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614" w:rsidRDefault="00716614" w:rsidP="002D2FC0">
      <w:pPr>
        <w:pStyle w:val="Default"/>
        <w:jc w:val="both"/>
        <w:rPr>
          <w:rFonts w:asciiTheme="majorHAnsi" w:eastAsiaTheme="majorEastAsia" w:hAnsiTheme="majorHAnsi" w:cstheme="majorBidi"/>
          <w:color w:val="auto"/>
          <w:kern w:val="2"/>
          <w:sz w:val="20"/>
          <w:szCs w:val="20"/>
        </w:rPr>
      </w:pPr>
    </w:p>
    <w:p w:rsidR="00716614" w:rsidRPr="00551329" w:rsidRDefault="00716614" w:rsidP="00716614">
      <w:pPr>
        <w:pStyle w:val="Default"/>
        <w:rPr>
          <w:rFonts w:asciiTheme="minorEastAsia" w:hAnsiTheme="minorEastAsia" w:cstheme="majorBidi"/>
          <w:color w:val="auto"/>
          <w:kern w:val="2"/>
          <w:sz w:val="20"/>
          <w:szCs w:val="20"/>
        </w:rPr>
      </w:pPr>
    </w:p>
    <w:p w:rsidR="00716614" w:rsidRPr="00551329" w:rsidRDefault="00716614" w:rsidP="00716614">
      <w:pPr>
        <w:pStyle w:val="Default"/>
        <w:rPr>
          <w:rFonts w:asciiTheme="minorEastAsia" w:hAnsiTheme="minorEastAsia" w:cstheme="majorBidi"/>
          <w:color w:val="auto"/>
          <w:kern w:val="2"/>
          <w:sz w:val="20"/>
          <w:szCs w:val="20"/>
        </w:rPr>
      </w:pPr>
    </w:p>
    <w:p w:rsidR="00716614" w:rsidRPr="00551329" w:rsidRDefault="00716614" w:rsidP="00716614">
      <w:pPr>
        <w:pStyle w:val="Default"/>
        <w:rPr>
          <w:rFonts w:asciiTheme="minorEastAsia" w:hAnsiTheme="minorEastAsia" w:cstheme="majorBidi"/>
          <w:color w:val="auto"/>
          <w:kern w:val="2"/>
          <w:sz w:val="20"/>
          <w:szCs w:val="20"/>
        </w:rPr>
      </w:pPr>
    </w:p>
    <w:p w:rsidR="00716614" w:rsidRPr="00551329" w:rsidRDefault="00716614" w:rsidP="00716614">
      <w:pPr>
        <w:pStyle w:val="Default"/>
        <w:rPr>
          <w:rFonts w:asciiTheme="minorEastAsia" w:hAnsiTheme="minorEastAsia" w:cstheme="majorBidi"/>
          <w:color w:val="auto"/>
          <w:kern w:val="2"/>
          <w:sz w:val="20"/>
          <w:szCs w:val="20"/>
        </w:rPr>
      </w:pPr>
    </w:p>
    <w:p w:rsidR="00716614" w:rsidRPr="00551329" w:rsidRDefault="00716614" w:rsidP="00716614">
      <w:pPr>
        <w:pStyle w:val="Default"/>
        <w:rPr>
          <w:rFonts w:asciiTheme="minorEastAsia" w:hAnsiTheme="minorEastAsia" w:cstheme="majorBidi"/>
          <w:color w:val="auto"/>
          <w:kern w:val="2"/>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Default="00716614"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2169D8" w:rsidP="00716614">
      <w:pPr>
        <w:pStyle w:val="Default"/>
        <w:rPr>
          <w:rFonts w:asciiTheme="minorEastAsia" w:hAnsiTheme="minorEastAsia"/>
          <w:sz w:val="20"/>
          <w:szCs w:val="20"/>
        </w:rPr>
      </w:pPr>
      <w:r>
        <w:rPr>
          <w:rFonts w:ascii="Meiryo UI" w:eastAsia="Meiryo UI" w:hAnsi="Meiryo UI" w:cs="Meiryo UI"/>
          <w:noProof/>
        </w:rPr>
        <w:drawing>
          <wp:anchor distT="0" distB="0" distL="114300" distR="114300" simplePos="0" relativeHeight="251763712" behindDoc="0" locked="0" layoutInCell="1" allowOverlap="1" wp14:anchorId="799113E2" wp14:editId="4DB4C35B">
            <wp:simplePos x="0" y="0"/>
            <wp:positionH relativeFrom="page">
              <wp:posOffset>2373630</wp:posOffset>
            </wp:positionH>
            <wp:positionV relativeFrom="paragraph">
              <wp:posOffset>160186</wp:posOffset>
            </wp:positionV>
            <wp:extent cx="3063960" cy="718345"/>
            <wp:effectExtent l="0" t="0" r="0" b="5715"/>
            <wp:wrapNone/>
            <wp:docPr id="33" name="図 33"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Pr="00551329" w:rsidRDefault="00B41FE2" w:rsidP="00716614">
      <w:pPr>
        <w:pStyle w:val="Default"/>
        <w:rPr>
          <w:rFonts w:asciiTheme="minorEastAsia" w:hAnsiTheme="minorEastAsia"/>
          <w:sz w:val="20"/>
          <w:szCs w:val="20"/>
        </w:rPr>
      </w:pPr>
    </w:p>
    <w:p w:rsidR="00A714A2" w:rsidRPr="00B27F7B" w:rsidRDefault="002169D8" w:rsidP="00A714A2">
      <w:pPr>
        <w:pStyle w:val="Default"/>
        <w:jc w:val="center"/>
        <w:rPr>
          <w:rFonts w:eastAsiaTheme="majorEastAsia"/>
          <w:color w:val="auto"/>
          <w:sz w:val="52"/>
          <w:szCs w:val="52"/>
        </w:rPr>
      </w:pPr>
      <w:r>
        <w:rPr>
          <w:rFonts w:ascii="ＭＳ Ｐゴシック" w:eastAsia="ＭＳ Ｐゴシック" w:hAnsi="ＭＳ Ｐゴシック" w:cs="Meiryo UI" w:hint="eastAsia"/>
          <w:sz w:val="52"/>
          <w:szCs w:val="52"/>
        </w:rPr>
        <w:t>I</w:t>
      </w:r>
      <w:r>
        <w:rPr>
          <w:rFonts w:ascii="ＭＳ Ｐゴシック" w:eastAsia="ＭＳ Ｐゴシック" w:hAnsi="ＭＳ Ｐゴシック" w:cs="Meiryo UI"/>
          <w:sz w:val="52"/>
          <w:szCs w:val="52"/>
        </w:rPr>
        <w:t>TA_</w:t>
      </w:r>
      <w:r w:rsidR="00925477">
        <w:rPr>
          <w:rFonts w:ascii="ＭＳ Ｐゴシック" w:eastAsia="ＭＳ Ｐゴシック" w:hAnsi="ＭＳ Ｐゴシック" w:cs="Meiryo UI" w:hint="eastAsia"/>
          <w:sz w:val="52"/>
          <w:szCs w:val="52"/>
        </w:rPr>
        <w:t>User Instruction Manual</w:t>
      </w:r>
    </w:p>
    <w:p w:rsidR="00A714A2" w:rsidRPr="00B27F7B" w:rsidRDefault="00A46316" w:rsidP="00A714A2">
      <w:pPr>
        <w:pStyle w:val="Default"/>
        <w:jc w:val="center"/>
        <w:rPr>
          <w:rFonts w:eastAsiaTheme="majorEastAsia" w:cstheme="majorHAnsi"/>
          <w:color w:val="auto"/>
          <w:sz w:val="20"/>
          <w:szCs w:val="20"/>
        </w:rPr>
      </w:pPr>
      <w:r>
        <w:rPr>
          <w:rFonts w:eastAsiaTheme="majorEastAsia" w:cstheme="majorHAnsi" w:hint="eastAsia"/>
          <w:color w:val="auto"/>
          <w:sz w:val="36"/>
          <w:szCs w:val="36"/>
        </w:rPr>
        <w:t>RestAPI</w:t>
      </w:r>
    </w:p>
    <w:p w:rsidR="00716614" w:rsidRPr="00CB055E" w:rsidRDefault="00716614" w:rsidP="00716614">
      <w:pPr>
        <w:pStyle w:val="Default"/>
        <w:rPr>
          <w:rFonts w:asciiTheme="minorEastAsia" w:hAnsiTheme="minorEastAsia"/>
          <w:color w:val="auto"/>
          <w:sz w:val="20"/>
          <w:szCs w:val="20"/>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rsidR="00716614" w:rsidRPr="00CB055E" w:rsidRDefault="00716614" w:rsidP="00716614">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00792759">
            <w:rPr>
              <w:rFonts w:asciiTheme="majorEastAsia" w:eastAsiaTheme="majorEastAsia" w:hAnsiTheme="majorEastAsia" w:cs="Meiryo UI" w:hint="eastAsia"/>
              <w:color w:val="auto"/>
              <w:sz w:val="36"/>
              <w:szCs w:val="36"/>
            </w:rPr>
            <w:t xml:space="preserve"> Version </w:t>
          </w:r>
          <w:r w:rsidR="0086076A" w:rsidRPr="008A2B0D">
            <w:rPr>
              <w:rFonts w:eastAsiaTheme="majorEastAsia" w:cs="Meiryo UI" w:hint="eastAsia"/>
              <w:color w:val="auto"/>
              <w:sz w:val="36"/>
              <w:szCs w:val="36"/>
            </w:rPr>
            <w:t>1</w:t>
          </w:r>
          <w:r w:rsidR="003E0741" w:rsidRPr="00A841D6">
            <w:rPr>
              <w:rFonts w:asciiTheme="majorEastAsia" w:eastAsiaTheme="majorEastAsia" w:hAnsiTheme="majorEastAsia" w:cs="Meiryo UI" w:hint="eastAsia"/>
              <w:color w:val="auto"/>
              <w:sz w:val="36"/>
              <w:szCs w:val="36"/>
            </w:rPr>
            <w:t>.</w:t>
          </w:r>
          <w:r w:rsidR="00E605FF">
            <w:rPr>
              <w:rFonts w:asciiTheme="minorHAnsi" w:hAnsiTheme="minorHAnsi" w:cstheme="minorHAnsi" w:hint="eastAsia"/>
              <w:color w:val="auto"/>
              <w:sz w:val="36"/>
              <w:szCs w:val="36"/>
            </w:rPr>
            <w:t>9</w:t>
          </w:r>
          <w:r w:rsidRPr="00CB055E">
            <w:rPr>
              <w:rFonts w:asciiTheme="majorEastAsia" w:eastAsiaTheme="majorEastAsia" w:hAnsiTheme="majorEastAsia" w:cs="Meiryo UI" w:hint="eastAsia"/>
              <w:i/>
              <w:color w:val="auto"/>
              <w:sz w:val="36"/>
              <w:szCs w:val="36"/>
            </w:rPr>
            <w:t>－</w:t>
          </w:r>
        </w:p>
      </w:sdtContent>
    </w:sdt>
    <w:p w:rsidR="00716614" w:rsidRPr="00CB055E" w:rsidRDefault="00716614" w:rsidP="00716614">
      <w:pPr>
        <w:pStyle w:val="Default"/>
        <w:rPr>
          <w:rFonts w:asciiTheme="majorEastAsia" w:eastAsiaTheme="majorEastAsia" w:hAnsiTheme="majorEastAsia"/>
          <w:color w:val="auto"/>
          <w:sz w:val="20"/>
          <w:szCs w:val="20"/>
        </w:rPr>
      </w:pPr>
    </w:p>
    <w:p w:rsidR="0091158D" w:rsidRPr="00CB055E" w:rsidRDefault="0091158D">
      <w:r w:rsidRPr="00CB055E">
        <w:br w:type="page"/>
      </w:r>
    </w:p>
    <w:sdt>
      <w:sdtPr>
        <w:rPr>
          <w:rFonts w:asciiTheme="minorHAnsi" w:eastAsia="メイリオ" w:hAnsiTheme="minorHAnsi" w:cstheme="minorBidi"/>
          <w:b/>
          <w:color w:val="auto"/>
          <w:kern w:val="2"/>
          <w:sz w:val="21"/>
          <w:szCs w:val="22"/>
        </w:rPr>
        <w:id w:val="-1954313387"/>
        <w:docPartObj>
          <w:docPartGallery w:val="Cover Pages"/>
          <w:docPartUnique/>
        </w:docPartObj>
      </w:sdtPr>
      <w:sdtEndPr>
        <w:rPr>
          <w:rFonts w:ascii="Arial" w:hAnsi="Arial" w:cs="Arial"/>
          <w:color w:val="002B62"/>
          <w:sz w:val="22"/>
          <w:szCs w:val="24"/>
        </w:rPr>
      </w:sdtEndPr>
      <w:sdtContent>
        <w:p w:rsidR="001A6088" w:rsidRPr="00CB055E" w:rsidRDefault="00982827" w:rsidP="001A6088">
          <w:pPr>
            <w:pStyle w:val="Default"/>
            <w:rPr>
              <w:rFonts w:eastAsia="Meiryo UI"/>
              <w:sz w:val="20"/>
              <w:szCs w:val="20"/>
            </w:rPr>
          </w:pPr>
          <w:r w:rsidRPr="008A2B0D">
            <w:rPr>
              <w:rFonts w:eastAsia="Meiryo UI"/>
              <w:sz w:val="20"/>
              <w:szCs w:val="20"/>
            </w:rPr>
            <w:t>Copyright</w:t>
          </w:r>
          <w:r w:rsidRPr="00CB055E">
            <w:rPr>
              <w:rFonts w:eastAsia="Meiryo UI"/>
              <w:sz w:val="20"/>
              <w:szCs w:val="20"/>
            </w:rPr>
            <w:t xml:space="preserve"> © </w:t>
          </w:r>
          <w:r w:rsidRPr="008A2B0D">
            <w:rPr>
              <w:rFonts w:eastAsia="Meiryo UI"/>
              <w:sz w:val="20"/>
              <w:szCs w:val="20"/>
            </w:rPr>
            <w:t>NEC</w:t>
          </w:r>
          <w:r w:rsidRPr="00CB055E">
            <w:rPr>
              <w:rFonts w:eastAsia="Meiryo UI"/>
              <w:sz w:val="20"/>
              <w:szCs w:val="20"/>
            </w:rPr>
            <w:t xml:space="preserve"> </w:t>
          </w:r>
          <w:r w:rsidRPr="008A2B0D">
            <w:rPr>
              <w:rFonts w:eastAsia="Meiryo UI"/>
              <w:sz w:val="20"/>
              <w:szCs w:val="20"/>
            </w:rPr>
            <w:t>Corporation</w:t>
          </w:r>
          <w:r w:rsidRPr="00CB055E">
            <w:rPr>
              <w:rFonts w:eastAsia="Meiryo UI"/>
              <w:sz w:val="20"/>
              <w:szCs w:val="20"/>
            </w:rPr>
            <w:t xml:space="preserve"> </w:t>
          </w:r>
          <w:r w:rsidR="001A6088" w:rsidRPr="008A2B0D">
            <w:rPr>
              <w:rFonts w:eastAsia="Meiryo UI"/>
              <w:sz w:val="20"/>
              <w:szCs w:val="20"/>
            </w:rPr>
            <w:t>201</w:t>
          </w:r>
          <w:r w:rsidR="0086076A" w:rsidRPr="008A2B0D">
            <w:rPr>
              <w:rFonts w:eastAsia="Meiryo UI" w:hint="eastAsia"/>
              <w:sz w:val="20"/>
              <w:szCs w:val="20"/>
            </w:rPr>
            <w:t>9</w:t>
          </w:r>
          <w:r w:rsidR="003D50EC" w:rsidRPr="00CB055E">
            <w:rPr>
              <w:rFonts w:eastAsia="Meiryo UI"/>
              <w:sz w:val="20"/>
              <w:szCs w:val="20"/>
            </w:rPr>
            <w:t xml:space="preserve">. </w:t>
          </w:r>
          <w:r w:rsidR="003D50EC" w:rsidRPr="008A2B0D">
            <w:rPr>
              <w:rFonts w:eastAsia="Meiryo UI"/>
              <w:sz w:val="20"/>
              <w:szCs w:val="20"/>
            </w:rPr>
            <w:t>All</w:t>
          </w:r>
          <w:r w:rsidR="003D50EC" w:rsidRPr="00CB055E">
            <w:rPr>
              <w:rFonts w:eastAsia="Meiryo UI"/>
              <w:sz w:val="20"/>
              <w:szCs w:val="20"/>
            </w:rPr>
            <w:t xml:space="preserve"> </w:t>
          </w:r>
          <w:r w:rsidR="003D50EC" w:rsidRPr="008A2B0D">
            <w:rPr>
              <w:rFonts w:eastAsia="Meiryo UI"/>
              <w:sz w:val="20"/>
              <w:szCs w:val="20"/>
            </w:rPr>
            <w:t>rights</w:t>
          </w:r>
          <w:r w:rsidR="003D50EC" w:rsidRPr="00CB055E">
            <w:rPr>
              <w:rFonts w:eastAsia="Meiryo UI"/>
              <w:sz w:val="20"/>
              <w:szCs w:val="20"/>
            </w:rPr>
            <w:t xml:space="preserve"> </w:t>
          </w:r>
          <w:r w:rsidR="003D50EC" w:rsidRPr="008A2B0D">
            <w:rPr>
              <w:rFonts w:eastAsia="Meiryo UI"/>
              <w:sz w:val="20"/>
              <w:szCs w:val="20"/>
            </w:rPr>
            <w:t>reserved</w:t>
          </w:r>
          <w:r w:rsidR="003D50EC" w:rsidRPr="00CB055E">
            <w:rPr>
              <w:rFonts w:eastAsia="Meiryo UI"/>
              <w:sz w:val="20"/>
              <w:szCs w:val="20"/>
            </w:rPr>
            <w:t>.</w:t>
          </w:r>
        </w:p>
        <w:p w:rsidR="001A6088" w:rsidRPr="00CB055E" w:rsidRDefault="001A6088" w:rsidP="001A6088">
          <w:pPr>
            <w:autoSpaceDE w:val="0"/>
            <w:autoSpaceDN w:val="0"/>
            <w:adjustRightInd w:val="0"/>
            <w:jc w:val="left"/>
            <w:rPr>
              <w:rFonts w:ascii="Arial" w:eastAsia="Meiryo UI" w:hAnsi="Arial" w:cs="Arial"/>
              <w:color w:val="000000"/>
              <w:kern w:val="0"/>
              <w:sz w:val="20"/>
              <w:szCs w:val="20"/>
            </w:rPr>
          </w:pPr>
        </w:p>
        <w:p w:rsidR="00925477" w:rsidRPr="00B27F7B" w:rsidRDefault="00925477" w:rsidP="00925477">
          <w:pPr>
            <w:pStyle w:val="Default"/>
            <w:rPr>
              <w:rFonts w:eastAsia="Meiryo UI" w:cs="Meiryo UI"/>
              <w:sz w:val="44"/>
              <w:szCs w:val="44"/>
            </w:rPr>
          </w:pPr>
          <w:r>
            <w:rPr>
              <w:rFonts w:eastAsia="Meiryo UI" w:cs="Meiryo UI" w:hint="eastAsia"/>
              <w:sz w:val="44"/>
              <w:szCs w:val="44"/>
            </w:rPr>
            <w:t>D</w:t>
          </w:r>
          <w:r>
            <w:rPr>
              <w:rFonts w:eastAsia="Meiryo UI" w:cs="Meiryo UI"/>
              <w:sz w:val="44"/>
              <w:szCs w:val="44"/>
            </w:rPr>
            <w:t>isclaimer</w:t>
          </w:r>
          <w:r w:rsidRPr="00B27F7B">
            <w:rPr>
              <w:rFonts w:eastAsia="Meiryo UI" w:cs="Meiryo UI"/>
              <w:sz w:val="44"/>
              <w:szCs w:val="44"/>
            </w:rPr>
            <w:t xml:space="preserve"> </w:t>
          </w:r>
        </w:p>
        <w:p w:rsidR="00925477" w:rsidRPr="001660BC" w:rsidRDefault="00925477" w:rsidP="00925477">
          <w:pPr>
            <w:pStyle w:val="Default"/>
            <w:spacing w:line="320" w:lineRule="exact"/>
            <w:rPr>
              <w:rFonts w:eastAsia="Meiryo UI" w:cs="Meiryo UI"/>
              <w:sz w:val="21"/>
              <w:szCs w:val="20"/>
            </w:rPr>
          </w:pPr>
          <w:r w:rsidRPr="001660BC">
            <w:rPr>
              <w:rFonts w:eastAsia="Meiryo UI" w:cs="Meiryo UI"/>
              <w:sz w:val="21"/>
              <w:szCs w:val="20"/>
            </w:rPr>
            <w:t>All the contents of this document are protected by copyright owned by NEC Corporation.</w:t>
          </w:r>
        </w:p>
        <w:p w:rsidR="00925477" w:rsidRPr="001660BC" w:rsidRDefault="00925477" w:rsidP="00925477">
          <w:pPr>
            <w:pStyle w:val="Default"/>
            <w:spacing w:line="320" w:lineRule="exact"/>
            <w:rPr>
              <w:rFonts w:eastAsia="Meiryo UI" w:cs="Meiryo UI"/>
              <w:sz w:val="21"/>
              <w:szCs w:val="20"/>
            </w:rPr>
          </w:pPr>
          <w:r w:rsidRPr="001660BC">
            <w:rPr>
              <w:rFonts w:eastAsia="Meiryo UI" w:cs="Meiryo UI"/>
              <w:sz w:val="21"/>
              <w:szCs w:val="20"/>
            </w:rPr>
            <w:t>Unauthorized reproduction or copying of all or part of the contents of this document is prohibited.</w:t>
          </w:r>
        </w:p>
        <w:p w:rsidR="00925477" w:rsidRPr="001660BC" w:rsidRDefault="00925477" w:rsidP="00925477">
          <w:pPr>
            <w:pStyle w:val="Default"/>
            <w:spacing w:line="320" w:lineRule="exact"/>
            <w:rPr>
              <w:rFonts w:eastAsia="Meiryo UI" w:cs="Meiryo UI"/>
              <w:sz w:val="21"/>
              <w:szCs w:val="20"/>
            </w:rPr>
          </w:pPr>
          <w:r w:rsidRPr="001660BC">
            <w:rPr>
              <w:rFonts w:eastAsia="Meiryo UI" w:cs="Meiryo UI"/>
              <w:sz w:val="21"/>
              <w:szCs w:val="20"/>
            </w:rPr>
            <w:t>The contents of this document are subject to change without prior notice in the future.</w:t>
          </w:r>
        </w:p>
        <w:p w:rsidR="00925477" w:rsidRPr="001660BC" w:rsidRDefault="00925477" w:rsidP="00925477">
          <w:pPr>
            <w:pStyle w:val="Default"/>
            <w:spacing w:line="320" w:lineRule="exact"/>
            <w:rPr>
              <w:rFonts w:eastAsia="Meiryo UI" w:cs="Meiryo UI"/>
              <w:sz w:val="21"/>
              <w:szCs w:val="20"/>
            </w:rPr>
          </w:pPr>
          <w:r w:rsidRPr="001660BC">
            <w:rPr>
              <w:rFonts w:eastAsia="Meiryo UI" w:cs="Meiryo UI"/>
              <w:sz w:val="21"/>
              <w:szCs w:val="20"/>
            </w:rPr>
            <w:t xml:space="preserve">NEC Corporation is not responsible for any technical or editorial errors or omissions in this document. </w:t>
          </w:r>
        </w:p>
        <w:p w:rsidR="00925477" w:rsidRPr="001660BC" w:rsidRDefault="00925477" w:rsidP="00925477">
          <w:pPr>
            <w:pStyle w:val="Default"/>
            <w:spacing w:line="320" w:lineRule="exact"/>
            <w:rPr>
              <w:rFonts w:eastAsia="Meiryo UI" w:cs="Meiryo UI"/>
              <w:sz w:val="20"/>
              <w:szCs w:val="20"/>
            </w:rPr>
          </w:pPr>
          <w:r w:rsidRPr="001660BC">
            <w:rPr>
              <w:rFonts w:eastAsia="Meiryo UI" w:cs="Meiryo UI"/>
              <w:sz w:val="21"/>
              <w:szCs w:val="20"/>
            </w:rPr>
            <w:t xml:space="preserve">NEC Corporation do not guarantee accuracy, usability, certainty of the content in this document. </w:t>
          </w:r>
        </w:p>
        <w:p w:rsidR="00925477" w:rsidRPr="00B27F7B" w:rsidRDefault="00925477" w:rsidP="00925477">
          <w:pPr>
            <w:pStyle w:val="Default"/>
            <w:rPr>
              <w:rFonts w:eastAsia="Meiryo UI" w:cs="Meiryo UI"/>
              <w:sz w:val="20"/>
              <w:szCs w:val="20"/>
            </w:rPr>
          </w:pPr>
        </w:p>
        <w:p w:rsidR="00925477" w:rsidRPr="00B27F7B" w:rsidRDefault="00925477" w:rsidP="00925477">
          <w:pPr>
            <w:pStyle w:val="Default"/>
            <w:rPr>
              <w:rFonts w:eastAsia="Meiryo UI" w:cs="Meiryo UI"/>
              <w:sz w:val="44"/>
              <w:szCs w:val="44"/>
            </w:rPr>
          </w:pPr>
          <w:r>
            <w:rPr>
              <w:rFonts w:eastAsia="Meiryo UI" w:cs="Meiryo UI" w:hint="eastAsia"/>
              <w:sz w:val="44"/>
              <w:szCs w:val="44"/>
            </w:rPr>
            <w:t>T</w:t>
          </w:r>
          <w:r>
            <w:rPr>
              <w:rFonts w:eastAsia="Meiryo UI" w:cs="Meiryo UI"/>
              <w:sz w:val="44"/>
              <w:szCs w:val="44"/>
            </w:rPr>
            <w:t>rademark</w:t>
          </w:r>
          <w:r w:rsidRPr="00B27F7B">
            <w:rPr>
              <w:rFonts w:eastAsia="Meiryo UI" w:cs="Meiryo UI"/>
              <w:sz w:val="44"/>
              <w:szCs w:val="44"/>
            </w:rPr>
            <w:t xml:space="preserve"> </w:t>
          </w:r>
        </w:p>
        <w:p w:rsidR="00925477" w:rsidRPr="001660BC" w:rsidRDefault="00925477" w:rsidP="00925477">
          <w:pPr>
            <w:pStyle w:val="Default"/>
            <w:numPr>
              <w:ilvl w:val="0"/>
              <w:numId w:val="2"/>
            </w:numPr>
            <w:spacing w:line="320" w:lineRule="exact"/>
            <w:ind w:left="570"/>
            <w:rPr>
              <w:rFonts w:eastAsia="ＭＳ Ｐゴシック" w:cs="Meiryo UI"/>
              <w:sz w:val="21"/>
              <w:szCs w:val="20"/>
            </w:rPr>
          </w:pPr>
          <w:r w:rsidRPr="001660BC">
            <w:rPr>
              <w:rFonts w:eastAsia="ＭＳ Ｐゴシック" w:cs="Meiryo UI"/>
              <w:sz w:val="21"/>
              <w:szCs w:val="20"/>
            </w:rPr>
            <w:t xml:space="preserve">Linux is registered trademark or trademark of Linus Torvalds, registered in the U.S. and other countries. </w:t>
          </w:r>
        </w:p>
        <w:p w:rsidR="00925477" w:rsidRPr="001660BC" w:rsidRDefault="00925477" w:rsidP="00925477">
          <w:pPr>
            <w:pStyle w:val="Default"/>
            <w:numPr>
              <w:ilvl w:val="0"/>
              <w:numId w:val="2"/>
            </w:numPr>
            <w:spacing w:line="320" w:lineRule="exact"/>
            <w:ind w:left="570"/>
            <w:rPr>
              <w:rFonts w:eastAsia="ＭＳ Ｐゴシック" w:cs="Meiryo UI"/>
              <w:sz w:val="21"/>
              <w:szCs w:val="20"/>
            </w:rPr>
          </w:pPr>
          <w:r w:rsidRPr="001660BC">
            <w:rPr>
              <w:rFonts w:eastAsia="ＭＳ Ｐゴシック" w:cs="Meiryo UI"/>
              <w:sz w:val="21"/>
              <w:szCs w:val="20"/>
            </w:rPr>
            <w:t xml:space="preserve">Red Hat is registered trademark or trademark of Red Hat, Inc., registered in the U.S. and other countries. </w:t>
          </w:r>
        </w:p>
        <w:p w:rsidR="00925477" w:rsidRPr="001660BC" w:rsidRDefault="00925477" w:rsidP="00925477">
          <w:pPr>
            <w:pStyle w:val="Default"/>
            <w:numPr>
              <w:ilvl w:val="0"/>
              <w:numId w:val="2"/>
            </w:numPr>
            <w:spacing w:line="320" w:lineRule="exact"/>
            <w:ind w:left="570"/>
            <w:rPr>
              <w:rFonts w:asciiTheme="minorEastAsia" w:hAnsiTheme="minorEastAsia" w:cstheme="minorHAnsi"/>
              <w:sz w:val="21"/>
              <w:szCs w:val="20"/>
            </w:rPr>
          </w:pPr>
          <w:r w:rsidRPr="001660BC">
            <w:rPr>
              <w:rFonts w:hint="eastAsia"/>
              <w:sz w:val="21"/>
              <w:szCs w:val="20"/>
            </w:rPr>
            <w:t>Apache, Apache Tomcat, Tomcat are registered trademarks or trademarks of Apache Software Foundation.</w:t>
          </w:r>
        </w:p>
        <w:p w:rsidR="00925477" w:rsidRDefault="00925477" w:rsidP="00925477">
          <w:pPr>
            <w:pStyle w:val="Default"/>
            <w:numPr>
              <w:ilvl w:val="0"/>
              <w:numId w:val="2"/>
            </w:numPr>
            <w:spacing w:line="320" w:lineRule="exact"/>
            <w:ind w:left="570"/>
            <w:rPr>
              <w:rFonts w:eastAsia="ＭＳ Ｐゴシック" w:cs="Meiryo UI"/>
              <w:sz w:val="21"/>
              <w:szCs w:val="20"/>
            </w:rPr>
          </w:pPr>
          <w:r w:rsidRPr="001660BC">
            <w:rPr>
              <w:rFonts w:eastAsia="ＭＳ Ｐゴシック" w:cs="Meiryo UI"/>
              <w:sz w:val="21"/>
              <w:szCs w:val="20"/>
            </w:rPr>
            <w:t>Ansible is a registered trademark or trademark of the Red Hat, Inc.</w:t>
          </w:r>
        </w:p>
        <w:p w:rsidR="00925477" w:rsidRPr="001660BC" w:rsidRDefault="00925477" w:rsidP="00925477">
          <w:pPr>
            <w:pStyle w:val="Default"/>
            <w:numPr>
              <w:ilvl w:val="0"/>
              <w:numId w:val="2"/>
            </w:numPr>
            <w:spacing w:line="320" w:lineRule="exact"/>
            <w:ind w:left="570"/>
            <w:rPr>
              <w:rFonts w:eastAsia="ＭＳ Ｐゴシック" w:cs="Meiryo UI"/>
              <w:sz w:val="21"/>
              <w:szCs w:val="20"/>
            </w:rPr>
          </w:pPr>
          <w:r w:rsidRPr="00925477">
            <w:rPr>
              <w:rFonts w:eastAsia="ＭＳ Ｐゴシック" w:cs="Meiryo UI" w:hint="eastAsia"/>
              <w:sz w:val="21"/>
              <w:szCs w:val="20"/>
            </w:rPr>
            <w:t xml:space="preserve">Active Directory is a registered trademark or trademark </w:t>
          </w:r>
          <w:r w:rsidRPr="00925477">
            <w:rPr>
              <w:rFonts w:eastAsia="ＭＳ Ｐゴシック" w:cs="Meiryo UI"/>
              <w:sz w:val="21"/>
              <w:szCs w:val="20"/>
            </w:rPr>
            <w:t xml:space="preserve">of </w:t>
          </w:r>
          <w:r w:rsidRPr="00925477">
            <w:rPr>
              <w:rFonts w:eastAsia="ＭＳ Ｐゴシック" w:cs="Meiryo UI" w:hint="eastAsia"/>
              <w:sz w:val="21"/>
              <w:szCs w:val="20"/>
            </w:rPr>
            <w:t>Microsoft Corporation in the U.S. and other countries.</w:t>
          </w:r>
        </w:p>
        <w:p w:rsidR="00925477" w:rsidRPr="001660BC" w:rsidRDefault="00925477" w:rsidP="00925477">
          <w:pPr>
            <w:pStyle w:val="Default"/>
            <w:rPr>
              <w:rFonts w:eastAsia="Meiryo UI" w:cs="Meiryo UI"/>
              <w:sz w:val="20"/>
              <w:szCs w:val="20"/>
            </w:rPr>
          </w:pPr>
        </w:p>
        <w:p w:rsidR="00925477" w:rsidRPr="001660BC" w:rsidRDefault="00925477" w:rsidP="00925477">
          <w:pPr>
            <w:pStyle w:val="Default"/>
            <w:spacing w:line="320" w:lineRule="exact"/>
            <w:rPr>
              <w:rFonts w:eastAsia="Meiryo UI" w:cs="Meiryo UI"/>
              <w:sz w:val="21"/>
              <w:szCs w:val="21"/>
            </w:rPr>
          </w:pPr>
          <w:r w:rsidRPr="001660BC">
            <w:rPr>
              <w:rFonts w:eastAsia="Meiryo UI" w:cs="Meiryo UI"/>
              <w:sz w:val="21"/>
              <w:szCs w:val="21"/>
            </w:rPr>
            <w:t xml:space="preserve">The names of other systems, company name and products mentioned in this document are registered trademarks or trademarks of their respective companies. </w:t>
          </w:r>
        </w:p>
        <w:p w:rsidR="00925477" w:rsidRPr="001660BC" w:rsidRDefault="00925477" w:rsidP="00925477">
          <w:pPr>
            <w:pStyle w:val="Default"/>
            <w:spacing w:line="320" w:lineRule="exact"/>
            <w:rPr>
              <w:rFonts w:eastAsia="Meiryo UI" w:cs="Meiryo UI"/>
              <w:sz w:val="21"/>
              <w:szCs w:val="21"/>
            </w:rPr>
          </w:pPr>
          <w:r w:rsidRPr="001660BC">
            <w:rPr>
              <w:rFonts w:eastAsia="Meiryo UI" w:cs="Meiryo UI"/>
              <w:sz w:val="21"/>
              <w:szCs w:val="21"/>
            </w:rPr>
            <w:t xml:space="preserve">The </w:t>
          </w:r>
          <w:r w:rsidRPr="001660BC">
            <w:rPr>
              <w:sz w:val="21"/>
              <w:szCs w:val="21"/>
            </w:rPr>
            <w:t xml:space="preserve">® </w:t>
          </w:r>
          <w:r w:rsidRPr="001660BC">
            <w:rPr>
              <w:rFonts w:eastAsia="Meiryo UI" w:cs="Meiryo UI"/>
              <w:sz w:val="21"/>
              <w:szCs w:val="21"/>
            </w:rPr>
            <w:t>mark and TM mark is not specified in this document.</w:t>
          </w:r>
        </w:p>
        <w:p w:rsidR="00925477" w:rsidRPr="001660BC" w:rsidRDefault="00925477" w:rsidP="00925477">
          <w:r w:rsidRPr="00F4537D">
            <w:rPr>
              <w:rFonts w:hint="eastAsia"/>
            </w:rPr>
            <w:t>※</w:t>
          </w:r>
          <w:r w:rsidRPr="001660BC">
            <w:rPr>
              <w:rFonts w:hint="eastAsia"/>
            </w:rPr>
            <w:t>「</w:t>
          </w:r>
          <w:r w:rsidRPr="001660BC">
            <w:rPr>
              <w:rFonts w:hint="eastAsia"/>
            </w:rPr>
            <w:t>Exastro IT Automation</w:t>
          </w:r>
          <w:r w:rsidRPr="001660BC">
            <w:rPr>
              <w:rFonts w:hint="eastAsia"/>
            </w:rPr>
            <w:t>」</w:t>
          </w:r>
          <w:r w:rsidRPr="001660BC">
            <w:rPr>
              <w:rFonts w:hint="eastAsia"/>
            </w:rPr>
            <w:t>is written as</w:t>
          </w:r>
          <w:r>
            <w:t xml:space="preserve"> </w:t>
          </w:r>
          <w:r w:rsidRPr="001660BC">
            <w:rPr>
              <w:rFonts w:hint="eastAsia"/>
            </w:rPr>
            <w:t>「</w:t>
          </w:r>
          <w:r w:rsidRPr="001660BC">
            <w:rPr>
              <w:rFonts w:hint="eastAsia"/>
            </w:rPr>
            <w:t>ITA</w:t>
          </w:r>
          <w:r w:rsidRPr="001660BC">
            <w:rPr>
              <w:rFonts w:hint="eastAsia"/>
            </w:rPr>
            <w:t>」</w:t>
          </w:r>
          <w:r>
            <w:rPr>
              <w:rFonts w:hint="eastAsia"/>
            </w:rPr>
            <w:t xml:space="preserve"> </w:t>
          </w:r>
          <w:r w:rsidRPr="001660BC">
            <w:rPr>
              <w:rFonts w:hint="eastAsia"/>
            </w:rPr>
            <w:t>in this document.</w:t>
          </w:r>
        </w:p>
        <w:p w:rsidR="00A072E9" w:rsidRPr="00925477" w:rsidRDefault="00A072E9" w:rsidP="0086755C"/>
        <w:p w:rsidR="0091158D" w:rsidRPr="00CB055E" w:rsidRDefault="0091158D" w:rsidP="0086755C">
          <w:r w:rsidRPr="00CB055E">
            <w:br w:type="page"/>
          </w:r>
        </w:p>
        <w:p w:rsidR="0091158D" w:rsidRPr="00CB055E" w:rsidRDefault="00A16F52" w:rsidP="00E63BB1">
          <w:pPr>
            <w:pStyle w:val="1"/>
            <w:numPr>
              <w:ilvl w:val="0"/>
              <w:numId w:val="0"/>
            </w:numPr>
          </w:pPr>
          <w:bookmarkStart w:id="0" w:name="_Ref20735862"/>
          <w:bookmarkStart w:id="1" w:name="_Toc96603219"/>
          <w:r>
            <w:rPr>
              <w:rFonts w:hint="eastAsia"/>
            </w:rPr>
            <w:lastRenderedPageBreak/>
            <w:t>Table of contents</w:t>
          </w:r>
        </w:p>
      </w:sdtContent>
    </w:sdt>
    <w:bookmarkEnd w:id="1" w:displacedByCustomXml="prev"/>
    <w:bookmarkEnd w:id="0" w:displacedByCustomXml="prev"/>
    <w:p w:rsidR="005F1F35" w:rsidRDefault="00352205">
      <w:pPr>
        <w:pStyle w:val="13"/>
        <w:rPr>
          <w:noProof/>
        </w:rPr>
      </w:pPr>
      <w:r w:rsidRPr="00CB055E">
        <w:rPr>
          <w:rStyle w:val="af4"/>
          <w:noProof/>
        </w:rPr>
        <w:fldChar w:fldCharType="begin"/>
      </w:r>
      <w:r w:rsidRPr="00CB055E">
        <w:rPr>
          <w:rStyle w:val="af4"/>
          <w:noProof/>
        </w:rPr>
        <w:instrText xml:space="preserve"> </w:instrText>
      </w:r>
      <w:r w:rsidRPr="00CB055E">
        <w:rPr>
          <w:rStyle w:val="af4"/>
          <w:rFonts w:hint="eastAsia"/>
          <w:noProof/>
        </w:rPr>
        <w:instrText>TOC \o "1-4" \h \z \u</w:instrText>
      </w:r>
      <w:r w:rsidRPr="00CB055E">
        <w:rPr>
          <w:rStyle w:val="af4"/>
          <w:noProof/>
        </w:rPr>
        <w:instrText xml:space="preserve"> </w:instrText>
      </w:r>
      <w:r w:rsidRPr="00CB055E">
        <w:rPr>
          <w:rStyle w:val="af4"/>
          <w:noProof/>
        </w:rPr>
        <w:fldChar w:fldCharType="separate"/>
      </w:r>
      <w:hyperlink w:anchor="_Toc96603219" w:history="1">
        <w:r w:rsidR="005F1F35" w:rsidRPr="00992A7A">
          <w:rPr>
            <w:rStyle w:val="af4"/>
            <w:noProof/>
          </w:rPr>
          <w:t>Table of contents</w:t>
        </w:r>
        <w:r w:rsidR="005F1F35">
          <w:rPr>
            <w:noProof/>
            <w:webHidden/>
          </w:rPr>
          <w:tab/>
        </w:r>
        <w:r w:rsidR="005F1F35">
          <w:rPr>
            <w:noProof/>
            <w:webHidden/>
          </w:rPr>
          <w:fldChar w:fldCharType="begin"/>
        </w:r>
        <w:r w:rsidR="005F1F35">
          <w:rPr>
            <w:noProof/>
            <w:webHidden/>
          </w:rPr>
          <w:instrText xml:space="preserve"> PAGEREF _Toc96603219 \h </w:instrText>
        </w:r>
        <w:r w:rsidR="005F1F35">
          <w:rPr>
            <w:noProof/>
            <w:webHidden/>
          </w:rPr>
        </w:r>
        <w:r w:rsidR="005F1F35">
          <w:rPr>
            <w:noProof/>
            <w:webHidden/>
          </w:rPr>
          <w:fldChar w:fldCharType="separate"/>
        </w:r>
        <w:r w:rsidR="005F1F35">
          <w:rPr>
            <w:noProof/>
            <w:webHidden/>
          </w:rPr>
          <w:t>2</w:t>
        </w:r>
        <w:r w:rsidR="005F1F35">
          <w:rPr>
            <w:noProof/>
            <w:webHidden/>
          </w:rPr>
          <w:fldChar w:fldCharType="end"/>
        </w:r>
      </w:hyperlink>
    </w:p>
    <w:p w:rsidR="005F1F35" w:rsidRDefault="005F1F35">
      <w:pPr>
        <w:pStyle w:val="13"/>
        <w:rPr>
          <w:noProof/>
        </w:rPr>
      </w:pPr>
      <w:hyperlink w:anchor="_Toc96603220" w:history="1">
        <w:r w:rsidRPr="00992A7A">
          <w:rPr>
            <w:rStyle w:val="af4"/>
            <w:noProof/>
          </w:rPr>
          <w:t>Introduction</w:t>
        </w:r>
        <w:r>
          <w:rPr>
            <w:noProof/>
            <w:webHidden/>
          </w:rPr>
          <w:tab/>
        </w:r>
        <w:r>
          <w:rPr>
            <w:noProof/>
            <w:webHidden/>
          </w:rPr>
          <w:fldChar w:fldCharType="begin"/>
        </w:r>
        <w:r>
          <w:rPr>
            <w:noProof/>
            <w:webHidden/>
          </w:rPr>
          <w:instrText xml:space="preserve"> PAGEREF _Toc96603220 \h </w:instrText>
        </w:r>
        <w:r>
          <w:rPr>
            <w:noProof/>
            <w:webHidden/>
          </w:rPr>
        </w:r>
        <w:r>
          <w:rPr>
            <w:noProof/>
            <w:webHidden/>
          </w:rPr>
          <w:fldChar w:fldCharType="separate"/>
        </w:r>
        <w:r>
          <w:rPr>
            <w:noProof/>
            <w:webHidden/>
          </w:rPr>
          <w:t>5</w:t>
        </w:r>
        <w:r>
          <w:rPr>
            <w:noProof/>
            <w:webHidden/>
          </w:rPr>
          <w:fldChar w:fldCharType="end"/>
        </w:r>
      </w:hyperlink>
    </w:p>
    <w:p w:rsidR="005F1F35" w:rsidRDefault="005F1F35">
      <w:pPr>
        <w:pStyle w:val="13"/>
        <w:rPr>
          <w:noProof/>
        </w:rPr>
      </w:pPr>
      <w:hyperlink w:anchor="_Toc96603221" w:history="1">
        <w:r w:rsidRPr="00992A7A">
          <w:rPr>
            <w:rStyle w:val="af4"/>
            <w:noProof/>
          </w:rPr>
          <w:t>1</w:t>
        </w:r>
        <w:r>
          <w:rPr>
            <w:noProof/>
          </w:rPr>
          <w:tab/>
        </w:r>
        <w:r w:rsidRPr="00992A7A">
          <w:rPr>
            <w:rStyle w:val="af4"/>
            <w:noProof/>
          </w:rPr>
          <w:t>ITA system – RestAPI overview</w:t>
        </w:r>
        <w:r>
          <w:rPr>
            <w:noProof/>
            <w:webHidden/>
          </w:rPr>
          <w:tab/>
        </w:r>
        <w:r>
          <w:rPr>
            <w:noProof/>
            <w:webHidden/>
          </w:rPr>
          <w:fldChar w:fldCharType="begin"/>
        </w:r>
        <w:r>
          <w:rPr>
            <w:noProof/>
            <w:webHidden/>
          </w:rPr>
          <w:instrText xml:space="preserve"> PAGEREF _Toc96603221 \h </w:instrText>
        </w:r>
        <w:r>
          <w:rPr>
            <w:noProof/>
            <w:webHidden/>
          </w:rPr>
        </w:r>
        <w:r>
          <w:rPr>
            <w:noProof/>
            <w:webHidden/>
          </w:rPr>
          <w:fldChar w:fldCharType="separate"/>
        </w:r>
        <w:r>
          <w:rPr>
            <w:noProof/>
            <w:webHidden/>
          </w:rPr>
          <w:t>6</w:t>
        </w:r>
        <w:r>
          <w:rPr>
            <w:noProof/>
            <w:webHidden/>
          </w:rPr>
          <w:fldChar w:fldCharType="end"/>
        </w:r>
      </w:hyperlink>
    </w:p>
    <w:p w:rsidR="005F1F35" w:rsidRDefault="005F1F35">
      <w:pPr>
        <w:pStyle w:val="22"/>
        <w:tabs>
          <w:tab w:val="left" w:pos="840"/>
          <w:tab w:val="right" w:leader="dot" w:pos="9627"/>
        </w:tabs>
        <w:rPr>
          <w:noProof/>
        </w:rPr>
      </w:pPr>
      <w:hyperlink w:anchor="_Toc96603222" w:history="1">
        <w:r w:rsidRPr="00992A7A">
          <w:rPr>
            <w:rStyle w:val="af4"/>
            <w:noProof/>
          </w:rPr>
          <w:t>1.1</w:t>
        </w:r>
        <w:r>
          <w:rPr>
            <w:noProof/>
          </w:rPr>
          <w:tab/>
        </w:r>
        <w:r w:rsidRPr="00992A7A">
          <w:rPr>
            <w:rStyle w:val="af4"/>
            <w:noProof/>
          </w:rPr>
          <w:t>About REST API</w:t>
        </w:r>
        <w:r>
          <w:rPr>
            <w:noProof/>
            <w:webHidden/>
          </w:rPr>
          <w:tab/>
        </w:r>
        <w:r>
          <w:rPr>
            <w:noProof/>
            <w:webHidden/>
          </w:rPr>
          <w:fldChar w:fldCharType="begin"/>
        </w:r>
        <w:r>
          <w:rPr>
            <w:noProof/>
            <w:webHidden/>
          </w:rPr>
          <w:instrText xml:space="preserve"> PAGEREF _Toc96603222 \h </w:instrText>
        </w:r>
        <w:r>
          <w:rPr>
            <w:noProof/>
            <w:webHidden/>
          </w:rPr>
        </w:r>
        <w:r>
          <w:rPr>
            <w:noProof/>
            <w:webHidden/>
          </w:rPr>
          <w:fldChar w:fldCharType="separate"/>
        </w:r>
        <w:r>
          <w:rPr>
            <w:noProof/>
            <w:webHidden/>
          </w:rPr>
          <w:t>6</w:t>
        </w:r>
        <w:r>
          <w:rPr>
            <w:noProof/>
            <w:webHidden/>
          </w:rPr>
          <w:fldChar w:fldCharType="end"/>
        </w:r>
      </w:hyperlink>
    </w:p>
    <w:p w:rsidR="005F1F35" w:rsidRDefault="005F1F35">
      <w:pPr>
        <w:pStyle w:val="33"/>
        <w:rPr>
          <w:noProof/>
        </w:rPr>
      </w:pPr>
      <w:hyperlink w:anchor="_Toc96603223" w:history="1">
        <w:r w:rsidRPr="00992A7A">
          <w:rPr>
            <w:rStyle w:val="af4"/>
            <w:noProof/>
            <w14:scene3d>
              <w14:camera w14:prst="orthographicFront"/>
              <w14:lightRig w14:rig="threePt" w14:dir="t">
                <w14:rot w14:lat="0" w14:lon="0" w14:rev="0"/>
              </w14:lightRig>
            </w14:scene3d>
          </w:rPr>
          <w:t>1.1.1</w:t>
        </w:r>
        <w:r>
          <w:rPr>
            <w:noProof/>
          </w:rPr>
          <w:tab/>
        </w:r>
        <w:r w:rsidRPr="00992A7A">
          <w:rPr>
            <w:rStyle w:val="af4"/>
            <w:noProof/>
          </w:rPr>
          <w:t>Request format</w:t>
        </w:r>
        <w:r>
          <w:rPr>
            <w:noProof/>
            <w:webHidden/>
          </w:rPr>
          <w:tab/>
        </w:r>
        <w:r>
          <w:rPr>
            <w:noProof/>
            <w:webHidden/>
          </w:rPr>
          <w:fldChar w:fldCharType="begin"/>
        </w:r>
        <w:r>
          <w:rPr>
            <w:noProof/>
            <w:webHidden/>
          </w:rPr>
          <w:instrText xml:space="preserve"> PAGEREF _Toc96603223 \h </w:instrText>
        </w:r>
        <w:r>
          <w:rPr>
            <w:noProof/>
            <w:webHidden/>
          </w:rPr>
        </w:r>
        <w:r>
          <w:rPr>
            <w:noProof/>
            <w:webHidden/>
          </w:rPr>
          <w:fldChar w:fldCharType="separate"/>
        </w:r>
        <w:r>
          <w:rPr>
            <w:noProof/>
            <w:webHidden/>
          </w:rPr>
          <w:t>6</w:t>
        </w:r>
        <w:r>
          <w:rPr>
            <w:noProof/>
            <w:webHidden/>
          </w:rPr>
          <w:fldChar w:fldCharType="end"/>
        </w:r>
      </w:hyperlink>
    </w:p>
    <w:p w:rsidR="005F1F35" w:rsidRDefault="005F1F35">
      <w:pPr>
        <w:pStyle w:val="33"/>
        <w:rPr>
          <w:noProof/>
        </w:rPr>
      </w:pPr>
      <w:hyperlink w:anchor="_Toc96603224" w:history="1">
        <w:r w:rsidRPr="00992A7A">
          <w:rPr>
            <w:rStyle w:val="af4"/>
            <w:noProof/>
            <w14:scene3d>
              <w14:camera w14:prst="orthographicFront"/>
              <w14:lightRig w14:rig="threePt" w14:dir="t">
                <w14:rot w14:lat="0" w14:lon="0" w14:rev="0"/>
              </w14:lightRig>
            </w14:scene3d>
          </w:rPr>
          <w:t>1.1.2</w:t>
        </w:r>
        <w:r>
          <w:rPr>
            <w:noProof/>
          </w:rPr>
          <w:tab/>
        </w:r>
        <w:r w:rsidRPr="00992A7A">
          <w:rPr>
            <w:rStyle w:val="af4"/>
            <w:noProof/>
          </w:rPr>
          <w:t>INFO</w:t>
        </w:r>
        <w:r>
          <w:rPr>
            <w:noProof/>
            <w:webHidden/>
          </w:rPr>
          <w:tab/>
        </w:r>
        <w:r>
          <w:rPr>
            <w:noProof/>
            <w:webHidden/>
          </w:rPr>
          <w:fldChar w:fldCharType="begin"/>
        </w:r>
        <w:r>
          <w:rPr>
            <w:noProof/>
            <w:webHidden/>
          </w:rPr>
          <w:instrText xml:space="preserve"> PAGEREF _Toc96603224 \h </w:instrText>
        </w:r>
        <w:r>
          <w:rPr>
            <w:noProof/>
            <w:webHidden/>
          </w:rPr>
        </w:r>
        <w:r>
          <w:rPr>
            <w:noProof/>
            <w:webHidden/>
          </w:rPr>
          <w:fldChar w:fldCharType="separate"/>
        </w:r>
        <w:r>
          <w:rPr>
            <w:noProof/>
            <w:webHidden/>
          </w:rPr>
          <w:t>7</w:t>
        </w:r>
        <w:r>
          <w:rPr>
            <w:noProof/>
            <w:webHidden/>
          </w:rPr>
          <w:fldChar w:fldCharType="end"/>
        </w:r>
      </w:hyperlink>
    </w:p>
    <w:p w:rsidR="005F1F35" w:rsidRDefault="005F1F35">
      <w:pPr>
        <w:pStyle w:val="33"/>
        <w:rPr>
          <w:noProof/>
        </w:rPr>
      </w:pPr>
      <w:hyperlink w:anchor="_Toc96603225" w:history="1">
        <w:r w:rsidRPr="00992A7A">
          <w:rPr>
            <w:rStyle w:val="af4"/>
            <w:noProof/>
            <w14:scene3d>
              <w14:camera w14:prst="orthographicFront"/>
              <w14:lightRig w14:rig="threePt" w14:dir="t">
                <w14:rot w14:lat="0" w14:lon="0" w14:rev="0"/>
              </w14:lightRig>
            </w14:scene3d>
          </w:rPr>
          <w:t>1.1.3</w:t>
        </w:r>
        <w:r>
          <w:rPr>
            <w:noProof/>
          </w:rPr>
          <w:tab/>
        </w:r>
        <w:r w:rsidRPr="00992A7A">
          <w:rPr>
            <w:rStyle w:val="af4"/>
            <w:noProof/>
          </w:rPr>
          <w:t>FILTER</w:t>
        </w:r>
        <w:r w:rsidRPr="00992A7A">
          <w:rPr>
            <w:rStyle w:val="af4"/>
            <w:noProof/>
          </w:rPr>
          <w:t>・</w:t>
        </w:r>
        <w:r w:rsidRPr="00992A7A">
          <w:rPr>
            <w:rStyle w:val="af4"/>
            <w:noProof/>
          </w:rPr>
          <w:t>FILTER_DATAONLY</w:t>
        </w:r>
        <w:r>
          <w:rPr>
            <w:noProof/>
            <w:webHidden/>
          </w:rPr>
          <w:tab/>
        </w:r>
        <w:r>
          <w:rPr>
            <w:noProof/>
            <w:webHidden/>
          </w:rPr>
          <w:fldChar w:fldCharType="begin"/>
        </w:r>
        <w:r>
          <w:rPr>
            <w:noProof/>
            <w:webHidden/>
          </w:rPr>
          <w:instrText xml:space="preserve"> PAGEREF _Toc96603225 \h </w:instrText>
        </w:r>
        <w:r>
          <w:rPr>
            <w:noProof/>
            <w:webHidden/>
          </w:rPr>
        </w:r>
        <w:r>
          <w:rPr>
            <w:noProof/>
            <w:webHidden/>
          </w:rPr>
          <w:fldChar w:fldCharType="separate"/>
        </w:r>
        <w:r>
          <w:rPr>
            <w:noProof/>
            <w:webHidden/>
          </w:rPr>
          <w:t>7</w:t>
        </w:r>
        <w:r>
          <w:rPr>
            <w:noProof/>
            <w:webHidden/>
          </w:rPr>
          <w:fldChar w:fldCharType="end"/>
        </w:r>
      </w:hyperlink>
    </w:p>
    <w:p w:rsidR="005F1F35" w:rsidRDefault="005F1F35">
      <w:pPr>
        <w:pStyle w:val="33"/>
        <w:rPr>
          <w:noProof/>
        </w:rPr>
      </w:pPr>
      <w:hyperlink w:anchor="_Toc96603226" w:history="1">
        <w:r w:rsidRPr="00992A7A">
          <w:rPr>
            <w:rStyle w:val="af4"/>
            <w:noProof/>
            <w14:scene3d>
              <w14:camera w14:prst="orthographicFront"/>
              <w14:lightRig w14:rig="threePt" w14:dir="t">
                <w14:rot w14:lat="0" w14:lon="0" w14:rev="0"/>
              </w14:lightRig>
            </w14:scene3d>
          </w:rPr>
          <w:t>1.1.4</w:t>
        </w:r>
        <w:r>
          <w:rPr>
            <w:noProof/>
          </w:rPr>
          <w:tab/>
        </w:r>
        <w:r w:rsidRPr="00992A7A">
          <w:rPr>
            <w:rStyle w:val="af4"/>
            <w:noProof/>
          </w:rPr>
          <w:t>DOWNLOAD</w:t>
        </w:r>
        <w:r>
          <w:rPr>
            <w:noProof/>
            <w:webHidden/>
          </w:rPr>
          <w:tab/>
        </w:r>
        <w:r>
          <w:rPr>
            <w:noProof/>
            <w:webHidden/>
          </w:rPr>
          <w:fldChar w:fldCharType="begin"/>
        </w:r>
        <w:r>
          <w:rPr>
            <w:noProof/>
            <w:webHidden/>
          </w:rPr>
          <w:instrText xml:space="preserve"> PAGEREF _Toc96603226 \h </w:instrText>
        </w:r>
        <w:r>
          <w:rPr>
            <w:noProof/>
            <w:webHidden/>
          </w:rPr>
        </w:r>
        <w:r>
          <w:rPr>
            <w:noProof/>
            <w:webHidden/>
          </w:rPr>
          <w:fldChar w:fldCharType="separate"/>
        </w:r>
        <w:r>
          <w:rPr>
            <w:noProof/>
            <w:webHidden/>
          </w:rPr>
          <w:t>7</w:t>
        </w:r>
        <w:r>
          <w:rPr>
            <w:noProof/>
            <w:webHidden/>
          </w:rPr>
          <w:fldChar w:fldCharType="end"/>
        </w:r>
      </w:hyperlink>
    </w:p>
    <w:p w:rsidR="005F1F35" w:rsidRDefault="005F1F35">
      <w:pPr>
        <w:pStyle w:val="42"/>
        <w:tabs>
          <w:tab w:val="left" w:pos="1260"/>
          <w:tab w:val="right" w:leader="dot" w:pos="9627"/>
        </w:tabs>
        <w:rPr>
          <w:noProof/>
        </w:rPr>
      </w:pPr>
      <w:hyperlink w:anchor="_Toc96603227" w:history="1">
        <w:r w:rsidRPr="00992A7A">
          <w:rPr>
            <w:rStyle w:val="af4"/>
            <w:noProof/>
            <w14:scene3d>
              <w14:camera w14:prst="orthographicFront"/>
              <w14:lightRig w14:rig="threePt" w14:dir="t">
                <w14:rot w14:lat="0" w14:lon="0" w14:rev="0"/>
              </w14:lightRig>
            </w14:scene3d>
          </w:rPr>
          <w:t>(1)</w:t>
        </w:r>
        <w:r>
          <w:rPr>
            <w:noProof/>
          </w:rPr>
          <w:tab/>
        </w:r>
        <w:r w:rsidRPr="00992A7A">
          <w:rPr>
            <w:rStyle w:val="af4"/>
            <w:noProof/>
            <w:shd w:val="clear" w:color="auto" w:fill="FFFFFF"/>
          </w:rPr>
          <w:t>UPLOAD_SPREADSHEET</w:t>
        </w:r>
        <w:r w:rsidRPr="00992A7A">
          <w:rPr>
            <w:rStyle w:val="af4"/>
            <w:noProof/>
          </w:rPr>
          <w:t>(X-Command)</w:t>
        </w:r>
        <w:r>
          <w:rPr>
            <w:noProof/>
            <w:webHidden/>
          </w:rPr>
          <w:tab/>
        </w:r>
        <w:r>
          <w:rPr>
            <w:noProof/>
            <w:webHidden/>
          </w:rPr>
          <w:fldChar w:fldCharType="begin"/>
        </w:r>
        <w:r>
          <w:rPr>
            <w:noProof/>
            <w:webHidden/>
          </w:rPr>
          <w:instrText xml:space="preserve"> PAGEREF _Toc96603227 \h </w:instrText>
        </w:r>
        <w:r>
          <w:rPr>
            <w:noProof/>
            <w:webHidden/>
          </w:rPr>
        </w:r>
        <w:r>
          <w:rPr>
            <w:noProof/>
            <w:webHidden/>
          </w:rPr>
          <w:fldChar w:fldCharType="separate"/>
        </w:r>
        <w:r>
          <w:rPr>
            <w:noProof/>
            <w:webHidden/>
          </w:rPr>
          <w:t>11</w:t>
        </w:r>
        <w:r>
          <w:rPr>
            <w:noProof/>
            <w:webHidden/>
          </w:rPr>
          <w:fldChar w:fldCharType="end"/>
        </w:r>
      </w:hyperlink>
    </w:p>
    <w:p w:rsidR="005F1F35" w:rsidRDefault="005F1F35">
      <w:pPr>
        <w:pStyle w:val="13"/>
        <w:rPr>
          <w:noProof/>
        </w:rPr>
      </w:pPr>
      <w:hyperlink w:anchor="_Toc96603228" w:history="1">
        <w:r w:rsidRPr="00992A7A">
          <w:rPr>
            <w:rStyle w:val="af4"/>
            <w:noProof/>
          </w:rPr>
          <w:t>2</w:t>
        </w:r>
        <w:r>
          <w:rPr>
            <w:noProof/>
          </w:rPr>
          <w:tab/>
        </w:r>
        <w:r w:rsidRPr="00992A7A">
          <w:rPr>
            <w:rStyle w:val="af4"/>
            <w:noProof/>
          </w:rPr>
          <w:t>Standard REST function</w:t>
        </w:r>
        <w:r>
          <w:rPr>
            <w:noProof/>
            <w:webHidden/>
          </w:rPr>
          <w:tab/>
        </w:r>
        <w:r>
          <w:rPr>
            <w:noProof/>
            <w:webHidden/>
          </w:rPr>
          <w:fldChar w:fldCharType="begin"/>
        </w:r>
        <w:r>
          <w:rPr>
            <w:noProof/>
            <w:webHidden/>
          </w:rPr>
          <w:instrText xml:space="preserve"> PAGEREF _Toc96603228 \h </w:instrText>
        </w:r>
        <w:r>
          <w:rPr>
            <w:noProof/>
            <w:webHidden/>
          </w:rPr>
        </w:r>
        <w:r>
          <w:rPr>
            <w:noProof/>
            <w:webHidden/>
          </w:rPr>
          <w:fldChar w:fldCharType="separate"/>
        </w:r>
        <w:r>
          <w:rPr>
            <w:noProof/>
            <w:webHidden/>
          </w:rPr>
          <w:t>15</w:t>
        </w:r>
        <w:r>
          <w:rPr>
            <w:noProof/>
            <w:webHidden/>
          </w:rPr>
          <w:fldChar w:fldCharType="end"/>
        </w:r>
      </w:hyperlink>
    </w:p>
    <w:p w:rsidR="005F1F35" w:rsidRDefault="005F1F35">
      <w:pPr>
        <w:pStyle w:val="22"/>
        <w:tabs>
          <w:tab w:val="left" w:pos="840"/>
          <w:tab w:val="right" w:leader="dot" w:pos="9627"/>
        </w:tabs>
        <w:rPr>
          <w:noProof/>
        </w:rPr>
      </w:pPr>
      <w:hyperlink w:anchor="_Toc96603229" w:history="1">
        <w:r w:rsidRPr="00992A7A">
          <w:rPr>
            <w:rStyle w:val="af4"/>
            <w:noProof/>
          </w:rPr>
          <w:t>2.1</w:t>
        </w:r>
        <w:r>
          <w:rPr>
            <w:noProof/>
          </w:rPr>
          <w:tab/>
        </w:r>
        <w:r w:rsidRPr="00992A7A">
          <w:rPr>
            <w:rStyle w:val="af4"/>
            <w:noProof/>
          </w:rPr>
          <w:t>Format of request</w:t>
        </w:r>
        <w:r>
          <w:rPr>
            <w:noProof/>
            <w:webHidden/>
          </w:rPr>
          <w:tab/>
        </w:r>
        <w:r>
          <w:rPr>
            <w:noProof/>
            <w:webHidden/>
          </w:rPr>
          <w:fldChar w:fldCharType="begin"/>
        </w:r>
        <w:r>
          <w:rPr>
            <w:noProof/>
            <w:webHidden/>
          </w:rPr>
          <w:instrText xml:space="preserve"> PAGEREF _Toc96603229 \h </w:instrText>
        </w:r>
        <w:r>
          <w:rPr>
            <w:noProof/>
            <w:webHidden/>
          </w:rPr>
        </w:r>
        <w:r>
          <w:rPr>
            <w:noProof/>
            <w:webHidden/>
          </w:rPr>
          <w:fldChar w:fldCharType="separate"/>
        </w:r>
        <w:r>
          <w:rPr>
            <w:noProof/>
            <w:webHidden/>
          </w:rPr>
          <w:t>15</w:t>
        </w:r>
        <w:r>
          <w:rPr>
            <w:noProof/>
            <w:webHidden/>
          </w:rPr>
          <w:fldChar w:fldCharType="end"/>
        </w:r>
      </w:hyperlink>
    </w:p>
    <w:p w:rsidR="005F1F35" w:rsidRDefault="005F1F35">
      <w:pPr>
        <w:pStyle w:val="22"/>
        <w:tabs>
          <w:tab w:val="left" w:pos="840"/>
          <w:tab w:val="right" w:leader="dot" w:pos="9627"/>
        </w:tabs>
        <w:rPr>
          <w:noProof/>
        </w:rPr>
      </w:pPr>
      <w:hyperlink w:anchor="_Toc96603230" w:history="1">
        <w:r w:rsidRPr="00992A7A">
          <w:rPr>
            <w:rStyle w:val="af4"/>
            <w:noProof/>
          </w:rPr>
          <w:t>2.2</w:t>
        </w:r>
        <w:r>
          <w:rPr>
            <w:noProof/>
          </w:rPr>
          <w:tab/>
        </w:r>
        <w:r w:rsidRPr="00992A7A">
          <w:rPr>
            <w:rStyle w:val="af4"/>
            <w:noProof/>
          </w:rPr>
          <w:t>Available Methods and Commands</w:t>
        </w:r>
        <w:r>
          <w:rPr>
            <w:noProof/>
            <w:webHidden/>
          </w:rPr>
          <w:tab/>
        </w:r>
        <w:r>
          <w:rPr>
            <w:noProof/>
            <w:webHidden/>
          </w:rPr>
          <w:fldChar w:fldCharType="begin"/>
        </w:r>
        <w:r>
          <w:rPr>
            <w:noProof/>
            <w:webHidden/>
          </w:rPr>
          <w:instrText xml:space="preserve"> PAGEREF _Toc96603230 \h </w:instrText>
        </w:r>
        <w:r>
          <w:rPr>
            <w:noProof/>
            <w:webHidden/>
          </w:rPr>
        </w:r>
        <w:r>
          <w:rPr>
            <w:noProof/>
            <w:webHidden/>
          </w:rPr>
          <w:fldChar w:fldCharType="separate"/>
        </w:r>
        <w:r>
          <w:rPr>
            <w:noProof/>
            <w:webHidden/>
          </w:rPr>
          <w:t>17</w:t>
        </w:r>
        <w:r>
          <w:rPr>
            <w:noProof/>
            <w:webHidden/>
          </w:rPr>
          <w:fldChar w:fldCharType="end"/>
        </w:r>
      </w:hyperlink>
    </w:p>
    <w:p w:rsidR="005F1F35" w:rsidRDefault="005F1F35">
      <w:pPr>
        <w:pStyle w:val="42"/>
        <w:tabs>
          <w:tab w:val="left" w:pos="1260"/>
          <w:tab w:val="right" w:leader="dot" w:pos="9627"/>
        </w:tabs>
        <w:rPr>
          <w:noProof/>
        </w:rPr>
      </w:pPr>
      <w:hyperlink w:anchor="_Toc96603231" w:history="1">
        <w:r w:rsidRPr="00992A7A">
          <w:rPr>
            <w:rStyle w:val="af4"/>
            <w:rFonts w:asciiTheme="majorHAnsi" w:hAnsiTheme="majorHAnsi" w:cstheme="majorHAnsi"/>
            <w:noProof/>
            <w14:scene3d>
              <w14:camera w14:prst="orthographicFront"/>
              <w14:lightRig w14:rig="threePt" w14:dir="t">
                <w14:rot w14:lat="0" w14:lon="0" w14:rev="0"/>
              </w14:lightRig>
            </w14:scene3d>
          </w:rPr>
          <w:t>(2)</w:t>
        </w:r>
        <w:r>
          <w:rPr>
            <w:noProof/>
          </w:rPr>
          <w:tab/>
        </w:r>
        <w:r w:rsidRPr="00992A7A">
          <w:rPr>
            <w:rStyle w:val="af4"/>
            <w:rFonts w:asciiTheme="majorHAnsi" w:hAnsiTheme="majorHAnsi" w:cstheme="majorHAnsi"/>
            <w:noProof/>
          </w:rPr>
          <w:t>GET (Method)</w:t>
        </w:r>
        <w:r>
          <w:rPr>
            <w:noProof/>
            <w:webHidden/>
          </w:rPr>
          <w:tab/>
        </w:r>
        <w:r>
          <w:rPr>
            <w:noProof/>
            <w:webHidden/>
          </w:rPr>
          <w:fldChar w:fldCharType="begin"/>
        </w:r>
        <w:r>
          <w:rPr>
            <w:noProof/>
            <w:webHidden/>
          </w:rPr>
          <w:instrText xml:space="preserve"> PAGEREF _Toc96603231 \h </w:instrText>
        </w:r>
        <w:r>
          <w:rPr>
            <w:noProof/>
            <w:webHidden/>
          </w:rPr>
        </w:r>
        <w:r>
          <w:rPr>
            <w:noProof/>
            <w:webHidden/>
          </w:rPr>
          <w:fldChar w:fldCharType="separate"/>
        </w:r>
        <w:r>
          <w:rPr>
            <w:noProof/>
            <w:webHidden/>
          </w:rPr>
          <w:t>17</w:t>
        </w:r>
        <w:r>
          <w:rPr>
            <w:noProof/>
            <w:webHidden/>
          </w:rPr>
          <w:fldChar w:fldCharType="end"/>
        </w:r>
      </w:hyperlink>
    </w:p>
    <w:p w:rsidR="005F1F35" w:rsidRDefault="005F1F35">
      <w:pPr>
        <w:pStyle w:val="42"/>
        <w:tabs>
          <w:tab w:val="left" w:pos="1260"/>
          <w:tab w:val="right" w:leader="dot" w:pos="9627"/>
        </w:tabs>
        <w:rPr>
          <w:noProof/>
        </w:rPr>
      </w:pPr>
      <w:hyperlink w:anchor="_Toc96603232" w:history="1">
        <w:r w:rsidRPr="00992A7A">
          <w:rPr>
            <w:rStyle w:val="af4"/>
            <w:rFonts w:asciiTheme="majorHAnsi" w:hAnsiTheme="majorHAnsi" w:cstheme="majorHAnsi"/>
            <w:noProof/>
            <w14:scene3d>
              <w14:camera w14:prst="orthographicFront"/>
              <w14:lightRig w14:rig="threePt" w14:dir="t">
                <w14:rot w14:lat="0" w14:lon="0" w14:rev="0"/>
              </w14:lightRig>
            </w14:scene3d>
          </w:rPr>
          <w:t>(3)</w:t>
        </w:r>
        <w:r>
          <w:rPr>
            <w:noProof/>
          </w:rPr>
          <w:tab/>
        </w:r>
        <w:r w:rsidRPr="00992A7A">
          <w:rPr>
            <w:rStyle w:val="af4"/>
            <w:rFonts w:asciiTheme="majorHAnsi" w:hAnsiTheme="majorHAnsi" w:cstheme="majorHAnsi"/>
            <w:noProof/>
          </w:rPr>
          <w:t>INFO(X-Command)</w:t>
        </w:r>
        <w:r>
          <w:rPr>
            <w:noProof/>
            <w:webHidden/>
          </w:rPr>
          <w:tab/>
        </w:r>
        <w:r>
          <w:rPr>
            <w:noProof/>
            <w:webHidden/>
          </w:rPr>
          <w:fldChar w:fldCharType="begin"/>
        </w:r>
        <w:r>
          <w:rPr>
            <w:noProof/>
            <w:webHidden/>
          </w:rPr>
          <w:instrText xml:space="preserve"> PAGEREF _Toc96603232 \h </w:instrText>
        </w:r>
        <w:r>
          <w:rPr>
            <w:noProof/>
            <w:webHidden/>
          </w:rPr>
        </w:r>
        <w:r>
          <w:rPr>
            <w:noProof/>
            <w:webHidden/>
          </w:rPr>
          <w:fldChar w:fldCharType="separate"/>
        </w:r>
        <w:r>
          <w:rPr>
            <w:noProof/>
            <w:webHidden/>
          </w:rPr>
          <w:t>19</w:t>
        </w:r>
        <w:r>
          <w:rPr>
            <w:noProof/>
            <w:webHidden/>
          </w:rPr>
          <w:fldChar w:fldCharType="end"/>
        </w:r>
      </w:hyperlink>
    </w:p>
    <w:p w:rsidR="005F1F35" w:rsidRDefault="005F1F35">
      <w:pPr>
        <w:pStyle w:val="42"/>
        <w:tabs>
          <w:tab w:val="left" w:pos="1260"/>
          <w:tab w:val="right" w:leader="dot" w:pos="9627"/>
        </w:tabs>
        <w:rPr>
          <w:noProof/>
        </w:rPr>
      </w:pPr>
      <w:hyperlink w:anchor="_Toc96603233" w:history="1">
        <w:r w:rsidRPr="00992A7A">
          <w:rPr>
            <w:rStyle w:val="af4"/>
            <w:rFonts w:asciiTheme="majorHAnsi" w:hAnsiTheme="majorHAnsi" w:cstheme="majorHAnsi"/>
            <w:noProof/>
            <w14:scene3d>
              <w14:camera w14:prst="orthographicFront"/>
              <w14:lightRig w14:rig="threePt" w14:dir="t">
                <w14:rot w14:lat="0" w14:lon="0" w14:rev="0"/>
              </w14:lightRig>
            </w14:scene3d>
          </w:rPr>
          <w:t>(4)</w:t>
        </w:r>
        <w:r>
          <w:rPr>
            <w:noProof/>
          </w:rPr>
          <w:tab/>
        </w:r>
        <w:r w:rsidRPr="00992A7A">
          <w:rPr>
            <w:rStyle w:val="af4"/>
            <w:rFonts w:asciiTheme="majorHAnsi" w:hAnsiTheme="majorHAnsi" w:cstheme="majorHAnsi"/>
            <w:noProof/>
          </w:rPr>
          <w:t>FILTER(X-Command)</w:t>
        </w:r>
        <w:r>
          <w:rPr>
            <w:noProof/>
            <w:webHidden/>
          </w:rPr>
          <w:tab/>
        </w:r>
        <w:r>
          <w:rPr>
            <w:noProof/>
            <w:webHidden/>
          </w:rPr>
          <w:fldChar w:fldCharType="begin"/>
        </w:r>
        <w:r>
          <w:rPr>
            <w:noProof/>
            <w:webHidden/>
          </w:rPr>
          <w:instrText xml:space="preserve"> PAGEREF _Toc96603233 \h </w:instrText>
        </w:r>
        <w:r>
          <w:rPr>
            <w:noProof/>
            <w:webHidden/>
          </w:rPr>
        </w:r>
        <w:r>
          <w:rPr>
            <w:noProof/>
            <w:webHidden/>
          </w:rPr>
          <w:fldChar w:fldCharType="separate"/>
        </w:r>
        <w:r>
          <w:rPr>
            <w:noProof/>
            <w:webHidden/>
          </w:rPr>
          <w:t>19</w:t>
        </w:r>
        <w:r>
          <w:rPr>
            <w:noProof/>
            <w:webHidden/>
          </w:rPr>
          <w:fldChar w:fldCharType="end"/>
        </w:r>
      </w:hyperlink>
    </w:p>
    <w:p w:rsidR="005F1F35" w:rsidRDefault="005F1F35">
      <w:pPr>
        <w:pStyle w:val="42"/>
        <w:tabs>
          <w:tab w:val="left" w:pos="1260"/>
          <w:tab w:val="right" w:leader="dot" w:pos="9627"/>
        </w:tabs>
        <w:rPr>
          <w:noProof/>
        </w:rPr>
      </w:pPr>
      <w:hyperlink w:anchor="_Toc96603234" w:history="1">
        <w:r w:rsidRPr="00992A7A">
          <w:rPr>
            <w:rStyle w:val="af4"/>
            <w:rFonts w:asciiTheme="majorHAnsi" w:hAnsiTheme="majorHAnsi" w:cstheme="majorHAnsi"/>
            <w:noProof/>
            <w14:scene3d>
              <w14:camera w14:prst="orthographicFront"/>
              <w14:lightRig w14:rig="threePt" w14:dir="t">
                <w14:rot w14:lat="0" w14:lon="0" w14:rev="0"/>
              </w14:lightRig>
            </w14:scene3d>
          </w:rPr>
          <w:t>(5)</w:t>
        </w:r>
        <w:r>
          <w:rPr>
            <w:noProof/>
          </w:rPr>
          <w:tab/>
        </w:r>
        <w:r w:rsidRPr="00992A7A">
          <w:rPr>
            <w:rStyle w:val="af4"/>
            <w:rFonts w:asciiTheme="majorHAnsi" w:hAnsiTheme="majorHAnsi" w:cstheme="majorHAnsi"/>
            <w:noProof/>
          </w:rPr>
          <w:t>EDIT(X-Command)</w:t>
        </w:r>
        <w:r>
          <w:rPr>
            <w:noProof/>
            <w:webHidden/>
          </w:rPr>
          <w:tab/>
        </w:r>
        <w:r>
          <w:rPr>
            <w:noProof/>
            <w:webHidden/>
          </w:rPr>
          <w:fldChar w:fldCharType="begin"/>
        </w:r>
        <w:r>
          <w:rPr>
            <w:noProof/>
            <w:webHidden/>
          </w:rPr>
          <w:instrText xml:space="preserve"> PAGEREF _Toc96603234 \h </w:instrText>
        </w:r>
        <w:r>
          <w:rPr>
            <w:noProof/>
            <w:webHidden/>
          </w:rPr>
        </w:r>
        <w:r>
          <w:rPr>
            <w:noProof/>
            <w:webHidden/>
          </w:rPr>
          <w:fldChar w:fldCharType="separate"/>
        </w:r>
        <w:r>
          <w:rPr>
            <w:noProof/>
            <w:webHidden/>
          </w:rPr>
          <w:t>23</w:t>
        </w:r>
        <w:r>
          <w:rPr>
            <w:noProof/>
            <w:webHidden/>
          </w:rPr>
          <w:fldChar w:fldCharType="end"/>
        </w:r>
      </w:hyperlink>
    </w:p>
    <w:p w:rsidR="005F1F35" w:rsidRDefault="005F1F35">
      <w:pPr>
        <w:pStyle w:val="42"/>
        <w:tabs>
          <w:tab w:val="left" w:pos="1260"/>
          <w:tab w:val="right" w:leader="dot" w:pos="9627"/>
        </w:tabs>
        <w:rPr>
          <w:noProof/>
        </w:rPr>
      </w:pPr>
      <w:hyperlink w:anchor="_Toc96603235" w:history="1">
        <w:r w:rsidRPr="00992A7A">
          <w:rPr>
            <w:rStyle w:val="af4"/>
            <w:noProof/>
            <w14:scene3d>
              <w14:camera w14:prst="orthographicFront"/>
              <w14:lightRig w14:rig="threePt" w14:dir="t">
                <w14:rot w14:lat="0" w14:lon="0" w14:rev="0"/>
              </w14:lightRig>
            </w14:scene3d>
          </w:rPr>
          <w:t>(1)</w:t>
        </w:r>
        <w:r>
          <w:rPr>
            <w:noProof/>
          </w:rPr>
          <w:tab/>
        </w:r>
        <w:r w:rsidRPr="00992A7A">
          <w:rPr>
            <w:rStyle w:val="af4"/>
            <w:noProof/>
          </w:rPr>
          <w:t>LIST_OPTIONS(X-Command)</w:t>
        </w:r>
        <w:r>
          <w:rPr>
            <w:noProof/>
            <w:webHidden/>
          </w:rPr>
          <w:tab/>
        </w:r>
        <w:r>
          <w:rPr>
            <w:noProof/>
            <w:webHidden/>
          </w:rPr>
          <w:fldChar w:fldCharType="begin"/>
        </w:r>
        <w:r>
          <w:rPr>
            <w:noProof/>
            <w:webHidden/>
          </w:rPr>
          <w:instrText xml:space="preserve"> PAGEREF _Toc96603235 \h </w:instrText>
        </w:r>
        <w:r>
          <w:rPr>
            <w:noProof/>
            <w:webHidden/>
          </w:rPr>
        </w:r>
        <w:r>
          <w:rPr>
            <w:noProof/>
            <w:webHidden/>
          </w:rPr>
          <w:fldChar w:fldCharType="separate"/>
        </w:r>
        <w:r>
          <w:rPr>
            <w:noProof/>
            <w:webHidden/>
          </w:rPr>
          <w:t>29</w:t>
        </w:r>
        <w:r>
          <w:rPr>
            <w:noProof/>
            <w:webHidden/>
          </w:rPr>
          <w:fldChar w:fldCharType="end"/>
        </w:r>
      </w:hyperlink>
    </w:p>
    <w:p w:rsidR="005F1F35" w:rsidRDefault="005F1F35">
      <w:pPr>
        <w:pStyle w:val="42"/>
        <w:tabs>
          <w:tab w:val="left" w:pos="1260"/>
          <w:tab w:val="right" w:leader="dot" w:pos="9627"/>
        </w:tabs>
        <w:rPr>
          <w:noProof/>
        </w:rPr>
      </w:pPr>
      <w:hyperlink w:anchor="_Toc96603236" w:history="1">
        <w:r w:rsidRPr="00992A7A">
          <w:rPr>
            <w:rStyle w:val="af4"/>
            <w:noProof/>
            <w14:scene3d>
              <w14:camera w14:prst="orthographicFront"/>
              <w14:lightRig w14:rig="threePt" w14:dir="t">
                <w14:rot w14:lat="0" w14:lon="0" w14:rev="0"/>
              </w14:lightRig>
            </w14:scene3d>
          </w:rPr>
          <w:t>(2)</w:t>
        </w:r>
        <w:r>
          <w:rPr>
            <w:noProof/>
          </w:rPr>
          <w:tab/>
        </w:r>
        <w:r w:rsidRPr="00992A7A">
          <w:rPr>
            <w:rStyle w:val="af4"/>
            <w:noProof/>
            <w:shd w:val="clear" w:color="auto" w:fill="FFFFFF"/>
          </w:rPr>
          <w:t>UPLOAD_SPREADSHEET</w:t>
        </w:r>
        <w:r w:rsidRPr="00992A7A">
          <w:rPr>
            <w:rStyle w:val="af4"/>
            <w:noProof/>
          </w:rPr>
          <w:t>(X-Command)</w:t>
        </w:r>
        <w:r>
          <w:rPr>
            <w:noProof/>
            <w:webHidden/>
          </w:rPr>
          <w:tab/>
        </w:r>
        <w:r>
          <w:rPr>
            <w:noProof/>
            <w:webHidden/>
          </w:rPr>
          <w:fldChar w:fldCharType="begin"/>
        </w:r>
        <w:r>
          <w:rPr>
            <w:noProof/>
            <w:webHidden/>
          </w:rPr>
          <w:instrText xml:space="preserve"> PAGEREF _Toc96603236 \h </w:instrText>
        </w:r>
        <w:r>
          <w:rPr>
            <w:noProof/>
            <w:webHidden/>
          </w:rPr>
        </w:r>
        <w:r>
          <w:rPr>
            <w:noProof/>
            <w:webHidden/>
          </w:rPr>
          <w:fldChar w:fldCharType="separate"/>
        </w:r>
        <w:r>
          <w:rPr>
            <w:noProof/>
            <w:webHidden/>
          </w:rPr>
          <w:t>31</w:t>
        </w:r>
        <w:r>
          <w:rPr>
            <w:noProof/>
            <w:webHidden/>
          </w:rPr>
          <w:fldChar w:fldCharType="end"/>
        </w:r>
      </w:hyperlink>
    </w:p>
    <w:p w:rsidR="005F1F35" w:rsidRDefault="005F1F35">
      <w:pPr>
        <w:pStyle w:val="13"/>
        <w:rPr>
          <w:noProof/>
        </w:rPr>
      </w:pPr>
      <w:hyperlink w:anchor="_Toc96603237" w:history="1">
        <w:r w:rsidRPr="00992A7A">
          <w:rPr>
            <w:rStyle w:val="af4"/>
            <w:noProof/>
          </w:rPr>
          <w:t>3</w:t>
        </w:r>
        <w:r>
          <w:rPr>
            <w:noProof/>
          </w:rPr>
          <w:tab/>
        </w:r>
        <w:r w:rsidRPr="00992A7A">
          <w:rPr>
            <w:rStyle w:val="af4"/>
            <w:noProof/>
          </w:rPr>
          <w:t>Menu export / import</w:t>
        </w:r>
        <w:r>
          <w:rPr>
            <w:noProof/>
            <w:webHidden/>
          </w:rPr>
          <w:tab/>
        </w:r>
        <w:r>
          <w:rPr>
            <w:noProof/>
            <w:webHidden/>
          </w:rPr>
          <w:fldChar w:fldCharType="begin"/>
        </w:r>
        <w:r>
          <w:rPr>
            <w:noProof/>
            <w:webHidden/>
          </w:rPr>
          <w:instrText xml:space="preserve"> PAGEREF _Toc96603237 \h </w:instrText>
        </w:r>
        <w:r>
          <w:rPr>
            <w:noProof/>
            <w:webHidden/>
          </w:rPr>
        </w:r>
        <w:r>
          <w:rPr>
            <w:noProof/>
            <w:webHidden/>
          </w:rPr>
          <w:fldChar w:fldCharType="separate"/>
        </w:r>
        <w:r>
          <w:rPr>
            <w:noProof/>
            <w:webHidden/>
          </w:rPr>
          <w:t>34</w:t>
        </w:r>
        <w:r>
          <w:rPr>
            <w:noProof/>
            <w:webHidden/>
          </w:rPr>
          <w:fldChar w:fldCharType="end"/>
        </w:r>
      </w:hyperlink>
    </w:p>
    <w:p w:rsidR="005F1F35" w:rsidRDefault="005F1F35">
      <w:pPr>
        <w:pStyle w:val="22"/>
        <w:tabs>
          <w:tab w:val="left" w:pos="840"/>
          <w:tab w:val="right" w:leader="dot" w:pos="9627"/>
        </w:tabs>
        <w:rPr>
          <w:noProof/>
        </w:rPr>
      </w:pPr>
      <w:hyperlink w:anchor="_Toc96603238" w:history="1">
        <w:r w:rsidRPr="00992A7A">
          <w:rPr>
            <w:rStyle w:val="af4"/>
            <w:noProof/>
          </w:rPr>
          <w:t>3.1</w:t>
        </w:r>
        <w:r>
          <w:rPr>
            <w:noProof/>
          </w:rPr>
          <w:tab/>
        </w:r>
        <w:r w:rsidRPr="00992A7A">
          <w:rPr>
            <w:rStyle w:val="af4"/>
            <w:noProof/>
          </w:rPr>
          <w:t>RestAPI for menu export</w:t>
        </w:r>
        <w:r>
          <w:rPr>
            <w:noProof/>
            <w:webHidden/>
          </w:rPr>
          <w:tab/>
        </w:r>
        <w:r>
          <w:rPr>
            <w:noProof/>
            <w:webHidden/>
          </w:rPr>
          <w:fldChar w:fldCharType="begin"/>
        </w:r>
        <w:r>
          <w:rPr>
            <w:noProof/>
            <w:webHidden/>
          </w:rPr>
          <w:instrText xml:space="preserve"> PAGEREF _Toc96603238 \h </w:instrText>
        </w:r>
        <w:r>
          <w:rPr>
            <w:noProof/>
            <w:webHidden/>
          </w:rPr>
        </w:r>
        <w:r>
          <w:rPr>
            <w:noProof/>
            <w:webHidden/>
          </w:rPr>
          <w:fldChar w:fldCharType="separate"/>
        </w:r>
        <w:r>
          <w:rPr>
            <w:noProof/>
            <w:webHidden/>
          </w:rPr>
          <w:t>34</w:t>
        </w:r>
        <w:r>
          <w:rPr>
            <w:noProof/>
            <w:webHidden/>
          </w:rPr>
          <w:fldChar w:fldCharType="end"/>
        </w:r>
      </w:hyperlink>
    </w:p>
    <w:p w:rsidR="005F1F35" w:rsidRDefault="005F1F35">
      <w:pPr>
        <w:pStyle w:val="33"/>
        <w:rPr>
          <w:noProof/>
        </w:rPr>
      </w:pPr>
      <w:hyperlink w:anchor="_Toc96603239" w:history="1">
        <w:r w:rsidRPr="00992A7A">
          <w:rPr>
            <w:rStyle w:val="af4"/>
            <w:noProof/>
            <w14:scene3d>
              <w14:camera w14:prst="orthographicFront"/>
              <w14:lightRig w14:rig="threePt" w14:dir="t">
                <w14:rot w14:lat="0" w14:lon="0" w14:rev="0"/>
              </w14:lightRig>
            </w14:scene3d>
          </w:rPr>
          <w:t>3.1.1</w:t>
        </w:r>
        <w:r>
          <w:rPr>
            <w:noProof/>
          </w:rPr>
          <w:tab/>
        </w:r>
        <w:r w:rsidRPr="00992A7A">
          <w:rPr>
            <w:rStyle w:val="af4"/>
            <w:noProof/>
          </w:rPr>
          <w:t>Request format</w:t>
        </w:r>
        <w:r>
          <w:rPr>
            <w:noProof/>
            <w:webHidden/>
          </w:rPr>
          <w:tab/>
        </w:r>
        <w:r>
          <w:rPr>
            <w:noProof/>
            <w:webHidden/>
          </w:rPr>
          <w:fldChar w:fldCharType="begin"/>
        </w:r>
        <w:r>
          <w:rPr>
            <w:noProof/>
            <w:webHidden/>
          </w:rPr>
          <w:instrText xml:space="preserve"> PAGEREF _Toc96603239 \h </w:instrText>
        </w:r>
        <w:r>
          <w:rPr>
            <w:noProof/>
            <w:webHidden/>
          </w:rPr>
        </w:r>
        <w:r>
          <w:rPr>
            <w:noProof/>
            <w:webHidden/>
          </w:rPr>
          <w:fldChar w:fldCharType="separate"/>
        </w:r>
        <w:r>
          <w:rPr>
            <w:noProof/>
            <w:webHidden/>
          </w:rPr>
          <w:t>34</w:t>
        </w:r>
        <w:r>
          <w:rPr>
            <w:noProof/>
            <w:webHidden/>
          </w:rPr>
          <w:fldChar w:fldCharType="end"/>
        </w:r>
      </w:hyperlink>
    </w:p>
    <w:p w:rsidR="005F1F35" w:rsidRDefault="005F1F35">
      <w:pPr>
        <w:pStyle w:val="33"/>
        <w:rPr>
          <w:noProof/>
        </w:rPr>
      </w:pPr>
      <w:hyperlink w:anchor="_Toc96603240" w:history="1">
        <w:r w:rsidRPr="00992A7A">
          <w:rPr>
            <w:rStyle w:val="af4"/>
            <w:noProof/>
            <w14:scene3d>
              <w14:camera w14:prst="orthographicFront"/>
              <w14:lightRig w14:rig="threePt" w14:dir="t">
                <w14:rot w14:lat="0" w14:lon="0" w14:rev="0"/>
              </w14:lightRig>
            </w14:scene3d>
          </w:rPr>
          <w:t>3.1.2</w:t>
        </w:r>
        <w:r>
          <w:rPr>
            <w:noProof/>
          </w:rPr>
          <w:tab/>
        </w:r>
        <w:r w:rsidRPr="00992A7A">
          <w:rPr>
            <w:rStyle w:val="af4"/>
            <w:noProof/>
          </w:rPr>
          <w:t>INFO</w:t>
        </w:r>
        <w:r>
          <w:rPr>
            <w:noProof/>
            <w:webHidden/>
          </w:rPr>
          <w:tab/>
        </w:r>
        <w:r>
          <w:rPr>
            <w:noProof/>
            <w:webHidden/>
          </w:rPr>
          <w:fldChar w:fldCharType="begin"/>
        </w:r>
        <w:r>
          <w:rPr>
            <w:noProof/>
            <w:webHidden/>
          </w:rPr>
          <w:instrText xml:space="preserve"> PAGEREF _Toc96603240 \h </w:instrText>
        </w:r>
        <w:r>
          <w:rPr>
            <w:noProof/>
            <w:webHidden/>
          </w:rPr>
        </w:r>
        <w:r>
          <w:rPr>
            <w:noProof/>
            <w:webHidden/>
          </w:rPr>
          <w:fldChar w:fldCharType="separate"/>
        </w:r>
        <w:r>
          <w:rPr>
            <w:noProof/>
            <w:webHidden/>
          </w:rPr>
          <w:t>35</w:t>
        </w:r>
        <w:r>
          <w:rPr>
            <w:noProof/>
            <w:webHidden/>
          </w:rPr>
          <w:fldChar w:fldCharType="end"/>
        </w:r>
      </w:hyperlink>
    </w:p>
    <w:p w:rsidR="005F1F35" w:rsidRDefault="005F1F35">
      <w:pPr>
        <w:pStyle w:val="33"/>
        <w:rPr>
          <w:noProof/>
        </w:rPr>
      </w:pPr>
      <w:hyperlink w:anchor="_Toc96603241" w:history="1">
        <w:r w:rsidRPr="00992A7A">
          <w:rPr>
            <w:rStyle w:val="af4"/>
            <w:noProof/>
            <w14:scene3d>
              <w14:camera w14:prst="orthographicFront"/>
              <w14:lightRig w14:rig="threePt" w14:dir="t">
                <w14:rot w14:lat="0" w14:lon="0" w14:rev="0"/>
              </w14:lightRig>
            </w14:scene3d>
          </w:rPr>
          <w:t>3.1.3</w:t>
        </w:r>
        <w:r>
          <w:rPr>
            <w:noProof/>
          </w:rPr>
          <w:tab/>
        </w:r>
        <w:r w:rsidRPr="00992A7A">
          <w:rPr>
            <w:rStyle w:val="af4"/>
            <w:noProof/>
          </w:rPr>
          <w:t>EXECUTE</w:t>
        </w:r>
        <w:r>
          <w:rPr>
            <w:noProof/>
            <w:webHidden/>
          </w:rPr>
          <w:tab/>
        </w:r>
        <w:r>
          <w:rPr>
            <w:noProof/>
            <w:webHidden/>
          </w:rPr>
          <w:fldChar w:fldCharType="begin"/>
        </w:r>
        <w:r>
          <w:rPr>
            <w:noProof/>
            <w:webHidden/>
          </w:rPr>
          <w:instrText xml:space="preserve"> PAGEREF _Toc96603241 \h </w:instrText>
        </w:r>
        <w:r>
          <w:rPr>
            <w:noProof/>
            <w:webHidden/>
          </w:rPr>
        </w:r>
        <w:r>
          <w:rPr>
            <w:noProof/>
            <w:webHidden/>
          </w:rPr>
          <w:fldChar w:fldCharType="separate"/>
        </w:r>
        <w:r>
          <w:rPr>
            <w:noProof/>
            <w:webHidden/>
          </w:rPr>
          <w:t>36</w:t>
        </w:r>
        <w:r>
          <w:rPr>
            <w:noProof/>
            <w:webHidden/>
          </w:rPr>
          <w:fldChar w:fldCharType="end"/>
        </w:r>
      </w:hyperlink>
    </w:p>
    <w:p w:rsidR="005F1F35" w:rsidRDefault="005F1F35">
      <w:pPr>
        <w:pStyle w:val="22"/>
        <w:tabs>
          <w:tab w:val="left" w:pos="840"/>
          <w:tab w:val="right" w:leader="dot" w:pos="9627"/>
        </w:tabs>
        <w:rPr>
          <w:noProof/>
        </w:rPr>
      </w:pPr>
      <w:hyperlink w:anchor="_Toc96603242" w:history="1">
        <w:r w:rsidRPr="00992A7A">
          <w:rPr>
            <w:rStyle w:val="af4"/>
            <w:noProof/>
          </w:rPr>
          <w:t>3.2</w:t>
        </w:r>
        <w:r>
          <w:rPr>
            <w:noProof/>
          </w:rPr>
          <w:tab/>
        </w:r>
        <w:r w:rsidRPr="00992A7A">
          <w:rPr>
            <w:rStyle w:val="af4"/>
            <w:noProof/>
          </w:rPr>
          <w:t>RestAPI for Import menu</w:t>
        </w:r>
        <w:r>
          <w:rPr>
            <w:noProof/>
            <w:webHidden/>
          </w:rPr>
          <w:tab/>
        </w:r>
        <w:r>
          <w:rPr>
            <w:noProof/>
            <w:webHidden/>
          </w:rPr>
          <w:fldChar w:fldCharType="begin"/>
        </w:r>
        <w:r>
          <w:rPr>
            <w:noProof/>
            <w:webHidden/>
          </w:rPr>
          <w:instrText xml:space="preserve"> PAGEREF _Toc96603242 \h </w:instrText>
        </w:r>
        <w:r>
          <w:rPr>
            <w:noProof/>
            <w:webHidden/>
          </w:rPr>
        </w:r>
        <w:r>
          <w:rPr>
            <w:noProof/>
            <w:webHidden/>
          </w:rPr>
          <w:fldChar w:fldCharType="separate"/>
        </w:r>
        <w:r>
          <w:rPr>
            <w:noProof/>
            <w:webHidden/>
          </w:rPr>
          <w:t>38</w:t>
        </w:r>
        <w:r>
          <w:rPr>
            <w:noProof/>
            <w:webHidden/>
          </w:rPr>
          <w:fldChar w:fldCharType="end"/>
        </w:r>
      </w:hyperlink>
    </w:p>
    <w:p w:rsidR="005F1F35" w:rsidRDefault="005F1F35">
      <w:pPr>
        <w:pStyle w:val="33"/>
        <w:rPr>
          <w:noProof/>
        </w:rPr>
      </w:pPr>
      <w:hyperlink w:anchor="_Toc96603243" w:history="1">
        <w:r w:rsidRPr="00992A7A">
          <w:rPr>
            <w:rStyle w:val="af4"/>
            <w:noProof/>
            <w14:scene3d>
              <w14:camera w14:prst="orthographicFront"/>
              <w14:lightRig w14:rig="threePt" w14:dir="t">
                <w14:rot w14:lat="0" w14:lon="0" w14:rev="0"/>
              </w14:lightRig>
            </w14:scene3d>
          </w:rPr>
          <w:t>3.2.1</w:t>
        </w:r>
        <w:r>
          <w:rPr>
            <w:noProof/>
          </w:rPr>
          <w:tab/>
        </w:r>
        <w:r w:rsidRPr="00992A7A">
          <w:rPr>
            <w:rStyle w:val="af4"/>
            <w:noProof/>
          </w:rPr>
          <w:t>Request format</w:t>
        </w:r>
        <w:r>
          <w:rPr>
            <w:noProof/>
            <w:webHidden/>
          </w:rPr>
          <w:tab/>
        </w:r>
        <w:r>
          <w:rPr>
            <w:noProof/>
            <w:webHidden/>
          </w:rPr>
          <w:fldChar w:fldCharType="begin"/>
        </w:r>
        <w:r>
          <w:rPr>
            <w:noProof/>
            <w:webHidden/>
          </w:rPr>
          <w:instrText xml:space="preserve"> PAGEREF _Toc96603243 \h </w:instrText>
        </w:r>
        <w:r>
          <w:rPr>
            <w:noProof/>
            <w:webHidden/>
          </w:rPr>
        </w:r>
        <w:r>
          <w:rPr>
            <w:noProof/>
            <w:webHidden/>
          </w:rPr>
          <w:fldChar w:fldCharType="separate"/>
        </w:r>
        <w:r>
          <w:rPr>
            <w:noProof/>
            <w:webHidden/>
          </w:rPr>
          <w:t>38</w:t>
        </w:r>
        <w:r>
          <w:rPr>
            <w:noProof/>
            <w:webHidden/>
          </w:rPr>
          <w:fldChar w:fldCharType="end"/>
        </w:r>
      </w:hyperlink>
    </w:p>
    <w:p w:rsidR="005F1F35" w:rsidRDefault="005F1F35">
      <w:pPr>
        <w:pStyle w:val="33"/>
        <w:rPr>
          <w:noProof/>
        </w:rPr>
      </w:pPr>
      <w:hyperlink w:anchor="_Toc96603244" w:history="1">
        <w:r w:rsidRPr="00992A7A">
          <w:rPr>
            <w:rStyle w:val="af4"/>
            <w:noProof/>
            <w14:scene3d>
              <w14:camera w14:prst="orthographicFront"/>
              <w14:lightRig w14:rig="threePt" w14:dir="t">
                <w14:rot w14:lat="0" w14:lon="0" w14:rev="0"/>
              </w14:lightRig>
            </w14:scene3d>
          </w:rPr>
          <w:t>3.2.2</w:t>
        </w:r>
        <w:r>
          <w:rPr>
            <w:noProof/>
          </w:rPr>
          <w:tab/>
        </w:r>
        <w:r w:rsidRPr="00992A7A">
          <w:rPr>
            <w:rStyle w:val="af4"/>
            <w:noProof/>
          </w:rPr>
          <w:t>UPLOAD</w:t>
        </w:r>
        <w:r>
          <w:rPr>
            <w:noProof/>
            <w:webHidden/>
          </w:rPr>
          <w:tab/>
        </w:r>
        <w:r>
          <w:rPr>
            <w:noProof/>
            <w:webHidden/>
          </w:rPr>
          <w:fldChar w:fldCharType="begin"/>
        </w:r>
        <w:r>
          <w:rPr>
            <w:noProof/>
            <w:webHidden/>
          </w:rPr>
          <w:instrText xml:space="preserve"> PAGEREF _Toc96603244 \h </w:instrText>
        </w:r>
        <w:r>
          <w:rPr>
            <w:noProof/>
            <w:webHidden/>
          </w:rPr>
        </w:r>
        <w:r>
          <w:rPr>
            <w:noProof/>
            <w:webHidden/>
          </w:rPr>
          <w:fldChar w:fldCharType="separate"/>
        </w:r>
        <w:r>
          <w:rPr>
            <w:noProof/>
            <w:webHidden/>
          </w:rPr>
          <w:t>38</w:t>
        </w:r>
        <w:r>
          <w:rPr>
            <w:noProof/>
            <w:webHidden/>
          </w:rPr>
          <w:fldChar w:fldCharType="end"/>
        </w:r>
      </w:hyperlink>
    </w:p>
    <w:p w:rsidR="005F1F35" w:rsidRDefault="005F1F35">
      <w:pPr>
        <w:pStyle w:val="33"/>
        <w:rPr>
          <w:noProof/>
        </w:rPr>
      </w:pPr>
      <w:hyperlink w:anchor="_Toc96603245" w:history="1">
        <w:r w:rsidRPr="00992A7A">
          <w:rPr>
            <w:rStyle w:val="af4"/>
            <w:noProof/>
            <w14:scene3d>
              <w14:camera w14:prst="orthographicFront"/>
              <w14:lightRig w14:rig="threePt" w14:dir="t">
                <w14:rot w14:lat="0" w14:lon="0" w14:rev="0"/>
              </w14:lightRig>
            </w14:scene3d>
          </w:rPr>
          <w:t>3.2.3</w:t>
        </w:r>
        <w:r>
          <w:rPr>
            <w:noProof/>
          </w:rPr>
          <w:tab/>
        </w:r>
        <w:r w:rsidRPr="00992A7A">
          <w:rPr>
            <w:rStyle w:val="af4"/>
            <w:noProof/>
          </w:rPr>
          <w:t>EXECUTE</w:t>
        </w:r>
        <w:r>
          <w:rPr>
            <w:noProof/>
            <w:webHidden/>
          </w:rPr>
          <w:tab/>
        </w:r>
        <w:r>
          <w:rPr>
            <w:noProof/>
            <w:webHidden/>
          </w:rPr>
          <w:fldChar w:fldCharType="begin"/>
        </w:r>
        <w:r>
          <w:rPr>
            <w:noProof/>
            <w:webHidden/>
          </w:rPr>
          <w:instrText xml:space="preserve"> PAGEREF _Toc96603245 \h </w:instrText>
        </w:r>
        <w:r>
          <w:rPr>
            <w:noProof/>
            <w:webHidden/>
          </w:rPr>
        </w:r>
        <w:r>
          <w:rPr>
            <w:noProof/>
            <w:webHidden/>
          </w:rPr>
          <w:fldChar w:fldCharType="separate"/>
        </w:r>
        <w:r>
          <w:rPr>
            <w:noProof/>
            <w:webHidden/>
          </w:rPr>
          <w:t>40</w:t>
        </w:r>
        <w:r>
          <w:rPr>
            <w:noProof/>
            <w:webHidden/>
          </w:rPr>
          <w:fldChar w:fldCharType="end"/>
        </w:r>
      </w:hyperlink>
    </w:p>
    <w:p w:rsidR="005F1F35" w:rsidRDefault="005F1F35">
      <w:pPr>
        <w:pStyle w:val="13"/>
        <w:rPr>
          <w:noProof/>
        </w:rPr>
      </w:pPr>
      <w:hyperlink w:anchor="_Toc96603246" w:history="1">
        <w:r w:rsidRPr="00992A7A">
          <w:rPr>
            <w:rStyle w:val="af4"/>
            <w:noProof/>
          </w:rPr>
          <w:t>4</w:t>
        </w:r>
        <w:r>
          <w:rPr>
            <w:noProof/>
          </w:rPr>
          <w:tab/>
        </w:r>
        <w:r w:rsidRPr="00992A7A">
          <w:rPr>
            <w:rStyle w:val="af4"/>
            <w:noProof/>
          </w:rPr>
          <w:t>Export/Import in bulks using Excel</w:t>
        </w:r>
        <w:r>
          <w:rPr>
            <w:noProof/>
            <w:webHidden/>
          </w:rPr>
          <w:tab/>
        </w:r>
        <w:r>
          <w:rPr>
            <w:noProof/>
            <w:webHidden/>
          </w:rPr>
          <w:fldChar w:fldCharType="begin"/>
        </w:r>
        <w:r>
          <w:rPr>
            <w:noProof/>
            <w:webHidden/>
          </w:rPr>
          <w:instrText xml:space="preserve"> PAGEREF _Toc96603246 \h </w:instrText>
        </w:r>
        <w:r>
          <w:rPr>
            <w:noProof/>
            <w:webHidden/>
          </w:rPr>
        </w:r>
        <w:r>
          <w:rPr>
            <w:noProof/>
            <w:webHidden/>
          </w:rPr>
          <w:fldChar w:fldCharType="separate"/>
        </w:r>
        <w:r>
          <w:rPr>
            <w:noProof/>
            <w:webHidden/>
          </w:rPr>
          <w:t>42</w:t>
        </w:r>
        <w:r>
          <w:rPr>
            <w:noProof/>
            <w:webHidden/>
          </w:rPr>
          <w:fldChar w:fldCharType="end"/>
        </w:r>
      </w:hyperlink>
    </w:p>
    <w:p w:rsidR="005F1F35" w:rsidRDefault="005F1F35">
      <w:pPr>
        <w:pStyle w:val="22"/>
        <w:tabs>
          <w:tab w:val="left" w:pos="840"/>
          <w:tab w:val="right" w:leader="dot" w:pos="9627"/>
        </w:tabs>
        <w:rPr>
          <w:noProof/>
        </w:rPr>
      </w:pPr>
      <w:hyperlink w:anchor="_Toc96603247" w:history="1">
        <w:r w:rsidRPr="00992A7A">
          <w:rPr>
            <w:rStyle w:val="af4"/>
            <w:noProof/>
          </w:rPr>
          <w:t>4.1</w:t>
        </w:r>
        <w:r>
          <w:rPr>
            <w:noProof/>
          </w:rPr>
          <w:tab/>
        </w:r>
        <w:r w:rsidRPr="00992A7A">
          <w:rPr>
            <w:rStyle w:val="af4"/>
            <w:noProof/>
          </w:rPr>
          <w:t>RestAPI for exporting in bulks using Excel</w:t>
        </w:r>
        <w:r>
          <w:rPr>
            <w:noProof/>
            <w:webHidden/>
          </w:rPr>
          <w:tab/>
        </w:r>
        <w:r>
          <w:rPr>
            <w:noProof/>
            <w:webHidden/>
          </w:rPr>
          <w:fldChar w:fldCharType="begin"/>
        </w:r>
        <w:r>
          <w:rPr>
            <w:noProof/>
            <w:webHidden/>
          </w:rPr>
          <w:instrText xml:space="preserve"> PAGEREF _Toc96603247 \h </w:instrText>
        </w:r>
        <w:r>
          <w:rPr>
            <w:noProof/>
            <w:webHidden/>
          </w:rPr>
        </w:r>
        <w:r>
          <w:rPr>
            <w:noProof/>
            <w:webHidden/>
          </w:rPr>
          <w:fldChar w:fldCharType="separate"/>
        </w:r>
        <w:r>
          <w:rPr>
            <w:noProof/>
            <w:webHidden/>
          </w:rPr>
          <w:t>42</w:t>
        </w:r>
        <w:r>
          <w:rPr>
            <w:noProof/>
            <w:webHidden/>
          </w:rPr>
          <w:fldChar w:fldCharType="end"/>
        </w:r>
      </w:hyperlink>
    </w:p>
    <w:p w:rsidR="005F1F35" w:rsidRDefault="005F1F35">
      <w:pPr>
        <w:pStyle w:val="33"/>
        <w:rPr>
          <w:noProof/>
        </w:rPr>
      </w:pPr>
      <w:hyperlink w:anchor="_Toc96603248" w:history="1">
        <w:r w:rsidRPr="00992A7A">
          <w:rPr>
            <w:rStyle w:val="af4"/>
            <w:noProof/>
            <w14:scene3d>
              <w14:camera w14:prst="orthographicFront"/>
              <w14:lightRig w14:rig="threePt" w14:dir="t">
                <w14:rot w14:lat="0" w14:lon="0" w14:rev="0"/>
              </w14:lightRig>
            </w14:scene3d>
          </w:rPr>
          <w:t>4.1.1</w:t>
        </w:r>
        <w:r>
          <w:rPr>
            <w:noProof/>
          </w:rPr>
          <w:tab/>
        </w:r>
        <w:r w:rsidRPr="00992A7A">
          <w:rPr>
            <w:rStyle w:val="af4"/>
            <w:noProof/>
          </w:rPr>
          <w:t>Request format</w:t>
        </w:r>
        <w:r>
          <w:rPr>
            <w:noProof/>
            <w:webHidden/>
          </w:rPr>
          <w:tab/>
        </w:r>
        <w:r>
          <w:rPr>
            <w:noProof/>
            <w:webHidden/>
          </w:rPr>
          <w:fldChar w:fldCharType="begin"/>
        </w:r>
        <w:r>
          <w:rPr>
            <w:noProof/>
            <w:webHidden/>
          </w:rPr>
          <w:instrText xml:space="preserve"> PAGEREF _Toc96603248 \h </w:instrText>
        </w:r>
        <w:r>
          <w:rPr>
            <w:noProof/>
            <w:webHidden/>
          </w:rPr>
        </w:r>
        <w:r>
          <w:rPr>
            <w:noProof/>
            <w:webHidden/>
          </w:rPr>
          <w:fldChar w:fldCharType="separate"/>
        </w:r>
        <w:r>
          <w:rPr>
            <w:noProof/>
            <w:webHidden/>
          </w:rPr>
          <w:t>42</w:t>
        </w:r>
        <w:r>
          <w:rPr>
            <w:noProof/>
            <w:webHidden/>
          </w:rPr>
          <w:fldChar w:fldCharType="end"/>
        </w:r>
      </w:hyperlink>
    </w:p>
    <w:p w:rsidR="005F1F35" w:rsidRDefault="005F1F35">
      <w:pPr>
        <w:pStyle w:val="33"/>
        <w:rPr>
          <w:noProof/>
        </w:rPr>
      </w:pPr>
      <w:hyperlink w:anchor="_Toc96603249" w:history="1">
        <w:r w:rsidRPr="00992A7A">
          <w:rPr>
            <w:rStyle w:val="af4"/>
            <w:noProof/>
            <w14:scene3d>
              <w14:camera w14:prst="orthographicFront"/>
              <w14:lightRig w14:rig="threePt" w14:dir="t">
                <w14:rot w14:lat="0" w14:lon="0" w14:rev="0"/>
              </w14:lightRig>
            </w14:scene3d>
          </w:rPr>
          <w:t>4.1.2</w:t>
        </w:r>
        <w:r>
          <w:rPr>
            <w:noProof/>
          </w:rPr>
          <w:tab/>
        </w:r>
        <w:r w:rsidRPr="00992A7A">
          <w:rPr>
            <w:rStyle w:val="af4"/>
            <w:noProof/>
          </w:rPr>
          <w:t>INFO</w:t>
        </w:r>
        <w:r>
          <w:rPr>
            <w:noProof/>
            <w:webHidden/>
          </w:rPr>
          <w:tab/>
        </w:r>
        <w:r>
          <w:rPr>
            <w:noProof/>
            <w:webHidden/>
          </w:rPr>
          <w:fldChar w:fldCharType="begin"/>
        </w:r>
        <w:r>
          <w:rPr>
            <w:noProof/>
            <w:webHidden/>
          </w:rPr>
          <w:instrText xml:space="preserve"> PAGEREF _Toc96603249 \h </w:instrText>
        </w:r>
        <w:r>
          <w:rPr>
            <w:noProof/>
            <w:webHidden/>
          </w:rPr>
        </w:r>
        <w:r>
          <w:rPr>
            <w:noProof/>
            <w:webHidden/>
          </w:rPr>
          <w:fldChar w:fldCharType="separate"/>
        </w:r>
        <w:r>
          <w:rPr>
            <w:noProof/>
            <w:webHidden/>
          </w:rPr>
          <w:t>43</w:t>
        </w:r>
        <w:r>
          <w:rPr>
            <w:noProof/>
            <w:webHidden/>
          </w:rPr>
          <w:fldChar w:fldCharType="end"/>
        </w:r>
      </w:hyperlink>
    </w:p>
    <w:p w:rsidR="005F1F35" w:rsidRDefault="005F1F35">
      <w:pPr>
        <w:pStyle w:val="33"/>
        <w:rPr>
          <w:noProof/>
        </w:rPr>
      </w:pPr>
      <w:hyperlink w:anchor="_Toc96603250" w:history="1">
        <w:r w:rsidRPr="00992A7A">
          <w:rPr>
            <w:rStyle w:val="af4"/>
            <w:noProof/>
            <w14:scene3d>
              <w14:camera w14:prst="orthographicFront"/>
              <w14:lightRig w14:rig="threePt" w14:dir="t">
                <w14:rot w14:lat="0" w14:lon="0" w14:rev="0"/>
              </w14:lightRig>
            </w14:scene3d>
          </w:rPr>
          <w:t>4.1.3</w:t>
        </w:r>
        <w:r>
          <w:rPr>
            <w:noProof/>
          </w:rPr>
          <w:tab/>
        </w:r>
        <w:r w:rsidRPr="00992A7A">
          <w:rPr>
            <w:rStyle w:val="af4"/>
            <w:noProof/>
          </w:rPr>
          <w:t>EXECUTE</w:t>
        </w:r>
        <w:r>
          <w:rPr>
            <w:noProof/>
            <w:webHidden/>
          </w:rPr>
          <w:tab/>
        </w:r>
        <w:r>
          <w:rPr>
            <w:noProof/>
            <w:webHidden/>
          </w:rPr>
          <w:fldChar w:fldCharType="begin"/>
        </w:r>
        <w:r>
          <w:rPr>
            <w:noProof/>
            <w:webHidden/>
          </w:rPr>
          <w:instrText xml:space="preserve"> PAGEREF _Toc96603250 \h </w:instrText>
        </w:r>
        <w:r>
          <w:rPr>
            <w:noProof/>
            <w:webHidden/>
          </w:rPr>
        </w:r>
        <w:r>
          <w:rPr>
            <w:noProof/>
            <w:webHidden/>
          </w:rPr>
          <w:fldChar w:fldCharType="separate"/>
        </w:r>
        <w:r>
          <w:rPr>
            <w:noProof/>
            <w:webHidden/>
          </w:rPr>
          <w:t>44</w:t>
        </w:r>
        <w:r>
          <w:rPr>
            <w:noProof/>
            <w:webHidden/>
          </w:rPr>
          <w:fldChar w:fldCharType="end"/>
        </w:r>
      </w:hyperlink>
    </w:p>
    <w:p w:rsidR="005F1F35" w:rsidRDefault="005F1F35">
      <w:pPr>
        <w:pStyle w:val="22"/>
        <w:tabs>
          <w:tab w:val="left" w:pos="840"/>
          <w:tab w:val="right" w:leader="dot" w:pos="9627"/>
        </w:tabs>
        <w:rPr>
          <w:noProof/>
        </w:rPr>
      </w:pPr>
      <w:hyperlink w:anchor="_Toc96603251" w:history="1">
        <w:r w:rsidRPr="00992A7A">
          <w:rPr>
            <w:rStyle w:val="af4"/>
            <w:noProof/>
          </w:rPr>
          <w:t>4.2</w:t>
        </w:r>
        <w:r>
          <w:rPr>
            <w:noProof/>
          </w:rPr>
          <w:tab/>
        </w:r>
        <w:r w:rsidRPr="00992A7A">
          <w:rPr>
            <w:rStyle w:val="af4"/>
            <w:noProof/>
          </w:rPr>
          <w:t>RestAPI for importing in bulks using Excel</w:t>
        </w:r>
        <w:r>
          <w:rPr>
            <w:noProof/>
            <w:webHidden/>
          </w:rPr>
          <w:tab/>
        </w:r>
        <w:r>
          <w:rPr>
            <w:noProof/>
            <w:webHidden/>
          </w:rPr>
          <w:fldChar w:fldCharType="begin"/>
        </w:r>
        <w:r>
          <w:rPr>
            <w:noProof/>
            <w:webHidden/>
          </w:rPr>
          <w:instrText xml:space="preserve"> PAGEREF _Toc96603251 \h </w:instrText>
        </w:r>
        <w:r>
          <w:rPr>
            <w:noProof/>
            <w:webHidden/>
          </w:rPr>
        </w:r>
        <w:r>
          <w:rPr>
            <w:noProof/>
            <w:webHidden/>
          </w:rPr>
          <w:fldChar w:fldCharType="separate"/>
        </w:r>
        <w:r>
          <w:rPr>
            <w:noProof/>
            <w:webHidden/>
          </w:rPr>
          <w:t>46</w:t>
        </w:r>
        <w:r>
          <w:rPr>
            <w:noProof/>
            <w:webHidden/>
          </w:rPr>
          <w:fldChar w:fldCharType="end"/>
        </w:r>
      </w:hyperlink>
    </w:p>
    <w:p w:rsidR="005F1F35" w:rsidRDefault="005F1F35">
      <w:pPr>
        <w:pStyle w:val="33"/>
        <w:rPr>
          <w:noProof/>
        </w:rPr>
      </w:pPr>
      <w:hyperlink w:anchor="_Toc96603252" w:history="1">
        <w:r w:rsidRPr="00992A7A">
          <w:rPr>
            <w:rStyle w:val="af4"/>
            <w:noProof/>
            <w14:scene3d>
              <w14:camera w14:prst="orthographicFront"/>
              <w14:lightRig w14:rig="threePt" w14:dir="t">
                <w14:rot w14:lat="0" w14:lon="0" w14:rev="0"/>
              </w14:lightRig>
            </w14:scene3d>
          </w:rPr>
          <w:t>4.2.4</w:t>
        </w:r>
        <w:r>
          <w:rPr>
            <w:noProof/>
          </w:rPr>
          <w:tab/>
        </w:r>
        <w:r w:rsidRPr="00992A7A">
          <w:rPr>
            <w:rStyle w:val="af4"/>
            <w:noProof/>
          </w:rPr>
          <w:t>Request format</w:t>
        </w:r>
        <w:r>
          <w:rPr>
            <w:noProof/>
            <w:webHidden/>
          </w:rPr>
          <w:tab/>
        </w:r>
        <w:r>
          <w:rPr>
            <w:noProof/>
            <w:webHidden/>
          </w:rPr>
          <w:fldChar w:fldCharType="begin"/>
        </w:r>
        <w:r>
          <w:rPr>
            <w:noProof/>
            <w:webHidden/>
          </w:rPr>
          <w:instrText xml:space="preserve"> PAGEREF _Toc96603252 \h </w:instrText>
        </w:r>
        <w:r>
          <w:rPr>
            <w:noProof/>
            <w:webHidden/>
          </w:rPr>
        </w:r>
        <w:r>
          <w:rPr>
            <w:noProof/>
            <w:webHidden/>
          </w:rPr>
          <w:fldChar w:fldCharType="separate"/>
        </w:r>
        <w:r>
          <w:rPr>
            <w:noProof/>
            <w:webHidden/>
          </w:rPr>
          <w:t>46</w:t>
        </w:r>
        <w:r>
          <w:rPr>
            <w:noProof/>
            <w:webHidden/>
          </w:rPr>
          <w:fldChar w:fldCharType="end"/>
        </w:r>
      </w:hyperlink>
    </w:p>
    <w:p w:rsidR="005F1F35" w:rsidRDefault="005F1F35">
      <w:pPr>
        <w:pStyle w:val="33"/>
        <w:rPr>
          <w:noProof/>
        </w:rPr>
      </w:pPr>
      <w:hyperlink w:anchor="_Toc96603253" w:history="1">
        <w:r w:rsidRPr="00992A7A">
          <w:rPr>
            <w:rStyle w:val="af4"/>
            <w:noProof/>
            <w14:scene3d>
              <w14:camera w14:prst="orthographicFront"/>
              <w14:lightRig w14:rig="threePt" w14:dir="t">
                <w14:rot w14:lat="0" w14:lon="0" w14:rev="0"/>
              </w14:lightRig>
            </w14:scene3d>
          </w:rPr>
          <w:t>4.2.5</w:t>
        </w:r>
        <w:r>
          <w:rPr>
            <w:noProof/>
          </w:rPr>
          <w:tab/>
        </w:r>
        <w:r w:rsidRPr="00992A7A">
          <w:rPr>
            <w:rStyle w:val="af4"/>
            <w:noProof/>
          </w:rPr>
          <w:t>UPLOAD</w:t>
        </w:r>
        <w:r>
          <w:rPr>
            <w:noProof/>
            <w:webHidden/>
          </w:rPr>
          <w:tab/>
        </w:r>
        <w:r>
          <w:rPr>
            <w:noProof/>
            <w:webHidden/>
          </w:rPr>
          <w:fldChar w:fldCharType="begin"/>
        </w:r>
        <w:r>
          <w:rPr>
            <w:noProof/>
            <w:webHidden/>
          </w:rPr>
          <w:instrText xml:space="preserve"> PAGEREF _Toc96603253 \h </w:instrText>
        </w:r>
        <w:r>
          <w:rPr>
            <w:noProof/>
            <w:webHidden/>
          </w:rPr>
        </w:r>
        <w:r>
          <w:rPr>
            <w:noProof/>
            <w:webHidden/>
          </w:rPr>
          <w:fldChar w:fldCharType="separate"/>
        </w:r>
        <w:r>
          <w:rPr>
            <w:noProof/>
            <w:webHidden/>
          </w:rPr>
          <w:t>47</w:t>
        </w:r>
        <w:r>
          <w:rPr>
            <w:noProof/>
            <w:webHidden/>
          </w:rPr>
          <w:fldChar w:fldCharType="end"/>
        </w:r>
      </w:hyperlink>
    </w:p>
    <w:p w:rsidR="005F1F35" w:rsidRDefault="005F1F35">
      <w:pPr>
        <w:pStyle w:val="33"/>
        <w:rPr>
          <w:noProof/>
        </w:rPr>
      </w:pPr>
      <w:hyperlink w:anchor="_Toc96603254" w:history="1">
        <w:r w:rsidRPr="00992A7A">
          <w:rPr>
            <w:rStyle w:val="af4"/>
            <w:noProof/>
            <w14:scene3d>
              <w14:camera w14:prst="orthographicFront"/>
              <w14:lightRig w14:rig="threePt" w14:dir="t">
                <w14:rot w14:lat="0" w14:lon="0" w14:rev="0"/>
              </w14:lightRig>
            </w14:scene3d>
          </w:rPr>
          <w:t>4.2.6</w:t>
        </w:r>
        <w:r>
          <w:rPr>
            <w:noProof/>
          </w:rPr>
          <w:tab/>
        </w:r>
        <w:r w:rsidRPr="00992A7A">
          <w:rPr>
            <w:rStyle w:val="af4"/>
            <w:noProof/>
          </w:rPr>
          <w:t>EXECUTE</w:t>
        </w:r>
        <w:r>
          <w:rPr>
            <w:noProof/>
            <w:webHidden/>
          </w:rPr>
          <w:tab/>
        </w:r>
        <w:r>
          <w:rPr>
            <w:noProof/>
            <w:webHidden/>
          </w:rPr>
          <w:fldChar w:fldCharType="begin"/>
        </w:r>
        <w:r>
          <w:rPr>
            <w:noProof/>
            <w:webHidden/>
          </w:rPr>
          <w:instrText xml:space="preserve"> PAGEREF _Toc96603254 \h </w:instrText>
        </w:r>
        <w:r>
          <w:rPr>
            <w:noProof/>
            <w:webHidden/>
          </w:rPr>
        </w:r>
        <w:r>
          <w:rPr>
            <w:noProof/>
            <w:webHidden/>
          </w:rPr>
          <w:fldChar w:fldCharType="separate"/>
        </w:r>
        <w:r>
          <w:rPr>
            <w:noProof/>
            <w:webHidden/>
          </w:rPr>
          <w:t>49</w:t>
        </w:r>
        <w:r>
          <w:rPr>
            <w:noProof/>
            <w:webHidden/>
          </w:rPr>
          <w:fldChar w:fldCharType="end"/>
        </w:r>
      </w:hyperlink>
    </w:p>
    <w:p w:rsidR="005F1F35" w:rsidRDefault="005F1F35">
      <w:pPr>
        <w:pStyle w:val="13"/>
        <w:rPr>
          <w:noProof/>
        </w:rPr>
      </w:pPr>
      <w:hyperlink w:anchor="_Toc96603255" w:history="1">
        <w:r w:rsidRPr="00992A7A">
          <w:rPr>
            <w:rStyle w:val="af4"/>
            <w:noProof/>
          </w:rPr>
          <w:t>5</w:t>
        </w:r>
        <w:r>
          <w:rPr>
            <w:noProof/>
          </w:rPr>
          <w:tab/>
        </w:r>
        <w:r w:rsidRPr="00992A7A">
          <w:rPr>
            <w:rStyle w:val="af4"/>
            <w:noProof/>
          </w:rPr>
          <w:t>Using Symphony</w:t>
        </w:r>
        <w:r>
          <w:rPr>
            <w:noProof/>
            <w:webHidden/>
          </w:rPr>
          <w:tab/>
        </w:r>
        <w:r>
          <w:rPr>
            <w:noProof/>
            <w:webHidden/>
          </w:rPr>
          <w:fldChar w:fldCharType="begin"/>
        </w:r>
        <w:r>
          <w:rPr>
            <w:noProof/>
            <w:webHidden/>
          </w:rPr>
          <w:instrText xml:space="preserve"> PAGEREF _Toc96603255 \h </w:instrText>
        </w:r>
        <w:r>
          <w:rPr>
            <w:noProof/>
            <w:webHidden/>
          </w:rPr>
        </w:r>
        <w:r>
          <w:rPr>
            <w:noProof/>
            <w:webHidden/>
          </w:rPr>
          <w:fldChar w:fldCharType="separate"/>
        </w:r>
        <w:r>
          <w:rPr>
            <w:noProof/>
            <w:webHidden/>
          </w:rPr>
          <w:t>51</w:t>
        </w:r>
        <w:r>
          <w:rPr>
            <w:noProof/>
            <w:webHidden/>
          </w:rPr>
          <w:fldChar w:fldCharType="end"/>
        </w:r>
      </w:hyperlink>
    </w:p>
    <w:p w:rsidR="005F1F35" w:rsidRDefault="005F1F35">
      <w:pPr>
        <w:pStyle w:val="22"/>
        <w:tabs>
          <w:tab w:val="left" w:pos="840"/>
          <w:tab w:val="right" w:leader="dot" w:pos="9627"/>
        </w:tabs>
        <w:rPr>
          <w:noProof/>
        </w:rPr>
      </w:pPr>
      <w:hyperlink w:anchor="_Toc96603256" w:history="1">
        <w:r w:rsidRPr="00992A7A">
          <w:rPr>
            <w:rStyle w:val="af4"/>
            <w:noProof/>
          </w:rPr>
          <w:t>5.1</w:t>
        </w:r>
        <w:r>
          <w:rPr>
            <w:noProof/>
          </w:rPr>
          <w:tab/>
        </w:r>
        <w:r w:rsidRPr="00992A7A">
          <w:rPr>
            <w:rStyle w:val="af4"/>
            <w:noProof/>
          </w:rPr>
          <w:t>RestAPI for registering operations for Symphony.</w:t>
        </w:r>
        <w:r>
          <w:rPr>
            <w:noProof/>
            <w:webHidden/>
          </w:rPr>
          <w:tab/>
        </w:r>
        <w:r>
          <w:rPr>
            <w:noProof/>
            <w:webHidden/>
          </w:rPr>
          <w:fldChar w:fldCharType="begin"/>
        </w:r>
        <w:r>
          <w:rPr>
            <w:noProof/>
            <w:webHidden/>
          </w:rPr>
          <w:instrText xml:space="preserve"> PAGEREF _Toc96603256 \h </w:instrText>
        </w:r>
        <w:r>
          <w:rPr>
            <w:noProof/>
            <w:webHidden/>
          </w:rPr>
        </w:r>
        <w:r>
          <w:rPr>
            <w:noProof/>
            <w:webHidden/>
          </w:rPr>
          <w:fldChar w:fldCharType="separate"/>
        </w:r>
        <w:r>
          <w:rPr>
            <w:noProof/>
            <w:webHidden/>
          </w:rPr>
          <w:t>51</w:t>
        </w:r>
        <w:r>
          <w:rPr>
            <w:noProof/>
            <w:webHidden/>
          </w:rPr>
          <w:fldChar w:fldCharType="end"/>
        </w:r>
      </w:hyperlink>
    </w:p>
    <w:p w:rsidR="005F1F35" w:rsidRDefault="005F1F35">
      <w:pPr>
        <w:pStyle w:val="33"/>
        <w:rPr>
          <w:noProof/>
        </w:rPr>
      </w:pPr>
      <w:hyperlink w:anchor="_Toc96603257" w:history="1">
        <w:r w:rsidRPr="00992A7A">
          <w:rPr>
            <w:rStyle w:val="af4"/>
            <w:noProof/>
            <w14:scene3d>
              <w14:camera w14:prst="orthographicFront"/>
              <w14:lightRig w14:rig="threePt" w14:dir="t">
                <w14:rot w14:lat="0" w14:lon="0" w14:rev="0"/>
              </w14:lightRig>
            </w14:scene3d>
          </w:rPr>
          <w:t>5.1.1</w:t>
        </w:r>
        <w:r>
          <w:rPr>
            <w:noProof/>
          </w:rPr>
          <w:tab/>
        </w:r>
        <w:r w:rsidRPr="00992A7A">
          <w:rPr>
            <w:rStyle w:val="af4"/>
            <w:noProof/>
          </w:rPr>
          <w:t>Request type</w:t>
        </w:r>
        <w:r>
          <w:rPr>
            <w:noProof/>
            <w:webHidden/>
          </w:rPr>
          <w:tab/>
        </w:r>
        <w:r>
          <w:rPr>
            <w:noProof/>
            <w:webHidden/>
          </w:rPr>
          <w:fldChar w:fldCharType="begin"/>
        </w:r>
        <w:r>
          <w:rPr>
            <w:noProof/>
            <w:webHidden/>
          </w:rPr>
          <w:instrText xml:space="preserve"> PAGEREF _Toc96603257 \h </w:instrText>
        </w:r>
        <w:r>
          <w:rPr>
            <w:noProof/>
            <w:webHidden/>
          </w:rPr>
        </w:r>
        <w:r>
          <w:rPr>
            <w:noProof/>
            <w:webHidden/>
          </w:rPr>
          <w:fldChar w:fldCharType="separate"/>
        </w:r>
        <w:r>
          <w:rPr>
            <w:noProof/>
            <w:webHidden/>
          </w:rPr>
          <w:t>51</w:t>
        </w:r>
        <w:r>
          <w:rPr>
            <w:noProof/>
            <w:webHidden/>
          </w:rPr>
          <w:fldChar w:fldCharType="end"/>
        </w:r>
      </w:hyperlink>
    </w:p>
    <w:p w:rsidR="005F1F35" w:rsidRDefault="005F1F35">
      <w:pPr>
        <w:pStyle w:val="33"/>
        <w:rPr>
          <w:noProof/>
        </w:rPr>
      </w:pPr>
      <w:hyperlink w:anchor="_Toc96603258" w:history="1">
        <w:r w:rsidRPr="00992A7A">
          <w:rPr>
            <w:rStyle w:val="af4"/>
            <w:noProof/>
            <w14:scene3d>
              <w14:camera w14:prst="orthographicFront"/>
              <w14:lightRig w14:rig="threePt" w14:dir="t">
                <w14:rot w14:lat="0" w14:lon="0" w14:rev="0"/>
              </w14:lightRig>
            </w14:scene3d>
          </w:rPr>
          <w:t>5.1.2</w:t>
        </w:r>
        <w:r>
          <w:rPr>
            <w:noProof/>
          </w:rPr>
          <w:tab/>
        </w:r>
        <w:r w:rsidRPr="00992A7A">
          <w:rPr>
            <w:rStyle w:val="af4"/>
            <w:noProof/>
          </w:rPr>
          <w:t>INFO</w:t>
        </w:r>
        <w:r>
          <w:rPr>
            <w:noProof/>
            <w:webHidden/>
          </w:rPr>
          <w:tab/>
        </w:r>
        <w:r>
          <w:rPr>
            <w:noProof/>
            <w:webHidden/>
          </w:rPr>
          <w:fldChar w:fldCharType="begin"/>
        </w:r>
        <w:r>
          <w:rPr>
            <w:noProof/>
            <w:webHidden/>
          </w:rPr>
          <w:instrText xml:space="preserve"> PAGEREF _Toc96603258 \h </w:instrText>
        </w:r>
        <w:r>
          <w:rPr>
            <w:noProof/>
            <w:webHidden/>
          </w:rPr>
        </w:r>
        <w:r>
          <w:rPr>
            <w:noProof/>
            <w:webHidden/>
          </w:rPr>
          <w:fldChar w:fldCharType="separate"/>
        </w:r>
        <w:r>
          <w:rPr>
            <w:noProof/>
            <w:webHidden/>
          </w:rPr>
          <w:t>52</w:t>
        </w:r>
        <w:r>
          <w:rPr>
            <w:noProof/>
            <w:webHidden/>
          </w:rPr>
          <w:fldChar w:fldCharType="end"/>
        </w:r>
      </w:hyperlink>
    </w:p>
    <w:p w:rsidR="005F1F35" w:rsidRDefault="005F1F35">
      <w:pPr>
        <w:pStyle w:val="33"/>
        <w:rPr>
          <w:noProof/>
        </w:rPr>
      </w:pPr>
      <w:hyperlink w:anchor="_Toc96603259" w:history="1">
        <w:r w:rsidRPr="00992A7A">
          <w:rPr>
            <w:rStyle w:val="af4"/>
            <w:noProof/>
            <w14:scene3d>
              <w14:camera w14:prst="orthographicFront"/>
              <w14:lightRig w14:rig="threePt" w14:dir="t">
                <w14:rot w14:lat="0" w14:lon="0" w14:rev="0"/>
              </w14:lightRig>
            </w14:scene3d>
          </w:rPr>
          <w:t>5.1.3</w:t>
        </w:r>
        <w:r>
          <w:rPr>
            <w:noProof/>
          </w:rPr>
          <w:tab/>
        </w:r>
        <w:r w:rsidRPr="00992A7A">
          <w:rPr>
            <w:rStyle w:val="af4"/>
            <w:noProof/>
          </w:rPr>
          <w:t>FILTER</w:t>
        </w:r>
        <w:r>
          <w:rPr>
            <w:noProof/>
            <w:webHidden/>
          </w:rPr>
          <w:tab/>
        </w:r>
        <w:r>
          <w:rPr>
            <w:noProof/>
            <w:webHidden/>
          </w:rPr>
          <w:fldChar w:fldCharType="begin"/>
        </w:r>
        <w:r>
          <w:rPr>
            <w:noProof/>
            <w:webHidden/>
          </w:rPr>
          <w:instrText xml:space="preserve"> PAGEREF _Toc96603259 \h </w:instrText>
        </w:r>
        <w:r>
          <w:rPr>
            <w:noProof/>
            <w:webHidden/>
          </w:rPr>
        </w:r>
        <w:r>
          <w:rPr>
            <w:noProof/>
            <w:webHidden/>
          </w:rPr>
          <w:fldChar w:fldCharType="separate"/>
        </w:r>
        <w:r>
          <w:rPr>
            <w:noProof/>
            <w:webHidden/>
          </w:rPr>
          <w:t>52</w:t>
        </w:r>
        <w:r>
          <w:rPr>
            <w:noProof/>
            <w:webHidden/>
          </w:rPr>
          <w:fldChar w:fldCharType="end"/>
        </w:r>
      </w:hyperlink>
    </w:p>
    <w:p w:rsidR="005F1F35" w:rsidRDefault="005F1F35">
      <w:pPr>
        <w:pStyle w:val="33"/>
        <w:rPr>
          <w:noProof/>
        </w:rPr>
      </w:pPr>
      <w:hyperlink w:anchor="_Toc96603260" w:history="1">
        <w:r w:rsidRPr="00992A7A">
          <w:rPr>
            <w:rStyle w:val="af4"/>
            <w:noProof/>
            <w14:scene3d>
              <w14:camera w14:prst="orthographicFront"/>
              <w14:lightRig w14:rig="threePt" w14:dir="t">
                <w14:rot w14:lat="0" w14:lon="0" w14:rev="0"/>
              </w14:lightRig>
            </w14:scene3d>
          </w:rPr>
          <w:t>5.1.4</w:t>
        </w:r>
        <w:r>
          <w:rPr>
            <w:noProof/>
          </w:rPr>
          <w:tab/>
        </w:r>
        <w:r w:rsidRPr="00992A7A">
          <w:rPr>
            <w:rStyle w:val="af4"/>
            <w:noProof/>
          </w:rPr>
          <w:t>EDIT</w:t>
        </w:r>
        <w:r>
          <w:rPr>
            <w:noProof/>
            <w:webHidden/>
          </w:rPr>
          <w:tab/>
        </w:r>
        <w:r>
          <w:rPr>
            <w:noProof/>
            <w:webHidden/>
          </w:rPr>
          <w:fldChar w:fldCharType="begin"/>
        </w:r>
        <w:r>
          <w:rPr>
            <w:noProof/>
            <w:webHidden/>
          </w:rPr>
          <w:instrText xml:space="preserve"> PAGEREF _Toc96603260 \h </w:instrText>
        </w:r>
        <w:r>
          <w:rPr>
            <w:noProof/>
            <w:webHidden/>
          </w:rPr>
        </w:r>
        <w:r>
          <w:rPr>
            <w:noProof/>
            <w:webHidden/>
          </w:rPr>
          <w:fldChar w:fldCharType="separate"/>
        </w:r>
        <w:r>
          <w:rPr>
            <w:noProof/>
            <w:webHidden/>
          </w:rPr>
          <w:t>52</w:t>
        </w:r>
        <w:r>
          <w:rPr>
            <w:noProof/>
            <w:webHidden/>
          </w:rPr>
          <w:fldChar w:fldCharType="end"/>
        </w:r>
      </w:hyperlink>
    </w:p>
    <w:p w:rsidR="005F1F35" w:rsidRDefault="005F1F35">
      <w:pPr>
        <w:pStyle w:val="22"/>
        <w:tabs>
          <w:tab w:val="left" w:pos="840"/>
          <w:tab w:val="right" w:leader="dot" w:pos="9627"/>
        </w:tabs>
        <w:rPr>
          <w:noProof/>
        </w:rPr>
      </w:pPr>
      <w:hyperlink w:anchor="_Toc96603261" w:history="1">
        <w:r w:rsidRPr="00992A7A">
          <w:rPr>
            <w:rStyle w:val="af4"/>
            <w:noProof/>
          </w:rPr>
          <w:t>5.2</w:t>
        </w:r>
        <w:r>
          <w:rPr>
            <w:noProof/>
          </w:rPr>
          <w:tab/>
        </w:r>
        <w:r w:rsidRPr="00992A7A">
          <w:rPr>
            <w:rStyle w:val="af4"/>
            <w:noProof/>
          </w:rPr>
          <w:t>RestAPI for Symphony execution</w:t>
        </w:r>
        <w:r>
          <w:rPr>
            <w:noProof/>
            <w:webHidden/>
          </w:rPr>
          <w:tab/>
        </w:r>
        <w:r>
          <w:rPr>
            <w:noProof/>
            <w:webHidden/>
          </w:rPr>
          <w:fldChar w:fldCharType="begin"/>
        </w:r>
        <w:r>
          <w:rPr>
            <w:noProof/>
            <w:webHidden/>
          </w:rPr>
          <w:instrText xml:space="preserve"> PAGEREF _Toc96603261 \h </w:instrText>
        </w:r>
        <w:r>
          <w:rPr>
            <w:noProof/>
            <w:webHidden/>
          </w:rPr>
        </w:r>
        <w:r>
          <w:rPr>
            <w:noProof/>
            <w:webHidden/>
          </w:rPr>
          <w:fldChar w:fldCharType="separate"/>
        </w:r>
        <w:r>
          <w:rPr>
            <w:noProof/>
            <w:webHidden/>
          </w:rPr>
          <w:t>55</w:t>
        </w:r>
        <w:r>
          <w:rPr>
            <w:noProof/>
            <w:webHidden/>
          </w:rPr>
          <w:fldChar w:fldCharType="end"/>
        </w:r>
      </w:hyperlink>
    </w:p>
    <w:p w:rsidR="005F1F35" w:rsidRDefault="005F1F35">
      <w:pPr>
        <w:pStyle w:val="33"/>
        <w:rPr>
          <w:noProof/>
        </w:rPr>
      </w:pPr>
      <w:hyperlink w:anchor="_Toc96603262" w:history="1">
        <w:r w:rsidRPr="00992A7A">
          <w:rPr>
            <w:rStyle w:val="af4"/>
            <w:noProof/>
            <w14:scene3d>
              <w14:camera w14:prst="orthographicFront"/>
              <w14:lightRig w14:rig="threePt" w14:dir="t">
                <w14:rot w14:lat="0" w14:lon="0" w14:rev="0"/>
              </w14:lightRig>
            </w14:scene3d>
          </w:rPr>
          <w:t>5.2.1</w:t>
        </w:r>
        <w:r>
          <w:rPr>
            <w:noProof/>
          </w:rPr>
          <w:tab/>
        </w:r>
        <w:r w:rsidRPr="00992A7A">
          <w:rPr>
            <w:rStyle w:val="af4"/>
            <w:noProof/>
          </w:rPr>
          <w:t>Request type</w:t>
        </w:r>
        <w:r>
          <w:rPr>
            <w:noProof/>
            <w:webHidden/>
          </w:rPr>
          <w:tab/>
        </w:r>
        <w:r>
          <w:rPr>
            <w:noProof/>
            <w:webHidden/>
          </w:rPr>
          <w:fldChar w:fldCharType="begin"/>
        </w:r>
        <w:r>
          <w:rPr>
            <w:noProof/>
            <w:webHidden/>
          </w:rPr>
          <w:instrText xml:space="preserve"> PAGEREF _Toc96603262 \h </w:instrText>
        </w:r>
        <w:r>
          <w:rPr>
            <w:noProof/>
            <w:webHidden/>
          </w:rPr>
        </w:r>
        <w:r>
          <w:rPr>
            <w:noProof/>
            <w:webHidden/>
          </w:rPr>
          <w:fldChar w:fldCharType="separate"/>
        </w:r>
        <w:r>
          <w:rPr>
            <w:noProof/>
            <w:webHidden/>
          </w:rPr>
          <w:t>56</w:t>
        </w:r>
        <w:r>
          <w:rPr>
            <w:noProof/>
            <w:webHidden/>
          </w:rPr>
          <w:fldChar w:fldCharType="end"/>
        </w:r>
      </w:hyperlink>
    </w:p>
    <w:p w:rsidR="005F1F35" w:rsidRDefault="005F1F35">
      <w:pPr>
        <w:pStyle w:val="33"/>
        <w:rPr>
          <w:noProof/>
        </w:rPr>
      </w:pPr>
      <w:hyperlink w:anchor="_Toc96603263" w:history="1">
        <w:r w:rsidRPr="00992A7A">
          <w:rPr>
            <w:rStyle w:val="af4"/>
            <w:noProof/>
            <w14:scene3d>
              <w14:camera w14:prst="orthographicFront"/>
              <w14:lightRig w14:rig="threePt" w14:dir="t">
                <w14:rot w14:lat="0" w14:lon="0" w14:rev="0"/>
              </w14:lightRig>
            </w14:scene3d>
          </w:rPr>
          <w:t>5.2.2</w:t>
        </w:r>
        <w:r>
          <w:rPr>
            <w:noProof/>
          </w:rPr>
          <w:tab/>
        </w:r>
        <w:r w:rsidRPr="00992A7A">
          <w:rPr>
            <w:rStyle w:val="af4"/>
            <w:noProof/>
          </w:rPr>
          <w:t>Response item</w:t>
        </w:r>
        <w:r>
          <w:rPr>
            <w:noProof/>
            <w:webHidden/>
          </w:rPr>
          <w:tab/>
        </w:r>
        <w:r>
          <w:rPr>
            <w:noProof/>
            <w:webHidden/>
          </w:rPr>
          <w:fldChar w:fldCharType="begin"/>
        </w:r>
        <w:r>
          <w:rPr>
            <w:noProof/>
            <w:webHidden/>
          </w:rPr>
          <w:instrText xml:space="preserve"> PAGEREF _Toc96603263 \h </w:instrText>
        </w:r>
        <w:r>
          <w:rPr>
            <w:noProof/>
            <w:webHidden/>
          </w:rPr>
        </w:r>
        <w:r>
          <w:rPr>
            <w:noProof/>
            <w:webHidden/>
          </w:rPr>
          <w:fldChar w:fldCharType="separate"/>
        </w:r>
        <w:r>
          <w:rPr>
            <w:noProof/>
            <w:webHidden/>
          </w:rPr>
          <w:t>57</w:t>
        </w:r>
        <w:r>
          <w:rPr>
            <w:noProof/>
            <w:webHidden/>
          </w:rPr>
          <w:fldChar w:fldCharType="end"/>
        </w:r>
      </w:hyperlink>
    </w:p>
    <w:p w:rsidR="005F1F35" w:rsidRDefault="005F1F35">
      <w:pPr>
        <w:pStyle w:val="33"/>
        <w:rPr>
          <w:noProof/>
        </w:rPr>
      </w:pPr>
      <w:hyperlink w:anchor="_Toc96603264" w:history="1">
        <w:r w:rsidRPr="00992A7A">
          <w:rPr>
            <w:rStyle w:val="af4"/>
            <w:noProof/>
            <w14:scene3d>
              <w14:camera w14:prst="orthographicFront"/>
              <w14:lightRig w14:rig="threePt" w14:dir="t">
                <w14:rot w14:lat="0" w14:lon="0" w14:rev="0"/>
              </w14:lightRig>
            </w14:scene3d>
          </w:rPr>
          <w:t>5.2.3</w:t>
        </w:r>
        <w:r>
          <w:rPr>
            <w:noProof/>
          </w:rPr>
          <w:tab/>
        </w:r>
        <w:r w:rsidRPr="00992A7A">
          <w:rPr>
            <w:rStyle w:val="af4"/>
            <w:noProof/>
          </w:rPr>
          <w:t>EXECUTE</w:t>
        </w:r>
        <w:r>
          <w:rPr>
            <w:noProof/>
            <w:webHidden/>
          </w:rPr>
          <w:tab/>
        </w:r>
        <w:r>
          <w:rPr>
            <w:noProof/>
            <w:webHidden/>
          </w:rPr>
          <w:fldChar w:fldCharType="begin"/>
        </w:r>
        <w:r>
          <w:rPr>
            <w:noProof/>
            <w:webHidden/>
          </w:rPr>
          <w:instrText xml:space="preserve"> PAGEREF _Toc96603264 \h </w:instrText>
        </w:r>
        <w:r>
          <w:rPr>
            <w:noProof/>
            <w:webHidden/>
          </w:rPr>
        </w:r>
        <w:r>
          <w:rPr>
            <w:noProof/>
            <w:webHidden/>
          </w:rPr>
          <w:fldChar w:fldCharType="separate"/>
        </w:r>
        <w:r>
          <w:rPr>
            <w:noProof/>
            <w:webHidden/>
          </w:rPr>
          <w:t>57</w:t>
        </w:r>
        <w:r>
          <w:rPr>
            <w:noProof/>
            <w:webHidden/>
          </w:rPr>
          <w:fldChar w:fldCharType="end"/>
        </w:r>
      </w:hyperlink>
    </w:p>
    <w:p w:rsidR="005F1F35" w:rsidRDefault="005F1F35">
      <w:pPr>
        <w:pStyle w:val="33"/>
        <w:rPr>
          <w:noProof/>
        </w:rPr>
      </w:pPr>
      <w:hyperlink w:anchor="_Toc96603265" w:history="1">
        <w:r w:rsidRPr="00992A7A">
          <w:rPr>
            <w:rStyle w:val="af4"/>
            <w:noProof/>
            <w14:scene3d>
              <w14:camera w14:prst="orthographicFront"/>
              <w14:lightRig w14:rig="threePt" w14:dir="t">
                <w14:rot w14:lat="0" w14:lon="0" w14:rev="0"/>
              </w14:lightRig>
            </w14:scene3d>
          </w:rPr>
          <w:t>5.2.4</w:t>
        </w:r>
        <w:r>
          <w:rPr>
            <w:noProof/>
          </w:rPr>
          <w:tab/>
        </w:r>
        <w:r w:rsidRPr="00992A7A">
          <w:rPr>
            <w:rStyle w:val="af4"/>
            <w:noProof/>
          </w:rPr>
          <w:t>CANCEL</w:t>
        </w:r>
        <w:r>
          <w:rPr>
            <w:noProof/>
            <w:webHidden/>
          </w:rPr>
          <w:tab/>
        </w:r>
        <w:r>
          <w:rPr>
            <w:noProof/>
            <w:webHidden/>
          </w:rPr>
          <w:fldChar w:fldCharType="begin"/>
        </w:r>
        <w:r>
          <w:rPr>
            <w:noProof/>
            <w:webHidden/>
          </w:rPr>
          <w:instrText xml:space="preserve"> PAGEREF _Toc96603265 \h </w:instrText>
        </w:r>
        <w:r>
          <w:rPr>
            <w:noProof/>
            <w:webHidden/>
          </w:rPr>
        </w:r>
        <w:r>
          <w:rPr>
            <w:noProof/>
            <w:webHidden/>
          </w:rPr>
          <w:fldChar w:fldCharType="separate"/>
        </w:r>
        <w:r>
          <w:rPr>
            <w:noProof/>
            <w:webHidden/>
          </w:rPr>
          <w:t>58</w:t>
        </w:r>
        <w:r>
          <w:rPr>
            <w:noProof/>
            <w:webHidden/>
          </w:rPr>
          <w:fldChar w:fldCharType="end"/>
        </w:r>
      </w:hyperlink>
    </w:p>
    <w:p w:rsidR="005F1F35" w:rsidRDefault="005F1F35">
      <w:pPr>
        <w:pStyle w:val="33"/>
        <w:rPr>
          <w:noProof/>
        </w:rPr>
      </w:pPr>
      <w:hyperlink w:anchor="_Toc96603266" w:history="1">
        <w:r w:rsidRPr="00992A7A">
          <w:rPr>
            <w:rStyle w:val="af4"/>
            <w:noProof/>
            <w14:scene3d>
              <w14:camera w14:prst="orthographicFront"/>
              <w14:lightRig w14:rig="threePt" w14:dir="t">
                <w14:rot w14:lat="0" w14:lon="0" w14:rev="0"/>
              </w14:lightRig>
            </w14:scene3d>
          </w:rPr>
          <w:t>5.2.5</w:t>
        </w:r>
        <w:r>
          <w:rPr>
            <w:noProof/>
          </w:rPr>
          <w:tab/>
        </w:r>
        <w:r w:rsidRPr="00992A7A">
          <w:rPr>
            <w:rStyle w:val="af4"/>
            <w:noProof/>
          </w:rPr>
          <w:t>SCRAM</w:t>
        </w:r>
        <w:r>
          <w:rPr>
            <w:noProof/>
            <w:webHidden/>
          </w:rPr>
          <w:tab/>
        </w:r>
        <w:r>
          <w:rPr>
            <w:noProof/>
            <w:webHidden/>
          </w:rPr>
          <w:fldChar w:fldCharType="begin"/>
        </w:r>
        <w:r>
          <w:rPr>
            <w:noProof/>
            <w:webHidden/>
          </w:rPr>
          <w:instrText xml:space="preserve"> PAGEREF _Toc96603266 \h </w:instrText>
        </w:r>
        <w:r>
          <w:rPr>
            <w:noProof/>
            <w:webHidden/>
          </w:rPr>
        </w:r>
        <w:r>
          <w:rPr>
            <w:noProof/>
            <w:webHidden/>
          </w:rPr>
          <w:fldChar w:fldCharType="separate"/>
        </w:r>
        <w:r>
          <w:rPr>
            <w:noProof/>
            <w:webHidden/>
          </w:rPr>
          <w:t>59</w:t>
        </w:r>
        <w:r>
          <w:rPr>
            <w:noProof/>
            <w:webHidden/>
          </w:rPr>
          <w:fldChar w:fldCharType="end"/>
        </w:r>
      </w:hyperlink>
    </w:p>
    <w:p w:rsidR="005F1F35" w:rsidRDefault="005F1F35">
      <w:pPr>
        <w:pStyle w:val="33"/>
        <w:rPr>
          <w:noProof/>
        </w:rPr>
      </w:pPr>
      <w:hyperlink w:anchor="_Toc96603267" w:history="1">
        <w:r w:rsidRPr="00992A7A">
          <w:rPr>
            <w:rStyle w:val="af4"/>
            <w:noProof/>
            <w14:scene3d>
              <w14:camera w14:prst="orthographicFront"/>
              <w14:lightRig w14:rig="threePt" w14:dir="t">
                <w14:rot w14:lat="0" w14:lon="0" w14:rev="0"/>
              </w14:lightRig>
            </w14:scene3d>
          </w:rPr>
          <w:t>5.2.6</w:t>
        </w:r>
        <w:r>
          <w:rPr>
            <w:noProof/>
          </w:rPr>
          <w:tab/>
        </w:r>
        <w:r w:rsidRPr="00992A7A">
          <w:rPr>
            <w:rStyle w:val="af4"/>
            <w:noProof/>
          </w:rPr>
          <w:t>RELEASE</w:t>
        </w:r>
        <w:r>
          <w:rPr>
            <w:noProof/>
            <w:webHidden/>
          </w:rPr>
          <w:tab/>
        </w:r>
        <w:r>
          <w:rPr>
            <w:noProof/>
            <w:webHidden/>
          </w:rPr>
          <w:fldChar w:fldCharType="begin"/>
        </w:r>
        <w:r>
          <w:rPr>
            <w:noProof/>
            <w:webHidden/>
          </w:rPr>
          <w:instrText xml:space="preserve"> PAGEREF _Toc96603267 \h </w:instrText>
        </w:r>
        <w:r>
          <w:rPr>
            <w:noProof/>
            <w:webHidden/>
          </w:rPr>
        </w:r>
        <w:r>
          <w:rPr>
            <w:noProof/>
            <w:webHidden/>
          </w:rPr>
          <w:fldChar w:fldCharType="separate"/>
        </w:r>
        <w:r>
          <w:rPr>
            <w:noProof/>
            <w:webHidden/>
          </w:rPr>
          <w:t>59</w:t>
        </w:r>
        <w:r>
          <w:rPr>
            <w:noProof/>
            <w:webHidden/>
          </w:rPr>
          <w:fldChar w:fldCharType="end"/>
        </w:r>
      </w:hyperlink>
    </w:p>
    <w:p w:rsidR="005F1F35" w:rsidRDefault="005F1F35">
      <w:pPr>
        <w:pStyle w:val="22"/>
        <w:tabs>
          <w:tab w:val="left" w:pos="840"/>
          <w:tab w:val="right" w:leader="dot" w:pos="9627"/>
        </w:tabs>
        <w:rPr>
          <w:noProof/>
        </w:rPr>
      </w:pPr>
      <w:hyperlink w:anchor="_Toc96603268" w:history="1">
        <w:r w:rsidRPr="00992A7A">
          <w:rPr>
            <w:rStyle w:val="af4"/>
            <w:noProof/>
          </w:rPr>
          <w:t>5.3</w:t>
        </w:r>
        <w:r>
          <w:rPr>
            <w:noProof/>
          </w:rPr>
          <w:tab/>
        </w:r>
        <w:r w:rsidRPr="00992A7A">
          <w:rPr>
            <w:rStyle w:val="af4"/>
            <w:noProof/>
          </w:rPr>
          <w:t>RestAPI for Symphony execution checking</w:t>
        </w:r>
        <w:r>
          <w:rPr>
            <w:noProof/>
            <w:webHidden/>
          </w:rPr>
          <w:tab/>
        </w:r>
        <w:r>
          <w:rPr>
            <w:noProof/>
            <w:webHidden/>
          </w:rPr>
          <w:fldChar w:fldCharType="begin"/>
        </w:r>
        <w:r>
          <w:rPr>
            <w:noProof/>
            <w:webHidden/>
          </w:rPr>
          <w:instrText xml:space="preserve"> PAGEREF _Toc96603268 \h </w:instrText>
        </w:r>
        <w:r>
          <w:rPr>
            <w:noProof/>
            <w:webHidden/>
          </w:rPr>
        </w:r>
        <w:r>
          <w:rPr>
            <w:noProof/>
            <w:webHidden/>
          </w:rPr>
          <w:fldChar w:fldCharType="separate"/>
        </w:r>
        <w:r>
          <w:rPr>
            <w:noProof/>
            <w:webHidden/>
          </w:rPr>
          <w:t>60</w:t>
        </w:r>
        <w:r>
          <w:rPr>
            <w:noProof/>
            <w:webHidden/>
          </w:rPr>
          <w:fldChar w:fldCharType="end"/>
        </w:r>
      </w:hyperlink>
    </w:p>
    <w:p w:rsidR="005F1F35" w:rsidRDefault="005F1F35">
      <w:pPr>
        <w:pStyle w:val="33"/>
        <w:rPr>
          <w:noProof/>
        </w:rPr>
      </w:pPr>
      <w:hyperlink w:anchor="_Toc96603269" w:history="1">
        <w:r w:rsidRPr="00992A7A">
          <w:rPr>
            <w:rStyle w:val="af4"/>
            <w:noProof/>
            <w14:scene3d>
              <w14:camera w14:prst="orthographicFront"/>
              <w14:lightRig w14:rig="threePt" w14:dir="t">
                <w14:rot w14:lat="0" w14:lon="0" w14:rev="0"/>
              </w14:lightRig>
            </w14:scene3d>
          </w:rPr>
          <w:t>5.3.1</w:t>
        </w:r>
        <w:r>
          <w:rPr>
            <w:noProof/>
          </w:rPr>
          <w:tab/>
        </w:r>
        <w:r w:rsidRPr="00992A7A">
          <w:rPr>
            <w:rStyle w:val="af4"/>
            <w:noProof/>
          </w:rPr>
          <w:t>Request type</w:t>
        </w:r>
        <w:r>
          <w:rPr>
            <w:noProof/>
            <w:webHidden/>
          </w:rPr>
          <w:tab/>
        </w:r>
        <w:r>
          <w:rPr>
            <w:noProof/>
            <w:webHidden/>
          </w:rPr>
          <w:fldChar w:fldCharType="begin"/>
        </w:r>
        <w:r>
          <w:rPr>
            <w:noProof/>
            <w:webHidden/>
          </w:rPr>
          <w:instrText xml:space="preserve"> PAGEREF _Toc96603269 \h </w:instrText>
        </w:r>
        <w:r>
          <w:rPr>
            <w:noProof/>
            <w:webHidden/>
          </w:rPr>
        </w:r>
        <w:r>
          <w:rPr>
            <w:noProof/>
            <w:webHidden/>
          </w:rPr>
          <w:fldChar w:fldCharType="separate"/>
        </w:r>
        <w:r>
          <w:rPr>
            <w:noProof/>
            <w:webHidden/>
          </w:rPr>
          <w:t>60</w:t>
        </w:r>
        <w:r>
          <w:rPr>
            <w:noProof/>
            <w:webHidden/>
          </w:rPr>
          <w:fldChar w:fldCharType="end"/>
        </w:r>
      </w:hyperlink>
    </w:p>
    <w:p w:rsidR="005F1F35" w:rsidRDefault="005F1F35">
      <w:pPr>
        <w:pStyle w:val="33"/>
        <w:rPr>
          <w:noProof/>
        </w:rPr>
      </w:pPr>
      <w:hyperlink w:anchor="_Toc96603270" w:history="1">
        <w:r w:rsidRPr="00992A7A">
          <w:rPr>
            <w:rStyle w:val="af4"/>
            <w:noProof/>
            <w14:scene3d>
              <w14:camera w14:prst="orthographicFront"/>
              <w14:lightRig w14:rig="threePt" w14:dir="t">
                <w14:rot w14:lat="0" w14:lon="0" w14:rev="0"/>
              </w14:lightRig>
            </w14:scene3d>
          </w:rPr>
          <w:t>5.3.2</w:t>
        </w:r>
        <w:r>
          <w:rPr>
            <w:noProof/>
          </w:rPr>
          <w:tab/>
        </w:r>
        <w:r w:rsidRPr="00992A7A">
          <w:rPr>
            <w:rStyle w:val="af4"/>
            <w:noProof/>
          </w:rPr>
          <w:t>Response item</w:t>
        </w:r>
        <w:r>
          <w:rPr>
            <w:noProof/>
            <w:webHidden/>
          </w:rPr>
          <w:tab/>
        </w:r>
        <w:r>
          <w:rPr>
            <w:noProof/>
            <w:webHidden/>
          </w:rPr>
          <w:fldChar w:fldCharType="begin"/>
        </w:r>
        <w:r>
          <w:rPr>
            <w:noProof/>
            <w:webHidden/>
          </w:rPr>
          <w:instrText xml:space="preserve"> PAGEREF _Toc96603270 \h </w:instrText>
        </w:r>
        <w:r>
          <w:rPr>
            <w:noProof/>
            <w:webHidden/>
          </w:rPr>
        </w:r>
        <w:r>
          <w:rPr>
            <w:noProof/>
            <w:webHidden/>
          </w:rPr>
          <w:fldChar w:fldCharType="separate"/>
        </w:r>
        <w:r>
          <w:rPr>
            <w:noProof/>
            <w:webHidden/>
          </w:rPr>
          <w:t>61</w:t>
        </w:r>
        <w:r>
          <w:rPr>
            <w:noProof/>
            <w:webHidden/>
          </w:rPr>
          <w:fldChar w:fldCharType="end"/>
        </w:r>
      </w:hyperlink>
    </w:p>
    <w:p w:rsidR="005F1F35" w:rsidRDefault="005F1F35">
      <w:pPr>
        <w:pStyle w:val="33"/>
        <w:rPr>
          <w:noProof/>
        </w:rPr>
      </w:pPr>
      <w:hyperlink w:anchor="_Toc96603271" w:history="1">
        <w:r w:rsidRPr="00992A7A">
          <w:rPr>
            <w:rStyle w:val="af4"/>
            <w:noProof/>
            <w14:scene3d>
              <w14:camera w14:prst="orthographicFront"/>
              <w14:lightRig w14:rig="threePt" w14:dir="t">
                <w14:rot w14:lat="0" w14:lon="0" w14:rev="0"/>
              </w14:lightRig>
            </w14:scene3d>
          </w:rPr>
          <w:t>5.3.3</w:t>
        </w:r>
        <w:r>
          <w:rPr>
            <w:noProof/>
          </w:rPr>
          <w:tab/>
        </w:r>
        <w:r w:rsidRPr="00992A7A">
          <w:rPr>
            <w:rStyle w:val="af4"/>
            <w:noProof/>
          </w:rPr>
          <w:t>INFO</w:t>
        </w:r>
        <w:r>
          <w:rPr>
            <w:noProof/>
            <w:webHidden/>
          </w:rPr>
          <w:tab/>
        </w:r>
        <w:r>
          <w:rPr>
            <w:noProof/>
            <w:webHidden/>
          </w:rPr>
          <w:fldChar w:fldCharType="begin"/>
        </w:r>
        <w:r>
          <w:rPr>
            <w:noProof/>
            <w:webHidden/>
          </w:rPr>
          <w:instrText xml:space="preserve"> PAGEREF _Toc96603271 \h </w:instrText>
        </w:r>
        <w:r>
          <w:rPr>
            <w:noProof/>
            <w:webHidden/>
          </w:rPr>
        </w:r>
        <w:r>
          <w:rPr>
            <w:noProof/>
            <w:webHidden/>
          </w:rPr>
          <w:fldChar w:fldCharType="separate"/>
        </w:r>
        <w:r>
          <w:rPr>
            <w:noProof/>
            <w:webHidden/>
          </w:rPr>
          <w:t>61</w:t>
        </w:r>
        <w:r>
          <w:rPr>
            <w:noProof/>
            <w:webHidden/>
          </w:rPr>
          <w:fldChar w:fldCharType="end"/>
        </w:r>
      </w:hyperlink>
    </w:p>
    <w:p w:rsidR="005F1F35" w:rsidRDefault="005F1F35">
      <w:pPr>
        <w:pStyle w:val="22"/>
        <w:tabs>
          <w:tab w:val="left" w:pos="840"/>
          <w:tab w:val="right" w:leader="dot" w:pos="9627"/>
        </w:tabs>
        <w:rPr>
          <w:noProof/>
        </w:rPr>
      </w:pPr>
      <w:hyperlink w:anchor="_Toc96603272" w:history="1">
        <w:r w:rsidRPr="00992A7A">
          <w:rPr>
            <w:rStyle w:val="af4"/>
            <w:noProof/>
          </w:rPr>
          <w:t>5.4</w:t>
        </w:r>
        <w:r>
          <w:rPr>
            <w:noProof/>
          </w:rPr>
          <w:tab/>
        </w:r>
        <w:r w:rsidRPr="00992A7A">
          <w:rPr>
            <w:rStyle w:val="af4"/>
            <w:noProof/>
          </w:rPr>
          <w:t>RestAPI for Symphony list</w:t>
        </w:r>
        <w:r>
          <w:rPr>
            <w:noProof/>
            <w:webHidden/>
          </w:rPr>
          <w:tab/>
        </w:r>
        <w:r>
          <w:rPr>
            <w:noProof/>
            <w:webHidden/>
          </w:rPr>
          <w:fldChar w:fldCharType="begin"/>
        </w:r>
        <w:r>
          <w:rPr>
            <w:noProof/>
            <w:webHidden/>
          </w:rPr>
          <w:instrText xml:space="preserve"> PAGEREF _Toc96603272 \h </w:instrText>
        </w:r>
        <w:r>
          <w:rPr>
            <w:noProof/>
            <w:webHidden/>
          </w:rPr>
        </w:r>
        <w:r>
          <w:rPr>
            <w:noProof/>
            <w:webHidden/>
          </w:rPr>
          <w:fldChar w:fldCharType="separate"/>
        </w:r>
        <w:r>
          <w:rPr>
            <w:noProof/>
            <w:webHidden/>
          </w:rPr>
          <w:t>64</w:t>
        </w:r>
        <w:r>
          <w:rPr>
            <w:noProof/>
            <w:webHidden/>
          </w:rPr>
          <w:fldChar w:fldCharType="end"/>
        </w:r>
      </w:hyperlink>
    </w:p>
    <w:p w:rsidR="005F1F35" w:rsidRDefault="005F1F35">
      <w:pPr>
        <w:pStyle w:val="33"/>
        <w:rPr>
          <w:noProof/>
        </w:rPr>
      </w:pPr>
      <w:hyperlink w:anchor="_Toc96603273" w:history="1">
        <w:r w:rsidRPr="00992A7A">
          <w:rPr>
            <w:rStyle w:val="af4"/>
            <w:noProof/>
            <w14:scene3d>
              <w14:camera w14:prst="orthographicFront"/>
              <w14:lightRig w14:rig="threePt" w14:dir="t">
                <w14:rot w14:lat="0" w14:lon="0" w14:rev="0"/>
              </w14:lightRig>
            </w14:scene3d>
          </w:rPr>
          <w:t>5.4.4</w:t>
        </w:r>
        <w:r>
          <w:rPr>
            <w:noProof/>
          </w:rPr>
          <w:tab/>
        </w:r>
        <w:r w:rsidRPr="00992A7A">
          <w:rPr>
            <w:rStyle w:val="af4"/>
            <w:noProof/>
          </w:rPr>
          <w:t>Request format</w:t>
        </w:r>
        <w:r>
          <w:rPr>
            <w:noProof/>
            <w:webHidden/>
          </w:rPr>
          <w:tab/>
        </w:r>
        <w:r>
          <w:rPr>
            <w:noProof/>
            <w:webHidden/>
          </w:rPr>
          <w:fldChar w:fldCharType="begin"/>
        </w:r>
        <w:r>
          <w:rPr>
            <w:noProof/>
            <w:webHidden/>
          </w:rPr>
          <w:instrText xml:space="preserve"> PAGEREF _Toc96603273 \h </w:instrText>
        </w:r>
        <w:r>
          <w:rPr>
            <w:noProof/>
            <w:webHidden/>
          </w:rPr>
        </w:r>
        <w:r>
          <w:rPr>
            <w:noProof/>
            <w:webHidden/>
          </w:rPr>
          <w:fldChar w:fldCharType="separate"/>
        </w:r>
        <w:r>
          <w:rPr>
            <w:noProof/>
            <w:webHidden/>
          </w:rPr>
          <w:t>64</w:t>
        </w:r>
        <w:r>
          <w:rPr>
            <w:noProof/>
            <w:webHidden/>
          </w:rPr>
          <w:fldChar w:fldCharType="end"/>
        </w:r>
      </w:hyperlink>
    </w:p>
    <w:p w:rsidR="005F1F35" w:rsidRDefault="005F1F35">
      <w:pPr>
        <w:pStyle w:val="33"/>
        <w:rPr>
          <w:noProof/>
        </w:rPr>
      </w:pPr>
      <w:hyperlink w:anchor="_Toc96603274" w:history="1">
        <w:r w:rsidRPr="00992A7A">
          <w:rPr>
            <w:rStyle w:val="af4"/>
            <w:noProof/>
            <w14:scene3d>
              <w14:camera w14:prst="orthographicFront"/>
              <w14:lightRig w14:rig="threePt" w14:dir="t">
                <w14:rot w14:lat="0" w14:lon="0" w14:rev="0"/>
              </w14:lightRig>
            </w14:scene3d>
          </w:rPr>
          <w:t>5.4.5</w:t>
        </w:r>
        <w:r>
          <w:rPr>
            <w:noProof/>
          </w:rPr>
          <w:tab/>
        </w:r>
        <w:r w:rsidRPr="00992A7A">
          <w:rPr>
            <w:rStyle w:val="af4"/>
            <w:noProof/>
          </w:rPr>
          <w:t>INFO</w:t>
        </w:r>
        <w:r>
          <w:rPr>
            <w:noProof/>
            <w:webHidden/>
          </w:rPr>
          <w:tab/>
        </w:r>
        <w:r>
          <w:rPr>
            <w:noProof/>
            <w:webHidden/>
          </w:rPr>
          <w:fldChar w:fldCharType="begin"/>
        </w:r>
        <w:r>
          <w:rPr>
            <w:noProof/>
            <w:webHidden/>
          </w:rPr>
          <w:instrText xml:space="preserve"> PAGEREF _Toc96603274 \h </w:instrText>
        </w:r>
        <w:r>
          <w:rPr>
            <w:noProof/>
            <w:webHidden/>
          </w:rPr>
        </w:r>
        <w:r>
          <w:rPr>
            <w:noProof/>
            <w:webHidden/>
          </w:rPr>
          <w:fldChar w:fldCharType="separate"/>
        </w:r>
        <w:r>
          <w:rPr>
            <w:noProof/>
            <w:webHidden/>
          </w:rPr>
          <w:t>65</w:t>
        </w:r>
        <w:r>
          <w:rPr>
            <w:noProof/>
            <w:webHidden/>
          </w:rPr>
          <w:fldChar w:fldCharType="end"/>
        </w:r>
      </w:hyperlink>
    </w:p>
    <w:p w:rsidR="005F1F35" w:rsidRDefault="005F1F35">
      <w:pPr>
        <w:pStyle w:val="33"/>
        <w:rPr>
          <w:noProof/>
        </w:rPr>
      </w:pPr>
      <w:hyperlink w:anchor="_Toc96603275" w:history="1">
        <w:r w:rsidRPr="00992A7A">
          <w:rPr>
            <w:rStyle w:val="af4"/>
            <w:noProof/>
            <w14:scene3d>
              <w14:camera w14:prst="orthographicFront"/>
              <w14:lightRig w14:rig="threePt" w14:dir="t">
                <w14:rot w14:lat="0" w14:lon="0" w14:rev="0"/>
              </w14:lightRig>
            </w14:scene3d>
          </w:rPr>
          <w:t>5.4.6</w:t>
        </w:r>
        <w:r>
          <w:rPr>
            <w:noProof/>
          </w:rPr>
          <w:tab/>
        </w:r>
        <w:r w:rsidRPr="00992A7A">
          <w:rPr>
            <w:rStyle w:val="af4"/>
            <w:noProof/>
          </w:rPr>
          <w:t>FILTER</w:t>
        </w:r>
        <w:r w:rsidRPr="00992A7A">
          <w:rPr>
            <w:rStyle w:val="af4"/>
            <w:noProof/>
          </w:rPr>
          <w:t>・</w:t>
        </w:r>
        <w:r w:rsidRPr="00992A7A">
          <w:rPr>
            <w:rStyle w:val="af4"/>
            <w:noProof/>
          </w:rPr>
          <w:t>FILTER_DATAONLY</w:t>
        </w:r>
        <w:r>
          <w:rPr>
            <w:noProof/>
            <w:webHidden/>
          </w:rPr>
          <w:tab/>
        </w:r>
        <w:r>
          <w:rPr>
            <w:noProof/>
            <w:webHidden/>
          </w:rPr>
          <w:fldChar w:fldCharType="begin"/>
        </w:r>
        <w:r>
          <w:rPr>
            <w:noProof/>
            <w:webHidden/>
          </w:rPr>
          <w:instrText xml:space="preserve"> PAGEREF _Toc96603275 \h </w:instrText>
        </w:r>
        <w:r>
          <w:rPr>
            <w:noProof/>
            <w:webHidden/>
          </w:rPr>
        </w:r>
        <w:r>
          <w:rPr>
            <w:noProof/>
            <w:webHidden/>
          </w:rPr>
          <w:fldChar w:fldCharType="separate"/>
        </w:r>
        <w:r>
          <w:rPr>
            <w:noProof/>
            <w:webHidden/>
          </w:rPr>
          <w:t>65</w:t>
        </w:r>
        <w:r>
          <w:rPr>
            <w:noProof/>
            <w:webHidden/>
          </w:rPr>
          <w:fldChar w:fldCharType="end"/>
        </w:r>
      </w:hyperlink>
    </w:p>
    <w:p w:rsidR="005F1F35" w:rsidRDefault="005F1F35">
      <w:pPr>
        <w:pStyle w:val="33"/>
        <w:rPr>
          <w:noProof/>
        </w:rPr>
      </w:pPr>
      <w:hyperlink w:anchor="_Toc96603276" w:history="1">
        <w:r w:rsidRPr="00992A7A">
          <w:rPr>
            <w:rStyle w:val="af4"/>
            <w:noProof/>
            <w14:scene3d>
              <w14:camera w14:prst="orthographicFront"/>
              <w14:lightRig w14:rig="threePt" w14:dir="t">
                <w14:rot w14:lat="0" w14:lon="0" w14:rev="0"/>
              </w14:lightRig>
            </w14:scene3d>
          </w:rPr>
          <w:t>5.4.7</w:t>
        </w:r>
        <w:r>
          <w:rPr>
            <w:noProof/>
          </w:rPr>
          <w:tab/>
        </w:r>
        <w:r w:rsidRPr="00992A7A">
          <w:rPr>
            <w:rStyle w:val="af4"/>
            <w:noProof/>
          </w:rPr>
          <w:t>ED</w:t>
        </w:r>
        <w:r w:rsidRPr="00992A7A">
          <w:rPr>
            <w:rStyle w:val="af4"/>
            <w:noProof/>
          </w:rPr>
          <w:t>I</w:t>
        </w:r>
        <w:r w:rsidRPr="00992A7A">
          <w:rPr>
            <w:rStyle w:val="af4"/>
            <w:noProof/>
          </w:rPr>
          <w:t>T</w:t>
        </w:r>
        <w:r>
          <w:rPr>
            <w:noProof/>
            <w:webHidden/>
          </w:rPr>
          <w:tab/>
        </w:r>
        <w:r>
          <w:rPr>
            <w:noProof/>
            <w:webHidden/>
          </w:rPr>
          <w:fldChar w:fldCharType="begin"/>
        </w:r>
        <w:r>
          <w:rPr>
            <w:noProof/>
            <w:webHidden/>
          </w:rPr>
          <w:instrText xml:space="preserve"> PAGEREF _Toc96603276 \h </w:instrText>
        </w:r>
        <w:r>
          <w:rPr>
            <w:noProof/>
            <w:webHidden/>
          </w:rPr>
        </w:r>
        <w:r>
          <w:rPr>
            <w:noProof/>
            <w:webHidden/>
          </w:rPr>
          <w:fldChar w:fldCharType="separate"/>
        </w:r>
        <w:r>
          <w:rPr>
            <w:noProof/>
            <w:webHidden/>
          </w:rPr>
          <w:t>65</w:t>
        </w:r>
        <w:r>
          <w:rPr>
            <w:noProof/>
            <w:webHidden/>
          </w:rPr>
          <w:fldChar w:fldCharType="end"/>
        </w:r>
      </w:hyperlink>
    </w:p>
    <w:p w:rsidR="005F1F35" w:rsidRDefault="005F1F35">
      <w:pPr>
        <w:pStyle w:val="33"/>
        <w:rPr>
          <w:noProof/>
        </w:rPr>
      </w:pPr>
      <w:hyperlink w:anchor="_Toc96603277" w:history="1">
        <w:r w:rsidRPr="00992A7A">
          <w:rPr>
            <w:rStyle w:val="af4"/>
            <w:noProof/>
            <w14:scene3d>
              <w14:camera w14:prst="orthographicFront"/>
              <w14:lightRig w14:rig="threePt" w14:dir="t">
                <w14:rot w14:lat="0" w14:lon="0" w14:rev="0"/>
              </w14:lightRig>
            </w14:scene3d>
          </w:rPr>
          <w:t>5.4.8</w:t>
        </w:r>
        <w:r>
          <w:rPr>
            <w:noProof/>
          </w:rPr>
          <w:tab/>
        </w:r>
        <w:r w:rsidRPr="00992A7A">
          <w:rPr>
            <w:rStyle w:val="af4"/>
            <w:noProof/>
          </w:rPr>
          <w:t>DOWNLOAD</w:t>
        </w:r>
        <w:r>
          <w:rPr>
            <w:noProof/>
            <w:webHidden/>
          </w:rPr>
          <w:tab/>
        </w:r>
        <w:r>
          <w:rPr>
            <w:noProof/>
            <w:webHidden/>
          </w:rPr>
          <w:fldChar w:fldCharType="begin"/>
        </w:r>
        <w:r>
          <w:rPr>
            <w:noProof/>
            <w:webHidden/>
          </w:rPr>
          <w:instrText xml:space="preserve"> PAGEREF _Toc96603277 \h </w:instrText>
        </w:r>
        <w:r>
          <w:rPr>
            <w:noProof/>
            <w:webHidden/>
          </w:rPr>
        </w:r>
        <w:r>
          <w:rPr>
            <w:noProof/>
            <w:webHidden/>
          </w:rPr>
          <w:fldChar w:fldCharType="separate"/>
        </w:r>
        <w:r>
          <w:rPr>
            <w:noProof/>
            <w:webHidden/>
          </w:rPr>
          <w:t>65</w:t>
        </w:r>
        <w:r>
          <w:rPr>
            <w:noProof/>
            <w:webHidden/>
          </w:rPr>
          <w:fldChar w:fldCharType="end"/>
        </w:r>
      </w:hyperlink>
    </w:p>
    <w:p w:rsidR="005F1F35" w:rsidRDefault="005F1F35">
      <w:pPr>
        <w:pStyle w:val="13"/>
        <w:rPr>
          <w:noProof/>
        </w:rPr>
      </w:pPr>
      <w:hyperlink w:anchor="_Toc96603278" w:history="1">
        <w:r w:rsidRPr="00992A7A">
          <w:rPr>
            <w:rStyle w:val="af4"/>
            <w:noProof/>
          </w:rPr>
          <w:t>6</w:t>
        </w:r>
        <w:r>
          <w:rPr>
            <w:noProof/>
          </w:rPr>
          <w:tab/>
        </w:r>
        <w:r w:rsidRPr="00992A7A">
          <w:rPr>
            <w:rStyle w:val="af4"/>
            <w:noProof/>
          </w:rPr>
          <w:t>Conductor</w:t>
        </w:r>
        <w:r>
          <w:rPr>
            <w:noProof/>
            <w:webHidden/>
          </w:rPr>
          <w:tab/>
        </w:r>
        <w:r>
          <w:rPr>
            <w:noProof/>
            <w:webHidden/>
          </w:rPr>
          <w:fldChar w:fldCharType="begin"/>
        </w:r>
        <w:r>
          <w:rPr>
            <w:noProof/>
            <w:webHidden/>
          </w:rPr>
          <w:instrText xml:space="preserve"> PAGEREF _Toc96603278 \h </w:instrText>
        </w:r>
        <w:r>
          <w:rPr>
            <w:noProof/>
            <w:webHidden/>
          </w:rPr>
        </w:r>
        <w:r>
          <w:rPr>
            <w:noProof/>
            <w:webHidden/>
          </w:rPr>
          <w:fldChar w:fldCharType="separate"/>
        </w:r>
        <w:r>
          <w:rPr>
            <w:noProof/>
            <w:webHidden/>
          </w:rPr>
          <w:t>68</w:t>
        </w:r>
        <w:r>
          <w:rPr>
            <w:noProof/>
            <w:webHidden/>
          </w:rPr>
          <w:fldChar w:fldCharType="end"/>
        </w:r>
      </w:hyperlink>
    </w:p>
    <w:p w:rsidR="005F1F35" w:rsidRDefault="005F1F35">
      <w:pPr>
        <w:pStyle w:val="22"/>
        <w:tabs>
          <w:tab w:val="left" w:pos="840"/>
          <w:tab w:val="right" w:leader="dot" w:pos="9627"/>
        </w:tabs>
        <w:rPr>
          <w:noProof/>
        </w:rPr>
      </w:pPr>
      <w:hyperlink w:anchor="_Toc96603279" w:history="1">
        <w:r w:rsidRPr="00992A7A">
          <w:rPr>
            <w:rStyle w:val="af4"/>
            <w:noProof/>
          </w:rPr>
          <w:t>6.1</w:t>
        </w:r>
        <w:r>
          <w:rPr>
            <w:noProof/>
          </w:rPr>
          <w:tab/>
        </w:r>
        <w:r w:rsidRPr="00992A7A">
          <w:rPr>
            <w:rStyle w:val="af4"/>
            <w:noProof/>
          </w:rPr>
          <w:t>RestAPI for registering Conductor operations</w:t>
        </w:r>
        <w:r>
          <w:rPr>
            <w:noProof/>
            <w:webHidden/>
          </w:rPr>
          <w:tab/>
        </w:r>
        <w:r>
          <w:rPr>
            <w:noProof/>
            <w:webHidden/>
          </w:rPr>
          <w:fldChar w:fldCharType="begin"/>
        </w:r>
        <w:r>
          <w:rPr>
            <w:noProof/>
            <w:webHidden/>
          </w:rPr>
          <w:instrText xml:space="preserve"> PAGEREF _Toc96603279 \h </w:instrText>
        </w:r>
        <w:r>
          <w:rPr>
            <w:noProof/>
            <w:webHidden/>
          </w:rPr>
        </w:r>
        <w:r>
          <w:rPr>
            <w:noProof/>
            <w:webHidden/>
          </w:rPr>
          <w:fldChar w:fldCharType="separate"/>
        </w:r>
        <w:r>
          <w:rPr>
            <w:noProof/>
            <w:webHidden/>
          </w:rPr>
          <w:t>68</w:t>
        </w:r>
        <w:r>
          <w:rPr>
            <w:noProof/>
            <w:webHidden/>
          </w:rPr>
          <w:fldChar w:fldCharType="end"/>
        </w:r>
      </w:hyperlink>
    </w:p>
    <w:p w:rsidR="005F1F35" w:rsidRDefault="005F1F35">
      <w:pPr>
        <w:pStyle w:val="33"/>
        <w:rPr>
          <w:noProof/>
        </w:rPr>
      </w:pPr>
      <w:hyperlink w:anchor="_Toc96603280" w:history="1">
        <w:r w:rsidRPr="00992A7A">
          <w:rPr>
            <w:rStyle w:val="af4"/>
            <w:noProof/>
            <w14:scene3d>
              <w14:camera w14:prst="orthographicFront"/>
              <w14:lightRig w14:rig="threePt" w14:dir="t">
                <w14:rot w14:lat="0" w14:lon="0" w14:rev="0"/>
              </w14:lightRig>
            </w14:scene3d>
          </w:rPr>
          <w:t>6.1.1</w:t>
        </w:r>
        <w:r>
          <w:rPr>
            <w:noProof/>
          </w:rPr>
          <w:tab/>
        </w:r>
        <w:r w:rsidRPr="00992A7A">
          <w:rPr>
            <w:rStyle w:val="af4"/>
            <w:noProof/>
          </w:rPr>
          <w:t>Request format.</w:t>
        </w:r>
        <w:r>
          <w:rPr>
            <w:noProof/>
            <w:webHidden/>
          </w:rPr>
          <w:tab/>
        </w:r>
        <w:r>
          <w:rPr>
            <w:noProof/>
            <w:webHidden/>
          </w:rPr>
          <w:fldChar w:fldCharType="begin"/>
        </w:r>
        <w:r>
          <w:rPr>
            <w:noProof/>
            <w:webHidden/>
          </w:rPr>
          <w:instrText xml:space="preserve"> PAGEREF _Toc96603280 \h </w:instrText>
        </w:r>
        <w:r>
          <w:rPr>
            <w:noProof/>
            <w:webHidden/>
          </w:rPr>
        </w:r>
        <w:r>
          <w:rPr>
            <w:noProof/>
            <w:webHidden/>
          </w:rPr>
          <w:fldChar w:fldCharType="separate"/>
        </w:r>
        <w:r>
          <w:rPr>
            <w:noProof/>
            <w:webHidden/>
          </w:rPr>
          <w:t>68</w:t>
        </w:r>
        <w:r>
          <w:rPr>
            <w:noProof/>
            <w:webHidden/>
          </w:rPr>
          <w:fldChar w:fldCharType="end"/>
        </w:r>
      </w:hyperlink>
    </w:p>
    <w:p w:rsidR="005F1F35" w:rsidRDefault="005F1F35">
      <w:pPr>
        <w:pStyle w:val="33"/>
        <w:rPr>
          <w:noProof/>
        </w:rPr>
      </w:pPr>
      <w:hyperlink w:anchor="_Toc96603281" w:history="1">
        <w:r w:rsidRPr="00992A7A">
          <w:rPr>
            <w:rStyle w:val="af4"/>
            <w:noProof/>
            <w14:scene3d>
              <w14:camera w14:prst="orthographicFront"/>
              <w14:lightRig w14:rig="threePt" w14:dir="t">
                <w14:rot w14:lat="0" w14:lon="0" w14:rev="0"/>
              </w14:lightRig>
            </w14:scene3d>
          </w:rPr>
          <w:t>6.1.2</w:t>
        </w:r>
        <w:r>
          <w:rPr>
            <w:noProof/>
          </w:rPr>
          <w:tab/>
        </w:r>
        <w:r w:rsidRPr="00992A7A">
          <w:rPr>
            <w:rStyle w:val="af4"/>
            <w:noProof/>
          </w:rPr>
          <w:t>INFO</w:t>
        </w:r>
        <w:r>
          <w:rPr>
            <w:noProof/>
            <w:webHidden/>
          </w:rPr>
          <w:tab/>
        </w:r>
        <w:r>
          <w:rPr>
            <w:noProof/>
            <w:webHidden/>
          </w:rPr>
          <w:fldChar w:fldCharType="begin"/>
        </w:r>
        <w:r>
          <w:rPr>
            <w:noProof/>
            <w:webHidden/>
          </w:rPr>
          <w:instrText xml:space="preserve"> PAGEREF _Toc96603281 \h </w:instrText>
        </w:r>
        <w:r>
          <w:rPr>
            <w:noProof/>
            <w:webHidden/>
          </w:rPr>
        </w:r>
        <w:r>
          <w:rPr>
            <w:noProof/>
            <w:webHidden/>
          </w:rPr>
          <w:fldChar w:fldCharType="separate"/>
        </w:r>
        <w:r>
          <w:rPr>
            <w:noProof/>
            <w:webHidden/>
          </w:rPr>
          <w:t>69</w:t>
        </w:r>
        <w:r>
          <w:rPr>
            <w:noProof/>
            <w:webHidden/>
          </w:rPr>
          <w:fldChar w:fldCharType="end"/>
        </w:r>
      </w:hyperlink>
    </w:p>
    <w:p w:rsidR="005F1F35" w:rsidRDefault="005F1F35">
      <w:pPr>
        <w:pStyle w:val="33"/>
        <w:rPr>
          <w:noProof/>
        </w:rPr>
      </w:pPr>
      <w:hyperlink w:anchor="_Toc96603282" w:history="1">
        <w:r w:rsidRPr="00992A7A">
          <w:rPr>
            <w:rStyle w:val="af4"/>
            <w:noProof/>
            <w14:scene3d>
              <w14:camera w14:prst="orthographicFront"/>
              <w14:lightRig w14:rig="threePt" w14:dir="t">
                <w14:rot w14:lat="0" w14:lon="0" w14:rev="0"/>
              </w14:lightRig>
            </w14:scene3d>
          </w:rPr>
          <w:t>6.1.3</w:t>
        </w:r>
        <w:r>
          <w:rPr>
            <w:noProof/>
          </w:rPr>
          <w:tab/>
        </w:r>
        <w:r w:rsidRPr="00992A7A">
          <w:rPr>
            <w:rStyle w:val="af4"/>
            <w:noProof/>
          </w:rPr>
          <w:t>FILTER</w:t>
        </w:r>
        <w:r w:rsidRPr="00992A7A">
          <w:rPr>
            <w:rStyle w:val="af4"/>
            <w:noProof/>
          </w:rPr>
          <w:t>・</w:t>
        </w:r>
        <w:r w:rsidRPr="00992A7A">
          <w:rPr>
            <w:rStyle w:val="af4"/>
            <w:noProof/>
          </w:rPr>
          <w:t>FILTER_DATAONLY</w:t>
        </w:r>
        <w:r>
          <w:rPr>
            <w:noProof/>
            <w:webHidden/>
          </w:rPr>
          <w:tab/>
        </w:r>
        <w:r>
          <w:rPr>
            <w:noProof/>
            <w:webHidden/>
          </w:rPr>
          <w:fldChar w:fldCharType="begin"/>
        </w:r>
        <w:r>
          <w:rPr>
            <w:noProof/>
            <w:webHidden/>
          </w:rPr>
          <w:instrText xml:space="preserve"> PAGEREF _Toc96603282 \h </w:instrText>
        </w:r>
        <w:r>
          <w:rPr>
            <w:noProof/>
            <w:webHidden/>
          </w:rPr>
        </w:r>
        <w:r>
          <w:rPr>
            <w:noProof/>
            <w:webHidden/>
          </w:rPr>
          <w:fldChar w:fldCharType="separate"/>
        </w:r>
        <w:r>
          <w:rPr>
            <w:noProof/>
            <w:webHidden/>
          </w:rPr>
          <w:t>72</w:t>
        </w:r>
        <w:r>
          <w:rPr>
            <w:noProof/>
            <w:webHidden/>
          </w:rPr>
          <w:fldChar w:fldCharType="end"/>
        </w:r>
      </w:hyperlink>
    </w:p>
    <w:p w:rsidR="005F1F35" w:rsidRDefault="005F1F35">
      <w:pPr>
        <w:pStyle w:val="33"/>
        <w:rPr>
          <w:noProof/>
        </w:rPr>
      </w:pPr>
      <w:hyperlink w:anchor="_Toc96603283" w:history="1">
        <w:r w:rsidRPr="00992A7A">
          <w:rPr>
            <w:rStyle w:val="af4"/>
            <w:noProof/>
            <w14:scene3d>
              <w14:camera w14:prst="orthographicFront"/>
              <w14:lightRig w14:rig="threePt" w14:dir="t">
                <w14:rot w14:lat="0" w14:lon="0" w14:rev="0"/>
              </w14:lightRig>
            </w14:scene3d>
          </w:rPr>
          <w:t>6.1.4</w:t>
        </w:r>
        <w:r>
          <w:rPr>
            <w:noProof/>
          </w:rPr>
          <w:tab/>
        </w:r>
        <w:r w:rsidRPr="00992A7A">
          <w:rPr>
            <w:rStyle w:val="af4"/>
            <w:noProof/>
          </w:rPr>
          <w:t>EDIT</w:t>
        </w:r>
        <w:r>
          <w:rPr>
            <w:noProof/>
            <w:webHidden/>
          </w:rPr>
          <w:tab/>
        </w:r>
        <w:r>
          <w:rPr>
            <w:noProof/>
            <w:webHidden/>
          </w:rPr>
          <w:fldChar w:fldCharType="begin"/>
        </w:r>
        <w:r>
          <w:rPr>
            <w:noProof/>
            <w:webHidden/>
          </w:rPr>
          <w:instrText xml:space="preserve"> PAGEREF _Toc96603283 \h </w:instrText>
        </w:r>
        <w:r>
          <w:rPr>
            <w:noProof/>
            <w:webHidden/>
          </w:rPr>
        </w:r>
        <w:r>
          <w:rPr>
            <w:noProof/>
            <w:webHidden/>
          </w:rPr>
          <w:fldChar w:fldCharType="separate"/>
        </w:r>
        <w:r>
          <w:rPr>
            <w:noProof/>
            <w:webHidden/>
          </w:rPr>
          <w:t>77</w:t>
        </w:r>
        <w:r>
          <w:rPr>
            <w:noProof/>
            <w:webHidden/>
          </w:rPr>
          <w:fldChar w:fldCharType="end"/>
        </w:r>
      </w:hyperlink>
    </w:p>
    <w:p w:rsidR="005F1F35" w:rsidRDefault="005F1F35">
      <w:pPr>
        <w:pStyle w:val="22"/>
        <w:tabs>
          <w:tab w:val="left" w:pos="840"/>
          <w:tab w:val="right" w:leader="dot" w:pos="9627"/>
        </w:tabs>
        <w:rPr>
          <w:noProof/>
        </w:rPr>
      </w:pPr>
      <w:hyperlink w:anchor="_Toc96603284" w:history="1">
        <w:r w:rsidRPr="00992A7A">
          <w:rPr>
            <w:rStyle w:val="af4"/>
            <w:noProof/>
          </w:rPr>
          <w:t>6.2</w:t>
        </w:r>
        <w:r>
          <w:rPr>
            <w:noProof/>
          </w:rPr>
          <w:tab/>
        </w:r>
        <w:r w:rsidRPr="00992A7A">
          <w:rPr>
            <w:rStyle w:val="af4"/>
            <w:noProof/>
          </w:rPr>
          <w:t>RestAPI for executing Conductor operations</w:t>
        </w:r>
        <w:r>
          <w:rPr>
            <w:noProof/>
            <w:webHidden/>
          </w:rPr>
          <w:tab/>
        </w:r>
        <w:r>
          <w:rPr>
            <w:noProof/>
            <w:webHidden/>
          </w:rPr>
          <w:fldChar w:fldCharType="begin"/>
        </w:r>
        <w:r>
          <w:rPr>
            <w:noProof/>
            <w:webHidden/>
          </w:rPr>
          <w:instrText xml:space="preserve"> PAGEREF _Toc96603284 \h </w:instrText>
        </w:r>
        <w:r>
          <w:rPr>
            <w:noProof/>
            <w:webHidden/>
          </w:rPr>
        </w:r>
        <w:r>
          <w:rPr>
            <w:noProof/>
            <w:webHidden/>
          </w:rPr>
          <w:fldChar w:fldCharType="separate"/>
        </w:r>
        <w:r>
          <w:rPr>
            <w:noProof/>
            <w:webHidden/>
          </w:rPr>
          <w:t>81</w:t>
        </w:r>
        <w:r>
          <w:rPr>
            <w:noProof/>
            <w:webHidden/>
          </w:rPr>
          <w:fldChar w:fldCharType="end"/>
        </w:r>
      </w:hyperlink>
    </w:p>
    <w:p w:rsidR="005F1F35" w:rsidRDefault="005F1F35">
      <w:pPr>
        <w:pStyle w:val="33"/>
        <w:rPr>
          <w:noProof/>
        </w:rPr>
      </w:pPr>
      <w:hyperlink w:anchor="_Toc96603285" w:history="1">
        <w:r w:rsidRPr="00992A7A">
          <w:rPr>
            <w:rStyle w:val="af4"/>
            <w:noProof/>
            <w14:scene3d>
              <w14:camera w14:prst="orthographicFront"/>
              <w14:lightRig w14:rig="threePt" w14:dir="t">
                <w14:rot w14:lat="0" w14:lon="0" w14:rev="0"/>
              </w14:lightRig>
            </w14:scene3d>
          </w:rPr>
          <w:t>6.2.1</w:t>
        </w:r>
        <w:r>
          <w:rPr>
            <w:noProof/>
          </w:rPr>
          <w:tab/>
        </w:r>
        <w:r w:rsidRPr="00992A7A">
          <w:rPr>
            <w:rStyle w:val="af4"/>
            <w:noProof/>
          </w:rPr>
          <w:t>Request format.</w:t>
        </w:r>
        <w:r>
          <w:rPr>
            <w:noProof/>
            <w:webHidden/>
          </w:rPr>
          <w:tab/>
        </w:r>
        <w:r>
          <w:rPr>
            <w:noProof/>
            <w:webHidden/>
          </w:rPr>
          <w:fldChar w:fldCharType="begin"/>
        </w:r>
        <w:r>
          <w:rPr>
            <w:noProof/>
            <w:webHidden/>
          </w:rPr>
          <w:instrText xml:space="preserve"> PAGEREF _Toc96603285 \h </w:instrText>
        </w:r>
        <w:r>
          <w:rPr>
            <w:noProof/>
            <w:webHidden/>
          </w:rPr>
        </w:r>
        <w:r>
          <w:rPr>
            <w:noProof/>
            <w:webHidden/>
          </w:rPr>
          <w:fldChar w:fldCharType="separate"/>
        </w:r>
        <w:r>
          <w:rPr>
            <w:noProof/>
            <w:webHidden/>
          </w:rPr>
          <w:t>82</w:t>
        </w:r>
        <w:r>
          <w:rPr>
            <w:noProof/>
            <w:webHidden/>
          </w:rPr>
          <w:fldChar w:fldCharType="end"/>
        </w:r>
      </w:hyperlink>
    </w:p>
    <w:p w:rsidR="005F1F35" w:rsidRDefault="005F1F35">
      <w:pPr>
        <w:pStyle w:val="33"/>
        <w:rPr>
          <w:noProof/>
        </w:rPr>
      </w:pPr>
      <w:hyperlink w:anchor="_Toc96603286" w:history="1">
        <w:r w:rsidRPr="00992A7A">
          <w:rPr>
            <w:rStyle w:val="af4"/>
            <w:noProof/>
            <w14:scene3d>
              <w14:camera w14:prst="orthographicFront"/>
              <w14:lightRig w14:rig="threePt" w14:dir="t">
                <w14:rot w14:lat="0" w14:lon="0" w14:rev="0"/>
              </w14:lightRig>
            </w14:scene3d>
          </w:rPr>
          <w:t>6.2.2</w:t>
        </w:r>
        <w:r>
          <w:rPr>
            <w:noProof/>
          </w:rPr>
          <w:tab/>
        </w:r>
        <w:r w:rsidRPr="00992A7A">
          <w:rPr>
            <w:rStyle w:val="af4"/>
            <w:noProof/>
          </w:rPr>
          <w:t>Response Items</w:t>
        </w:r>
        <w:r>
          <w:rPr>
            <w:noProof/>
            <w:webHidden/>
          </w:rPr>
          <w:tab/>
        </w:r>
        <w:r>
          <w:rPr>
            <w:noProof/>
            <w:webHidden/>
          </w:rPr>
          <w:fldChar w:fldCharType="begin"/>
        </w:r>
        <w:r>
          <w:rPr>
            <w:noProof/>
            <w:webHidden/>
          </w:rPr>
          <w:instrText xml:space="preserve"> PAGEREF _Toc96603286 \h </w:instrText>
        </w:r>
        <w:r>
          <w:rPr>
            <w:noProof/>
            <w:webHidden/>
          </w:rPr>
        </w:r>
        <w:r>
          <w:rPr>
            <w:noProof/>
            <w:webHidden/>
          </w:rPr>
          <w:fldChar w:fldCharType="separate"/>
        </w:r>
        <w:r>
          <w:rPr>
            <w:noProof/>
            <w:webHidden/>
          </w:rPr>
          <w:t>82</w:t>
        </w:r>
        <w:r>
          <w:rPr>
            <w:noProof/>
            <w:webHidden/>
          </w:rPr>
          <w:fldChar w:fldCharType="end"/>
        </w:r>
      </w:hyperlink>
    </w:p>
    <w:p w:rsidR="005F1F35" w:rsidRDefault="005F1F35">
      <w:pPr>
        <w:pStyle w:val="33"/>
        <w:rPr>
          <w:noProof/>
        </w:rPr>
      </w:pPr>
      <w:hyperlink w:anchor="_Toc96603287" w:history="1">
        <w:r w:rsidRPr="00992A7A">
          <w:rPr>
            <w:rStyle w:val="af4"/>
            <w:noProof/>
            <w14:scene3d>
              <w14:camera w14:prst="orthographicFront"/>
              <w14:lightRig w14:rig="threePt" w14:dir="t">
                <w14:rot w14:lat="0" w14:lon="0" w14:rev="0"/>
              </w14:lightRig>
            </w14:scene3d>
          </w:rPr>
          <w:t>6.2.3</w:t>
        </w:r>
        <w:r>
          <w:rPr>
            <w:noProof/>
          </w:rPr>
          <w:tab/>
        </w:r>
        <w:r w:rsidRPr="00992A7A">
          <w:rPr>
            <w:rStyle w:val="af4"/>
            <w:noProof/>
          </w:rPr>
          <w:t>EXECUTE</w:t>
        </w:r>
        <w:r>
          <w:rPr>
            <w:noProof/>
            <w:webHidden/>
          </w:rPr>
          <w:tab/>
        </w:r>
        <w:r>
          <w:rPr>
            <w:noProof/>
            <w:webHidden/>
          </w:rPr>
          <w:fldChar w:fldCharType="begin"/>
        </w:r>
        <w:r>
          <w:rPr>
            <w:noProof/>
            <w:webHidden/>
          </w:rPr>
          <w:instrText xml:space="preserve"> PAGEREF _Toc96603287 \h </w:instrText>
        </w:r>
        <w:r>
          <w:rPr>
            <w:noProof/>
            <w:webHidden/>
          </w:rPr>
        </w:r>
        <w:r>
          <w:rPr>
            <w:noProof/>
            <w:webHidden/>
          </w:rPr>
          <w:fldChar w:fldCharType="separate"/>
        </w:r>
        <w:r>
          <w:rPr>
            <w:noProof/>
            <w:webHidden/>
          </w:rPr>
          <w:t>83</w:t>
        </w:r>
        <w:r>
          <w:rPr>
            <w:noProof/>
            <w:webHidden/>
          </w:rPr>
          <w:fldChar w:fldCharType="end"/>
        </w:r>
      </w:hyperlink>
    </w:p>
    <w:p w:rsidR="005F1F35" w:rsidRDefault="005F1F35">
      <w:pPr>
        <w:pStyle w:val="33"/>
        <w:rPr>
          <w:noProof/>
        </w:rPr>
      </w:pPr>
      <w:hyperlink w:anchor="_Toc96603288" w:history="1">
        <w:r w:rsidRPr="00992A7A">
          <w:rPr>
            <w:rStyle w:val="af4"/>
            <w:noProof/>
            <w14:scene3d>
              <w14:camera w14:prst="orthographicFront"/>
              <w14:lightRig w14:rig="threePt" w14:dir="t">
                <w14:rot w14:lat="0" w14:lon="0" w14:rev="0"/>
              </w14:lightRig>
            </w14:scene3d>
          </w:rPr>
          <w:t>6.2.4</w:t>
        </w:r>
        <w:r>
          <w:rPr>
            <w:noProof/>
          </w:rPr>
          <w:tab/>
        </w:r>
        <w:r w:rsidRPr="00992A7A">
          <w:rPr>
            <w:rStyle w:val="af4"/>
            <w:noProof/>
          </w:rPr>
          <w:t>CANCEL</w:t>
        </w:r>
        <w:r>
          <w:rPr>
            <w:noProof/>
            <w:webHidden/>
          </w:rPr>
          <w:tab/>
        </w:r>
        <w:r>
          <w:rPr>
            <w:noProof/>
            <w:webHidden/>
          </w:rPr>
          <w:fldChar w:fldCharType="begin"/>
        </w:r>
        <w:r>
          <w:rPr>
            <w:noProof/>
            <w:webHidden/>
          </w:rPr>
          <w:instrText xml:space="preserve"> PAGEREF _Toc96603288 \h </w:instrText>
        </w:r>
        <w:r>
          <w:rPr>
            <w:noProof/>
            <w:webHidden/>
          </w:rPr>
        </w:r>
        <w:r>
          <w:rPr>
            <w:noProof/>
            <w:webHidden/>
          </w:rPr>
          <w:fldChar w:fldCharType="separate"/>
        </w:r>
        <w:r>
          <w:rPr>
            <w:noProof/>
            <w:webHidden/>
          </w:rPr>
          <w:t>84</w:t>
        </w:r>
        <w:r>
          <w:rPr>
            <w:noProof/>
            <w:webHidden/>
          </w:rPr>
          <w:fldChar w:fldCharType="end"/>
        </w:r>
      </w:hyperlink>
    </w:p>
    <w:p w:rsidR="005F1F35" w:rsidRDefault="005F1F35">
      <w:pPr>
        <w:pStyle w:val="33"/>
        <w:rPr>
          <w:noProof/>
        </w:rPr>
      </w:pPr>
      <w:hyperlink w:anchor="_Toc96603289" w:history="1">
        <w:r w:rsidRPr="00992A7A">
          <w:rPr>
            <w:rStyle w:val="af4"/>
            <w:noProof/>
            <w14:scene3d>
              <w14:camera w14:prst="orthographicFront"/>
              <w14:lightRig w14:rig="threePt" w14:dir="t">
                <w14:rot w14:lat="0" w14:lon="0" w14:rev="0"/>
              </w14:lightRig>
            </w14:scene3d>
          </w:rPr>
          <w:t>6.2.5</w:t>
        </w:r>
        <w:r>
          <w:rPr>
            <w:noProof/>
          </w:rPr>
          <w:tab/>
        </w:r>
        <w:r w:rsidRPr="00992A7A">
          <w:rPr>
            <w:rStyle w:val="af4"/>
            <w:noProof/>
          </w:rPr>
          <w:t>SCRAM</w:t>
        </w:r>
        <w:r>
          <w:rPr>
            <w:noProof/>
            <w:webHidden/>
          </w:rPr>
          <w:tab/>
        </w:r>
        <w:r>
          <w:rPr>
            <w:noProof/>
            <w:webHidden/>
          </w:rPr>
          <w:fldChar w:fldCharType="begin"/>
        </w:r>
        <w:r>
          <w:rPr>
            <w:noProof/>
            <w:webHidden/>
          </w:rPr>
          <w:instrText xml:space="preserve"> PAGEREF _Toc96603289 \h </w:instrText>
        </w:r>
        <w:r>
          <w:rPr>
            <w:noProof/>
            <w:webHidden/>
          </w:rPr>
        </w:r>
        <w:r>
          <w:rPr>
            <w:noProof/>
            <w:webHidden/>
          </w:rPr>
          <w:fldChar w:fldCharType="separate"/>
        </w:r>
        <w:r>
          <w:rPr>
            <w:noProof/>
            <w:webHidden/>
          </w:rPr>
          <w:t>85</w:t>
        </w:r>
        <w:r>
          <w:rPr>
            <w:noProof/>
            <w:webHidden/>
          </w:rPr>
          <w:fldChar w:fldCharType="end"/>
        </w:r>
      </w:hyperlink>
    </w:p>
    <w:p w:rsidR="005F1F35" w:rsidRDefault="005F1F35">
      <w:pPr>
        <w:pStyle w:val="33"/>
        <w:rPr>
          <w:noProof/>
        </w:rPr>
      </w:pPr>
      <w:hyperlink w:anchor="_Toc96603290" w:history="1">
        <w:r w:rsidRPr="00992A7A">
          <w:rPr>
            <w:rStyle w:val="af4"/>
            <w:noProof/>
            <w14:scene3d>
              <w14:camera w14:prst="orthographicFront"/>
              <w14:lightRig w14:rig="threePt" w14:dir="t">
                <w14:rot w14:lat="0" w14:lon="0" w14:rev="0"/>
              </w14:lightRig>
            </w14:scene3d>
          </w:rPr>
          <w:t>6.2.6</w:t>
        </w:r>
        <w:r>
          <w:rPr>
            <w:noProof/>
          </w:rPr>
          <w:tab/>
        </w:r>
        <w:r w:rsidRPr="00992A7A">
          <w:rPr>
            <w:rStyle w:val="af4"/>
            <w:noProof/>
          </w:rPr>
          <w:t>RELEASE</w:t>
        </w:r>
        <w:r>
          <w:rPr>
            <w:noProof/>
            <w:webHidden/>
          </w:rPr>
          <w:tab/>
        </w:r>
        <w:r>
          <w:rPr>
            <w:noProof/>
            <w:webHidden/>
          </w:rPr>
          <w:fldChar w:fldCharType="begin"/>
        </w:r>
        <w:r>
          <w:rPr>
            <w:noProof/>
            <w:webHidden/>
          </w:rPr>
          <w:instrText xml:space="preserve"> PAGEREF _Toc96603290 \h </w:instrText>
        </w:r>
        <w:r>
          <w:rPr>
            <w:noProof/>
            <w:webHidden/>
          </w:rPr>
        </w:r>
        <w:r>
          <w:rPr>
            <w:noProof/>
            <w:webHidden/>
          </w:rPr>
          <w:fldChar w:fldCharType="separate"/>
        </w:r>
        <w:r>
          <w:rPr>
            <w:noProof/>
            <w:webHidden/>
          </w:rPr>
          <w:t>85</w:t>
        </w:r>
        <w:r>
          <w:rPr>
            <w:noProof/>
            <w:webHidden/>
          </w:rPr>
          <w:fldChar w:fldCharType="end"/>
        </w:r>
      </w:hyperlink>
    </w:p>
    <w:p w:rsidR="005F1F35" w:rsidRDefault="005F1F35">
      <w:pPr>
        <w:pStyle w:val="22"/>
        <w:tabs>
          <w:tab w:val="left" w:pos="840"/>
          <w:tab w:val="right" w:leader="dot" w:pos="9627"/>
        </w:tabs>
        <w:rPr>
          <w:noProof/>
        </w:rPr>
      </w:pPr>
      <w:hyperlink w:anchor="_Toc96603291" w:history="1">
        <w:r w:rsidRPr="00992A7A">
          <w:rPr>
            <w:rStyle w:val="af4"/>
            <w:noProof/>
          </w:rPr>
          <w:t>6.3</w:t>
        </w:r>
        <w:r>
          <w:rPr>
            <w:noProof/>
          </w:rPr>
          <w:tab/>
        </w:r>
        <w:r w:rsidRPr="00992A7A">
          <w:rPr>
            <w:rStyle w:val="af4"/>
            <w:noProof/>
          </w:rPr>
          <w:t>RestAPI for Conductor confirmation</w:t>
        </w:r>
        <w:r>
          <w:rPr>
            <w:noProof/>
            <w:webHidden/>
          </w:rPr>
          <w:tab/>
        </w:r>
        <w:r>
          <w:rPr>
            <w:noProof/>
            <w:webHidden/>
          </w:rPr>
          <w:fldChar w:fldCharType="begin"/>
        </w:r>
        <w:r>
          <w:rPr>
            <w:noProof/>
            <w:webHidden/>
          </w:rPr>
          <w:instrText xml:space="preserve"> PAGEREF _Toc96603291 \h </w:instrText>
        </w:r>
        <w:r>
          <w:rPr>
            <w:noProof/>
            <w:webHidden/>
          </w:rPr>
        </w:r>
        <w:r>
          <w:rPr>
            <w:noProof/>
            <w:webHidden/>
          </w:rPr>
          <w:fldChar w:fldCharType="separate"/>
        </w:r>
        <w:r>
          <w:rPr>
            <w:noProof/>
            <w:webHidden/>
          </w:rPr>
          <w:t>86</w:t>
        </w:r>
        <w:r>
          <w:rPr>
            <w:noProof/>
            <w:webHidden/>
          </w:rPr>
          <w:fldChar w:fldCharType="end"/>
        </w:r>
      </w:hyperlink>
    </w:p>
    <w:p w:rsidR="005F1F35" w:rsidRDefault="005F1F35">
      <w:pPr>
        <w:pStyle w:val="33"/>
        <w:rPr>
          <w:noProof/>
        </w:rPr>
      </w:pPr>
      <w:hyperlink w:anchor="_Toc96603292" w:history="1">
        <w:r w:rsidRPr="00992A7A">
          <w:rPr>
            <w:rStyle w:val="af4"/>
            <w:noProof/>
            <w14:scene3d>
              <w14:camera w14:prst="orthographicFront"/>
              <w14:lightRig w14:rig="threePt" w14:dir="t">
                <w14:rot w14:lat="0" w14:lon="0" w14:rev="0"/>
              </w14:lightRig>
            </w14:scene3d>
          </w:rPr>
          <w:t>6.3.1</w:t>
        </w:r>
        <w:r>
          <w:rPr>
            <w:noProof/>
          </w:rPr>
          <w:tab/>
        </w:r>
        <w:r w:rsidRPr="00992A7A">
          <w:rPr>
            <w:rStyle w:val="af4"/>
            <w:noProof/>
          </w:rPr>
          <w:t>Request format</w:t>
        </w:r>
        <w:r>
          <w:rPr>
            <w:noProof/>
            <w:webHidden/>
          </w:rPr>
          <w:tab/>
        </w:r>
        <w:r>
          <w:rPr>
            <w:noProof/>
            <w:webHidden/>
          </w:rPr>
          <w:fldChar w:fldCharType="begin"/>
        </w:r>
        <w:r>
          <w:rPr>
            <w:noProof/>
            <w:webHidden/>
          </w:rPr>
          <w:instrText xml:space="preserve"> PAGEREF _Toc96603292 \h </w:instrText>
        </w:r>
        <w:r>
          <w:rPr>
            <w:noProof/>
            <w:webHidden/>
          </w:rPr>
        </w:r>
        <w:r>
          <w:rPr>
            <w:noProof/>
            <w:webHidden/>
          </w:rPr>
          <w:fldChar w:fldCharType="separate"/>
        </w:r>
        <w:r>
          <w:rPr>
            <w:noProof/>
            <w:webHidden/>
          </w:rPr>
          <w:t>86</w:t>
        </w:r>
        <w:r>
          <w:rPr>
            <w:noProof/>
            <w:webHidden/>
          </w:rPr>
          <w:fldChar w:fldCharType="end"/>
        </w:r>
      </w:hyperlink>
    </w:p>
    <w:p w:rsidR="005F1F35" w:rsidRDefault="005F1F35">
      <w:pPr>
        <w:pStyle w:val="33"/>
        <w:rPr>
          <w:noProof/>
        </w:rPr>
      </w:pPr>
      <w:hyperlink w:anchor="_Toc96603293" w:history="1">
        <w:r w:rsidRPr="00992A7A">
          <w:rPr>
            <w:rStyle w:val="af4"/>
            <w:noProof/>
            <w14:scene3d>
              <w14:camera w14:prst="orthographicFront"/>
              <w14:lightRig w14:rig="threePt" w14:dir="t">
                <w14:rot w14:lat="0" w14:lon="0" w14:rev="0"/>
              </w14:lightRig>
            </w14:scene3d>
          </w:rPr>
          <w:t>6.3.2</w:t>
        </w:r>
        <w:r>
          <w:rPr>
            <w:noProof/>
          </w:rPr>
          <w:tab/>
        </w:r>
        <w:r w:rsidRPr="00992A7A">
          <w:rPr>
            <w:rStyle w:val="af4"/>
            <w:noProof/>
          </w:rPr>
          <w:t>Response items</w:t>
        </w:r>
        <w:r>
          <w:rPr>
            <w:noProof/>
            <w:webHidden/>
          </w:rPr>
          <w:tab/>
        </w:r>
        <w:r>
          <w:rPr>
            <w:noProof/>
            <w:webHidden/>
          </w:rPr>
          <w:fldChar w:fldCharType="begin"/>
        </w:r>
        <w:r>
          <w:rPr>
            <w:noProof/>
            <w:webHidden/>
          </w:rPr>
          <w:instrText xml:space="preserve"> PAGEREF _Toc96603293 \h </w:instrText>
        </w:r>
        <w:r>
          <w:rPr>
            <w:noProof/>
            <w:webHidden/>
          </w:rPr>
        </w:r>
        <w:r>
          <w:rPr>
            <w:noProof/>
            <w:webHidden/>
          </w:rPr>
          <w:fldChar w:fldCharType="separate"/>
        </w:r>
        <w:r>
          <w:rPr>
            <w:noProof/>
            <w:webHidden/>
          </w:rPr>
          <w:t>87</w:t>
        </w:r>
        <w:r>
          <w:rPr>
            <w:noProof/>
            <w:webHidden/>
          </w:rPr>
          <w:fldChar w:fldCharType="end"/>
        </w:r>
      </w:hyperlink>
    </w:p>
    <w:p w:rsidR="005F1F35" w:rsidRDefault="005F1F35">
      <w:pPr>
        <w:pStyle w:val="33"/>
        <w:rPr>
          <w:noProof/>
        </w:rPr>
      </w:pPr>
      <w:hyperlink w:anchor="_Toc96603294" w:history="1">
        <w:r w:rsidRPr="00992A7A">
          <w:rPr>
            <w:rStyle w:val="af4"/>
            <w:noProof/>
            <w14:scene3d>
              <w14:camera w14:prst="orthographicFront"/>
              <w14:lightRig w14:rig="threePt" w14:dir="t">
                <w14:rot w14:lat="0" w14:lon="0" w14:rev="0"/>
              </w14:lightRig>
            </w14:scene3d>
          </w:rPr>
          <w:t>6.3.3</w:t>
        </w:r>
        <w:r>
          <w:rPr>
            <w:noProof/>
          </w:rPr>
          <w:tab/>
        </w:r>
        <w:r w:rsidRPr="00992A7A">
          <w:rPr>
            <w:rStyle w:val="af4"/>
            <w:noProof/>
          </w:rPr>
          <w:t>INFO</w:t>
        </w:r>
        <w:r>
          <w:rPr>
            <w:noProof/>
            <w:webHidden/>
          </w:rPr>
          <w:tab/>
        </w:r>
        <w:r>
          <w:rPr>
            <w:noProof/>
            <w:webHidden/>
          </w:rPr>
          <w:fldChar w:fldCharType="begin"/>
        </w:r>
        <w:r>
          <w:rPr>
            <w:noProof/>
            <w:webHidden/>
          </w:rPr>
          <w:instrText xml:space="preserve"> PAGEREF _Toc96603294 \h </w:instrText>
        </w:r>
        <w:r>
          <w:rPr>
            <w:noProof/>
            <w:webHidden/>
          </w:rPr>
        </w:r>
        <w:r>
          <w:rPr>
            <w:noProof/>
            <w:webHidden/>
          </w:rPr>
          <w:fldChar w:fldCharType="separate"/>
        </w:r>
        <w:r>
          <w:rPr>
            <w:noProof/>
            <w:webHidden/>
          </w:rPr>
          <w:t>87</w:t>
        </w:r>
        <w:r>
          <w:rPr>
            <w:noProof/>
            <w:webHidden/>
          </w:rPr>
          <w:fldChar w:fldCharType="end"/>
        </w:r>
      </w:hyperlink>
    </w:p>
    <w:p w:rsidR="005F1F35" w:rsidRDefault="005F1F35">
      <w:pPr>
        <w:pStyle w:val="22"/>
        <w:tabs>
          <w:tab w:val="left" w:pos="840"/>
          <w:tab w:val="right" w:leader="dot" w:pos="9627"/>
        </w:tabs>
        <w:rPr>
          <w:noProof/>
        </w:rPr>
      </w:pPr>
      <w:hyperlink w:anchor="_Toc96603295" w:history="1">
        <w:r w:rsidRPr="00992A7A">
          <w:rPr>
            <w:rStyle w:val="af4"/>
            <w:noProof/>
          </w:rPr>
          <w:t>6.4</w:t>
        </w:r>
        <w:r>
          <w:rPr>
            <w:noProof/>
          </w:rPr>
          <w:tab/>
        </w:r>
        <w:r w:rsidRPr="00992A7A">
          <w:rPr>
            <w:rStyle w:val="af4"/>
            <w:noProof/>
          </w:rPr>
          <w:t>RestAPI for Conductor list</w:t>
        </w:r>
        <w:r>
          <w:rPr>
            <w:noProof/>
            <w:webHidden/>
          </w:rPr>
          <w:tab/>
        </w:r>
        <w:r>
          <w:rPr>
            <w:noProof/>
            <w:webHidden/>
          </w:rPr>
          <w:fldChar w:fldCharType="begin"/>
        </w:r>
        <w:r>
          <w:rPr>
            <w:noProof/>
            <w:webHidden/>
          </w:rPr>
          <w:instrText xml:space="preserve"> PAGEREF _Toc96603295 \h </w:instrText>
        </w:r>
        <w:r>
          <w:rPr>
            <w:noProof/>
            <w:webHidden/>
          </w:rPr>
        </w:r>
        <w:r>
          <w:rPr>
            <w:noProof/>
            <w:webHidden/>
          </w:rPr>
          <w:fldChar w:fldCharType="separate"/>
        </w:r>
        <w:r>
          <w:rPr>
            <w:noProof/>
            <w:webHidden/>
          </w:rPr>
          <w:t>90</w:t>
        </w:r>
        <w:r>
          <w:rPr>
            <w:noProof/>
            <w:webHidden/>
          </w:rPr>
          <w:fldChar w:fldCharType="end"/>
        </w:r>
      </w:hyperlink>
    </w:p>
    <w:p w:rsidR="005F1F35" w:rsidRDefault="005F1F35">
      <w:pPr>
        <w:pStyle w:val="33"/>
        <w:rPr>
          <w:noProof/>
        </w:rPr>
      </w:pPr>
      <w:hyperlink w:anchor="_Toc96603296" w:history="1">
        <w:r w:rsidRPr="00992A7A">
          <w:rPr>
            <w:rStyle w:val="af4"/>
            <w:noProof/>
            <w14:scene3d>
              <w14:camera w14:prst="orthographicFront"/>
              <w14:lightRig w14:rig="threePt" w14:dir="t">
                <w14:rot w14:lat="0" w14:lon="0" w14:rev="0"/>
              </w14:lightRig>
            </w14:scene3d>
          </w:rPr>
          <w:t>6.4.4</w:t>
        </w:r>
        <w:r>
          <w:rPr>
            <w:noProof/>
          </w:rPr>
          <w:tab/>
        </w:r>
        <w:r w:rsidRPr="00992A7A">
          <w:rPr>
            <w:rStyle w:val="af4"/>
            <w:noProof/>
          </w:rPr>
          <w:t>Request format</w:t>
        </w:r>
        <w:r>
          <w:rPr>
            <w:noProof/>
            <w:webHidden/>
          </w:rPr>
          <w:tab/>
        </w:r>
        <w:r>
          <w:rPr>
            <w:noProof/>
            <w:webHidden/>
          </w:rPr>
          <w:fldChar w:fldCharType="begin"/>
        </w:r>
        <w:r>
          <w:rPr>
            <w:noProof/>
            <w:webHidden/>
          </w:rPr>
          <w:instrText xml:space="preserve"> PAGEREF _Toc96603296 \h </w:instrText>
        </w:r>
        <w:r>
          <w:rPr>
            <w:noProof/>
            <w:webHidden/>
          </w:rPr>
        </w:r>
        <w:r>
          <w:rPr>
            <w:noProof/>
            <w:webHidden/>
          </w:rPr>
          <w:fldChar w:fldCharType="separate"/>
        </w:r>
        <w:r>
          <w:rPr>
            <w:noProof/>
            <w:webHidden/>
          </w:rPr>
          <w:t>90</w:t>
        </w:r>
        <w:r>
          <w:rPr>
            <w:noProof/>
            <w:webHidden/>
          </w:rPr>
          <w:fldChar w:fldCharType="end"/>
        </w:r>
      </w:hyperlink>
    </w:p>
    <w:p w:rsidR="005F1F35" w:rsidRDefault="005F1F35">
      <w:pPr>
        <w:pStyle w:val="33"/>
        <w:rPr>
          <w:noProof/>
        </w:rPr>
      </w:pPr>
      <w:hyperlink w:anchor="_Toc96603297" w:history="1">
        <w:r w:rsidRPr="00992A7A">
          <w:rPr>
            <w:rStyle w:val="af4"/>
            <w:noProof/>
            <w14:scene3d>
              <w14:camera w14:prst="orthographicFront"/>
              <w14:lightRig w14:rig="threePt" w14:dir="t">
                <w14:rot w14:lat="0" w14:lon="0" w14:rev="0"/>
              </w14:lightRig>
            </w14:scene3d>
          </w:rPr>
          <w:t>6.4.5</w:t>
        </w:r>
        <w:r>
          <w:rPr>
            <w:noProof/>
          </w:rPr>
          <w:tab/>
        </w:r>
        <w:r w:rsidRPr="00992A7A">
          <w:rPr>
            <w:rStyle w:val="af4"/>
            <w:noProof/>
          </w:rPr>
          <w:t>INFO</w:t>
        </w:r>
        <w:r>
          <w:rPr>
            <w:noProof/>
            <w:webHidden/>
          </w:rPr>
          <w:tab/>
        </w:r>
        <w:r>
          <w:rPr>
            <w:noProof/>
            <w:webHidden/>
          </w:rPr>
          <w:fldChar w:fldCharType="begin"/>
        </w:r>
        <w:r>
          <w:rPr>
            <w:noProof/>
            <w:webHidden/>
          </w:rPr>
          <w:instrText xml:space="preserve"> PAGEREF _Toc96603297 \h </w:instrText>
        </w:r>
        <w:r>
          <w:rPr>
            <w:noProof/>
            <w:webHidden/>
          </w:rPr>
        </w:r>
        <w:r>
          <w:rPr>
            <w:noProof/>
            <w:webHidden/>
          </w:rPr>
          <w:fldChar w:fldCharType="separate"/>
        </w:r>
        <w:r>
          <w:rPr>
            <w:noProof/>
            <w:webHidden/>
          </w:rPr>
          <w:t>90</w:t>
        </w:r>
        <w:r>
          <w:rPr>
            <w:noProof/>
            <w:webHidden/>
          </w:rPr>
          <w:fldChar w:fldCharType="end"/>
        </w:r>
      </w:hyperlink>
    </w:p>
    <w:p w:rsidR="005F1F35" w:rsidRDefault="005F1F35">
      <w:pPr>
        <w:pStyle w:val="33"/>
        <w:rPr>
          <w:noProof/>
        </w:rPr>
      </w:pPr>
      <w:hyperlink w:anchor="_Toc96603298" w:history="1">
        <w:r w:rsidRPr="00992A7A">
          <w:rPr>
            <w:rStyle w:val="af4"/>
            <w:noProof/>
            <w14:scene3d>
              <w14:camera w14:prst="orthographicFront"/>
              <w14:lightRig w14:rig="threePt" w14:dir="t">
                <w14:rot w14:lat="0" w14:lon="0" w14:rev="0"/>
              </w14:lightRig>
            </w14:scene3d>
          </w:rPr>
          <w:t>6.4.6</w:t>
        </w:r>
        <w:r>
          <w:rPr>
            <w:noProof/>
          </w:rPr>
          <w:tab/>
        </w:r>
        <w:r w:rsidRPr="00992A7A">
          <w:rPr>
            <w:rStyle w:val="af4"/>
            <w:noProof/>
          </w:rPr>
          <w:t>FILTER</w:t>
        </w:r>
        <w:r w:rsidRPr="00992A7A">
          <w:rPr>
            <w:rStyle w:val="af4"/>
            <w:noProof/>
          </w:rPr>
          <w:t>・</w:t>
        </w:r>
        <w:r w:rsidRPr="00992A7A">
          <w:rPr>
            <w:rStyle w:val="af4"/>
            <w:noProof/>
          </w:rPr>
          <w:t>FILTER_DATAONLY</w:t>
        </w:r>
        <w:r>
          <w:rPr>
            <w:noProof/>
            <w:webHidden/>
          </w:rPr>
          <w:tab/>
        </w:r>
        <w:r>
          <w:rPr>
            <w:noProof/>
            <w:webHidden/>
          </w:rPr>
          <w:fldChar w:fldCharType="begin"/>
        </w:r>
        <w:r>
          <w:rPr>
            <w:noProof/>
            <w:webHidden/>
          </w:rPr>
          <w:instrText xml:space="preserve"> PAGEREF _Toc96603298 \h </w:instrText>
        </w:r>
        <w:r>
          <w:rPr>
            <w:noProof/>
            <w:webHidden/>
          </w:rPr>
        </w:r>
        <w:r>
          <w:rPr>
            <w:noProof/>
            <w:webHidden/>
          </w:rPr>
          <w:fldChar w:fldCharType="separate"/>
        </w:r>
        <w:r>
          <w:rPr>
            <w:noProof/>
            <w:webHidden/>
          </w:rPr>
          <w:t>90</w:t>
        </w:r>
        <w:r>
          <w:rPr>
            <w:noProof/>
            <w:webHidden/>
          </w:rPr>
          <w:fldChar w:fldCharType="end"/>
        </w:r>
      </w:hyperlink>
    </w:p>
    <w:p w:rsidR="005F1F35" w:rsidRDefault="005F1F35">
      <w:pPr>
        <w:pStyle w:val="33"/>
        <w:rPr>
          <w:noProof/>
        </w:rPr>
      </w:pPr>
      <w:hyperlink w:anchor="_Toc96603299" w:history="1">
        <w:r w:rsidRPr="00992A7A">
          <w:rPr>
            <w:rStyle w:val="af4"/>
            <w:noProof/>
            <w14:scene3d>
              <w14:camera w14:prst="orthographicFront"/>
              <w14:lightRig w14:rig="threePt" w14:dir="t">
                <w14:rot w14:lat="0" w14:lon="0" w14:rev="0"/>
              </w14:lightRig>
            </w14:scene3d>
          </w:rPr>
          <w:t>6.4.7</w:t>
        </w:r>
        <w:r>
          <w:rPr>
            <w:noProof/>
          </w:rPr>
          <w:tab/>
        </w:r>
        <w:r w:rsidRPr="00992A7A">
          <w:rPr>
            <w:rStyle w:val="af4"/>
            <w:noProof/>
          </w:rPr>
          <w:t>EDIT</w:t>
        </w:r>
        <w:r>
          <w:rPr>
            <w:noProof/>
            <w:webHidden/>
          </w:rPr>
          <w:tab/>
        </w:r>
        <w:r>
          <w:rPr>
            <w:noProof/>
            <w:webHidden/>
          </w:rPr>
          <w:fldChar w:fldCharType="begin"/>
        </w:r>
        <w:r>
          <w:rPr>
            <w:noProof/>
            <w:webHidden/>
          </w:rPr>
          <w:instrText xml:space="preserve"> PAGEREF _Toc96603299 \h </w:instrText>
        </w:r>
        <w:r>
          <w:rPr>
            <w:noProof/>
            <w:webHidden/>
          </w:rPr>
        </w:r>
        <w:r>
          <w:rPr>
            <w:noProof/>
            <w:webHidden/>
          </w:rPr>
          <w:fldChar w:fldCharType="separate"/>
        </w:r>
        <w:r>
          <w:rPr>
            <w:noProof/>
            <w:webHidden/>
          </w:rPr>
          <w:t>91</w:t>
        </w:r>
        <w:r>
          <w:rPr>
            <w:noProof/>
            <w:webHidden/>
          </w:rPr>
          <w:fldChar w:fldCharType="end"/>
        </w:r>
      </w:hyperlink>
    </w:p>
    <w:p w:rsidR="005F1F35" w:rsidRDefault="005F1F35">
      <w:pPr>
        <w:pStyle w:val="33"/>
        <w:rPr>
          <w:noProof/>
        </w:rPr>
      </w:pPr>
      <w:hyperlink w:anchor="_Toc96603300" w:history="1">
        <w:r w:rsidRPr="00992A7A">
          <w:rPr>
            <w:rStyle w:val="af4"/>
            <w:noProof/>
            <w14:scene3d>
              <w14:camera w14:prst="orthographicFront"/>
              <w14:lightRig w14:rig="threePt" w14:dir="t">
                <w14:rot w14:lat="0" w14:lon="0" w14:rev="0"/>
              </w14:lightRig>
            </w14:scene3d>
          </w:rPr>
          <w:t>6.4.8</w:t>
        </w:r>
        <w:r>
          <w:rPr>
            <w:noProof/>
          </w:rPr>
          <w:tab/>
        </w:r>
        <w:r w:rsidRPr="00992A7A">
          <w:rPr>
            <w:rStyle w:val="af4"/>
            <w:noProof/>
          </w:rPr>
          <w:t>DOWNLOAD</w:t>
        </w:r>
        <w:r>
          <w:rPr>
            <w:noProof/>
            <w:webHidden/>
          </w:rPr>
          <w:tab/>
        </w:r>
        <w:r>
          <w:rPr>
            <w:noProof/>
            <w:webHidden/>
          </w:rPr>
          <w:fldChar w:fldCharType="begin"/>
        </w:r>
        <w:r>
          <w:rPr>
            <w:noProof/>
            <w:webHidden/>
          </w:rPr>
          <w:instrText xml:space="preserve"> PAGEREF _Toc96603300 \h </w:instrText>
        </w:r>
        <w:r>
          <w:rPr>
            <w:noProof/>
            <w:webHidden/>
          </w:rPr>
        </w:r>
        <w:r>
          <w:rPr>
            <w:noProof/>
            <w:webHidden/>
          </w:rPr>
          <w:fldChar w:fldCharType="separate"/>
        </w:r>
        <w:r>
          <w:rPr>
            <w:noProof/>
            <w:webHidden/>
          </w:rPr>
          <w:t>91</w:t>
        </w:r>
        <w:r>
          <w:rPr>
            <w:noProof/>
            <w:webHidden/>
          </w:rPr>
          <w:fldChar w:fldCharType="end"/>
        </w:r>
      </w:hyperlink>
    </w:p>
    <w:p w:rsidR="005F1F35" w:rsidRDefault="005F1F35">
      <w:pPr>
        <w:pStyle w:val="13"/>
        <w:rPr>
          <w:noProof/>
        </w:rPr>
      </w:pPr>
      <w:hyperlink w:anchor="_Toc96603301" w:history="1">
        <w:r w:rsidRPr="00992A7A">
          <w:rPr>
            <w:rStyle w:val="af4"/>
            <w:noProof/>
          </w:rPr>
          <w:t>7</w:t>
        </w:r>
        <w:r>
          <w:rPr>
            <w:noProof/>
          </w:rPr>
          <w:tab/>
        </w:r>
        <w:r w:rsidRPr="00992A7A">
          <w:rPr>
            <w:rStyle w:val="af4"/>
            <w:noProof/>
          </w:rPr>
          <w:t>Movement</w:t>
        </w:r>
        <w:r>
          <w:rPr>
            <w:noProof/>
            <w:webHidden/>
          </w:rPr>
          <w:tab/>
        </w:r>
        <w:r>
          <w:rPr>
            <w:noProof/>
            <w:webHidden/>
          </w:rPr>
          <w:fldChar w:fldCharType="begin"/>
        </w:r>
        <w:r>
          <w:rPr>
            <w:noProof/>
            <w:webHidden/>
          </w:rPr>
          <w:instrText xml:space="preserve"> PAGEREF _Toc96603301 \h </w:instrText>
        </w:r>
        <w:r>
          <w:rPr>
            <w:noProof/>
            <w:webHidden/>
          </w:rPr>
        </w:r>
        <w:r>
          <w:rPr>
            <w:noProof/>
            <w:webHidden/>
          </w:rPr>
          <w:fldChar w:fldCharType="separate"/>
        </w:r>
        <w:r>
          <w:rPr>
            <w:noProof/>
            <w:webHidden/>
          </w:rPr>
          <w:t>93</w:t>
        </w:r>
        <w:r>
          <w:rPr>
            <w:noProof/>
            <w:webHidden/>
          </w:rPr>
          <w:fldChar w:fldCharType="end"/>
        </w:r>
      </w:hyperlink>
    </w:p>
    <w:p w:rsidR="005F1F35" w:rsidRDefault="005F1F35">
      <w:pPr>
        <w:pStyle w:val="22"/>
        <w:tabs>
          <w:tab w:val="left" w:pos="840"/>
          <w:tab w:val="right" w:leader="dot" w:pos="9627"/>
        </w:tabs>
        <w:rPr>
          <w:noProof/>
        </w:rPr>
      </w:pPr>
      <w:hyperlink w:anchor="_Toc96603302" w:history="1">
        <w:r w:rsidRPr="00992A7A">
          <w:rPr>
            <w:rStyle w:val="af4"/>
            <w:noProof/>
          </w:rPr>
          <w:t>7.1</w:t>
        </w:r>
        <w:r>
          <w:rPr>
            <w:noProof/>
          </w:rPr>
          <w:tab/>
        </w:r>
        <w:r w:rsidRPr="00992A7A">
          <w:rPr>
            <w:rStyle w:val="af4"/>
            <w:noProof/>
          </w:rPr>
          <w:t>RestAPI for Movement execution</w:t>
        </w:r>
        <w:r>
          <w:rPr>
            <w:noProof/>
            <w:webHidden/>
          </w:rPr>
          <w:tab/>
        </w:r>
        <w:r>
          <w:rPr>
            <w:noProof/>
            <w:webHidden/>
          </w:rPr>
          <w:fldChar w:fldCharType="begin"/>
        </w:r>
        <w:r>
          <w:rPr>
            <w:noProof/>
            <w:webHidden/>
          </w:rPr>
          <w:instrText xml:space="preserve"> PAGEREF _Toc96603302 \h </w:instrText>
        </w:r>
        <w:r>
          <w:rPr>
            <w:noProof/>
            <w:webHidden/>
          </w:rPr>
        </w:r>
        <w:r>
          <w:rPr>
            <w:noProof/>
            <w:webHidden/>
          </w:rPr>
          <w:fldChar w:fldCharType="separate"/>
        </w:r>
        <w:r>
          <w:rPr>
            <w:noProof/>
            <w:webHidden/>
          </w:rPr>
          <w:t>93</w:t>
        </w:r>
        <w:r>
          <w:rPr>
            <w:noProof/>
            <w:webHidden/>
          </w:rPr>
          <w:fldChar w:fldCharType="end"/>
        </w:r>
      </w:hyperlink>
    </w:p>
    <w:p w:rsidR="005F1F35" w:rsidRDefault="005F1F35">
      <w:pPr>
        <w:pStyle w:val="33"/>
        <w:rPr>
          <w:noProof/>
        </w:rPr>
      </w:pPr>
      <w:hyperlink w:anchor="_Toc96603303" w:history="1">
        <w:r w:rsidRPr="00992A7A">
          <w:rPr>
            <w:rStyle w:val="af4"/>
            <w:noProof/>
            <w14:scene3d>
              <w14:camera w14:prst="orthographicFront"/>
              <w14:lightRig w14:rig="threePt" w14:dir="t">
                <w14:rot w14:lat="0" w14:lon="0" w14:rev="0"/>
              </w14:lightRig>
            </w14:scene3d>
          </w:rPr>
          <w:t>7.1.1</w:t>
        </w:r>
        <w:r>
          <w:rPr>
            <w:noProof/>
          </w:rPr>
          <w:tab/>
        </w:r>
        <w:r w:rsidRPr="00992A7A">
          <w:rPr>
            <w:rStyle w:val="af4"/>
            <w:noProof/>
          </w:rPr>
          <w:t>Request type</w:t>
        </w:r>
        <w:r>
          <w:rPr>
            <w:noProof/>
            <w:webHidden/>
          </w:rPr>
          <w:tab/>
        </w:r>
        <w:r>
          <w:rPr>
            <w:noProof/>
            <w:webHidden/>
          </w:rPr>
          <w:fldChar w:fldCharType="begin"/>
        </w:r>
        <w:r>
          <w:rPr>
            <w:noProof/>
            <w:webHidden/>
          </w:rPr>
          <w:instrText xml:space="preserve"> PAGEREF _Toc96603303 \h </w:instrText>
        </w:r>
        <w:r>
          <w:rPr>
            <w:noProof/>
            <w:webHidden/>
          </w:rPr>
        </w:r>
        <w:r>
          <w:rPr>
            <w:noProof/>
            <w:webHidden/>
          </w:rPr>
          <w:fldChar w:fldCharType="separate"/>
        </w:r>
        <w:r>
          <w:rPr>
            <w:noProof/>
            <w:webHidden/>
          </w:rPr>
          <w:t>93</w:t>
        </w:r>
        <w:r>
          <w:rPr>
            <w:noProof/>
            <w:webHidden/>
          </w:rPr>
          <w:fldChar w:fldCharType="end"/>
        </w:r>
      </w:hyperlink>
    </w:p>
    <w:p w:rsidR="005F1F35" w:rsidRDefault="005F1F35">
      <w:pPr>
        <w:pStyle w:val="33"/>
        <w:rPr>
          <w:noProof/>
        </w:rPr>
      </w:pPr>
      <w:hyperlink w:anchor="_Toc96603304" w:history="1">
        <w:r w:rsidRPr="00992A7A">
          <w:rPr>
            <w:rStyle w:val="af4"/>
            <w:noProof/>
            <w14:scene3d>
              <w14:camera w14:prst="orthographicFront"/>
              <w14:lightRig w14:rig="threePt" w14:dir="t">
                <w14:rot w14:lat="0" w14:lon="0" w14:rev="0"/>
              </w14:lightRig>
            </w14:scene3d>
          </w:rPr>
          <w:t>7.1.2</w:t>
        </w:r>
        <w:r>
          <w:rPr>
            <w:noProof/>
          </w:rPr>
          <w:tab/>
        </w:r>
        <w:r w:rsidRPr="00992A7A">
          <w:rPr>
            <w:rStyle w:val="af4"/>
            <w:noProof/>
          </w:rPr>
          <w:t>Response item</w:t>
        </w:r>
        <w:r>
          <w:rPr>
            <w:noProof/>
            <w:webHidden/>
          </w:rPr>
          <w:tab/>
        </w:r>
        <w:r>
          <w:rPr>
            <w:noProof/>
            <w:webHidden/>
          </w:rPr>
          <w:fldChar w:fldCharType="begin"/>
        </w:r>
        <w:r>
          <w:rPr>
            <w:noProof/>
            <w:webHidden/>
          </w:rPr>
          <w:instrText xml:space="preserve"> PAGEREF _Toc96603304 \h </w:instrText>
        </w:r>
        <w:r>
          <w:rPr>
            <w:noProof/>
            <w:webHidden/>
          </w:rPr>
        </w:r>
        <w:r>
          <w:rPr>
            <w:noProof/>
            <w:webHidden/>
          </w:rPr>
          <w:fldChar w:fldCharType="separate"/>
        </w:r>
        <w:r>
          <w:rPr>
            <w:noProof/>
            <w:webHidden/>
          </w:rPr>
          <w:t>94</w:t>
        </w:r>
        <w:r>
          <w:rPr>
            <w:noProof/>
            <w:webHidden/>
          </w:rPr>
          <w:fldChar w:fldCharType="end"/>
        </w:r>
      </w:hyperlink>
    </w:p>
    <w:p w:rsidR="005F1F35" w:rsidRDefault="005F1F35">
      <w:pPr>
        <w:pStyle w:val="33"/>
        <w:rPr>
          <w:noProof/>
        </w:rPr>
      </w:pPr>
      <w:hyperlink w:anchor="_Toc96603305" w:history="1">
        <w:r w:rsidRPr="00992A7A">
          <w:rPr>
            <w:rStyle w:val="af4"/>
            <w:noProof/>
            <w14:scene3d>
              <w14:camera w14:prst="orthographicFront"/>
              <w14:lightRig w14:rig="threePt" w14:dir="t">
                <w14:rot w14:lat="0" w14:lon="0" w14:rev="0"/>
              </w14:lightRig>
            </w14:scene3d>
          </w:rPr>
          <w:t>7.1.3</w:t>
        </w:r>
        <w:r>
          <w:rPr>
            <w:noProof/>
          </w:rPr>
          <w:tab/>
        </w:r>
        <w:r w:rsidRPr="00992A7A">
          <w:rPr>
            <w:rStyle w:val="af4"/>
            <w:noProof/>
          </w:rPr>
          <w:t>EXECUTE</w:t>
        </w:r>
        <w:r>
          <w:rPr>
            <w:noProof/>
            <w:webHidden/>
          </w:rPr>
          <w:tab/>
        </w:r>
        <w:r>
          <w:rPr>
            <w:noProof/>
            <w:webHidden/>
          </w:rPr>
          <w:fldChar w:fldCharType="begin"/>
        </w:r>
        <w:r>
          <w:rPr>
            <w:noProof/>
            <w:webHidden/>
          </w:rPr>
          <w:instrText xml:space="preserve"> PAGEREF _Toc96603305 \h </w:instrText>
        </w:r>
        <w:r>
          <w:rPr>
            <w:noProof/>
            <w:webHidden/>
          </w:rPr>
        </w:r>
        <w:r>
          <w:rPr>
            <w:noProof/>
            <w:webHidden/>
          </w:rPr>
          <w:fldChar w:fldCharType="separate"/>
        </w:r>
        <w:r>
          <w:rPr>
            <w:noProof/>
            <w:webHidden/>
          </w:rPr>
          <w:t>94</w:t>
        </w:r>
        <w:r>
          <w:rPr>
            <w:noProof/>
            <w:webHidden/>
          </w:rPr>
          <w:fldChar w:fldCharType="end"/>
        </w:r>
      </w:hyperlink>
    </w:p>
    <w:p w:rsidR="005F1F35" w:rsidRDefault="005F1F35">
      <w:pPr>
        <w:pStyle w:val="33"/>
        <w:rPr>
          <w:noProof/>
        </w:rPr>
      </w:pPr>
      <w:hyperlink w:anchor="_Toc96603306" w:history="1">
        <w:r w:rsidRPr="00992A7A">
          <w:rPr>
            <w:rStyle w:val="af4"/>
            <w:noProof/>
            <w14:scene3d>
              <w14:camera w14:prst="orthographicFront"/>
              <w14:lightRig w14:rig="threePt" w14:dir="t">
                <w14:rot w14:lat="0" w14:lon="0" w14:rev="0"/>
              </w14:lightRig>
            </w14:scene3d>
          </w:rPr>
          <w:t>7.1.4</w:t>
        </w:r>
        <w:r>
          <w:rPr>
            <w:noProof/>
          </w:rPr>
          <w:tab/>
        </w:r>
        <w:r w:rsidRPr="00992A7A">
          <w:rPr>
            <w:rStyle w:val="af4"/>
            <w:noProof/>
          </w:rPr>
          <w:t>CANCEL</w:t>
        </w:r>
        <w:r>
          <w:rPr>
            <w:noProof/>
            <w:webHidden/>
          </w:rPr>
          <w:tab/>
        </w:r>
        <w:r>
          <w:rPr>
            <w:noProof/>
            <w:webHidden/>
          </w:rPr>
          <w:fldChar w:fldCharType="begin"/>
        </w:r>
        <w:r>
          <w:rPr>
            <w:noProof/>
            <w:webHidden/>
          </w:rPr>
          <w:instrText xml:space="preserve"> PAGEREF _Toc96603306 \h </w:instrText>
        </w:r>
        <w:r>
          <w:rPr>
            <w:noProof/>
            <w:webHidden/>
          </w:rPr>
        </w:r>
        <w:r>
          <w:rPr>
            <w:noProof/>
            <w:webHidden/>
          </w:rPr>
          <w:fldChar w:fldCharType="separate"/>
        </w:r>
        <w:r>
          <w:rPr>
            <w:noProof/>
            <w:webHidden/>
          </w:rPr>
          <w:t>95</w:t>
        </w:r>
        <w:r>
          <w:rPr>
            <w:noProof/>
            <w:webHidden/>
          </w:rPr>
          <w:fldChar w:fldCharType="end"/>
        </w:r>
      </w:hyperlink>
    </w:p>
    <w:p w:rsidR="005F1F35" w:rsidRDefault="005F1F35">
      <w:pPr>
        <w:pStyle w:val="33"/>
        <w:rPr>
          <w:noProof/>
        </w:rPr>
      </w:pPr>
      <w:hyperlink w:anchor="_Toc96603307" w:history="1">
        <w:r w:rsidRPr="00992A7A">
          <w:rPr>
            <w:rStyle w:val="af4"/>
            <w:noProof/>
            <w14:scene3d>
              <w14:camera w14:prst="orthographicFront"/>
              <w14:lightRig w14:rig="threePt" w14:dir="t">
                <w14:rot w14:lat="0" w14:lon="0" w14:rev="0"/>
              </w14:lightRig>
            </w14:scene3d>
          </w:rPr>
          <w:t>7.1.5</w:t>
        </w:r>
        <w:r>
          <w:rPr>
            <w:noProof/>
          </w:rPr>
          <w:tab/>
        </w:r>
        <w:r w:rsidRPr="00992A7A">
          <w:rPr>
            <w:rStyle w:val="af4"/>
            <w:noProof/>
          </w:rPr>
          <w:t>SCRAM</w:t>
        </w:r>
        <w:r>
          <w:rPr>
            <w:noProof/>
            <w:webHidden/>
          </w:rPr>
          <w:tab/>
        </w:r>
        <w:r>
          <w:rPr>
            <w:noProof/>
            <w:webHidden/>
          </w:rPr>
          <w:fldChar w:fldCharType="begin"/>
        </w:r>
        <w:r>
          <w:rPr>
            <w:noProof/>
            <w:webHidden/>
          </w:rPr>
          <w:instrText xml:space="preserve"> PAGEREF _Toc96603307 \h </w:instrText>
        </w:r>
        <w:r>
          <w:rPr>
            <w:noProof/>
            <w:webHidden/>
          </w:rPr>
        </w:r>
        <w:r>
          <w:rPr>
            <w:noProof/>
            <w:webHidden/>
          </w:rPr>
          <w:fldChar w:fldCharType="separate"/>
        </w:r>
        <w:r>
          <w:rPr>
            <w:noProof/>
            <w:webHidden/>
          </w:rPr>
          <w:t>95</w:t>
        </w:r>
        <w:r>
          <w:rPr>
            <w:noProof/>
            <w:webHidden/>
          </w:rPr>
          <w:fldChar w:fldCharType="end"/>
        </w:r>
      </w:hyperlink>
    </w:p>
    <w:p w:rsidR="005F1F35" w:rsidRDefault="005F1F35">
      <w:pPr>
        <w:pStyle w:val="13"/>
        <w:rPr>
          <w:noProof/>
        </w:rPr>
      </w:pPr>
      <w:hyperlink w:anchor="_Toc96603308" w:history="1">
        <w:r w:rsidRPr="00992A7A">
          <w:rPr>
            <w:rStyle w:val="af4"/>
            <w:noProof/>
          </w:rPr>
          <w:t>8</w:t>
        </w:r>
        <w:r>
          <w:rPr>
            <w:noProof/>
          </w:rPr>
          <w:tab/>
        </w:r>
        <w:r w:rsidRPr="00992A7A">
          <w:rPr>
            <w:rStyle w:val="af4"/>
            <w:noProof/>
          </w:rPr>
          <w:t>Version confirmation</w:t>
        </w:r>
        <w:r>
          <w:rPr>
            <w:noProof/>
            <w:webHidden/>
          </w:rPr>
          <w:tab/>
        </w:r>
        <w:r>
          <w:rPr>
            <w:noProof/>
            <w:webHidden/>
          </w:rPr>
          <w:fldChar w:fldCharType="begin"/>
        </w:r>
        <w:r>
          <w:rPr>
            <w:noProof/>
            <w:webHidden/>
          </w:rPr>
          <w:instrText xml:space="preserve"> PAGEREF _Toc96603308 \h </w:instrText>
        </w:r>
        <w:r>
          <w:rPr>
            <w:noProof/>
            <w:webHidden/>
          </w:rPr>
        </w:r>
        <w:r>
          <w:rPr>
            <w:noProof/>
            <w:webHidden/>
          </w:rPr>
          <w:fldChar w:fldCharType="separate"/>
        </w:r>
        <w:r>
          <w:rPr>
            <w:noProof/>
            <w:webHidden/>
          </w:rPr>
          <w:t>97</w:t>
        </w:r>
        <w:r>
          <w:rPr>
            <w:noProof/>
            <w:webHidden/>
          </w:rPr>
          <w:fldChar w:fldCharType="end"/>
        </w:r>
      </w:hyperlink>
    </w:p>
    <w:p w:rsidR="005F1F35" w:rsidRDefault="005F1F35">
      <w:pPr>
        <w:pStyle w:val="22"/>
        <w:tabs>
          <w:tab w:val="left" w:pos="840"/>
          <w:tab w:val="right" w:leader="dot" w:pos="9627"/>
        </w:tabs>
        <w:rPr>
          <w:noProof/>
        </w:rPr>
      </w:pPr>
      <w:hyperlink w:anchor="_Toc96603309" w:history="1">
        <w:r w:rsidRPr="00992A7A">
          <w:rPr>
            <w:rStyle w:val="af4"/>
            <w:noProof/>
          </w:rPr>
          <w:t>8.1</w:t>
        </w:r>
        <w:r>
          <w:rPr>
            <w:noProof/>
          </w:rPr>
          <w:tab/>
        </w:r>
        <w:r w:rsidRPr="00992A7A">
          <w:rPr>
            <w:rStyle w:val="af4"/>
            <w:noProof/>
          </w:rPr>
          <w:t>RestAPI for checking version</w:t>
        </w:r>
        <w:r>
          <w:rPr>
            <w:noProof/>
            <w:webHidden/>
          </w:rPr>
          <w:tab/>
        </w:r>
        <w:r>
          <w:rPr>
            <w:noProof/>
            <w:webHidden/>
          </w:rPr>
          <w:fldChar w:fldCharType="begin"/>
        </w:r>
        <w:r>
          <w:rPr>
            <w:noProof/>
            <w:webHidden/>
          </w:rPr>
          <w:instrText xml:space="preserve"> PAGEREF _Toc96603309 \h </w:instrText>
        </w:r>
        <w:r>
          <w:rPr>
            <w:noProof/>
            <w:webHidden/>
          </w:rPr>
        </w:r>
        <w:r>
          <w:rPr>
            <w:noProof/>
            <w:webHidden/>
          </w:rPr>
          <w:fldChar w:fldCharType="separate"/>
        </w:r>
        <w:r>
          <w:rPr>
            <w:noProof/>
            <w:webHidden/>
          </w:rPr>
          <w:t>97</w:t>
        </w:r>
        <w:r>
          <w:rPr>
            <w:noProof/>
            <w:webHidden/>
          </w:rPr>
          <w:fldChar w:fldCharType="end"/>
        </w:r>
      </w:hyperlink>
    </w:p>
    <w:p w:rsidR="005F1F35" w:rsidRDefault="005F1F35">
      <w:pPr>
        <w:pStyle w:val="33"/>
        <w:rPr>
          <w:noProof/>
        </w:rPr>
      </w:pPr>
      <w:hyperlink w:anchor="_Toc96603310" w:history="1">
        <w:r w:rsidRPr="00992A7A">
          <w:rPr>
            <w:rStyle w:val="af4"/>
            <w:noProof/>
            <w14:scene3d>
              <w14:camera w14:prst="orthographicFront"/>
              <w14:lightRig w14:rig="threePt" w14:dir="t">
                <w14:rot w14:lat="0" w14:lon="0" w14:rev="0"/>
              </w14:lightRig>
            </w14:scene3d>
          </w:rPr>
          <w:t>8.1.1</w:t>
        </w:r>
        <w:r>
          <w:rPr>
            <w:noProof/>
          </w:rPr>
          <w:tab/>
        </w:r>
        <w:r w:rsidRPr="00992A7A">
          <w:rPr>
            <w:rStyle w:val="af4"/>
            <w:noProof/>
          </w:rPr>
          <w:t>Request format</w:t>
        </w:r>
        <w:r>
          <w:rPr>
            <w:noProof/>
            <w:webHidden/>
          </w:rPr>
          <w:tab/>
        </w:r>
        <w:r>
          <w:rPr>
            <w:noProof/>
            <w:webHidden/>
          </w:rPr>
          <w:fldChar w:fldCharType="begin"/>
        </w:r>
        <w:r>
          <w:rPr>
            <w:noProof/>
            <w:webHidden/>
          </w:rPr>
          <w:instrText xml:space="preserve"> PAGEREF _Toc96603310 \h </w:instrText>
        </w:r>
        <w:r>
          <w:rPr>
            <w:noProof/>
            <w:webHidden/>
          </w:rPr>
        </w:r>
        <w:r>
          <w:rPr>
            <w:noProof/>
            <w:webHidden/>
          </w:rPr>
          <w:fldChar w:fldCharType="separate"/>
        </w:r>
        <w:r>
          <w:rPr>
            <w:noProof/>
            <w:webHidden/>
          </w:rPr>
          <w:t>97</w:t>
        </w:r>
        <w:r>
          <w:rPr>
            <w:noProof/>
            <w:webHidden/>
          </w:rPr>
          <w:fldChar w:fldCharType="end"/>
        </w:r>
      </w:hyperlink>
    </w:p>
    <w:p w:rsidR="005F1F35" w:rsidRDefault="005F1F35">
      <w:pPr>
        <w:pStyle w:val="33"/>
        <w:rPr>
          <w:noProof/>
        </w:rPr>
      </w:pPr>
      <w:hyperlink w:anchor="_Toc96603311" w:history="1">
        <w:r w:rsidRPr="00992A7A">
          <w:rPr>
            <w:rStyle w:val="af4"/>
            <w:noProof/>
            <w14:scene3d>
              <w14:camera w14:prst="orthographicFront"/>
              <w14:lightRig w14:rig="threePt" w14:dir="t">
                <w14:rot w14:lat="0" w14:lon="0" w14:rev="0"/>
              </w14:lightRig>
            </w14:scene3d>
          </w:rPr>
          <w:t>8.1.2</w:t>
        </w:r>
        <w:r>
          <w:rPr>
            <w:noProof/>
          </w:rPr>
          <w:tab/>
        </w:r>
        <w:r w:rsidRPr="00992A7A">
          <w:rPr>
            <w:rStyle w:val="af4"/>
            <w:noProof/>
          </w:rPr>
          <w:t>INFO</w:t>
        </w:r>
        <w:r>
          <w:rPr>
            <w:noProof/>
            <w:webHidden/>
          </w:rPr>
          <w:tab/>
        </w:r>
        <w:r>
          <w:rPr>
            <w:noProof/>
            <w:webHidden/>
          </w:rPr>
          <w:fldChar w:fldCharType="begin"/>
        </w:r>
        <w:r>
          <w:rPr>
            <w:noProof/>
            <w:webHidden/>
          </w:rPr>
          <w:instrText xml:space="preserve"> PAGEREF _Toc96603311 \h </w:instrText>
        </w:r>
        <w:r>
          <w:rPr>
            <w:noProof/>
            <w:webHidden/>
          </w:rPr>
        </w:r>
        <w:r>
          <w:rPr>
            <w:noProof/>
            <w:webHidden/>
          </w:rPr>
          <w:fldChar w:fldCharType="separate"/>
        </w:r>
        <w:r>
          <w:rPr>
            <w:noProof/>
            <w:webHidden/>
          </w:rPr>
          <w:t>97</w:t>
        </w:r>
        <w:r>
          <w:rPr>
            <w:noProof/>
            <w:webHidden/>
          </w:rPr>
          <w:fldChar w:fldCharType="end"/>
        </w:r>
      </w:hyperlink>
    </w:p>
    <w:p w:rsidR="005F1F35" w:rsidRDefault="005F1F35">
      <w:pPr>
        <w:pStyle w:val="13"/>
        <w:rPr>
          <w:noProof/>
        </w:rPr>
      </w:pPr>
      <w:hyperlink w:anchor="_Toc96603312" w:history="1">
        <w:r w:rsidRPr="00992A7A">
          <w:rPr>
            <w:rStyle w:val="af4"/>
            <w:rFonts w:asciiTheme="majorHAnsi" w:hAnsiTheme="majorHAnsi" w:cstheme="majorHAnsi"/>
            <w:noProof/>
          </w:rPr>
          <w:t>9</w:t>
        </w:r>
        <w:r>
          <w:rPr>
            <w:noProof/>
          </w:rPr>
          <w:tab/>
        </w:r>
        <w:r w:rsidRPr="00992A7A">
          <w:rPr>
            <w:rStyle w:val="af4"/>
            <w:rFonts w:asciiTheme="majorHAnsi" w:hAnsiTheme="majorHAnsi" w:cstheme="majorHAnsi"/>
            <w:noProof/>
          </w:rPr>
          <w:t>Compare function</w:t>
        </w:r>
        <w:r>
          <w:rPr>
            <w:noProof/>
            <w:webHidden/>
          </w:rPr>
          <w:tab/>
        </w:r>
        <w:r>
          <w:rPr>
            <w:noProof/>
            <w:webHidden/>
          </w:rPr>
          <w:fldChar w:fldCharType="begin"/>
        </w:r>
        <w:r>
          <w:rPr>
            <w:noProof/>
            <w:webHidden/>
          </w:rPr>
          <w:instrText xml:space="preserve"> PAGEREF _Toc96603312 \h </w:instrText>
        </w:r>
        <w:r>
          <w:rPr>
            <w:noProof/>
            <w:webHidden/>
          </w:rPr>
        </w:r>
        <w:r>
          <w:rPr>
            <w:noProof/>
            <w:webHidden/>
          </w:rPr>
          <w:fldChar w:fldCharType="separate"/>
        </w:r>
        <w:r>
          <w:rPr>
            <w:noProof/>
            <w:webHidden/>
          </w:rPr>
          <w:t>99</w:t>
        </w:r>
        <w:r>
          <w:rPr>
            <w:noProof/>
            <w:webHidden/>
          </w:rPr>
          <w:fldChar w:fldCharType="end"/>
        </w:r>
      </w:hyperlink>
    </w:p>
    <w:p w:rsidR="005F1F35" w:rsidRDefault="005F1F35">
      <w:pPr>
        <w:pStyle w:val="22"/>
        <w:tabs>
          <w:tab w:val="left" w:pos="840"/>
          <w:tab w:val="right" w:leader="dot" w:pos="9627"/>
        </w:tabs>
        <w:rPr>
          <w:noProof/>
        </w:rPr>
      </w:pPr>
      <w:hyperlink w:anchor="_Toc96603313" w:history="1">
        <w:r w:rsidRPr="00992A7A">
          <w:rPr>
            <w:rStyle w:val="af4"/>
            <w:noProof/>
          </w:rPr>
          <w:t>9.1</w:t>
        </w:r>
        <w:r>
          <w:rPr>
            <w:noProof/>
          </w:rPr>
          <w:tab/>
        </w:r>
        <w:r w:rsidRPr="00992A7A">
          <w:rPr>
            <w:rStyle w:val="af4"/>
            <w:noProof/>
          </w:rPr>
          <w:t>RestAPI for the Compare function.</w:t>
        </w:r>
        <w:r>
          <w:rPr>
            <w:noProof/>
            <w:webHidden/>
          </w:rPr>
          <w:tab/>
        </w:r>
        <w:r>
          <w:rPr>
            <w:noProof/>
            <w:webHidden/>
          </w:rPr>
          <w:fldChar w:fldCharType="begin"/>
        </w:r>
        <w:r>
          <w:rPr>
            <w:noProof/>
            <w:webHidden/>
          </w:rPr>
          <w:instrText xml:space="preserve"> PAGEREF _Toc96603313 \h </w:instrText>
        </w:r>
        <w:r>
          <w:rPr>
            <w:noProof/>
            <w:webHidden/>
          </w:rPr>
        </w:r>
        <w:r>
          <w:rPr>
            <w:noProof/>
            <w:webHidden/>
          </w:rPr>
          <w:fldChar w:fldCharType="separate"/>
        </w:r>
        <w:r>
          <w:rPr>
            <w:noProof/>
            <w:webHidden/>
          </w:rPr>
          <w:t>99</w:t>
        </w:r>
        <w:r>
          <w:rPr>
            <w:noProof/>
            <w:webHidden/>
          </w:rPr>
          <w:fldChar w:fldCharType="end"/>
        </w:r>
      </w:hyperlink>
    </w:p>
    <w:p w:rsidR="005F1F35" w:rsidRDefault="005F1F35">
      <w:pPr>
        <w:pStyle w:val="33"/>
        <w:rPr>
          <w:noProof/>
        </w:rPr>
      </w:pPr>
      <w:hyperlink w:anchor="_Toc96603314" w:history="1">
        <w:r w:rsidRPr="00992A7A">
          <w:rPr>
            <w:rStyle w:val="af4"/>
            <w:noProof/>
            <w14:scene3d>
              <w14:camera w14:prst="orthographicFront"/>
              <w14:lightRig w14:rig="threePt" w14:dir="t">
                <w14:rot w14:lat="0" w14:lon="0" w14:rev="0"/>
              </w14:lightRig>
            </w14:scene3d>
          </w:rPr>
          <w:t>9.1.1</w:t>
        </w:r>
        <w:r>
          <w:rPr>
            <w:noProof/>
          </w:rPr>
          <w:tab/>
        </w:r>
        <w:r w:rsidRPr="00992A7A">
          <w:rPr>
            <w:rStyle w:val="af4"/>
            <w:noProof/>
          </w:rPr>
          <w:t>Request format</w:t>
        </w:r>
        <w:r>
          <w:rPr>
            <w:noProof/>
            <w:webHidden/>
          </w:rPr>
          <w:tab/>
        </w:r>
        <w:r>
          <w:rPr>
            <w:noProof/>
            <w:webHidden/>
          </w:rPr>
          <w:fldChar w:fldCharType="begin"/>
        </w:r>
        <w:r>
          <w:rPr>
            <w:noProof/>
            <w:webHidden/>
          </w:rPr>
          <w:instrText xml:space="preserve"> PAGEREF _Toc96603314 \h </w:instrText>
        </w:r>
        <w:r>
          <w:rPr>
            <w:noProof/>
            <w:webHidden/>
          </w:rPr>
        </w:r>
        <w:r>
          <w:rPr>
            <w:noProof/>
            <w:webHidden/>
          </w:rPr>
          <w:fldChar w:fldCharType="separate"/>
        </w:r>
        <w:r>
          <w:rPr>
            <w:noProof/>
            <w:webHidden/>
          </w:rPr>
          <w:t>99</w:t>
        </w:r>
        <w:r>
          <w:rPr>
            <w:noProof/>
            <w:webHidden/>
          </w:rPr>
          <w:fldChar w:fldCharType="end"/>
        </w:r>
      </w:hyperlink>
    </w:p>
    <w:p w:rsidR="005F1F35" w:rsidRDefault="005F1F35">
      <w:pPr>
        <w:pStyle w:val="33"/>
        <w:rPr>
          <w:noProof/>
        </w:rPr>
      </w:pPr>
      <w:hyperlink w:anchor="_Toc96603315" w:history="1">
        <w:r w:rsidRPr="00992A7A">
          <w:rPr>
            <w:rStyle w:val="af4"/>
            <w:noProof/>
            <w14:scene3d>
              <w14:camera w14:prst="orthographicFront"/>
              <w14:lightRig w14:rig="threePt" w14:dir="t">
                <w14:rot w14:lat="0" w14:lon="0" w14:rev="0"/>
              </w14:lightRig>
            </w14:scene3d>
          </w:rPr>
          <w:t>9.1.2</w:t>
        </w:r>
        <w:r>
          <w:rPr>
            <w:noProof/>
          </w:rPr>
          <w:tab/>
        </w:r>
        <w:r w:rsidRPr="00992A7A">
          <w:rPr>
            <w:rStyle w:val="af4"/>
            <w:noProof/>
          </w:rPr>
          <w:t>COMPARE</w:t>
        </w:r>
        <w:r>
          <w:rPr>
            <w:noProof/>
            <w:webHidden/>
          </w:rPr>
          <w:tab/>
        </w:r>
        <w:r>
          <w:rPr>
            <w:noProof/>
            <w:webHidden/>
          </w:rPr>
          <w:fldChar w:fldCharType="begin"/>
        </w:r>
        <w:r>
          <w:rPr>
            <w:noProof/>
            <w:webHidden/>
          </w:rPr>
          <w:instrText xml:space="preserve"> PAGEREF _Toc96603315 \h </w:instrText>
        </w:r>
        <w:r>
          <w:rPr>
            <w:noProof/>
            <w:webHidden/>
          </w:rPr>
        </w:r>
        <w:r>
          <w:rPr>
            <w:noProof/>
            <w:webHidden/>
          </w:rPr>
          <w:fldChar w:fldCharType="separate"/>
        </w:r>
        <w:r>
          <w:rPr>
            <w:noProof/>
            <w:webHidden/>
          </w:rPr>
          <w:t>100</w:t>
        </w:r>
        <w:r>
          <w:rPr>
            <w:noProof/>
            <w:webHidden/>
          </w:rPr>
          <w:fldChar w:fldCharType="end"/>
        </w:r>
      </w:hyperlink>
    </w:p>
    <w:p w:rsidR="005F1F35" w:rsidRDefault="005F1F35">
      <w:pPr>
        <w:pStyle w:val="13"/>
        <w:rPr>
          <w:noProof/>
        </w:rPr>
      </w:pPr>
      <w:hyperlink w:anchor="_Toc96603316" w:history="1">
        <w:r w:rsidRPr="00992A7A">
          <w:rPr>
            <w:rStyle w:val="af4"/>
            <w:noProof/>
          </w:rPr>
          <w:t>10</w:t>
        </w:r>
        <w:r>
          <w:rPr>
            <w:noProof/>
          </w:rPr>
          <w:tab/>
        </w:r>
        <w:r w:rsidRPr="00992A7A">
          <w:rPr>
            <w:rStyle w:val="af4"/>
            <w:noProof/>
          </w:rPr>
          <w:t>Appendix</w:t>
        </w:r>
        <w:r>
          <w:rPr>
            <w:noProof/>
            <w:webHidden/>
          </w:rPr>
          <w:tab/>
        </w:r>
        <w:r>
          <w:rPr>
            <w:noProof/>
            <w:webHidden/>
          </w:rPr>
          <w:fldChar w:fldCharType="begin"/>
        </w:r>
        <w:r>
          <w:rPr>
            <w:noProof/>
            <w:webHidden/>
          </w:rPr>
          <w:instrText xml:space="preserve"> PAGEREF _Toc96603316 \h </w:instrText>
        </w:r>
        <w:r>
          <w:rPr>
            <w:noProof/>
            <w:webHidden/>
          </w:rPr>
        </w:r>
        <w:r>
          <w:rPr>
            <w:noProof/>
            <w:webHidden/>
          </w:rPr>
          <w:fldChar w:fldCharType="separate"/>
        </w:r>
        <w:r>
          <w:rPr>
            <w:noProof/>
            <w:webHidden/>
          </w:rPr>
          <w:t>102</w:t>
        </w:r>
        <w:r>
          <w:rPr>
            <w:noProof/>
            <w:webHidden/>
          </w:rPr>
          <w:fldChar w:fldCharType="end"/>
        </w:r>
      </w:hyperlink>
    </w:p>
    <w:p w:rsidR="005F1F35" w:rsidRDefault="005F1F35">
      <w:pPr>
        <w:pStyle w:val="22"/>
        <w:tabs>
          <w:tab w:val="left" w:pos="840"/>
          <w:tab w:val="right" w:leader="dot" w:pos="9627"/>
        </w:tabs>
        <w:rPr>
          <w:noProof/>
        </w:rPr>
      </w:pPr>
      <w:hyperlink w:anchor="_Toc96603317" w:history="1">
        <w:r w:rsidRPr="00992A7A">
          <w:rPr>
            <w:rStyle w:val="af4"/>
            <w:noProof/>
          </w:rPr>
          <w:t>10.1</w:t>
        </w:r>
        <w:r>
          <w:rPr>
            <w:noProof/>
          </w:rPr>
          <w:tab/>
        </w:r>
        <w:r w:rsidRPr="00992A7A">
          <w:rPr>
            <w:rStyle w:val="af4"/>
            <w:noProof/>
          </w:rPr>
          <w:t>Troubleshooting</w:t>
        </w:r>
        <w:r>
          <w:rPr>
            <w:noProof/>
            <w:webHidden/>
          </w:rPr>
          <w:tab/>
        </w:r>
        <w:r>
          <w:rPr>
            <w:noProof/>
            <w:webHidden/>
          </w:rPr>
          <w:fldChar w:fldCharType="begin"/>
        </w:r>
        <w:r>
          <w:rPr>
            <w:noProof/>
            <w:webHidden/>
          </w:rPr>
          <w:instrText xml:space="preserve"> PAGEREF _Toc96603317 \h </w:instrText>
        </w:r>
        <w:r>
          <w:rPr>
            <w:noProof/>
            <w:webHidden/>
          </w:rPr>
        </w:r>
        <w:r>
          <w:rPr>
            <w:noProof/>
            <w:webHidden/>
          </w:rPr>
          <w:fldChar w:fldCharType="separate"/>
        </w:r>
        <w:r>
          <w:rPr>
            <w:noProof/>
            <w:webHidden/>
          </w:rPr>
          <w:t>102</w:t>
        </w:r>
        <w:r>
          <w:rPr>
            <w:noProof/>
            <w:webHidden/>
          </w:rPr>
          <w:fldChar w:fldCharType="end"/>
        </w:r>
      </w:hyperlink>
    </w:p>
    <w:p w:rsidR="004B2A1E" w:rsidRDefault="00352205" w:rsidP="004B2A1E">
      <w:pPr>
        <w:pStyle w:val="13"/>
        <w:rPr>
          <w:noProof/>
        </w:rPr>
      </w:pPr>
      <w:r w:rsidRPr="00CB055E">
        <w:rPr>
          <w:rStyle w:val="af4"/>
          <w:noProof/>
        </w:rPr>
        <w:fldChar w:fldCharType="end"/>
      </w:r>
    </w:p>
    <w:p w:rsidR="00FD02A0" w:rsidRPr="00CB055E" w:rsidRDefault="00FD02A0" w:rsidP="000E7AC2">
      <w:pPr>
        <w:pStyle w:val="13"/>
        <w:rPr>
          <w:rStyle w:val="af4"/>
          <w:noProof/>
        </w:rPr>
      </w:pPr>
    </w:p>
    <w:p w:rsidR="00856EFA" w:rsidRPr="00A16F52" w:rsidRDefault="00192114" w:rsidP="00E63BB1">
      <w:pPr>
        <w:pStyle w:val="1"/>
        <w:numPr>
          <w:ilvl w:val="0"/>
          <w:numId w:val="0"/>
        </w:numPr>
        <w:ind w:left="425"/>
      </w:pPr>
      <w:bookmarkStart w:id="2" w:name="_Toc96603220"/>
      <w:r w:rsidRPr="00A16F52">
        <w:lastRenderedPageBreak/>
        <w:t>Introduction</w:t>
      </w:r>
      <w:bookmarkEnd w:id="2"/>
    </w:p>
    <w:p w:rsidR="00856EFA" w:rsidRPr="00CB055E" w:rsidRDefault="00856EFA" w:rsidP="00856EFA">
      <w:pPr>
        <w:widowControl/>
        <w:jc w:val="left"/>
        <w:rPr>
          <w:rStyle w:val="af4"/>
          <w:noProof/>
        </w:rPr>
      </w:pPr>
    </w:p>
    <w:p w:rsidR="00856EFA" w:rsidRPr="00CB055E" w:rsidRDefault="00192114" w:rsidP="00E138A9">
      <w:pPr>
        <w:rPr>
          <w:rFonts w:cstheme="minorHAnsi"/>
        </w:rPr>
      </w:pPr>
      <w:r w:rsidRPr="00A16F52">
        <w:t xml:space="preserve">This document explains the function and the operation method of </w:t>
      </w:r>
      <w:r w:rsidRPr="00A16F52">
        <w:rPr>
          <w:rFonts w:hint="eastAsia"/>
        </w:rPr>
        <w:t>R</w:t>
      </w:r>
      <w:r w:rsidR="00A16F52" w:rsidRPr="00A16F52">
        <w:rPr>
          <w:rFonts w:hint="eastAsia"/>
        </w:rPr>
        <w:t xml:space="preserve">EST </w:t>
      </w:r>
      <w:r w:rsidRPr="00A16F52">
        <w:rPr>
          <w:rFonts w:hint="eastAsia"/>
        </w:rPr>
        <w:t>API</w:t>
      </w:r>
      <w:r w:rsidRPr="00A16F52">
        <w:t xml:space="preserve"> in ITA system.</w:t>
      </w:r>
    </w:p>
    <w:p w:rsidR="005800C9" w:rsidRPr="00D61B3D" w:rsidRDefault="005800C9"/>
    <w:p w:rsidR="00167D81" w:rsidRPr="00105FCC" w:rsidRDefault="00FF0E0D" w:rsidP="00E63BB1">
      <w:pPr>
        <w:pStyle w:val="1"/>
        <w:numPr>
          <w:ilvl w:val="0"/>
          <w:numId w:val="25"/>
        </w:numPr>
      </w:pPr>
      <w:bookmarkStart w:id="3" w:name="_Toc96603221"/>
      <w:r w:rsidRPr="00105FCC">
        <w:lastRenderedPageBreak/>
        <w:t>ITA</w:t>
      </w:r>
      <w:r w:rsidR="00A16F52">
        <w:t xml:space="preserve"> system</w:t>
      </w:r>
      <w:r w:rsidR="00BB59B1">
        <w:t xml:space="preserve"> – RestAPI overview</w:t>
      </w:r>
      <w:bookmarkEnd w:id="3"/>
    </w:p>
    <w:p w:rsidR="00856EFA" w:rsidRPr="00105FCC" w:rsidRDefault="00856EFA" w:rsidP="00856EFA">
      <w:pPr>
        <w:widowControl/>
        <w:snapToGrid w:val="0"/>
        <w:spacing w:line="240" w:lineRule="atLeast"/>
        <w:jc w:val="left"/>
        <w:rPr>
          <w:rFonts w:asciiTheme="majorHAnsi" w:eastAsiaTheme="majorEastAsia" w:hAnsiTheme="majorHAnsi" w:cstheme="majorHAnsi"/>
        </w:rPr>
      </w:pPr>
    </w:p>
    <w:p w:rsidR="00856EFA" w:rsidRPr="00105FCC" w:rsidRDefault="00A16F52" w:rsidP="009B3F01">
      <w:pPr>
        <w:widowControl/>
        <w:snapToGrid w:val="0"/>
        <w:spacing w:line="240" w:lineRule="atLeast"/>
        <w:jc w:val="left"/>
        <w:rPr>
          <w:rFonts w:asciiTheme="majorHAnsi" w:eastAsiaTheme="majorEastAsia" w:hAnsiTheme="majorHAnsi" w:cstheme="majorHAnsi"/>
        </w:rPr>
      </w:pPr>
      <w:r>
        <w:rPr>
          <w:rFonts w:asciiTheme="majorHAnsi" w:eastAsiaTheme="majorEastAsia" w:hAnsiTheme="majorHAnsi" w:cstheme="majorHAnsi" w:hint="eastAsia"/>
        </w:rPr>
        <w:t>This chapter explains the standard REST</w:t>
      </w:r>
      <w:r>
        <w:rPr>
          <w:rFonts w:asciiTheme="majorHAnsi" w:eastAsiaTheme="majorEastAsia" w:hAnsiTheme="majorHAnsi" w:cstheme="majorHAnsi"/>
        </w:rPr>
        <w:t xml:space="preserve"> </w:t>
      </w:r>
      <w:r>
        <w:rPr>
          <w:rFonts w:asciiTheme="majorHAnsi" w:eastAsiaTheme="majorEastAsia" w:hAnsiTheme="majorHAnsi" w:cstheme="majorHAnsi" w:hint="eastAsia"/>
        </w:rPr>
        <w:t>API</w:t>
      </w:r>
      <w:r>
        <w:rPr>
          <w:rFonts w:asciiTheme="majorHAnsi" w:eastAsiaTheme="majorEastAsia" w:hAnsiTheme="majorHAnsi" w:cstheme="majorHAnsi"/>
        </w:rPr>
        <w:t xml:space="preserve"> for operating ITA.</w:t>
      </w:r>
    </w:p>
    <w:p w:rsidR="00856EFA" w:rsidRPr="00105FCC" w:rsidRDefault="00856EFA" w:rsidP="00856EFA">
      <w:pPr>
        <w:widowControl/>
        <w:snapToGrid w:val="0"/>
        <w:spacing w:line="240" w:lineRule="atLeast"/>
        <w:jc w:val="left"/>
        <w:rPr>
          <w:rFonts w:asciiTheme="majorHAnsi" w:eastAsiaTheme="majorEastAsia" w:hAnsiTheme="majorHAnsi" w:cstheme="majorHAnsi"/>
        </w:rPr>
      </w:pPr>
    </w:p>
    <w:p w:rsidR="00856EFA" w:rsidRPr="00A16F52" w:rsidRDefault="00A16F52" w:rsidP="00B23864">
      <w:pPr>
        <w:pStyle w:val="20"/>
      </w:pPr>
      <w:bookmarkStart w:id="4" w:name="_Toc492911464"/>
      <w:bookmarkStart w:id="5" w:name="_Toc96603222"/>
      <w:r w:rsidRPr="00A16F52">
        <w:t xml:space="preserve">About </w:t>
      </w:r>
      <w:r w:rsidR="00AC018C" w:rsidRPr="00A16F52">
        <w:t xml:space="preserve">REST </w:t>
      </w:r>
      <w:r w:rsidR="00A46316" w:rsidRPr="00A16F52">
        <w:t>API</w:t>
      </w:r>
      <w:bookmarkEnd w:id="4"/>
      <w:bookmarkEnd w:id="5"/>
    </w:p>
    <w:p w:rsidR="0071419F" w:rsidRDefault="0071419F" w:rsidP="00CD5369">
      <w:pPr>
        <w:pStyle w:val="27"/>
        <w:jc w:val="left"/>
        <w:rPr>
          <w:rFonts w:asciiTheme="majorHAnsi" w:hAnsiTheme="majorHAnsi" w:cstheme="majorHAnsi"/>
        </w:rPr>
      </w:pPr>
      <w:r>
        <w:rPr>
          <w:rFonts w:asciiTheme="majorHAnsi" w:hAnsiTheme="majorHAnsi" w:cstheme="majorHAnsi" w:hint="eastAsia"/>
        </w:rPr>
        <w:t xml:space="preserve">ITA provides REST API </w:t>
      </w:r>
      <w:r w:rsidR="00CD5369">
        <w:rPr>
          <w:rFonts w:asciiTheme="majorHAnsi" w:hAnsiTheme="majorHAnsi" w:cstheme="majorHAnsi"/>
        </w:rPr>
        <w:t>for various operations and</w:t>
      </w:r>
      <w:r>
        <w:rPr>
          <w:rFonts w:asciiTheme="majorHAnsi" w:hAnsiTheme="majorHAnsi" w:cstheme="majorHAnsi"/>
        </w:rPr>
        <w:t xml:space="preserve"> resources that are managed in ITA from external programs.</w:t>
      </w:r>
    </w:p>
    <w:p w:rsidR="00B424A7" w:rsidRPr="00105FCC" w:rsidRDefault="00B424A7" w:rsidP="00647CF0">
      <w:pPr>
        <w:pStyle w:val="27"/>
        <w:rPr>
          <w:rFonts w:asciiTheme="majorHAnsi" w:hAnsiTheme="majorHAnsi" w:cstheme="majorHAnsi"/>
        </w:rPr>
      </w:pPr>
    </w:p>
    <w:p w:rsidR="005D34A3" w:rsidRDefault="0071419F" w:rsidP="005D34A3">
      <w:pPr>
        <w:pStyle w:val="27"/>
        <w:numPr>
          <w:ilvl w:val="0"/>
          <w:numId w:val="17"/>
        </w:numPr>
        <w:rPr>
          <w:rFonts w:asciiTheme="majorHAnsi" w:hAnsiTheme="majorHAnsi" w:cstheme="majorHAnsi"/>
        </w:rPr>
      </w:pPr>
      <w:r>
        <w:rPr>
          <w:rFonts w:asciiTheme="majorHAnsi" w:hAnsiTheme="majorHAnsi" w:cstheme="majorHAnsi"/>
        </w:rPr>
        <w:t>Standard RESTAPI can be used in the menu other than the menu described in the following table.</w:t>
      </w:r>
    </w:p>
    <w:p w:rsidR="0071419F" w:rsidRPr="005D34A3" w:rsidRDefault="0071419F" w:rsidP="0071419F">
      <w:pPr>
        <w:pStyle w:val="27"/>
        <w:ind w:left="420"/>
        <w:rPr>
          <w:rFonts w:asciiTheme="majorHAnsi" w:hAnsiTheme="majorHAnsi" w:cstheme="majorHAnsi"/>
        </w:rPr>
      </w:pPr>
      <w:r>
        <w:rPr>
          <w:rFonts w:asciiTheme="majorHAnsi" w:hAnsiTheme="majorHAnsi" w:cstheme="majorHAnsi"/>
        </w:rPr>
        <w:t>Please refer to “</w:t>
      </w:r>
      <w:r>
        <w:rPr>
          <w:rFonts w:asciiTheme="majorHAnsi" w:hAnsiTheme="majorHAnsi" w:cstheme="majorHAnsi"/>
        </w:rPr>
        <w:fldChar w:fldCharType="begin"/>
      </w:r>
      <w:r>
        <w:rPr>
          <w:rFonts w:asciiTheme="majorHAnsi" w:hAnsiTheme="majorHAnsi" w:cstheme="majorHAnsi"/>
        </w:rPr>
        <w:instrText xml:space="preserve"> REF _Ref32846626 \r \h </w:instrText>
      </w:r>
      <w:r>
        <w:rPr>
          <w:rFonts w:asciiTheme="majorHAnsi" w:hAnsiTheme="majorHAnsi" w:cstheme="majorHAnsi"/>
        </w:rPr>
      </w:r>
      <w:r>
        <w:rPr>
          <w:rFonts w:asciiTheme="majorHAnsi" w:hAnsiTheme="majorHAnsi" w:cstheme="majorHAnsi"/>
        </w:rPr>
        <w:fldChar w:fldCharType="separate"/>
      </w:r>
      <w:r w:rsidR="005F1F35">
        <w:rPr>
          <w:rFonts w:asciiTheme="majorHAnsi" w:hAnsiTheme="majorHAnsi" w:cstheme="majorHAnsi"/>
        </w:rPr>
        <w:t>2</w:t>
      </w:r>
      <w:r>
        <w:rPr>
          <w:rFonts w:asciiTheme="majorHAnsi" w:hAnsiTheme="majorHAnsi" w:cstheme="majorHAnsi"/>
        </w:rPr>
        <w:fldChar w:fldCharType="end"/>
      </w:r>
      <w:r>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REF _Ref32846626 \h </w:instrText>
      </w:r>
      <w:r>
        <w:rPr>
          <w:rFonts w:asciiTheme="majorHAnsi" w:hAnsiTheme="majorHAnsi" w:cstheme="majorHAnsi"/>
        </w:rPr>
      </w:r>
      <w:r>
        <w:rPr>
          <w:rFonts w:asciiTheme="majorHAnsi" w:hAnsiTheme="majorHAnsi" w:cstheme="majorHAnsi"/>
        </w:rPr>
        <w:fldChar w:fldCharType="separate"/>
      </w:r>
      <w:r w:rsidR="005F1F35">
        <w:t>Standard REST function</w:t>
      </w:r>
      <w:r>
        <w:rPr>
          <w:rFonts w:asciiTheme="majorHAnsi" w:hAnsiTheme="majorHAnsi" w:cstheme="majorHAnsi"/>
        </w:rPr>
        <w:fldChar w:fldCharType="end"/>
      </w:r>
      <w:r>
        <w:rPr>
          <w:rFonts w:asciiTheme="majorHAnsi" w:hAnsiTheme="majorHAnsi" w:cstheme="majorHAnsi"/>
        </w:rPr>
        <w:t>” for the details of standard REST API.</w:t>
      </w:r>
    </w:p>
    <w:p w:rsidR="00CF123B" w:rsidRPr="00105FCC" w:rsidRDefault="00CF123B" w:rsidP="00CF123B">
      <w:pPr>
        <w:pStyle w:val="27"/>
        <w:rPr>
          <w:rFonts w:asciiTheme="majorHAnsi" w:hAnsiTheme="majorHAnsi" w:cstheme="majorHAnsi"/>
        </w:rPr>
      </w:pPr>
    </w:p>
    <w:p w:rsidR="00B608A3" w:rsidRPr="00105FCC" w:rsidRDefault="0071419F" w:rsidP="00B608A3">
      <w:pPr>
        <w:pStyle w:val="af2"/>
        <w:keepNext/>
        <w:rPr>
          <w:rFonts w:asciiTheme="majorHAnsi" w:hAnsiTheme="majorHAnsi" w:cstheme="majorHAnsi"/>
        </w:rPr>
      </w:pPr>
      <w:r>
        <w:rPr>
          <w:rFonts w:asciiTheme="majorHAnsi" w:hAnsiTheme="majorHAnsi" w:cstheme="majorHAnsi"/>
        </w:rPr>
        <w:t>Table</w:t>
      </w:r>
      <w:r w:rsidR="00B608A3"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5F1F35">
        <w:rPr>
          <w:rFonts w:asciiTheme="majorHAnsi" w:hAnsiTheme="majorHAnsi" w:cstheme="majorHAnsi"/>
          <w:noProof/>
        </w:rPr>
        <w:t>1</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5F1F35">
        <w:rPr>
          <w:rFonts w:asciiTheme="majorHAnsi" w:hAnsiTheme="majorHAnsi" w:cstheme="majorHAnsi"/>
          <w:noProof/>
        </w:rPr>
        <w:t>1</w:t>
      </w:r>
      <w:r w:rsidR="00A826AC">
        <w:rPr>
          <w:rFonts w:asciiTheme="majorHAnsi" w:hAnsiTheme="majorHAnsi" w:cstheme="majorHAnsi"/>
        </w:rPr>
        <w:fldChar w:fldCharType="end"/>
      </w:r>
      <w:r>
        <w:rPr>
          <w:rFonts w:asciiTheme="majorHAnsi" w:hAnsiTheme="majorHAnsi" w:cstheme="majorHAnsi" w:hint="eastAsia"/>
        </w:rPr>
        <w:t xml:space="preserve"> </w:t>
      </w:r>
      <w:r>
        <w:rPr>
          <w:rFonts w:asciiTheme="majorHAnsi" w:hAnsiTheme="majorHAnsi" w:cstheme="majorHAnsi"/>
        </w:rPr>
        <w:t xml:space="preserve">List of </w:t>
      </w:r>
      <w:r>
        <w:rPr>
          <w:rFonts w:asciiTheme="majorHAnsi" w:hAnsiTheme="majorHAnsi" w:cstheme="majorHAnsi" w:hint="eastAsia"/>
        </w:rPr>
        <w:t>Individual REST API</w:t>
      </w:r>
    </w:p>
    <w:tbl>
      <w:tblPr>
        <w:tblStyle w:val="ab"/>
        <w:tblW w:w="0" w:type="auto"/>
        <w:jc w:val="center"/>
        <w:tblLook w:val="04A0" w:firstRow="1" w:lastRow="0" w:firstColumn="1" w:lastColumn="0" w:noHBand="0" w:noVBand="1"/>
      </w:tblPr>
      <w:tblGrid>
        <w:gridCol w:w="917"/>
        <w:gridCol w:w="846"/>
        <w:gridCol w:w="865"/>
        <w:gridCol w:w="6999"/>
      </w:tblGrid>
      <w:tr w:rsidR="00E73780" w:rsidRPr="00105FCC" w:rsidTr="00BC3FDC">
        <w:trPr>
          <w:jc w:val="center"/>
        </w:trPr>
        <w:tc>
          <w:tcPr>
            <w:tcW w:w="2263" w:type="dxa"/>
            <w:shd w:val="clear" w:color="auto" w:fill="002B62"/>
          </w:tcPr>
          <w:p w:rsidR="00E73780" w:rsidRPr="00105FCC" w:rsidRDefault="00BC3FDC" w:rsidP="00BC3FDC">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group</w:t>
            </w:r>
          </w:p>
        </w:tc>
        <w:tc>
          <w:tcPr>
            <w:tcW w:w="3119" w:type="dxa"/>
            <w:shd w:val="clear" w:color="auto" w:fill="002B62"/>
          </w:tcPr>
          <w:p w:rsidR="00E73780" w:rsidRPr="00105FCC" w:rsidRDefault="00BC3FDC" w:rsidP="00BC3FDC">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name</w:t>
            </w:r>
          </w:p>
        </w:tc>
        <w:tc>
          <w:tcPr>
            <w:tcW w:w="1417" w:type="dxa"/>
            <w:shd w:val="clear" w:color="auto" w:fill="002B62"/>
          </w:tcPr>
          <w:p w:rsidR="00E73780" w:rsidRPr="00105FCC" w:rsidRDefault="00BC3FDC" w:rsidP="00BC3FDC">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c>
          <w:tcPr>
            <w:tcW w:w="2828" w:type="dxa"/>
            <w:shd w:val="clear" w:color="auto" w:fill="002B62"/>
          </w:tcPr>
          <w:p w:rsidR="00E73780" w:rsidRPr="00105FCC" w:rsidRDefault="00BC3FDC" w:rsidP="00BC3FDC">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R</w:t>
            </w:r>
            <w:r>
              <w:rPr>
                <w:rFonts w:asciiTheme="majorHAnsi" w:hAnsiTheme="majorHAnsi" w:cstheme="majorHAnsi"/>
                <w:color w:val="FFFFFF" w:themeColor="background1"/>
              </w:rPr>
              <w:t>eference</w:t>
            </w:r>
          </w:p>
        </w:tc>
      </w:tr>
      <w:tr w:rsidR="003205DF" w:rsidRPr="00105FCC" w:rsidTr="00BC3FDC">
        <w:trPr>
          <w:trHeight w:val="58"/>
          <w:jc w:val="center"/>
        </w:trPr>
        <w:tc>
          <w:tcPr>
            <w:tcW w:w="2263" w:type="dxa"/>
            <w:vMerge w:val="restart"/>
          </w:tcPr>
          <w:p w:rsidR="003205DF" w:rsidRPr="00105FCC" w:rsidRDefault="008E3456" w:rsidP="00A12A30">
            <w:pPr>
              <w:rPr>
                <w:rFonts w:asciiTheme="majorHAnsi" w:hAnsiTheme="majorHAnsi" w:cstheme="majorHAnsi"/>
              </w:rPr>
            </w:pPr>
            <w:r w:rsidRPr="00105FCC">
              <w:rPr>
                <w:rFonts w:asciiTheme="majorHAnsi" w:hAnsiTheme="majorHAnsi" w:cstheme="majorHAnsi"/>
              </w:rPr>
              <w:t>Symphony</w:t>
            </w:r>
          </w:p>
        </w:tc>
        <w:tc>
          <w:tcPr>
            <w:tcW w:w="3119" w:type="dxa"/>
          </w:tcPr>
          <w:p w:rsidR="003205DF" w:rsidRPr="00105FCC" w:rsidRDefault="003205DF" w:rsidP="00A12A30">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rPr>
              <w:t xml:space="preserve"> class editor</w:t>
            </w:r>
          </w:p>
        </w:tc>
        <w:tc>
          <w:tcPr>
            <w:tcW w:w="1417" w:type="dxa"/>
          </w:tcPr>
          <w:p w:rsidR="003205DF" w:rsidRPr="00105FCC" w:rsidRDefault="003205DF" w:rsidP="00A12A30">
            <w:pPr>
              <w:rPr>
                <w:rFonts w:asciiTheme="majorHAnsi" w:hAnsiTheme="majorHAnsi" w:cstheme="majorHAnsi"/>
              </w:rPr>
            </w:pPr>
            <w:r w:rsidRPr="00105FCC">
              <w:rPr>
                <w:rFonts w:asciiTheme="majorHAnsi" w:hAnsiTheme="majorHAnsi" w:cstheme="majorHAnsi"/>
              </w:rPr>
              <w:t>2100000306</w:t>
            </w:r>
          </w:p>
        </w:tc>
        <w:tc>
          <w:tcPr>
            <w:tcW w:w="2828" w:type="dxa"/>
            <w:vMerge w:val="restart"/>
          </w:tcPr>
          <w:p w:rsidR="005F1F35" w:rsidRPr="005F1F35" w:rsidRDefault="002A5161" w:rsidP="005F1F35">
            <w:pPr>
              <w:rPr>
                <w:rFonts w:ascii="Arial" w:hAnsi="Arial" w:cs="Arial"/>
                <w:u w:val="single"/>
              </w:rPr>
            </w:pPr>
            <w:r w:rsidRPr="002A5161">
              <w:rPr>
                <w:rFonts w:ascii="Arial" w:hAnsi="Arial" w:cs="Arial"/>
                <w:u w:val="single"/>
              </w:rPr>
              <w:fldChar w:fldCharType="begin"/>
            </w:r>
            <w:r w:rsidRPr="002A5161">
              <w:rPr>
                <w:rFonts w:ascii="Arial" w:hAnsi="Arial" w:cs="Arial"/>
                <w:u w:val="single"/>
              </w:rPr>
              <w:instrText xml:space="preserve"> REF _Ref74239634 \r \h  \* MERGEFORMAT </w:instrText>
            </w:r>
            <w:r w:rsidRPr="002A5161">
              <w:rPr>
                <w:rFonts w:ascii="Arial" w:hAnsi="Arial" w:cs="Arial"/>
                <w:u w:val="single"/>
              </w:rPr>
            </w:r>
            <w:r w:rsidRPr="002A5161">
              <w:rPr>
                <w:rFonts w:ascii="Arial" w:hAnsi="Arial" w:cs="Arial"/>
                <w:u w:val="single"/>
              </w:rPr>
              <w:fldChar w:fldCharType="separate"/>
            </w:r>
            <w:r w:rsidR="005F1F35">
              <w:rPr>
                <w:rFonts w:ascii="Arial" w:hAnsi="Arial" w:cs="Arial"/>
                <w:u w:val="single"/>
              </w:rPr>
              <w:t>5</w:t>
            </w:r>
            <w:r w:rsidRPr="002A5161">
              <w:rPr>
                <w:rFonts w:ascii="Arial" w:hAnsi="Arial" w:cs="Arial"/>
                <w:u w:val="single"/>
              </w:rPr>
              <w:fldChar w:fldCharType="end"/>
            </w:r>
            <w:r w:rsidRPr="002A5161">
              <w:rPr>
                <w:rFonts w:ascii="Arial" w:hAnsi="Arial" w:cs="Arial"/>
                <w:u w:val="single"/>
              </w:rPr>
              <w:t xml:space="preserve"> </w:t>
            </w:r>
            <w:r w:rsidRPr="002A5161">
              <w:rPr>
                <w:rFonts w:ascii="Arial" w:hAnsi="Arial" w:cs="Arial"/>
                <w:u w:val="single"/>
              </w:rPr>
              <w:fldChar w:fldCharType="begin"/>
            </w:r>
            <w:r w:rsidRPr="002A5161">
              <w:rPr>
                <w:rFonts w:ascii="Arial" w:hAnsi="Arial" w:cs="Arial"/>
                <w:u w:val="single"/>
              </w:rPr>
              <w:instrText xml:space="preserve"> REF _Ref74239641 \h  \* MERGEFORMAT </w:instrText>
            </w:r>
            <w:r w:rsidRPr="002A5161">
              <w:rPr>
                <w:rFonts w:ascii="Arial" w:hAnsi="Arial" w:cs="Arial"/>
                <w:u w:val="single"/>
              </w:rPr>
            </w:r>
            <w:r w:rsidRPr="002A5161">
              <w:rPr>
                <w:rFonts w:ascii="Arial" w:hAnsi="Arial" w:cs="Arial"/>
                <w:u w:val="single"/>
              </w:rPr>
              <w:fldChar w:fldCharType="separate"/>
            </w:r>
            <w:r w:rsidR="005F1F35" w:rsidRPr="005F1F35">
              <w:rPr>
                <w:u w:val="single"/>
              </w:rPr>
              <w:t>Using Symphony</w:t>
            </w:r>
            <w:r w:rsidRPr="002A5161">
              <w:rPr>
                <w:rFonts w:ascii="Arial" w:hAnsi="Arial" w:cs="Arial"/>
                <w:u w:val="single"/>
              </w:rPr>
              <w:fldChar w:fldCharType="end"/>
            </w:r>
            <w:r w:rsidR="003205DF" w:rsidRPr="002A5161">
              <w:rPr>
                <w:rFonts w:ascii="Arial" w:hAnsi="Arial" w:cs="Arial"/>
                <w:u w:val="single"/>
              </w:rPr>
              <w:fldChar w:fldCharType="begin"/>
            </w:r>
            <w:r w:rsidR="003205DF" w:rsidRPr="002A5161">
              <w:rPr>
                <w:rFonts w:ascii="Arial" w:hAnsi="Arial" w:cs="Arial"/>
                <w:u w:val="single"/>
              </w:rPr>
              <w:instrText xml:space="preserve"> REF _Ref33541735 \h  \* MERGEFORMAT </w:instrText>
            </w:r>
            <w:r w:rsidR="003205DF" w:rsidRPr="002A5161">
              <w:rPr>
                <w:rFonts w:ascii="Arial" w:hAnsi="Arial" w:cs="Arial"/>
                <w:u w:val="single"/>
              </w:rPr>
            </w:r>
            <w:r w:rsidR="003205DF" w:rsidRPr="002A5161">
              <w:rPr>
                <w:rFonts w:ascii="Arial" w:hAnsi="Arial" w:cs="Arial"/>
                <w:u w:val="single"/>
              </w:rPr>
              <w:fldChar w:fldCharType="separate"/>
            </w:r>
          </w:p>
          <w:p w:rsidR="003205DF" w:rsidRPr="00203053" w:rsidRDefault="003205DF" w:rsidP="00A12A30">
            <w:pPr>
              <w:rPr>
                <w:rFonts w:ascii="Arial" w:hAnsi="Arial" w:cs="Arial"/>
                <w:u w:val="single"/>
              </w:rPr>
            </w:pPr>
            <w:r w:rsidRPr="002A5161">
              <w:rPr>
                <w:rFonts w:ascii="Arial" w:hAnsi="Arial" w:cs="Arial"/>
                <w:u w:val="single"/>
              </w:rPr>
              <w:fldChar w:fldCharType="end"/>
            </w:r>
          </w:p>
        </w:tc>
      </w:tr>
      <w:tr w:rsidR="003205DF" w:rsidRPr="00105FCC" w:rsidTr="00BC3FDC">
        <w:trPr>
          <w:trHeight w:val="58"/>
          <w:jc w:val="center"/>
        </w:trPr>
        <w:tc>
          <w:tcPr>
            <w:tcW w:w="2263" w:type="dxa"/>
            <w:vMerge/>
          </w:tcPr>
          <w:p w:rsidR="003205DF" w:rsidRPr="00105FCC" w:rsidRDefault="003205DF" w:rsidP="00A12A30">
            <w:pPr>
              <w:rPr>
                <w:rFonts w:asciiTheme="majorHAnsi" w:hAnsiTheme="majorHAnsi" w:cstheme="majorHAnsi"/>
              </w:rPr>
            </w:pPr>
          </w:p>
        </w:tc>
        <w:tc>
          <w:tcPr>
            <w:tcW w:w="3119" w:type="dxa"/>
          </w:tcPr>
          <w:p w:rsidR="003205DF" w:rsidRPr="00105FCC" w:rsidRDefault="003205DF" w:rsidP="00A12A30">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rPr>
              <w:t xml:space="preserve"> execution</w:t>
            </w:r>
          </w:p>
        </w:tc>
        <w:tc>
          <w:tcPr>
            <w:tcW w:w="1417" w:type="dxa"/>
          </w:tcPr>
          <w:p w:rsidR="003205DF" w:rsidRPr="00105FCC" w:rsidRDefault="003205DF" w:rsidP="00A12A30">
            <w:pPr>
              <w:rPr>
                <w:rFonts w:asciiTheme="majorHAnsi" w:hAnsiTheme="majorHAnsi" w:cstheme="majorHAnsi"/>
              </w:rPr>
            </w:pPr>
            <w:r w:rsidRPr="00105FCC">
              <w:rPr>
                <w:rFonts w:asciiTheme="majorHAnsi" w:hAnsiTheme="majorHAnsi" w:cstheme="majorHAnsi"/>
              </w:rPr>
              <w:t>2100000308</w:t>
            </w:r>
          </w:p>
        </w:tc>
        <w:tc>
          <w:tcPr>
            <w:tcW w:w="2828" w:type="dxa"/>
            <w:vMerge/>
          </w:tcPr>
          <w:p w:rsidR="003205DF" w:rsidRPr="00203053" w:rsidRDefault="003205DF" w:rsidP="00A12A30">
            <w:pPr>
              <w:rPr>
                <w:rFonts w:ascii="Arial" w:hAnsi="Arial" w:cs="Arial"/>
                <w:u w:val="single"/>
              </w:rPr>
            </w:pPr>
          </w:p>
        </w:tc>
      </w:tr>
      <w:tr w:rsidR="003205DF" w:rsidRPr="00105FCC" w:rsidTr="00BC3FDC">
        <w:trPr>
          <w:trHeight w:val="58"/>
          <w:jc w:val="center"/>
        </w:trPr>
        <w:tc>
          <w:tcPr>
            <w:tcW w:w="2263" w:type="dxa"/>
            <w:vMerge/>
          </w:tcPr>
          <w:p w:rsidR="003205DF" w:rsidRPr="00105FCC" w:rsidRDefault="003205DF" w:rsidP="00A12A30">
            <w:pPr>
              <w:rPr>
                <w:rFonts w:asciiTheme="majorHAnsi" w:hAnsiTheme="majorHAnsi" w:cstheme="majorHAnsi"/>
              </w:rPr>
            </w:pPr>
          </w:p>
        </w:tc>
        <w:tc>
          <w:tcPr>
            <w:tcW w:w="3119" w:type="dxa"/>
          </w:tcPr>
          <w:p w:rsidR="003205DF" w:rsidRPr="00105FCC" w:rsidRDefault="003205DF" w:rsidP="00A12A30">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rPr>
              <w:t xml:space="preserve"> execution checking</w:t>
            </w:r>
          </w:p>
        </w:tc>
        <w:tc>
          <w:tcPr>
            <w:tcW w:w="1417" w:type="dxa"/>
          </w:tcPr>
          <w:p w:rsidR="003205DF" w:rsidRPr="00105FCC" w:rsidRDefault="003205DF" w:rsidP="00A12A30">
            <w:pPr>
              <w:rPr>
                <w:rFonts w:asciiTheme="majorHAnsi" w:hAnsiTheme="majorHAnsi" w:cstheme="majorHAnsi"/>
              </w:rPr>
            </w:pPr>
            <w:r w:rsidRPr="00105FCC">
              <w:rPr>
                <w:rFonts w:asciiTheme="majorHAnsi" w:hAnsiTheme="majorHAnsi" w:cstheme="majorHAnsi"/>
              </w:rPr>
              <w:t>2100000309</w:t>
            </w:r>
          </w:p>
        </w:tc>
        <w:tc>
          <w:tcPr>
            <w:tcW w:w="2828" w:type="dxa"/>
            <w:vMerge/>
          </w:tcPr>
          <w:p w:rsidR="003205DF" w:rsidRPr="00203053" w:rsidRDefault="003205DF" w:rsidP="00A12A30">
            <w:pPr>
              <w:rPr>
                <w:rFonts w:ascii="Arial" w:hAnsi="Arial" w:cs="Arial"/>
                <w:u w:val="single"/>
              </w:rPr>
            </w:pPr>
          </w:p>
        </w:tc>
      </w:tr>
      <w:tr w:rsidR="002A5161" w:rsidRPr="00105FCC" w:rsidTr="002A5161">
        <w:trPr>
          <w:trHeight w:val="58"/>
          <w:jc w:val="center"/>
        </w:trPr>
        <w:tc>
          <w:tcPr>
            <w:tcW w:w="2263" w:type="dxa"/>
            <w:vMerge w:val="restart"/>
          </w:tcPr>
          <w:p w:rsidR="002A5161" w:rsidRPr="00105FCC" w:rsidRDefault="002A5161" w:rsidP="00096F94">
            <w:pPr>
              <w:rPr>
                <w:rFonts w:asciiTheme="majorHAnsi" w:hAnsiTheme="majorHAnsi" w:cstheme="majorHAnsi"/>
              </w:rPr>
            </w:pPr>
            <w:r>
              <w:rPr>
                <w:rFonts w:asciiTheme="majorHAnsi" w:hAnsiTheme="majorHAnsi" w:cstheme="majorHAnsi"/>
              </w:rPr>
              <w:t>Conductor</w:t>
            </w:r>
          </w:p>
        </w:tc>
        <w:tc>
          <w:tcPr>
            <w:tcW w:w="3119" w:type="dxa"/>
          </w:tcPr>
          <w:p w:rsidR="002A5161" w:rsidRPr="00105FCC" w:rsidRDefault="002A5161" w:rsidP="00096F94">
            <w:pPr>
              <w:rPr>
                <w:rFonts w:asciiTheme="majorHAnsi" w:hAnsiTheme="majorHAnsi" w:cstheme="majorHAnsi"/>
              </w:rPr>
            </w:pPr>
            <w:r>
              <w:rPr>
                <w:rFonts w:asciiTheme="majorHAnsi" w:hAnsiTheme="majorHAnsi" w:cstheme="majorHAnsi"/>
              </w:rPr>
              <w:t>Conductor execution</w:t>
            </w:r>
          </w:p>
        </w:tc>
        <w:tc>
          <w:tcPr>
            <w:tcW w:w="1417" w:type="dxa"/>
          </w:tcPr>
          <w:p w:rsidR="002A5161" w:rsidRPr="00105FCC" w:rsidRDefault="002A5161" w:rsidP="00096F94">
            <w:pPr>
              <w:rPr>
                <w:rFonts w:asciiTheme="majorHAnsi" w:hAnsiTheme="majorHAnsi" w:cstheme="majorHAnsi"/>
              </w:rPr>
            </w:pPr>
            <w:r w:rsidRPr="00C405EB">
              <w:rPr>
                <w:rFonts w:asciiTheme="majorHAnsi" w:hAnsiTheme="majorHAnsi" w:cstheme="majorHAnsi"/>
              </w:rPr>
              <w:t>2100180004</w:t>
            </w:r>
          </w:p>
        </w:tc>
        <w:tc>
          <w:tcPr>
            <w:tcW w:w="2828" w:type="dxa"/>
            <w:vMerge w:val="restart"/>
          </w:tcPr>
          <w:p w:rsidR="005F1F35" w:rsidRDefault="002A5161" w:rsidP="005F1F35">
            <w:r w:rsidRPr="002A5161">
              <w:rPr>
                <w:rFonts w:asciiTheme="majorHAnsi" w:hAnsiTheme="majorHAnsi" w:cstheme="majorHAnsi"/>
                <w:u w:val="single"/>
              </w:rPr>
              <w:fldChar w:fldCharType="begin"/>
            </w:r>
            <w:r w:rsidRPr="002A5161">
              <w:rPr>
                <w:rFonts w:asciiTheme="majorHAnsi" w:hAnsiTheme="majorHAnsi" w:cstheme="majorHAnsi"/>
                <w:u w:val="single"/>
              </w:rPr>
              <w:instrText xml:space="preserve"> REF _Ref74239728 \r \h  \* MERGEFORMAT </w:instrText>
            </w:r>
            <w:r w:rsidRPr="002A5161">
              <w:rPr>
                <w:rFonts w:asciiTheme="majorHAnsi" w:hAnsiTheme="majorHAnsi" w:cstheme="majorHAnsi"/>
                <w:u w:val="single"/>
              </w:rPr>
            </w:r>
            <w:r w:rsidRPr="002A5161">
              <w:rPr>
                <w:rFonts w:asciiTheme="majorHAnsi" w:hAnsiTheme="majorHAnsi" w:cstheme="majorHAnsi"/>
                <w:u w:val="single"/>
              </w:rPr>
              <w:fldChar w:fldCharType="separate"/>
            </w:r>
            <w:r w:rsidR="005F1F35">
              <w:rPr>
                <w:rFonts w:asciiTheme="majorHAnsi" w:hAnsiTheme="majorHAnsi" w:cstheme="majorHAnsi"/>
                <w:u w:val="single"/>
              </w:rPr>
              <w:t xml:space="preserve"> 5.4</w:t>
            </w:r>
            <w:r w:rsidRPr="002A5161">
              <w:rPr>
                <w:rFonts w:asciiTheme="majorHAnsi" w:hAnsiTheme="majorHAnsi" w:cstheme="majorHAnsi"/>
                <w:u w:val="single"/>
              </w:rPr>
              <w:fldChar w:fldCharType="end"/>
            </w:r>
            <w:r w:rsidRPr="002A5161">
              <w:rPr>
                <w:rFonts w:asciiTheme="majorHAnsi" w:hAnsiTheme="majorHAnsi" w:cstheme="majorHAnsi"/>
                <w:u w:val="single"/>
              </w:rPr>
              <w:t xml:space="preserve"> </w:t>
            </w:r>
            <w:r w:rsidRPr="002A5161">
              <w:rPr>
                <w:rFonts w:asciiTheme="majorHAnsi" w:hAnsiTheme="majorHAnsi" w:cstheme="majorHAnsi"/>
                <w:u w:val="single"/>
              </w:rPr>
              <w:fldChar w:fldCharType="begin"/>
            </w:r>
            <w:r w:rsidRPr="002A5161">
              <w:rPr>
                <w:rFonts w:asciiTheme="majorHAnsi" w:hAnsiTheme="majorHAnsi" w:cstheme="majorHAnsi"/>
                <w:u w:val="single"/>
              </w:rPr>
              <w:instrText xml:space="preserve"> REF _Ref74239734 \h  \* MERGEFORMAT </w:instrText>
            </w:r>
            <w:r w:rsidRPr="002A5161">
              <w:rPr>
                <w:rFonts w:asciiTheme="majorHAnsi" w:hAnsiTheme="majorHAnsi" w:cstheme="majorHAnsi"/>
                <w:u w:val="single"/>
              </w:rPr>
            </w:r>
            <w:r w:rsidRPr="002A5161">
              <w:rPr>
                <w:rFonts w:asciiTheme="majorHAnsi" w:hAnsiTheme="majorHAnsi" w:cstheme="majorHAnsi"/>
                <w:u w:val="single"/>
              </w:rPr>
              <w:fldChar w:fldCharType="separate"/>
            </w:r>
            <w:r w:rsidR="005F1F35" w:rsidRPr="005F1F35">
              <w:rPr>
                <w:rFonts w:asciiTheme="majorHAnsi" w:hAnsiTheme="majorHAnsi" w:cstheme="majorHAnsi"/>
                <w:u w:val="single"/>
              </w:rPr>
              <w:t>RestAPI</w:t>
            </w:r>
            <w:r w:rsidR="005F1F35">
              <w:t xml:space="preserve"> for Symphony list</w:t>
            </w:r>
          </w:p>
          <w:p w:rsidR="005F1F35" w:rsidRPr="00105FCC" w:rsidRDefault="005F1F35" w:rsidP="0055425E">
            <w:pPr>
              <w:pStyle w:val="30"/>
              <w:numPr>
                <w:ilvl w:val="2"/>
                <w:numId w:val="19"/>
              </w:numPr>
            </w:pPr>
            <w:r>
              <w:t>Request format</w:t>
            </w:r>
          </w:p>
          <w:p w:rsidR="005F1F35" w:rsidRPr="00105FCC" w:rsidRDefault="005F1F35" w:rsidP="00A822E9">
            <w:pPr>
              <w:ind w:left="680"/>
              <w:rPr>
                <w:rFonts w:asciiTheme="majorHAnsi" w:hAnsiTheme="majorHAnsi" w:cstheme="majorHAnsi"/>
              </w:rPr>
            </w:pPr>
            <w:r>
              <w:rPr>
                <w:rFonts w:asciiTheme="majorHAnsi" w:hAnsiTheme="majorHAnsi" w:cstheme="majorHAnsi"/>
              </w:rPr>
              <w:t>Send HTTP request with the following information.</w:t>
            </w:r>
          </w:p>
          <w:p w:rsidR="005F1F35" w:rsidRPr="00A822E9" w:rsidRDefault="005F1F35" w:rsidP="0055425E">
            <w:pPr>
              <w:ind w:left="680"/>
              <w:rPr>
                <w:rFonts w:asciiTheme="majorHAnsi" w:hAnsiTheme="majorHAnsi" w:cstheme="majorHAnsi"/>
              </w:rPr>
            </w:pPr>
          </w:p>
          <w:p w:rsidR="005F1F35" w:rsidRPr="00105FCC" w:rsidRDefault="005F1F35" w:rsidP="0055425E">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5F1F35" w:rsidRPr="00105FCC" w:rsidRDefault="005F1F35" w:rsidP="0055425E">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Pr>
                <w:rFonts w:asciiTheme="majorHAnsi" w:hAnsiTheme="majorHAnsi" w:cstheme="majorHAnsi"/>
              </w:rPr>
              <w:t>Menu ID</w:t>
            </w:r>
          </w:p>
          <w:p w:rsidR="005F1F35" w:rsidRPr="00105FCC" w:rsidRDefault="005F1F35" w:rsidP="00A822E9">
            <w:pPr>
              <w:ind w:left="1098"/>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ee “</w:t>
            </w:r>
            <w:r w:rsidRPr="00A80F66">
              <w:rPr>
                <w:rFonts w:asciiTheme="majorHAnsi" w:hAnsiTheme="majorHAnsi" w:cstheme="majorHAnsi" w:hint="eastAsia"/>
              </w:rPr>
              <w:t>T</w:t>
            </w:r>
            <w:r w:rsidRPr="00A80F66">
              <w:rPr>
                <w:rFonts w:asciiTheme="majorHAnsi" w:hAnsiTheme="majorHAnsi" w:cstheme="majorHAnsi"/>
              </w:rPr>
              <w:t>able</w:t>
            </w:r>
            <w:r w:rsidRPr="00105FCC">
              <w:rPr>
                <w:rFonts w:asciiTheme="majorHAnsi" w:hAnsiTheme="majorHAnsi" w:cstheme="majorHAnsi"/>
              </w:rPr>
              <w:t xml:space="preserve"> </w:t>
            </w:r>
            <w:r>
              <w:rPr>
                <w:rFonts w:asciiTheme="majorHAnsi" w:hAnsiTheme="majorHAnsi" w:cstheme="majorHAnsi"/>
                <w:noProof/>
              </w:rPr>
              <w:t>5-28</w:t>
            </w:r>
            <w:r w:rsidRPr="005F1F35">
              <w:rPr>
                <w:rFonts w:asciiTheme="majorHAnsi" w:hAnsiTheme="majorHAnsi" w:cstheme="majorHAnsi"/>
                <w:noProof/>
              </w:rPr>
              <w:t xml:space="preserve">　</w:t>
            </w:r>
            <w:r w:rsidRPr="007A268E">
              <w:rPr>
                <w:rFonts w:asciiTheme="majorHAnsi" w:hAnsiTheme="majorHAnsi" w:cstheme="majorHAnsi"/>
              </w:rPr>
              <w:t xml:space="preserve"> </w:t>
            </w:r>
            <w:r w:rsidRPr="00093AF7">
              <w:rPr>
                <w:rFonts w:asciiTheme="majorHAnsi" w:hAnsiTheme="majorHAnsi" w:cstheme="majorHAnsi"/>
              </w:rPr>
              <w:t>L</w:t>
            </w:r>
            <w:r>
              <w:rPr>
                <w:rFonts w:asciiTheme="majorHAnsi" w:hAnsiTheme="majorHAnsi" w:cstheme="majorHAnsi"/>
              </w:rPr>
              <w:t xml:space="preserve">ist of parameters that can be specified for </w:t>
            </w:r>
            <w:r w:rsidRPr="00105FCC">
              <w:rPr>
                <w:rFonts w:asciiTheme="majorHAnsi" w:hAnsiTheme="majorHAnsi" w:cstheme="majorHAnsi"/>
              </w:rPr>
              <w:t>X-Command</w:t>
            </w:r>
            <w:r>
              <w:rPr>
                <w:rFonts w:asciiTheme="majorHAnsi" w:hAnsiTheme="majorHAnsi" w:cstheme="majorHAnsi"/>
              </w:rPr>
              <w:t>” for the different Menu IDs</w:t>
            </w:r>
          </w:p>
          <w:p w:rsidR="005F1F35" w:rsidRPr="00105FCC" w:rsidRDefault="005F1F35" w:rsidP="0055425E">
            <w:pPr>
              <w:ind w:left="680" w:firstLineChars="100" w:firstLine="210"/>
              <w:rPr>
                <w:rFonts w:asciiTheme="majorHAnsi" w:hAnsiTheme="majorHAnsi" w:cstheme="majorHAnsi"/>
              </w:rPr>
            </w:pPr>
          </w:p>
          <w:p w:rsidR="005F1F35" w:rsidRPr="00105FCC" w:rsidRDefault="005F1F35" w:rsidP="0055425E">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Pr>
                <w:rFonts w:asciiTheme="majorHAnsi" w:hAnsiTheme="majorHAnsi" w:cstheme="majorHAnsi"/>
              </w:rPr>
              <w:t xml:space="preserve"> header</w:t>
            </w:r>
          </w:p>
          <w:p w:rsidR="005F1F35" w:rsidRPr="00105FCC" w:rsidRDefault="005F1F35" w:rsidP="0055425E">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noProof/>
              </w:rPr>
              <w:t>5</w:t>
            </w:r>
            <w:r>
              <w:rPr>
                <w:rFonts w:asciiTheme="majorHAnsi" w:hAnsiTheme="majorHAnsi" w:cstheme="majorHAnsi"/>
                <w:noProof/>
              </w:rPr>
              <w:noBreakHyphen/>
              <w:t>29</w:t>
            </w:r>
            <w:r w:rsidRPr="00105FCC">
              <w:rPr>
                <w:rFonts w:asciiTheme="majorHAnsi" w:hAnsiTheme="majorHAnsi" w:cstheme="majorHAnsi"/>
                <w:b w:val="0"/>
              </w:rPr>
              <w:t xml:space="preserve"> </w:t>
            </w:r>
            <w:r>
              <w:rPr>
                <w:rFonts w:asciiTheme="majorHAnsi" w:hAnsiTheme="majorHAnsi" w:cstheme="majorHAnsi" w:hint="eastAsia"/>
                <w:b w:val="0"/>
              </w:rPr>
              <w:t xml:space="preserve"> </w:t>
            </w:r>
            <w:r w:rsidRPr="00772378">
              <w:rPr>
                <w:rFonts w:asciiTheme="majorHAnsi" w:hAnsiTheme="majorHAnsi" w:cstheme="majorHAnsi"/>
              </w:rPr>
              <w:t>HTTP</w:t>
            </w:r>
            <w:r>
              <w:rPr>
                <w:rFonts w:asciiTheme="majorHAnsi" w:hAnsiTheme="majorHAnsi" w:cstheme="majorHAnsi" w:hint="eastAsia"/>
              </w:rPr>
              <w:t xml:space="preserve"> </w:t>
            </w:r>
            <w:r>
              <w:rPr>
                <w:rFonts w:asciiTheme="majorHAnsi" w:hAnsiTheme="majorHAnsi" w:cstheme="majorHAnsi"/>
              </w:rPr>
              <w:t>header parameter list</w:t>
            </w:r>
          </w:p>
          <w:tbl>
            <w:tblPr>
              <w:tblStyle w:val="ab"/>
              <w:tblW w:w="0" w:type="auto"/>
              <w:tblInd w:w="680" w:type="dxa"/>
              <w:tblLook w:val="04A0" w:firstRow="1" w:lastRow="0" w:firstColumn="1" w:lastColumn="0" w:noHBand="0" w:noVBand="1"/>
            </w:tblPr>
            <w:tblGrid>
              <w:gridCol w:w="1565"/>
              <w:gridCol w:w="4528"/>
            </w:tblGrid>
            <w:tr w:rsidR="005F1F35" w:rsidRPr="00105FCC" w:rsidTr="00872C8E">
              <w:tc>
                <w:tcPr>
                  <w:tcW w:w="1696" w:type="dxa"/>
                  <w:shd w:val="clear" w:color="auto" w:fill="002B62"/>
                </w:tcPr>
                <w:p w:rsidR="005F1F35" w:rsidRPr="00105FCC" w:rsidRDefault="005F1F35" w:rsidP="00872C8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color w:val="FFFFFF" w:themeColor="background1"/>
                    </w:rPr>
                    <w:t xml:space="preserve"> header</w:t>
                  </w:r>
                </w:p>
              </w:tc>
              <w:tc>
                <w:tcPr>
                  <w:tcW w:w="7088" w:type="dxa"/>
                  <w:shd w:val="clear" w:color="auto" w:fill="002B62"/>
                </w:tcPr>
                <w:p w:rsidR="005F1F35" w:rsidRPr="00105FCC" w:rsidRDefault="005F1F35" w:rsidP="00872C8E">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5F1F35" w:rsidRPr="00105FCC" w:rsidTr="00872C8E">
              <w:tc>
                <w:tcPr>
                  <w:tcW w:w="1696" w:type="dxa"/>
                </w:tcPr>
                <w:p w:rsidR="005F1F35" w:rsidRPr="00105FCC" w:rsidRDefault="005F1F35" w:rsidP="00872C8E">
                  <w:pPr>
                    <w:rPr>
                      <w:rFonts w:asciiTheme="majorHAnsi" w:hAnsiTheme="majorHAnsi" w:cstheme="majorHAnsi"/>
                    </w:rPr>
                  </w:pPr>
                  <w:r w:rsidRPr="00105FCC">
                    <w:rPr>
                      <w:rFonts w:asciiTheme="majorHAnsi" w:hAnsiTheme="majorHAnsi" w:cstheme="majorHAnsi"/>
                    </w:rPr>
                    <w:t>Content-Type</w:t>
                  </w:r>
                </w:p>
              </w:tc>
              <w:tc>
                <w:tcPr>
                  <w:tcW w:w="7088" w:type="dxa"/>
                </w:tcPr>
                <w:p w:rsidR="005F1F35" w:rsidRPr="00105FCC" w:rsidRDefault="005F1F35" w:rsidP="00A822E9">
                  <w:pPr>
                    <w:rPr>
                      <w:rFonts w:asciiTheme="majorHAnsi" w:hAnsiTheme="majorHAnsi" w:cstheme="majorHAnsi"/>
                    </w:rPr>
                  </w:pPr>
                  <w:r>
                    <w:rPr>
                      <w:rFonts w:asciiTheme="majorHAnsi" w:hAnsiTheme="majorHAnsi" w:cstheme="majorHAnsi"/>
                    </w:rPr>
                    <w:t xml:space="preserve">Specifies </w:t>
                  </w:r>
                  <w:r w:rsidRPr="00105FCC">
                    <w:rPr>
                      <w:rFonts w:asciiTheme="majorHAnsi" w:hAnsiTheme="majorHAnsi" w:cstheme="majorHAnsi"/>
                    </w:rPr>
                    <w:t>“application/json”</w:t>
                  </w:r>
                  <w:r w:rsidRPr="00105FCC">
                    <w:rPr>
                      <w:rFonts w:asciiTheme="majorHAnsi" w:hAnsiTheme="majorHAnsi" w:cstheme="majorHAnsi"/>
                    </w:rPr>
                    <w:t>。</w:t>
                  </w:r>
                </w:p>
              </w:tc>
            </w:tr>
            <w:tr w:rsidR="005F1F35" w:rsidRPr="00105FCC" w:rsidTr="00872C8E">
              <w:tc>
                <w:tcPr>
                  <w:tcW w:w="1696" w:type="dxa"/>
                </w:tcPr>
                <w:p w:rsidR="005F1F35" w:rsidRPr="00105FCC" w:rsidRDefault="005F1F35" w:rsidP="00872C8E">
                  <w:pPr>
                    <w:rPr>
                      <w:rFonts w:asciiTheme="majorHAnsi" w:hAnsiTheme="majorHAnsi" w:cstheme="majorHAnsi"/>
                    </w:rPr>
                  </w:pPr>
                  <w:r w:rsidRPr="00105FCC">
                    <w:rPr>
                      <w:rFonts w:asciiTheme="majorHAnsi" w:hAnsiTheme="majorHAnsi" w:cstheme="majorHAnsi"/>
                    </w:rPr>
                    <w:t>Authorization</w:t>
                  </w:r>
                </w:p>
              </w:tc>
              <w:tc>
                <w:tcPr>
                  <w:tcW w:w="7088" w:type="dxa"/>
                </w:tcPr>
                <w:p w:rsidR="005F1F35" w:rsidRPr="00105FCC" w:rsidRDefault="005F1F35" w:rsidP="00872C8E">
                  <w:pPr>
                    <w:rPr>
                      <w:rFonts w:asciiTheme="majorHAnsi" w:hAnsiTheme="majorHAnsi" w:cstheme="majorHAnsi"/>
                    </w:rPr>
                  </w:pPr>
                  <w:r>
                    <w:rPr>
                      <w:rFonts w:asciiTheme="majorHAnsi" w:hAnsiTheme="majorHAnsi" w:cstheme="majorHAnsi"/>
                    </w:rPr>
                    <w:t xml:space="preserve">When accessing the menu that needs ITA </w:t>
                  </w:r>
                  <w:r>
                    <w:rPr>
                      <w:rFonts w:asciiTheme="majorHAnsi" w:hAnsiTheme="majorHAnsi" w:cstheme="majorHAnsi"/>
                    </w:rPr>
                    <w:lastRenderedPageBreak/>
                    <w:t>authentication,</w:t>
                  </w:r>
                  <w:r>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5F1F35" w:rsidRPr="00105FCC" w:rsidTr="00872C8E">
              <w:tc>
                <w:tcPr>
                  <w:tcW w:w="1696" w:type="dxa"/>
                </w:tcPr>
                <w:p w:rsidR="005F1F35" w:rsidRPr="00105FCC" w:rsidRDefault="005F1F35" w:rsidP="00872C8E">
                  <w:pPr>
                    <w:rPr>
                      <w:rFonts w:asciiTheme="majorHAnsi" w:hAnsiTheme="majorHAnsi" w:cstheme="majorHAnsi"/>
                    </w:rPr>
                  </w:pPr>
                  <w:r w:rsidRPr="00105FCC">
                    <w:rPr>
                      <w:rFonts w:asciiTheme="majorHAnsi" w:hAnsiTheme="majorHAnsi" w:cstheme="majorHAnsi"/>
                    </w:rPr>
                    <w:lastRenderedPageBreak/>
                    <w:t>X-Command</w:t>
                  </w:r>
                </w:p>
              </w:tc>
              <w:tc>
                <w:tcPr>
                  <w:tcW w:w="7088" w:type="dxa"/>
                </w:tcPr>
                <w:p w:rsidR="005F1F35" w:rsidRDefault="005F1F35" w:rsidP="00872C8E">
                  <w:pPr>
                    <w:rPr>
                      <w:rFonts w:asciiTheme="majorHAnsi" w:hAnsiTheme="majorHAnsi" w:cstheme="majorHAnsi"/>
                    </w:rPr>
                  </w:pPr>
                  <w:r>
                    <w:rPr>
                      <w:rFonts w:asciiTheme="majorHAnsi" w:hAnsiTheme="majorHAnsi" w:cstheme="majorHAnsi"/>
                    </w:rPr>
                    <w:t>The following can be selected:</w:t>
                  </w:r>
                  <w:r>
                    <w:rPr>
                      <w:rFonts w:asciiTheme="majorHAnsi" w:hAnsiTheme="majorHAnsi" w:cstheme="majorHAnsi"/>
                    </w:rPr>
                    <w:br/>
                  </w:r>
                  <w:r w:rsidRPr="00105FCC">
                    <w:rPr>
                      <w:rFonts w:asciiTheme="majorHAnsi" w:hAnsiTheme="majorHAnsi" w:cstheme="majorHAnsi"/>
                    </w:rPr>
                    <w:t>INFO</w:t>
                  </w:r>
                </w:p>
                <w:p w:rsidR="005F1F35" w:rsidRDefault="005F1F35" w:rsidP="00872C8E">
                  <w:pPr>
                    <w:rPr>
                      <w:rFonts w:asciiTheme="majorHAnsi" w:hAnsiTheme="majorHAnsi" w:cstheme="majorHAnsi"/>
                    </w:rPr>
                  </w:pPr>
                  <w:r>
                    <w:rPr>
                      <w:rFonts w:asciiTheme="majorHAnsi" w:hAnsiTheme="majorHAnsi" w:cstheme="majorHAnsi"/>
                    </w:rPr>
                    <w:t>FILTER</w:t>
                  </w:r>
                </w:p>
                <w:p w:rsidR="005F1F35" w:rsidRDefault="005F1F35" w:rsidP="00872C8E">
                  <w:pPr>
                    <w:rPr>
                      <w:rFonts w:asciiTheme="majorHAnsi" w:hAnsiTheme="majorHAnsi" w:cstheme="majorHAnsi"/>
                    </w:rPr>
                  </w:pPr>
                  <w:r>
                    <w:rPr>
                      <w:rFonts w:asciiTheme="majorHAnsi" w:hAnsiTheme="majorHAnsi" w:cstheme="majorHAnsi"/>
                    </w:rPr>
                    <w:t>FILTER_DATAONLY</w:t>
                  </w:r>
                </w:p>
                <w:p w:rsidR="005F1F35" w:rsidRDefault="005F1F35" w:rsidP="00872C8E">
                  <w:pPr>
                    <w:rPr>
                      <w:rFonts w:asciiTheme="majorHAnsi" w:hAnsiTheme="majorHAnsi" w:cstheme="majorHAnsi"/>
                    </w:rPr>
                  </w:pPr>
                  <w:r>
                    <w:rPr>
                      <w:rFonts w:asciiTheme="majorHAnsi" w:hAnsiTheme="majorHAnsi" w:cstheme="majorHAnsi" w:hint="eastAsia"/>
                    </w:rPr>
                    <w:t>EDIT</w:t>
                  </w:r>
                </w:p>
                <w:p w:rsidR="005F1F35" w:rsidRPr="00A822E9" w:rsidRDefault="005F1F35" w:rsidP="00872C8E">
                  <w:pPr>
                    <w:rPr>
                      <w:rFonts w:asciiTheme="majorHAnsi" w:hAnsiTheme="majorHAnsi" w:cstheme="majorHAnsi"/>
                    </w:rPr>
                  </w:pPr>
                  <w:r>
                    <w:rPr>
                      <w:rFonts w:asciiTheme="majorHAnsi" w:hAnsiTheme="majorHAnsi" w:cstheme="majorHAnsi"/>
                    </w:rPr>
                    <w:t>DOWNLOAD</w:t>
                  </w:r>
                </w:p>
              </w:tc>
            </w:tr>
          </w:tbl>
          <w:p w:rsidR="005F1F35" w:rsidRDefault="005F1F35" w:rsidP="0055425E">
            <w:pPr>
              <w:rPr>
                <w:rFonts w:asciiTheme="majorHAnsi" w:hAnsiTheme="majorHAnsi" w:cstheme="majorHAnsi"/>
              </w:rPr>
            </w:pPr>
          </w:p>
          <w:p w:rsidR="005F1F35" w:rsidRDefault="005F1F35" w:rsidP="0055425E">
            <w:pPr>
              <w:rPr>
                <w:rFonts w:asciiTheme="majorHAnsi" w:hAnsiTheme="majorHAnsi" w:cstheme="majorHAnsi"/>
              </w:rPr>
            </w:pPr>
          </w:p>
          <w:p w:rsidR="005F1F35" w:rsidRPr="00105FCC" w:rsidRDefault="005F1F35" w:rsidP="0055425E">
            <w:pPr>
              <w:ind w:left="680"/>
              <w:rPr>
                <w:rFonts w:asciiTheme="majorHAnsi" w:hAnsiTheme="majorHAnsi" w:cstheme="majorHAnsi"/>
              </w:rPr>
            </w:pPr>
            <w:r>
              <w:rPr>
                <w:rFonts w:asciiTheme="majorHAnsi" w:hAnsiTheme="majorHAnsi" w:cstheme="majorHAnsi"/>
              </w:rPr>
              <w:t>Parameters that can be specified for X-Command</w:t>
            </w:r>
          </w:p>
          <w:p w:rsidR="005F1F35" w:rsidRPr="00A822E9" w:rsidRDefault="005F1F35" w:rsidP="0055425E">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noProof/>
              </w:rPr>
              <w:t>5</w:t>
            </w:r>
            <w:r>
              <w:rPr>
                <w:rFonts w:asciiTheme="majorHAnsi" w:hAnsiTheme="majorHAnsi" w:cstheme="majorHAnsi"/>
                <w:noProof/>
              </w:rPr>
              <w:noBreakHyphen/>
              <w:t>30</w:t>
            </w:r>
            <w:r w:rsidRPr="005F1F35">
              <w:rPr>
                <w:rFonts w:asciiTheme="majorHAnsi" w:hAnsiTheme="majorHAnsi" w:cstheme="majorHAnsi"/>
                <w:noProof/>
              </w:rPr>
              <w:t xml:space="preserve">　</w:t>
            </w:r>
            <w:r>
              <w:rPr>
                <w:rFonts w:asciiTheme="majorHAnsi" w:hAnsiTheme="majorHAnsi" w:cstheme="majorHAnsi"/>
                <w:noProof/>
              </w:rPr>
              <w:t>Parameters</w:t>
            </w:r>
            <w:r>
              <w:rPr>
                <w:rFonts w:asciiTheme="majorHAnsi" w:hAnsiTheme="majorHAnsi" w:cstheme="majorHAnsi"/>
              </w:rPr>
              <w:t xml:space="preserve"> that can be specified for X-Command</w:t>
            </w:r>
          </w:p>
          <w:tbl>
            <w:tblPr>
              <w:tblStyle w:val="ab"/>
              <w:tblW w:w="9209" w:type="dxa"/>
              <w:tblInd w:w="680" w:type="dxa"/>
              <w:tblLook w:val="04A0" w:firstRow="1" w:lastRow="0" w:firstColumn="1" w:lastColumn="0" w:noHBand="0" w:noVBand="1"/>
            </w:tblPr>
            <w:tblGrid>
              <w:gridCol w:w="2126"/>
              <w:gridCol w:w="3688"/>
              <w:gridCol w:w="1983"/>
              <w:gridCol w:w="1412"/>
            </w:tblGrid>
            <w:tr w:rsidR="005F1F35" w:rsidRPr="00105FCC" w:rsidTr="00872C8E">
              <w:tc>
                <w:tcPr>
                  <w:tcW w:w="1533" w:type="dxa"/>
                  <w:shd w:val="clear" w:color="auto" w:fill="002B62"/>
                </w:tcPr>
                <w:p w:rsidR="005F1F35" w:rsidRPr="00105FCC" w:rsidRDefault="005F1F35" w:rsidP="00872C8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5F1F35" w:rsidRPr="00105FCC" w:rsidRDefault="005F1F35" w:rsidP="00872C8E">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c>
                <w:tcPr>
                  <w:tcW w:w="2127" w:type="dxa"/>
                  <w:shd w:val="clear" w:color="auto" w:fill="002B62"/>
                </w:tcPr>
                <w:p w:rsidR="005F1F35" w:rsidRPr="00105FCC" w:rsidRDefault="005F1F35" w:rsidP="00872C8E">
                  <w:pPr>
                    <w:jc w:val="center"/>
                    <w:rPr>
                      <w:rFonts w:asciiTheme="majorHAnsi" w:hAnsiTheme="majorHAnsi" w:cstheme="majorHAnsi"/>
                      <w:color w:val="FFFFFF" w:themeColor="background1"/>
                    </w:rPr>
                  </w:pPr>
                  <w:r>
                    <w:rPr>
                      <w:rFonts w:asciiTheme="majorHAnsi" w:hAnsiTheme="majorHAnsi" w:cstheme="majorHAnsi"/>
                      <w:color w:val="FFFFFF" w:themeColor="background1"/>
                    </w:rPr>
                    <w:t>Target screen</w:t>
                  </w:r>
                </w:p>
              </w:tc>
              <w:tc>
                <w:tcPr>
                  <w:tcW w:w="1417" w:type="dxa"/>
                  <w:shd w:val="clear" w:color="auto" w:fill="002B62"/>
                </w:tcPr>
                <w:p w:rsidR="005F1F35" w:rsidRPr="00105FCC" w:rsidRDefault="005F1F35" w:rsidP="00872C8E">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Menu ID</w:t>
                  </w:r>
                </w:p>
              </w:tc>
            </w:tr>
            <w:tr w:rsidR="005F1F35" w:rsidRPr="00105FCC" w:rsidTr="00872C8E">
              <w:tc>
                <w:tcPr>
                  <w:tcW w:w="1533" w:type="dxa"/>
                </w:tcPr>
                <w:p w:rsidR="005F1F35" w:rsidRPr="00105FCC" w:rsidRDefault="005F1F35" w:rsidP="00872C8E">
                  <w:pPr>
                    <w:rPr>
                      <w:rFonts w:asciiTheme="majorHAnsi" w:hAnsiTheme="majorHAnsi" w:cstheme="majorHAnsi"/>
                    </w:rPr>
                  </w:pPr>
                  <w:r w:rsidRPr="00105FCC">
                    <w:rPr>
                      <w:rFonts w:asciiTheme="majorHAnsi" w:hAnsiTheme="majorHAnsi" w:cstheme="majorHAnsi"/>
                    </w:rPr>
                    <w:t>INFO</w:t>
                  </w:r>
                </w:p>
              </w:tc>
              <w:tc>
                <w:tcPr>
                  <w:tcW w:w="4132" w:type="dxa"/>
                </w:tcPr>
                <w:p w:rsidR="005F1F35" w:rsidRPr="00105FCC" w:rsidRDefault="005F1F35" w:rsidP="00A822E9">
                  <w:pPr>
                    <w:rPr>
                      <w:rFonts w:asciiTheme="majorHAnsi" w:hAnsiTheme="majorHAnsi" w:cstheme="majorHAnsi"/>
                    </w:rPr>
                  </w:pPr>
                  <w:r>
                    <w:rPr>
                      <w:rFonts w:asciiTheme="majorHAnsi" w:hAnsiTheme="majorHAnsi" w:cstheme="majorHAnsi"/>
                    </w:rPr>
                    <w:t xml:space="preserve">Acquires Symphony </w:t>
                  </w:r>
                  <w:r>
                    <w:rPr>
                      <w:rFonts w:asciiTheme="majorHAnsi" w:hAnsiTheme="majorHAnsi" w:cstheme="majorHAnsi" w:hint="eastAsia"/>
                    </w:rPr>
                    <w:t>list</w:t>
                  </w:r>
                  <w:r>
                    <w:rPr>
                      <w:rFonts w:asciiTheme="majorHAnsi" w:hAnsiTheme="majorHAnsi" w:cstheme="majorHAnsi"/>
                    </w:rPr>
                    <w:t>.</w:t>
                  </w:r>
                </w:p>
              </w:tc>
              <w:tc>
                <w:tcPr>
                  <w:tcW w:w="2127" w:type="dxa"/>
                </w:tcPr>
                <w:p w:rsidR="005F1F35" w:rsidRPr="00105FCC" w:rsidRDefault="005F1F35" w:rsidP="00A822E9">
                  <w:pPr>
                    <w:rPr>
                      <w:rFonts w:asciiTheme="majorHAnsi" w:hAnsiTheme="majorHAnsi" w:cstheme="majorHAnsi"/>
                    </w:rPr>
                  </w:pPr>
                  <w:r w:rsidRPr="009A3904">
                    <w:rPr>
                      <w:rFonts w:asciiTheme="majorHAnsi" w:hAnsiTheme="majorHAnsi" w:cstheme="majorHAnsi" w:hint="eastAsia"/>
                    </w:rPr>
                    <w:t>Symphony</w:t>
                  </w:r>
                  <w:r>
                    <w:rPr>
                      <w:rFonts w:asciiTheme="majorHAnsi" w:hAnsiTheme="majorHAnsi" w:cstheme="majorHAnsi" w:hint="eastAsia"/>
                    </w:rPr>
                    <w:t xml:space="preserve"> list</w:t>
                  </w:r>
                </w:p>
              </w:tc>
              <w:tc>
                <w:tcPr>
                  <w:tcW w:w="1417" w:type="dxa"/>
                </w:tcPr>
                <w:p w:rsidR="005F1F35" w:rsidRPr="00105FCC" w:rsidRDefault="005F1F35" w:rsidP="00872C8E">
                  <w:pPr>
                    <w:rPr>
                      <w:rFonts w:asciiTheme="majorHAnsi" w:hAnsiTheme="majorHAnsi" w:cstheme="majorHAnsi"/>
                    </w:rPr>
                  </w:pPr>
                  <w:r>
                    <w:rPr>
                      <w:rFonts w:asciiTheme="majorHAnsi" w:hAnsiTheme="majorHAnsi" w:cstheme="majorHAnsi"/>
                    </w:rPr>
                    <w:t>2100000310</w:t>
                  </w:r>
                </w:p>
              </w:tc>
            </w:tr>
            <w:tr w:rsidR="005F1F35" w:rsidRPr="00105FCC" w:rsidTr="00872C8E">
              <w:tc>
                <w:tcPr>
                  <w:tcW w:w="1533" w:type="dxa"/>
                </w:tcPr>
                <w:p w:rsidR="005F1F35" w:rsidRDefault="005F1F35" w:rsidP="00872C8E">
                  <w:pPr>
                    <w:rPr>
                      <w:rFonts w:asciiTheme="majorHAnsi" w:hAnsiTheme="majorHAnsi" w:cstheme="majorHAnsi"/>
                    </w:rPr>
                  </w:pPr>
                  <w:r w:rsidRPr="00105FCC">
                    <w:rPr>
                      <w:rFonts w:asciiTheme="majorHAnsi" w:hAnsiTheme="majorHAnsi" w:cstheme="majorHAnsi"/>
                    </w:rPr>
                    <w:t>FILTER</w:t>
                  </w:r>
                </w:p>
                <w:p w:rsidR="005F1F35" w:rsidRPr="00105FCC" w:rsidRDefault="005F1F35" w:rsidP="00872C8E">
                  <w:pPr>
                    <w:rPr>
                      <w:rFonts w:asciiTheme="majorHAnsi" w:hAnsiTheme="majorHAnsi" w:cstheme="majorHAnsi"/>
                    </w:rPr>
                  </w:pPr>
                  <w:r>
                    <w:rPr>
                      <w:rFonts w:asciiTheme="majorHAnsi" w:hAnsiTheme="majorHAnsi" w:cstheme="majorHAnsi"/>
                    </w:rPr>
                    <w:t>FILTER_DATAONLY</w:t>
                  </w:r>
                </w:p>
              </w:tc>
              <w:tc>
                <w:tcPr>
                  <w:tcW w:w="4132" w:type="dxa"/>
                </w:tcPr>
                <w:p w:rsidR="005F1F35" w:rsidRPr="00105FCC" w:rsidRDefault="005F1F35" w:rsidP="005F1F35">
                  <w:pPr>
                    <w:rPr>
                      <w:rFonts w:asciiTheme="majorHAnsi" w:hAnsiTheme="majorHAnsi" w:cstheme="majorHAnsi"/>
                    </w:rPr>
                  </w:pPr>
                  <w:r w:rsidRPr="00A822E9">
                    <w:rPr>
                      <w:rFonts w:asciiTheme="majorHAnsi" w:hAnsiTheme="majorHAnsi" w:cstheme="majorHAnsi"/>
                    </w:rPr>
                    <w:t xml:space="preserve">References records that matches Symphony </w:t>
                  </w:r>
                  <w:r>
                    <w:rPr>
                      <w:rFonts w:asciiTheme="majorHAnsi" w:hAnsiTheme="majorHAnsi" w:cstheme="majorHAnsi"/>
                    </w:rPr>
                    <w:t>list.</w:t>
                  </w:r>
                </w:p>
              </w:tc>
              <w:tc>
                <w:tcPr>
                  <w:tcW w:w="2127" w:type="dxa"/>
                </w:tcPr>
                <w:p w:rsidR="005F1F35" w:rsidRPr="00105FCC" w:rsidRDefault="005F1F35" w:rsidP="00A822E9">
                  <w:pPr>
                    <w:rPr>
                      <w:rFonts w:asciiTheme="majorHAnsi" w:hAnsiTheme="majorHAnsi" w:cstheme="majorHAnsi"/>
                    </w:rPr>
                  </w:pPr>
                  <w:r w:rsidRPr="009A3904">
                    <w:rPr>
                      <w:rFonts w:asciiTheme="majorHAnsi" w:hAnsiTheme="majorHAnsi" w:cstheme="majorHAnsi" w:hint="eastAsia"/>
                    </w:rPr>
                    <w:t>Symphony</w:t>
                  </w:r>
                  <w:r>
                    <w:rPr>
                      <w:rFonts w:asciiTheme="majorHAnsi" w:hAnsiTheme="majorHAnsi" w:cstheme="majorHAnsi"/>
                    </w:rPr>
                    <w:t xml:space="preserve"> </w:t>
                  </w:r>
                  <w:r>
                    <w:rPr>
                      <w:rFonts w:asciiTheme="majorHAnsi" w:hAnsiTheme="majorHAnsi" w:cstheme="majorHAnsi" w:hint="eastAsia"/>
                    </w:rPr>
                    <w:t>li</w:t>
                  </w:r>
                  <w:r>
                    <w:rPr>
                      <w:rFonts w:asciiTheme="majorHAnsi" w:hAnsiTheme="majorHAnsi" w:cstheme="majorHAnsi"/>
                    </w:rPr>
                    <w:t>st</w:t>
                  </w:r>
                </w:p>
              </w:tc>
              <w:tc>
                <w:tcPr>
                  <w:tcW w:w="1417" w:type="dxa"/>
                </w:tcPr>
                <w:p w:rsidR="005F1F35" w:rsidRPr="00105FCC" w:rsidRDefault="005F1F35" w:rsidP="00872C8E">
                  <w:pPr>
                    <w:rPr>
                      <w:rFonts w:asciiTheme="majorHAnsi" w:hAnsiTheme="majorHAnsi" w:cstheme="majorHAnsi"/>
                    </w:rPr>
                  </w:pPr>
                  <w:r>
                    <w:rPr>
                      <w:rFonts w:asciiTheme="majorHAnsi" w:hAnsiTheme="majorHAnsi" w:cstheme="majorHAnsi"/>
                    </w:rPr>
                    <w:t>2100000310</w:t>
                  </w:r>
                </w:p>
              </w:tc>
            </w:tr>
            <w:tr w:rsidR="005F1F35" w:rsidRPr="00105FCC" w:rsidTr="00872C8E">
              <w:tc>
                <w:tcPr>
                  <w:tcW w:w="1533" w:type="dxa"/>
                </w:tcPr>
                <w:p w:rsidR="005F1F35" w:rsidRPr="00105FCC" w:rsidRDefault="005F1F35" w:rsidP="00872C8E">
                  <w:pPr>
                    <w:rPr>
                      <w:rFonts w:asciiTheme="majorHAnsi" w:hAnsiTheme="majorHAnsi" w:cstheme="majorHAnsi"/>
                    </w:rPr>
                  </w:pPr>
                  <w:r>
                    <w:rPr>
                      <w:rFonts w:asciiTheme="majorHAnsi" w:hAnsiTheme="majorHAnsi" w:cstheme="majorHAnsi" w:hint="eastAsia"/>
                    </w:rPr>
                    <w:t>EDIT</w:t>
                  </w:r>
                </w:p>
              </w:tc>
              <w:tc>
                <w:tcPr>
                  <w:tcW w:w="4132" w:type="dxa"/>
                </w:tcPr>
                <w:p w:rsidR="005F1F35" w:rsidRPr="00A822E9" w:rsidRDefault="005F1F35" w:rsidP="005F1F35">
                  <w:pPr>
                    <w:rPr>
                      <w:rFonts w:asciiTheme="majorHAnsi" w:hAnsiTheme="majorHAnsi" w:cstheme="majorHAnsi"/>
                    </w:rPr>
                  </w:pPr>
                  <w:r w:rsidRPr="005F1F35">
                    <w:rPr>
                      <w:rFonts w:asciiTheme="majorHAnsi" w:hAnsiTheme="majorHAnsi" w:cstheme="majorHAnsi"/>
                    </w:rPr>
                    <w:t>Updates Symphony list</w:t>
                  </w:r>
                  <w:r w:rsidRPr="005F1F35">
                    <w:rPr>
                      <w:rFonts w:asciiTheme="majorHAnsi" w:hAnsiTheme="majorHAnsi" w:cstheme="majorHAnsi"/>
                    </w:rPr>
                    <w:t>.</w:t>
                  </w:r>
                </w:p>
              </w:tc>
              <w:tc>
                <w:tcPr>
                  <w:tcW w:w="2127" w:type="dxa"/>
                </w:tcPr>
                <w:p w:rsidR="005F1F35" w:rsidRPr="009A3904" w:rsidRDefault="005F1F35" w:rsidP="00A822E9">
                  <w:pPr>
                    <w:rPr>
                      <w:rFonts w:asciiTheme="majorHAnsi" w:hAnsiTheme="majorHAnsi" w:cstheme="majorHAnsi" w:hint="eastAsia"/>
                    </w:rPr>
                  </w:pPr>
                  <w:r w:rsidRPr="009A3904">
                    <w:rPr>
                      <w:rFonts w:asciiTheme="majorHAnsi" w:hAnsiTheme="majorHAnsi" w:cstheme="majorHAnsi" w:hint="eastAsia"/>
                    </w:rPr>
                    <w:t>Symphony</w:t>
                  </w:r>
                  <w:r>
                    <w:rPr>
                      <w:rFonts w:asciiTheme="majorHAnsi" w:hAnsiTheme="majorHAnsi" w:cstheme="majorHAnsi"/>
                    </w:rPr>
                    <w:t xml:space="preserve"> </w:t>
                  </w:r>
                  <w:r>
                    <w:rPr>
                      <w:rFonts w:asciiTheme="majorHAnsi" w:hAnsiTheme="majorHAnsi" w:cstheme="majorHAnsi" w:hint="eastAsia"/>
                    </w:rPr>
                    <w:t>li</w:t>
                  </w:r>
                  <w:r>
                    <w:rPr>
                      <w:rFonts w:asciiTheme="majorHAnsi" w:hAnsiTheme="majorHAnsi" w:cstheme="majorHAnsi"/>
                    </w:rPr>
                    <w:t>st</w:t>
                  </w:r>
                </w:p>
              </w:tc>
              <w:tc>
                <w:tcPr>
                  <w:tcW w:w="1417" w:type="dxa"/>
                </w:tcPr>
                <w:p w:rsidR="005F1F35" w:rsidRDefault="005F1F35" w:rsidP="00872C8E">
                  <w:pPr>
                    <w:rPr>
                      <w:rFonts w:asciiTheme="majorHAnsi" w:hAnsiTheme="majorHAnsi" w:cstheme="majorHAnsi"/>
                    </w:rPr>
                  </w:pPr>
                  <w:r>
                    <w:rPr>
                      <w:rFonts w:asciiTheme="majorHAnsi" w:hAnsiTheme="majorHAnsi" w:cstheme="majorHAnsi"/>
                    </w:rPr>
                    <w:t>2100000310</w:t>
                  </w:r>
                </w:p>
              </w:tc>
            </w:tr>
            <w:tr w:rsidR="005F1F35" w:rsidRPr="00105FCC" w:rsidTr="00872C8E">
              <w:tc>
                <w:tcPr>
                  <w:tcW w:w="1533" w:type="dxa"/>
                </w:tcPr>
                <w:p w:rsidR="005F1F35" w:rsidRPr="00105FCC" w:rsidRDefault="005F1F35" w:rsidP="00872C8E">
                  <w:pPr>
                    <w:rPr>
                      <w:rFonts w:asciiTheme="majorHAnsi" w:hAnsiTheme="majorHAnsi" w:cstheme="majorHAnsi"/>
                    </w:rPr>
                  </w:pPr>
                  <w:r>
                    <w:rPr>
                      <w:rFonts w:asciiTheme="majorHAnsi" w:hAnsiTheme="majorHAnsi" w:cstheme="majorHAnsi"/>
                    </w:rPr>
                    <w:t>DOWNLOAD</w:t>
                  </w:r>
                </w:p>
              </w:tc>
              <w:tc>
                <w:tcPr>
                  <w:tcW w:w="4132" w:type="dxa"/>
                </w:tcPr>
                <w:p w:rsidR="005F1F35" w:rsidRPr="00105FCC" w:rsidRDefault="005F1F35" w:rsidP="00872C8E">
                  <w:pPr>
                    <w:rPr>
                      <w:rFonts w:asciiTheme="majorHAnsi" w:hAnsiTheme="majorHAnsi" w:cstheme="majorHAnsi"/>
                    </w:rPr>
                  </w:pPr>
                  <w:r w:rsidRPr="00A822E9">
                    <w:rPr>
                      <w:rFonts w:asciiTheme="majorHAnsi" w:hAnsiTheme="majorHAnsi" w:cstheme="majorHAnsi"/>
                    </w:rPr>
                    <w:t>Acquires result data and input data from the Symphony list.</w:t>
                  </w:r>
                </w:p>
              </w:tc>
              <w:tc>
                <w:tcPr>
                  <w:tcW w:w="2127" w:type="dxa"/>
                </w:tcPr>
                <w:p w:rsidR="005F1F35" w:rsidRPr="00105FCC" w:rsidRDefault="005F1F35" w:rsidP="00A822E9">
                  <w:pPr>
                    <w:rPr>
                      <w:rFonts w:asciiTheme="majorHAnsi" w:hAnsiTheme="majorHAnsi" w:cstheme="majorHAnsi"/>
                    </w:rPr>
                  </w:pPr>
                  <w:r w:rsidRPr="009A3904">
                    <w:rPr>
                      <w:rFonts w:asciiTheme="majorHAnsi" w:hAnsiTheme="majorHAnsi" w:cstheme="majorHAnsi" w:hint="eastAsia"/>
                    </w:rPr>
                    <w:t>Symphony</w:t>
                  </w:r>
                  <w:r>
                    <w:rPr>
                      <w:rFonts w:asciiTheme="majorHAnsi" w:hAnsiTheme="majorHAnsi" w:cstheme="majorHAnsi"/>
                    </w:rPr>
                    <w:t xml:space="preserve"> </w:t>
                  </w:r>
                  <w:r>
                    <w:rPr>
                      <w:rFonts w:asciiTheme="majorHAnsi" w:hAnsiTheme="majorHAnsi" w:cstheme="majorHAnsi" w:hint="eastAsia"/>
                    </w:rPr>
                    <w:t>li</w:t>
                  </w:r>
                  <w:r>
                    <w:rPr>
                      <w:rFonts w:asciiTheme="majorHAnsi" w:hAnsiTheme="majorHAnsi" w:cstheme="majorHAnsi"/>
                    </w:rPr>
                    <w:t>st</w:t>
                  </w:r>
                </w:p>
              </w:tc>
              <w:tc>
                <w:tcPr>
                  <w:tcW w:w="1417" w:type="dxa"/>
                </w:tcPr>
                <w:p w:rsidR="005F1F35" w:rsidRPr="00105FCC" w:rsidRDefault="005F1F35" w:rsidP="00872C8E">
                  <w:pPr>
                    <w:rPr>
                      <w:rFonts w:asciiTheme="majorHAnsi" w:hAnsiTheme="majorHAnsi" w:cstheme="majorHAnsi"/>
                    </w:rPr>
                  </w:pPr>
                  <w:r>
                    <w:rPr>
                      <w:rFonts w:asciiTheme="majorHAnsi" w:hAnsiTheme="majorHAnsi" w:cstheme="majorHAnsi"/>
                    </w:rPr>
                    <w:t>2100000310</w:t>
                  </w:r>
                </w:p>
              </w:tc>
            </w:tr>
          </w:tbl>
          <w:p w:rsidR="005F1F35" w:rsidRPr="00105FCC" w:rsidRDefault="005F1F35" w:rsidP="0055425E">
            <w:pPr>
              <w:ind w:left="680"/>
              <w:rPr>
                <w:rFonts w:asciiTheme="majorHAnsi" w:hAnsiTheme="majorHAnsi" w:cstheme="majorHAnsi"/>
              </w:rPr>
            </w:pPr>
          </w:p>
          <w:p w:rsidR="005F1F35" w:rsidRPr="00401CA9" w:rsidRDefault="005F1F35" w:rsidP="00A822E9">
            <w:pPr>
              <w:ind w:left="680"/>
              <w:rPr>
                <w:rFonts w:asciiTheme="majorHAnsi" w:hAnsiTheme="majorHAnsi" w:cstheme="majorHAnsi"/>
              </w:rPr>
            </w:pPr>
            <w:r>
              <w:rPr>
                <w:rFonts w:asciiTheme="majorHAnsi" w:hAnsiTheme="majorHAnsi" w:cstheme="majorHAnsi" w:hint="eastAsia"/>
              </w:rPr>
              <w:t>The following explains the different X-command parameter</w:t>
            </w:r>
            <w:r>
              <w:rPr>
                <w:rFonts w:asciiTheme="majorHAnsi" w:hAnsiTheme="majorHAnsi" w:cstheme="majorHAnsi"/>
              </w:rPr>
              <w:t>s.</w:t>
            </w:r>
          </w:p>
          <w:p w:rsidR="005F1F35" w:rsidRPr="00A822E9" w:rsidRDefault="005F1F35" w:rsidP="0055425E">
            <w:pPr>
              <w:ind w:left="680"/>
              <w:rPr>
                <w:rFonts w:asciiTheme="majorHAnsi" w:hAnsiTheme="majorHAnsi" w:cstheme="majorHAnsi"/>
              </w:rPr>
            </w:pPr>
          </w:p>
          <w:p w:rsidR="005F1F35" w:rsidRDefault="005F1F35" w:rsidP="0055425E">
            <w:pPr>
              <w:ind w:left="680"/>
              <w:rPr>
                <w:rFonts w:asciiTheme="majorHAnsi" w:hAnsiTheme="majorHAnsi" w:cstheme="majorHAnsi"/>
              </w:rPr>
            </w:pPr>
          </w:p>
          <w:p w:rsidR="005F1F35" w:rsidRPr="00105FCC" w:rsidRDefault="005F1F35" w:rsidP="0055425E">
            <w:pPr>
              <w:pStyle w:val="30"/>
            </w:pPr>
            <w:r w:rsidRPr="00105FCC">
              <w:t>INFO</w:t>
            </w:r>
          </w:p>
          <w:p w:rsidR="005F1F35" w:rsidRPr="00105FCC" w:rsidRDefault="005F1F35" w:rsidP="0055425E">
            <w:pPr>
              <w:ind w:left="454"/>
              <w:rPr>
                <w:rFonts w:asciiTheme="majorHAnsi" w:hAnsiTheme="majorHAnsi" w:cstheme="majorHAnsi"/>
              </w:rPr>
            </w:pPr>
            <w:r>
              <w:rPr>
                <w:rFonts w:asciiTheme="majorHAnsi" w:hAnsiTheme="majorHAnsi" w:cstheme="majorHAnsi"/>
                <w:szCs w:val="21"/>
              </w:rPr>
              <w:t>Acquires Symphony class column information.</w:t>
            </w:r>
          </w:p>
          <w:p w:rsidR="005F1F35" w:rsidRPr="00105FCC" w:rsidRDefault="005F1F35" w:rsidP="0055425E">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Pr="005F1F35">
              <w:rPr>
                <w:rFonts w:ascii="ＭＳ ゴシック" w:eastAsia="ＭＳ ゴシック" w:hAnsi="ＭＳ ゴシック" w:cs="ＭＳ ゴシック" w:hint="eastAsia"/>
              </w:rPr>
              <w:t>S</w:t>
            </w:r>
            <w:r w:rsidRPr="005F1F35">
              <w:rPr>
                <w:rFonts w:ascii="ＭＳ ゴシック" w:eastAsia="ＭＳ ゴシック" w:hAnsi="ＭＳ ゴシック" w:cs="ＭＳ ゴシック"/>
              </w:rPr>
              <w:t>ee</w:t>
            </w:r>
            <w:r>
              <w:rPr>
                <w:rFonts w:asciiTheme="majorHAnsi" w:hAnsiTheme="majorHAnsi" w:cstheme="majorHAnsi"/>
              </w:rPr>
              <w:t xml:space="preserve"> ”Standard </w:t>
            </w:r>
            <w:r w:rsidRPr="00105FCC">
              <w:rPr>
                <w:rFonts w:asciiTheme="majorHAnsi" w:hAnsiTheme="majorHAnsi" w:cstheme="majorHAnsi"/>
              </w:rPr>
              <w:t>REST</w:t>
            </w:r>
            <w:r>
              <w:rPr>
                <w:rFonts w:asciiTheme="majorHAnsi" w:hAnsiTheme="majorHAnsi" w:cstheme="majorHAnsi"/>
              </w:rPr>
              <w:t xml:space="preserve"> function”</w:t>
            </w:r>
            <w:r w:rsidRPr="00105FCC">
              <w:rPr>
                <w:rFonts w:asciiTheme="majorHAnsi" w:hAnsiTheme="majorHAnsi" w:cstheme="majorHAnsi"/>
              </w:rPr>
              <w:t>-</w:t>
            </w:r>
            <w:r>
              <w:rPr>
                <w:rFonts w:asciiTheme="majorHAnsi" w:hAnsiTheme="majorHAnsi" w:cstheme="majorHAnsi"/>
              </w:rPr>
              <w:t>“</w:t>
            </w:r>
            <w:r w:rsidRPr="00105FCC">
              <w:rPr>
                <w:rFonts w:asciiTheme="majorHAnsi" w:hAnsiTheme="majorHAnsi" w:cstheme="majorHAnsi"/>
              </w:rPr>
              <w:t>INFO(X-Command)</w:t>
            </w:r>
            <w:r>
              <w:rPr>
                <w:rFonts w:asciiTheme="majorHAnsi" w:hAnsiTheme="majorHAnsi" w:cstheme="majorHAnsi"/>
              </w:rPr>
              <w:t>” for more information</w:t>
            </w:r>
          </w:p>
          <w:p w:rsidR="005F1F35" w:rsidRPr="00105FCC" w:rsidRDefault="005F1F35" w:rsidP="0055425E">
            <w:pPr>
              <w:ind w:left="454" w:firstLine="386"/>
              <w:rPr>
                <w:rFonts w:asciiTheme="majorHAnsi" w:hAnsiTheme="majorHAnsi" w:cstheme="majorHAnsi"/>
              </w:rPr>
            </w:pPr>
          </w:p>
          <w:p w:rsidR="005F1F35" w:rsidRPr="00105FCC" w:rsidRDefault="005F1F35" w:rsidP="0055425E">
            <w:pPr>
              <w:pStyle w:val="30"/>
            </w:pPr>
            <w:r w:rsidRPr="00105FCC">
              <w:t>FILTER</w:t>
            </w:r>
            <w:r>
              <w:rPr>
                <w:rFonts w:hint="eastAsia"/>
              </w:rPr>
              <w:t>・</w:t>
            </w:r>
            <w:r>
              <w:rPr>
                <w:rFonts w:hint="eastAsia"/>
              </w:rPr>
              <w:t>FILTER_DATAONLY</w:t>
            </w:r>
          </w:p>
          <w:p w:rsidR="005F1F35" w:rsidRPr="00A822E9" w:rsidRDefault="005F1F35" w:rsidP="00A822E9">
            <w:pPr>
              <w:ind w:left="454"/>
              <w:rPr>
                <w:rFonts w:asciiTheme="majorHAnsi" w:hAnsiTheme="majorHAnsi" w:cstheme="majorHAnsi"/>
              </w:rPr>
            </w:pPr>
            <w:r w:rsidRPr="00A822E9">
              <w:rPr>
                <w:rFonts w:asciiTheme="majorHAnsi" w:hAnsiTheme="majorHAnsi" w:cstheme="majorHAnsi"/>
              </w:rPr>
              <w:t>Acquires either the column information of the records that matches the set conditions or column information, record contents and line numbers for all the records with normal status (Abolished or restoring).</w:t>
            </w:r>
          </w:p>
          <w:p w:rsidR="005F1F35" w:rsidRPr="00A822E9" w:rsidRDefault="005F1F35" w:rsidP="00A822E9">
            <w:pPr>
              <w:ind w:left="454"/>
              <w:rPr>
                <w:rFonts w:asciiTheme="majorHAnsi" w:hAnsiTheme="majorHAnsi" w:cstheme="majorHAnsi"/>
              </w:rPr>
            </w:pPr>
            <w:r w:rsidRPr="00A822E9">
              <w:rPr>
                <w:rFonts w:asciiTheme="majorHAnsi" w:hAnsiTheme="majorHAnsi" w:cstheme="majorHAnsi"/>
              </w:rPr>
              <w:t>If FILTER_DATAONLY is specified, the colum</w:t>
            </w:r>
            <w:r>
              <w:rPr>
                <w:rFonts w:asciiTheme="majorHAnsi" w:hAnsiTheme="majorHAnsi" w:cstheme="majorHAnsi"/>
              </w:rPr>
              <w:t>n</w:t>
            </w:r>
            <w:r w:rsidRPr="00A822E9">
              <w:rPr>
                <w:rFonts w:asciiTheme="majorHAnsi" w:hAnsiTheme="majorHAnsi" w:cstheme="majorHAnsi"/>
              </w:rPr>
              <w:t xml:space="preserve"> information will be shortened.</w:t>
            </w:r>
          </w:p>
          <w:p w:rsidR="005F1F35" w:rsidRDefault="005F1F35" w:rsidP="00A822E9">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Pr="005F1F35">
              <w:rPr>
                <w:rFonts w:ascii="ＭＳ ゴシック" w:eastAsia="ＭＳ ゴシック" w:hAnsi="ＭＳ ゴシック" w:cs="ＭＳ ゴシック" w:hint="eastAsia"/>
              </w:rPr>
              <w:t>S</w:t>
            </w:r>
            <w:r w:rsidRPr="005F1F35">
              <w:rPr>
                <w:rFonts w:ascii="ＭＳ ゴシック" w:eastAsia="ＭＳ ゴシック" w:hAnsi="ＭＳ ゴシック" w:cs="ＭＳ ゴシック"/>
              </w:rPr>
              <w:t>ee</w:t>
            </w:r>
            <w:r>
              <w:rPr>
                <w:rFonts w:asciiTheme="majorHAnsi" w:hAnsiTheme="majorHAnsi" w:cstheme="majorHAnsi"/>
              </w:rPr>
              <w:t xml:space="preserve"> ”Standard </w:t>
            </w:r>
            <w:r w:rsidRPr="00105FCC">
              <w:rPr>
                <w:rFonts w:asciiTheme="majorHAnsi" w:hAnsiTheme="majorHAnsi" w:cstheme="majorHAnsi"/>
              </w:rPr>
              <w:t>REST</w:t>
            </w:r>
            <w:r>
              <w:rPr>
                <w:rFonts w:asciiTheme="majorHAnsi" w:hAnsiTheme="majorHAnsi" w:cstheme="majorHAnsi"/>
              </w:rPr>
              <w:t xml:space="preserve"> function”</w:t>
            </w:r>
            <w:r w:rsidRPr="00105FCC">
              <w:rPr>
                <w:rFonts w:asciiTheme="majorHAnsi" w:hAnsiTheme="majorHAnsi" w:cstheme="majorHAnsi"/>
              </w:rPr>
              <w:t>-</w:t>
            </w:r>
            <w:r>
              <w:rPr>
                <w:rFonts w:asciiTheme="majorHAnsi" w:hAnsiTheme="majorHAnsi" w:cstheme="majorHAnsi"/>
              </w:rPr>
              <w:t>“</w:t>
            </w:r>
            <w:r w:rsidRPr="00105FCC">
              <w:rPr>
                <w:rFonts w:asciiTheme="majorHAnsi" w:hAnsiTheme="majorHAnsi" w:cstheme="majorHAnsi"/>
              </w:rPr>
              <w:t>INFO(X-Command)</w:t>
            </w:r>
            <w:r>
              <w:rPr>
                <w:rFonts w:asciiTheme="majorHAnsi" w:hAnsiTheme="majorHAnsi" w:cstheme="majorHAnsi"/>
              </w:rPr>
              <w:t>” for more information</w:t>
            </w:r>
          </w:p>
          <w:p w:rsidR="005F1F35" w:rsidRPr="005F1F35" w:rsidRDefault="005F1F35" w:rsidP="005F1F35">
            <w:pPr>
              <w:pStyle w:val="30"/>
            </w:pPr>
          </w:p>
          <w:p w:rsidR="005F1F35" w:rsidRPr="00105FCC" w:rsidRDefault="005F1F35" w:rsidP="005F1F35">
            <w:pPr>
              <w:pStyle w:val="30"/>
            </w:pPr>
            <w:r>
              <w:rPr>
                <w:rFonts w:hint="eastAsia"/>
              </w:rPr>
              <w:t>EDIT</w:t>
            </w:r>
          </w:p>
          <w:p w:rsidR="005F1F35" w:rsidRPr="005F1F35" w:rsidRDefault="005F1F35" w:rsidP="005F1F35">
            <w:pPr>
              <w:ind w:left="420"/>
              <w:rPr>
                <w:rFonts w:asciiTheme="majorHAnsi" w:hAnsiTheme="majorHAnsi" w:cstheme="majorHAnsi"/>
              </w:rPr>
            </w:pPr>
            <w:r w:rsidRPr="005F1F35">
              <w:rPr>
                <w:rFonts w:asciiTheme="majorHAnsi" w:hAnsiTheme="majorHAnsi" w:cstheme="majorHAnsi"/>
              </w:rPr>
              <w:t>Updates, deletes or restores items in the Symphony list.</w:t>
            </w:r>
          </w:p>
          <w:p w:rsidR="005F1F35" w:rsidRPr="005F1F35" w:rsidRDefault="005F1F35" w:rsidP="005F1F35">
            <w:pPr>
              <w:ind w:left="420"/>
              <w:rPr>
                <w:rFonts w:asciiTheme="majorHAnsi" w:eastAsiaTheme="majorEastAsia" w:hAnsiTheme="majorHAnsi" w:cstheme="majorHAnsi"/>
                <w:color w:val="424242"/>
                <w:kern w:val="0"/>
                <w:szCs w:val="21"/>
              </w:rPr>
            </w:pPr>
            <w:r w:rsidRPr="005F1F35">
              <w:rPr>
                <w:rFonts w:asciiTheme="majorHAnsi" w:hAnsiTheme="majorHAnsi" w:cstheme="majorHAnsi"/>
              </w:rPr>
              <w:t>Note that this can only be used if the user's "Role/menu" link is "Can maintain</w:t>
            </w:r>
            <w:r w:rsidRPr="005F1F35">
              <w:t>"</w:t>
            </w:r>
            <w:r w:rsidRPr="005F1F35">
              <w:rPr>
                <w:rFonts w:asciiTheme="majorHAnsi" w:eastAsiaTheme="majorEastAsia" w:hAnsiTheme="majorHAnsi" w:cstheme="majorHAnsi"/>
                <w:color w:val="424242"/>
                <w:kern w:val="0"/>
                <w:szCs w:val="21"/>
              </w:rPr>
              <w:t>.</w:t>
            </w:r>
          </w:p>
          <w:p w:rsidR="005F1F35" w:rsidRPr="005F1F35" w:rsidRDefault="005F1F35" w:rsidP="005F1F35">
            <w:pPr>
              <w:ind w:left="680"/>
              <w:rPr>
                <w:rFonts w:asciiTheme="majorHAnsi" w:eastAsiaTheme="majorEastAsia" w:hAnsiTheme="majorHAnsi" w:cstheme="majorHAnsi"/>
                <w:color w:val="424242"/>
                <w:kern w:val="0"/>
                <w:szCs w:val="21"/>
              </w:rPr>
            </w:pPr>
            <w:r w:rsidRPr="005F1F35">
              <w:rPr>
                <w:rFonts w:asciiTheme="majorHAnsi" w:hAnsiTheme="majorHAnsi" w:cstheme="majorHAnsi" w:hint="eastAsia"/>
              </w:rPr>
              <w:t>※</w:t>
            </w:r>
            <w:r w:rsidRPr="005F1F35">
              <w:rPr>
                <w:rFonts w:asciiTheme="majorHAnsi" w:hAnsiTheme="majorHAnsi" w:cstheme="majorHAnsi"/>
              </w:rPr>
              <w:t>For</w:t>
            </w:r>
            <w:r w:rsidRPr="005F1F35">
              <w:rPr>
                <w:rFonts w:asciiTheme="majorHAnsi" w:eastAsiaTheme="majorEastAsia" w:hAnsiTheme="majorHAnsi" w:cstheme="majorHAnsi"/>
                <w:color w:val="424242"/>
                <w:kern w:val="0"/>
                <w:szCs w:val="21"/>
              </w:rPr>
              <w:t xml:space="preserve"> more information, please see "Using Standard Rest Function" - "EDIT(X-Command)".</w:t>
            </w:r>
          </w:p>
          <w:p w:rsidR="005F1F35" w:rsidRPr="005F1F35" w:rsidRDefault="005F1F35" w:rsidP="005F1F35">
            <w:pPr>
              <w:pStyle w:val="52"/>
              <w:ind w:leftChars="67" w:left="141" w:firstLine="1"/>
              <w:jc w:val="center"/>
              <w:rPr>
                <w:rFonts w:asciiTheme="majorHAnsi" w:hAnsiTheme="majorHAnsi" w:cstheme="majorHAnsi"/>
                <w:b/>
              </w:rPr>
            </w:pPr>
          </w:p>
          <w:p w:rsidR="005F1F35" w:rsidRPr="005F1F35" w:rsidRDefault="005F1F35" w:rsidP="005F1F35">
            <w:pPr>
              <w:pStyle w:val="52"/>
              <w:ind w:leftChars="67" w:left="141" w:firstLine="1"/>
              <w:jc w:val="center"/>
              <w:rPr>
                <w:rFonts w:asciiTheme="majorHAnsi" w:hAnsiTheme="majorHAnsi" w:cstheme="majorHAnsi"/>
                <w:b/>
                <w:noProof/>
              </w:rPr>
            </w:pPr>
            <w:r w:rsidRPr="005F1F35">
              <w:rPr>
                <w:rFonts w:asciiTheme="majorHAnsi" w:hAnsiTheme="majorHAnsi" w:cstheme="majorHAnsi" w:hint="eastAsia"/>
                <w:b/>
              </w:rPr>
              <w:t>DOWNLOAD</w:t>
            </w:r>
          </w:p>
          <w:p w:rsidR="005F1F35" w:rsidRPr="00331618" w:rsidRDefault="005F1F35" w:rsidP="005F1F35">
            <w:pPr>
              <w:pStyle w:val="52"/>
              <w:ind w:leftChars="67" w:left="141" w:firstLine="1"/>
              <w:jc w:val="center"/>
            </w:pPr>
            <w:r>
              <w:rPr>
                <w:rFonts w:asciiTheme="majorHAnsi" w:hAnsiTheme="majorHAnsi" w:cstheme="majorHAnsi"/>
              </w:rPr>
              <w:t>Acquires</w:t>
            </w:r>
            <w:r w:rsidRPr="005F1F35">
              <w:rPr>
                <w:rFonts w:asciiTheme="majorHAnsi" w:hAnsiTheme="majorHAnsi" w:cstheme="majorHAnsi"/>
                <w:b/>
                <w:szCs w:val="21"/>
              </w:rPr>
              <w:t xml:space="preserve"> </w:t>
            </w:r>
            <w:r w:rsidRPr="005F1F35">
              <w:rPr>
                <w:rFonts w:asciiTheme="majorHAnsi" w:hAnsiTheme="majorHAnsi" w:cstheme="majorHAnsi"/>
                <w:b/>
              </w:rPr>
              <w:t xml:space="preserve">a BASE64-encoded zip </w:t>
            </w:r>
            <w:r w:rsidRPr="00A822E9">
              <w:rPr>
                <w:rFonts w:asciiTheme="majorHAnsi" w:hAnsiTheme="majorHAnsi" w:cstheme="majorHAnsi"/>
              </w:rPr>
              <w:t>file containing a set of input data and a set of result data for records that match the conditions specified by the parameters.</w:t>
            </w:r>
          </w:p>
          <w:p w:rsidR="005F1F35" w:rsidRPr="00305B56" w:rsidRDefault="005F1F35" w:rsidP="0055425E">
            <w:pPr>
              <w:ind w:left="680"/>
              <w:rPr>
                <w:rFonts w:asciiTheme="majorHAnsi" w:hAnsiTheme="majorHAnsi" w:cstheme="majorHAnsi"/>
              </w:rPr>
            </w:pPr>
          </w:p>
          <w:p w:rsidR="005F1F35" w:rsidRPr="00105FCC" w:rsidRDefault="005F1F35" w:rsidP="0055425E">
            <w:pPr>
              <w:pStyle w:val="52"/>
              <w:ind w:leftChars="67" w:left="141" w:firstLine="1"/>
              <w:jc w:val="center"/>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Pr>
                <w:rFonts w:asciiTheme="majorHAnsi" w:hAnsiTheme="majorHAnsi" w:cstheme="majorHAnsi"/>
                <w:b/>
                <w:noProof/>
              </w:rPr>
              <w:t>5</w:t>
            </w:r>
            <w:r>
              <w:rPr>
                <w:rFonts w:asciiTheme="majorHAnsi" w:hAnsiTheme="majorHAnsi" w:cstheme="majorHAnsi"/>
                <w:b/>
              </w:rPr>
              <w:noBreakHyphen/>
              <w:t>20</w:t>
            </w:r>
            <w:r w:rsidRPr="00105FCC">
              <w:rPr>
                <w:rFonts w:asciiTheme="majorHAnsi" w:hAnsiTheme="majorHAnsi" w:cstheme="majorHAnsi"/>
              </w:rPr>
              <w:t xml:space="preserve"> </w:t>
            </w:r>
            <w:r w:rsidRPr="00CD75FD">
              <w:rPr>
                <w:rFonts w:asciiTheme="majorHAnsi" w:hAnsiTheme="majorHAnsi" w:cstheme="majorHAnsi"/>
                <w:b/>
                <w:szCs w:val="21"/>
              </w:rPr>
              <w:t>Symphony</w:t>
            </w:r>
            <w:r>
              <w:rPr>
                <w:rFonts w:asciiTheme="majorHAnsi" w:hAnsiTheme="majorHAnsi" w:cstheme="majorHAnsi" w:hint="eastAsia"/>
                <w:b/>
              </w:rPr>
              <w:t xml:space="preserve"> class parameter list</w:t>
            </w:r>
          </w:p>
          <w:tbl>
            <w:tblPr>
              <w:tblW w:w="6720" w:type="dxa"/>
              <w:jc w:val="center"/>
              <w:tblCellMar>
                <w:left w:w="99" w:type="dxa"/>
                <w:right w:w="99" w:type="dxa"/>
              </w:tblCellMar>
              <w:tblLook w:val="04A0" w:firstRow="1" w:lastRow="0" w:firstColumn="1" w:lastColumn="0" w:noHBand="0" w:noVBand="1"/>
            </w:tblPr>
            <w:tblGrid>
              <w:gridCol w:w="3011"/>
              <w:gridCol w:w="3709"/>
            </w:tblGrid>
            <w:tr w:rsidR="005F1F35" w:rsidRPr="00105FCC" w:rsidTr="00872C8E">
              <w:trPr>
                <w:trHeight w:val="195"/>
                <w:jc w:val="center"/>
              </w:trPr>
              <w:tc>
                <w:tcPr>
                  <w:tcW w:w="2011" w:type="dxa"/>
                  <w:tcBorders>
                    <w:top w:val="single" w:sz="4" w:space="0" w:color="auto"/>
                    <w:left w:val="single" w:sz="4" w:space="0" w:color="auto"/>
                    <w:bottom w:val="single" w:sz="4" w:space="0" w:color="auto"/>
                    <w:right w:val="single" w:sz="4" w:space="0" w:color="auto"/>
                  </w:tcBorders>
                  <w:shd w:val="clear" w:color="auto" w:fill="002B62"/>
                </w:tcPr>
                <w:p w:rsidR="005F1F35" w:rsidRPr="00105FCC" w:rsidRDefault="005F1F35" w:rsidP="00872C8E">
                  <w:pPr>
                    <w:widowControl/>
                    <w:ind w:firstLineChars="400" w:firstLine="883"/>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hint="eastAsia"/>
                      <w:b/>
                      <w:bCs/>
                      <w:color w:val="FFFFFF"/>
                      <w:kern w:val="0"/>
                      <w:sz w:val="22"/>
                      <w:shd w:val="clear" w:color="auto" w:fill="002B62"/>
                    </w:rPr>
                    <w:t>I</w:t>
                  </w:r>
                  <w:r>
                    <w:rPr>
                      <w:rFonts w:asciiTheme="majorHAnsi" w:eastAsia="ＭＳ ゴシック" w:hAnsiTheme="majorHAnsi" w:cstheme="majorHAnsi"/>
                      <w:b/>
                      <w:bCs/>
                      <w:color w:val="FFFFFF"/>
                      <w:kern w:val="0"/>
                      <w:sz w:val="22"/>
                      <w:shd w:val="clear" w:color="auto" w:fill="002B62"/>
                    </w:rPr>
                    <w:t>tem key name</w:t>
                  </w:r>
                </w:p>
              </w:tc>
              <w:tc>
                <w:tcPr>
                  <w:tcW w:w="4709" w:type="dxa"/>
                  <w:tcBorders>
                    <w:top w:val="single" w:sz="4" w:space="0" w:color="auto"/>
                    <w:left w:val="single" w:sz="4" w:space="0" w:color="auto"/>
                    <w:bottom w:val="single" w:sz="4" w:space="0" w:color="auto"/>
                    <w:right w:val="single" w:sz="4" w:space="0" w:color="auto"/>
                  </w:tcBorders>
                  <w:shd w:val="clear" w:color="auto" w:fill="002B62"/>
                </w:tcPr>
                <w:p w:rsidR="005F1F35" w:rsidRPr="00105FCC" w:rsidRDefault="005F1F35" w:rsidP="00872C8E">
                  <w:pPr>
                    <w:widowControl/>
                    <w:ind w:firstLineChars="500" w:firstLine="1104"/>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hint="eastAsia"/>
                      <w:b/>
                      <w:bCs/>
                      <w:color w:val="FFFFFF"/>
                      <w:kern w:val="0"/>
                      <w:sz w:val="22"/>
                      <w:shd w:val="clear" w:color="auto" w:fill="002B62"/>
                    </w:rPr>
                    <w:t>Parameter name</w:t>
                  </w:r>
                </w:p>
              </w:tc>
            </w:tr>
            <w:tr w:rsidR="005F1F35" w:rsidRPr="00105FCC" w:rsidTr="00872C8E">
              <w:trPr>
                <w:trHeight w:val="175"/>
                <w:jc w:val="center"/>
              </w:trPr>
              <w:tc>
                <w:tcPr>
                  <w:tcW w:w="2011" w:type="dxa"/>
                  <w:tcBorders>
                    <w:top w:val="single" w:sz="4" w:space="0" w:color="auto"/>
                    <w:left w:val="single" w:sz="4" w:space="0" w:color="auto"/>
                    <w:bottom w:val="single" w:sz="4" w:space="0" w:color="000000"/>
                    <w:right w:val="single" w:sz="4" w:space="0" w:color="000000"/>
                  </w:tcBorders>
                </w:tcPr>
                <w:p w:rsidR="005F1F35" w:rsidRPr="00105FCC" w:rsidRDefault="005F1F35" w:rsidP="00872C8E">
                  <w:pPr>
                    <w:widowControl/>
                    <w:jc w:val="left"/>
                    <w:rPr>
                      <w:rFonts w:asciiTheme="majorHAnsi" w:hAnsiTheme="majorHAnsi" w:cstheme="majorHAnsi"/>
                      <w:color w:val="000000"/>
                      <w:kern w:val="0"/>
                      <w:szCs w:val="21"/>
                    </w:rPr>
                  </w:pPr>
                  <w:r w:rsidRPr="002656F8">
                    <w:rPr>
                      <w:rFonts w:asciiTheme="majorHAnsi" w:hAnsiTheme="majorHAnsi" w:cstheme="majorHAnsi"/>
                      <w:color w:val="000000"/>
                      <w:kern w:val="0"/>
                      <w:szCs w:val="21"/>
                    </w:rPr>
                    <w:t>SYMPHONY_INSTANCE_NO</w:t>
                  </w:r>
                </w:p>
              </w:tc>
              <w:tc>
                <w:tcPr>
                  <w:tcW w:w="4709" w:type="dxa"/>
                  <w:tcBorders>
                    <w:top w:val="single" w:sz="4" w:space="0" w:color="auto"/>
                    <w:left w:val="single" w:sz="4" w:space="0" w:color="auto"/>
                    <w:bottom w:val="single" w:sz="4" w:space="0" w:color="000000"/>
                    <w:right w:val="single" w:sz="4" w:space="0" w:color="000000"/>
                  </w:tcBorders>
                </w:tcPr>
                <w:p w:rsidR="005F1F35" w:rsidRPr="00105FCC" w:rsidRDefault="005F1F35" w:rsidP="00A822E9">
                  <w:pPr>
                    <w:widowControl/>
                    <w:jc w:val="left"/>
                    <w:rPr>
                      <w:rFonts w:asciiTheme="majorHAnsi" w:hAnsiTheme="majorHAnsi" w:cstheme="majorHAnsi"/>
                      <w:color w:val="000000"/>
                      <w:kern w:val="0"/>
                      <w:szCs w:val="21"/>
                    </w:rPr>
                  </w:pPr>
                  <w:r w:rsidRPr="00A822E9">
                    <w:rPr>
                      <w:rFonts w:asciiTheme="majorHAnsi" w:hAnsiTheme="majorHAnsi" w:cstheme="majorHAnsi"/>
                      <w:color w:val="000000"/>
                      <w:kern w:val="0"/>
                      <w:szCs w:val="21"/>
                    </w:rPr>
                    <w:t xml:space="preserve">Comma-separated Synphony instance number </w:t>
                  </w:r>
                  <w:r>
                    <w:rPr>
                      <w:rFonts w:asciiTheme="majorHAnsi" w:hAnsiTheme="majorHAnsi" w:cstheme="majorHAnsi"/>
                      <w:color w:val="000000"/>
                      <w:kern w:val="0"/>
                      <w:szCs w:val="21"/>
                    </w:rPr>
                    <w:t>desired record</w:t>
                  </w:r>
                </w:p>
              </w:tc>
            </w:tr>
          </w:tbl>
          <w:p w:rsidR="005F1F35" w:rsidRDefault="005F1F35" w:rsidP="0055425E">
            <w:pPr>
              <w:pStyle w:val="52"/>
              <w:ind w:leftChars="0" w:left="0"/>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6773"/>
            </w:tblGrid>
            <w:tr w:rsidR="005F1F35" w:rsidRPr="00105FCC" w:rsidTr="00872C8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5F1F35" w:rsidRPr="002656F8" w:rsidRDefault="005F1F35" w:rsidP="00A822E9">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 xml:space="preserve">　</w:t>
                  </w:r>
                  <w:r>
                    <w:rPr>
                      <w:rFonts w:asciiTheme="majorHAnsi" w:eastAsia="ＭＳ ゴシック" w:hAnsiTheme="majorHAnsi" w:cstheme="majorHAnsi"/>
                      <w:b/>
                      <w:bCs/>
                      <w:color w:val="FFFFFF"/>
                      <w:kern w:val="0"/>
                      <w:sz w:val="22"/>
                      <w:shd w:val="clear" w:color="auto" w:fill="002B62"/>
                    </w:rPr>
                    <w:t>Example</w:t>
                  </w:r>
                  <w:r w:rsidRPr="00105FCC">
                    <w:rPr>
                      <w:rFonts w:asciiTheme="majorHAnsi" w:eastAsia="ＭＳ ゴシック" w:hAnsiTheme="majorHAnsi" w:cstheme="majorHAnsi"/>
                      <w:b/>
                      <w:bCs/>
                      <w:color w:val="FFFFFF"/>
                      <w:kern w:val="0"/>
                      <w:sz w:val="22"/>
                      <w:shd w:val="clear" w:color="auto" w:fill="002B62"/>
                    </w:rPr>
                    <w:t>）</w:t>
                  </w:r>
                  <w:r w:rsidRPr="00105FCC">
                    <w:rPr>
                      <w:rFonts w:asciiTheme="majorHAnsi" w:eastAsia="ＭＳ ゴシック" w:hAnsiTheme="majorHAnsi" w:cstheme="majorHAnsi"/>
                      <w:b/>
                      <w:bCs/>
                      <w:color w:val="FFFFFF"/>
                      <w:kern w:val="0"/>
                      <w:sz w:val="22"/>
                      <w:shd w:val="clear" w:color="auto" w:fill="002B62"/>
                    </w:rPr>
                    <w:t>JSON</w:t>
                  </w:r>
                  <w:r>
                    <w:rPr>
                      <w:rFonts w:asciiTheme="majorHAnsi" w:eastAsia="ＭＳ ゴシック" w:hAnsiTheme="majorHAnsi" w:cstheme="majorHAnsi"/>
                      <w:b/>
                      <w:bCs/>
                      <w:color w:val="FFFFFF"/>
                      <w:kern w:val="0"/>
                      <w:sz w:val="22"/>
                      <w:shd w:val="clear" w:color="auto" w:fill="002B62"/>
                    </w:rPr>
                    <w:t xml:space="preserve"> description</w:t>
                  </w:r>
                  <w:r w:rsidRPr="00105FCC">
                    <w:rPr>
                      <w:rFonts w:asciiTheme="majorHAnsi" w:eastAsia="ＭＳ ゴシック" w:hAnsiTheme="majorHAnsi" w:cstheme="majorHAnsi"/>
                      <w:b/>
                      <w:bCs/>
                      <w:color w:val="FFFFFF"/>
                      <w:kern w:val="0"/>
                      <w:sz w:val="22"/>
                      <w:shd w:val="clear" w:color="auto" w:fill="002B62"/>
                    </w:rPr>
                    <w:t>：</w:t>
                  </w:r>
                  <w:r>
                    <w:rPr>
                      <w:rFonts w:asciiTheme="majorHAnsi" w:eastAsia="ＭＳ ゴシック" w:hAnsiTheme="majorHAnsi" w:cstheme="majorHAnsi"/>
                      <w:b/>
                      <w:bCs/>
                      <w:color w:val="FFFFFF"/>
                      <w:kern w:val="0"/>
                      <w:sz w:val="22"/>
                      <w:shd w:val="clear" w:color="auto" w:fill="002B62"/>
                    </w:rPr>
                    <w:t>Symphony Instance number 1 and 2</w:t>
                  </w:r>
                </w:p>
              </w:tc>
            </w:tr>
            <w:tr w:rsidR="005F1F35" w:rsidRPr="00105FCC" w:rsidTr="00872C8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5F1F35" w:rsidRPr="00105FCC" w:rsidRDefault="005F1F35" w:rsidP="00872C8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5F1F35" w:rsidRDefault="005F1F35" w:rsidP="00872C8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2656F8">
                    <w:rPr>
                      <w:rFonts w:asciiTheme="majorHAnsi" w:eastAsia="ＭＳ ゴシック" w:hAnsiTheme="majorHAnsi" w:cstheme="majorHAnsi"/>
                      <w:color w:val="000000"/>
                      <w:kern w:val="0"/>
                      <w:szCs w:val="21"/>
                    </w:rPr>
                    <w:t>SYMPHONY_INSTANCE_NO</w:t>
                  </w: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rsidR="005F1F35" w:rsidRDefault="005F1F35" w:rsidP="00872C8E">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"1",</w:t>
                  </w:r>
                </w:p>
                <w:p w:rsidR="005F1F35" w:rsidRDefault="005F1F35" w:rsidP="00872C8E">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"2"</w:t>
                  </w:r>
                </w:p>
                <w:p w:rsidR="005F1F35" w:rsidRPr="00105FCC" w:rsidRDefault="005F1F35" w:rsidP="00872C8E">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5F1F35" w:rsidRPr="00105FCC" w:rsidRDefault="005F1F35" w:rsidP="00872C8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F1F35" w:rsidRPr="00105FCC"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F1F35" w:rsidRPr="00105FCC" w:rsidRDefault="005F1F35" w:rsidP="00872C8E">
                  <w:pPr>
                    <w:widowControl/>
                    <w:jc w:val="left"/>
                    <w:rPr>
                      <w:rFonts w:asciiTheme="majorHAnsi" w:eastAsia="ＭＳ ゴシック" w:hAnsiTheme="majorHAnsi" w:cstheme="majorHAnsi"/>
                      <w:color w:val="000000"/>
                      <w:kern w:val="0"/>
                      <w:sz w:val="22"/>
                    </w:rPr>
                  </w:pPr>
                </w:p>
              </w:tc>
            </w:tr>
            <w:tr w:rsidR="005F1F35" w:rsidRPr="00105FCC"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F1F35" w:rsidRPr="00105FCC" w:rsidRDefault="005F1F35" w:rsidP="00872C8E">
                  <w:pPr>
                    <w:widowControl/>
                    <w:jc w:val="left"/>
                    <w:rPr>
                      <w:rFonts w:asciiTheme="majorHAnsi" w:eastAsia="ＭＳ ゴシック" w:hAnsiTheme="majorHAnsi" w:cstheme="majorHAnsi"/>
                      <w:color w:val="000000"/>
                      <w:kern w:val="0"/>
                      <w:sz w:val="22"/>
                    </w:rPr>
                  </w:pPr>
                </w:p>
              </w:tc>
            </w:tr>
            <w:tr w:rsidR="005F1F35" w:rsidRPr="00105FCC"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F1F35" w:rsidRPr="00105FCC" w:rsidRDefault="005F1F35" w:rsidP="00872C8E">
                  <w:pPr>
                    <w:widowControl/>
                    <w:jc w:val="left"/>
                    <w:rPr>
                      <w:rFonts w:asciiTheme="majorHAnsi" w:eastAsia="ＭＳ ゴシック" w:hAnsiTheme="majorHAnsi" w:cstheme="majorHAnsi"/>
                      <w:color w:val="000000"/>
                      <w:kern w:val="0"/>
                      <w:sz w:val="22"/>
                    </w:rPr>
                  </w:pPr>
                </w:p>
              </w:tc>
            </w:tr>
            <w:tr w:rsidR="005F1F35" w:rsidRPr="00105FCC"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F1F35" w:rsidRPr="00105FCC" w:rsidRDefault="005F1F35" w:rsidP="00872C8E">
                  <w:pPr>
                    <w:widowControl/>
                    <w:jc w:val="left"/>
                    <w:rPr>
                      <w:rFonts w:asciiTheme="majorHAnsi" w:eastAsia="ＭＳ ゴシック" w:hAnsiTheme="majorHAnsi" w:cstheme="majorHAnsi"/>
                      <w:color w:val="000000"/>
                      <w:kern w:val="0"/>
                      <w:sz w:val="22"/>
                    </w:rPr>
                  </w:pPr>
                </w:p>
              </w:tc>
            </w:tr>
            <w:tr w:rsidR="005F1F35" w:rsidRPr="00105FCC"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F1F35" w:rsidRPr="00105FCC" w:rsidRDefault="005F1F35" w:rsidP="00872C8E">
                  <w:pPr>
                    <w:widowControl/>
                    <w:jc w:val="left"/>
                    <w:rPr>
                      <w:rFonts w:asciiTheme="majorHAnsi" w:eastAsia="ＭＳ ゴシック" w:hAnsiTheme="majorHAnsi" w:cstheme="majorHAnsi"/>
                      <w:color w:val="000000"/>
                      <w:kern w:val="0"/>
                      <w:sz w:val="22"/>
                    </w:rPr>
                  </w:pPr>
                </w:p>
              </w:tc>
            </w:tr>
          </w:tbl>
          <w:p w:rsidR="005F1F35" w:rsidRDefault="005F1F35" w:rsidP="0055425E">
            <w:pPr>
              <w:pStyle w:val="52"/>
              <w:ind w:leftChars="0" w:left="0"/>
              <w:rPr>
                <w:rFonts w:asciiTheme="majorHAnsi" w:hAnsiTheme="majorHAnsi" w:cstheme="majorHAnsi"/>
              </w:rPr>
            </w:pPr>
          </w:p>
          <w:p w:rsidR="005F1F35" w:rsidRPr="00105FCC" w:rsidRDefault="005F1F35" w:rsidP="0055425E">
            <w:pPr>
              <w:pStyle w:val="52"/>
              <w:ind w:leftChars="202" w:left="424"/>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5F1F35" w:rsidRPr="00105FCC" w:rsidRDefault="005F1F35" w:rsidP="0055425E">
            <w:pPr>
              <w:pStyle w:val="52"/>
              <w:ind w:leftChars="202" w:left="424"/>
              <w:rPr>
                <w:rFonts w:asciiTheme="majorHAnsi" w:hAnsiTheme="majorHAnsi" w:cstheme="majorHAnsi"/>
              </w:rPr>
            </w:pPr>
          </w:p>
          <w:p w:rsidR="005F1F35" w:rsidRPr="00105FCC" w:rsidRDefault="005F1F35" w:rsidP="0055425E">
            <w:pPr>
              <w:pStyle w:val="52"/>
              <w:ind w:leftChars="202" w:left="424" w:firstLineChars="100" w:firstLine="210"/>
              <w:rPr>
                <w:rFonts w:asciiTheme="majorHAnsi" w:hAnsiTheme="majorHAnsi" w:cstheme="majorHAnsi"/>
              </w:rPr>
            </w:pPr>
            <w:r w:rsidRPr="00105FCC">
              <w:rPr>
                <w:rFonts w:asciiTheme="majorHAnsi" w:hAnsiTheme="majorHAnsi" w:cstheme="majorHAnsi"/>
              </w:rPr>
              <w:t>1)</w:t>
            </w:r>
            <w:r>
              <w:rPr>
                <w:rFonts w:asciiTheme="majorHAnsi" w:hAnsiTheme="majorHAnsi" w:cstheme="majorHAnsi"/>
              </w:rPr>
              <w:t xml:space="preserve"> Record line number</w:t>
            </w:r>
          </w:p>
          <w:p w:rsidR="005F1F35" w:rsidRPr="00105FCC" w:rsidRDefault="005F1F35" w:rsidP="0055425E">
            <w:pPr>
              <w:pStyle w:val="52"/>
              <w:ind w:leftChars="202" w:left="424"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Pr>
                <w:rFonts w:asciiTheme="majorHAnsi" w:hAnsiTheme="majorHAnsi" w:cstheme="majorHAnsi"/>
              </w:rPr>
              <w:t xml:space="preserve"> format</w:t>
            </w:r>
            <w:r w:rsidRPr="00105FCC">
              <w:rPr>
                <w:rFonts w:asciiTheme="majorHAnsi" w:hAnsiTheme="majorHAnsi" w:cstheme="majorHAnsi"/>
              </w:rPr>
              <w:t>）</w:t>
            </w:r>
          </w:p>
          <w:p w:rsidR="005F1F35" w:rsidRPr="00105FCC" w:rsidRDefault="005F1F35" w:rsidP="00A822E9">
            <w:pPr>
              <w:pStyle w:val="52"/>
              <w:ind w:leftChars="202" w:left="424" w:firstLineChars="300" w:firstLine="630"/>
              <w:rPr>
                <w:rFonts w:asciiTheme="majorHAnsi" w:hAnsiTheme="majorHAnsi" w:cstheme="majorHAnsi"/>
              </w:rPr>
            </w:pPr>
            <w:r>
              <w:rPr>
                <w:rFonts w:asciiTheme="majorHAnsi" w:hAnsiTheme="majorHAnsi" w:cstheme="majorHAnsi"/>
              </w:rPr>
              <w:t>I</w:t>
            </w:r>
            <w:r>
              <w:rPr>
                <w:rFonts w:asciiTheme="majorHAnsi" w:hAnsiTheme="majorHAnsi" w:cstheme="majorHAnsi" w:hint="eastAsia"/>
              </w:rPr>
              <w:t xml:space="preserve">s </w:t>
            </w:r>
            <w:r>
              <w:rPr>
                <w:rFonts w:asciiTheme="majorHAnsi" w:hAnsiTheme="majorHAnsi" w:cstheme="majorHAnsi"/>
              </w:rPr>
              <w:t>stored in Key</w:t>
            </w:r>
            <w:r w:rsidRPr="00105FCC">
              <w:rPr>
                <w:rFonts w:asciiTheme="majorHAnsi" w:hAnsiTheme="majorHAnsi" w:cstheme="majorHAnsi"/>
              </w:rPr>
              <w:t xml:space="preserve">{resultdata} -&gt; </w:t>
            </w:r>
            <w:r>
              <w:rPr>
                <w:rFonts w:asciiTheme="majorHAnsi" w:hAnsiTheme="majorHAnsi" w:cstheme="majorHAnsi"/>
              </w:rPr>
              <w:t>Key</w:t>
            </w:r>
            <w:r w:rsidRPr="00105FCC">
              <w:rPr>
                <w:rFonts w:asciiTheme="majorHAnsi" w:hAnsiTheme="majorHAnsi" w:cstheme="majorHAnsi"/>
              </w:rPr>
              <w:t xml:space="preserve">{CONTENTS} -&gt; </w:t>
            </w:r>
            <w:r>
              <w:rPr>
                <w:rFonts w:asciiTheme="majorHAnsi" w:hAnsiTheme="majorHAnsi" w:cstheme="majorHAnsi"/>
              </w:rPr>
              <w:t>Key</w:t>
            </w:r>
            <w:r w:rsidRPr="00105FCC">
              <w:rPr>
                <w:rFonts w:asciiTheme="majorHAnsi" w:hAnsiTheme="majorHAnsi" w:cstheme="majorHAnsi"/>
              </w:rPr>
              <w:t>{RECORD_LENGTH}</w:t>
            </w:r>
            <w:r>
              <w:rPr>
                <w:rFonts w:asciiTheme="majorHAnsi" w:hAnsiTheme="majorHAnsi" w:cstheme="majorHAnsi"/>
              </w:rPr>
              <w:t xml:space="preserve"> as numeric value</w:t>
            </w:r>
          </w:p>
          <w:p w:rsidR="005F1F35" w:rsidRPr="00105FCC" w:rsidRDefault="005F1F35" w:rsidP="0055425E">
            <w:pPr>
              <w:pStyle w:val="52"/>
              <w:ind w:leftChars="202" w:left="424"/>
              <w:rPr>
                <w:rFonts w:asciiTheme="majorHAnsi" w:hAnsiTheme="majorHAnsi" w:cstheme="majorHAnsi"/>
              </w:rPr>
            </w:pPr>
          </w:p>
          <w:p w:rsidR="005F1F35" w:rsidRPr="00105FCC" w:rsidRDefault="005F1F35" w:rsidP="0055425E">
            <w:pPr>
              <w:pStyle w:val="52"/>
              <w:ind w:leftChars="202" w:left="424" w:firstLineChars="100" w:firstLine="210"/>
              <w:rPr>
                <w:rFonts w:asciiTheme="majorHAnsi" w:hAnsiTheme="majorHAnsi" w:cstheme="majorHAnsi"/>
              </w:rPr>
            </w:pPr>
            <w:r w:rsidRPr="00105FCC">
              <w:rPr>
                <w:rFonts w:asciiTheme="majorHAnsi" w:hAnsiTheme="majorHAnsi" w:cstheme="majorHAnsi"/>
              </w:rPr>
              <w:t>2)</w:t>
            </w:r>
            <w:r w:rsidRPr="00144DF3">
              <w:rPr>
                <w:rFonts w:asciiTheme="majorHAnsi" w:hAnsiTheme="majorHAnsi" w:cstheme="majorHAnsi"/>
              </w:rPr>
              <w:t xml:space="preserve"> </w:t>
            </w:r>
            <w:r>
              <w:rPr>
                <w:rFonts w:asciiTheme="majorHAnsi" w:hAnsiTheme="majorHAnsi" w:cstheme="majorHAnsi"/>
              </w:rPr>
              <w:t xml:space="preserve"> </w:t>
            </w:r>
            <w:r>
              <w:rPr>
                <w:rFonts w:asciiTheme="majorHAnsi" w:hAnsiTheme="majorHAnsi" w:cstheme="majorHAnsi" w:hint="eastAsia"/>
              </w:rPr>
              <w:t>R</w:t>
            </w:r>
            <w:r>
              <w:rPr>
                <w:rFonts w:asciiTheme="majorHAnsi" w:hAnsiTheme="majorHAnsi" w:cstheme="majorHAnsi"/>
              </w:rPr>
              <w:t>ecord information</w:t>
            </w:r>
          </w:p>
          <w:p w:rsidR="005F1F35" w:rsidRPr="00105FCC" w:rsidRDefault="005F1F35" w:rsidP="0055425E">
            <w:pPr>
              <w:pStyle w:val="52"/>
              <w:ind w:leftChars="202" w:left="424"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Pr>
                <w:rFonts w:asciiTheme="majorHAnsi" w:hAnsiTheme="majorHAnsi" w:cstheme="majorHAnsi"/>
              </w:rPr>
              <w:t xml:space="preserve"> format</w:t>
            </w:r>
            <w:r w:rsidRPr="00105FCC">
              <w:rPr>
                <w:rFonts w:asciiTheme="majorHAnsi" w:hAnsiTheme="majorHAnsi" w:cstheme="majorHAnsi"/>
              </w:rPr>
              <w:t>）（</w:t>
            </w:r>
            <w:r>
              <w:rPr>
                <w:rFonts w:asciiTheme="majorHAnsi" w:hAnsiTheme="majorHAnsi" w:cstheme="majorHAnsi"/>
              </w:rPr>
              <w:t>1 array per line</w:t>
            </w:r>
            <w:r w:rsidRPr="00105FCC">
              <w:rPr>
                <w:rFonts w:asciiTheme="majorHAnsi" w:hAnsiTheme="majorHAnsi" w:cstheme="majorHAnsi"/>
              </w:rPr>
              <w:t>1</w:t>
            </w:r>
            <w:r w:rsidRPr="00105FCC">
              <w:rPr>
                <w:rFonts w:asciiTheme="majorHAnsi" w:hAnsiTheme="majorHAnsi" w:cstheme="majorHAnsi"/>
              </w:rPr>
              <w:t>（</w:t>
            </w:r>
            <w:r>
              <w:rPr>
                <w:rFonts w:asciiTheme="majorHAnsi" w:hAnsiTheme="majorHAnsi" w:cstheme="majorHAnsi" w:hint="eastAsia"/>
              </w:rPr>
              <w:t>Co</w:t>
            </w:r>
            <w:r>
              <w:rPr>
                <w:rFonts w:asciiTheme="majorHAnsi" w:hAnsiTheme="majorHAnsi" w:cstheme="majorHAnsi"/>
              </w:rPr>
              <w:t>lumn key and Column data</w:t>
            </w:r>
            <w:r w:rsidRPr="00105FCC">
              <w:rPr>
                <w:rFonts w:asciiTheme="majorHAnsi" w:hAnsiTheme="majorHAnsi" w:cstheme="majorHAnsi"/>
              </w:rPr>
              <w:t>））</w:t>
            </w:r>
          </w:p>
          <w:p w:rsidR="005F1F35" w:rsidRDefault="005F1F35" w:rsidP="0055425E">
            <w:pPr>
              <w:pStyle w:val="52"/>
              <w:ind w:leftChars="540" w:left="1134"/>
              <w:rPr>
                <w:rFonts w:asciiTheme="majorHAnsi" w:hAnsiTheme="majorHAnsi" w:cstheme="majorHAnsi"/>
              </w:rPr>
            </w:pPr>
            <w:r>
              <w:rPr>
                <w:rFonts w:asciiTheme="majorHAnsi" w:hAnsiTheme="majorHAnsi" w:cstheme="majorHAnsi"/>
              </w:rPr>
              <w:t>Is stored in Key</w:t>
            </w:r>
            <w:r w:rsidRPr="00105FCC">
              <w:rPr>
                <w:rFonts w:asciiTheme="majorHAnsi" w:hAnsiTheme="majorHAnsi" w:cstheme="majorHAnsi"/>
              </w:rPr>
              <w:t xml:space="preserve">{resultdata} -&gt; </w:t>
            </w:r>
            <w:r>
              <w:rPr>
                <w:rFonts w:asciiTheme="majorHAnsi" w:hAnsiTheme="majorHAnsi" w:cstheme="majorHAnsi"/>
              </w:rPr>
              <w:t>Key</w:t>
            </w:r>
            <w:r w:rsidRPr="00105FCC">
              <w:rPr>
                <w:rFonts w:asciiTheme="majorHAnsi" w:hAnsiTheme="majorHAnsi" w:cstheme="majorHAnsi"/>
              </w:rPr>
              <w:t xml:space="preserve">{CONTENTS} -&gt; </w:t>
            </w:r>
            <w:r>
              <w:rPr>
                <w:rFonts w:asciiTheme="majorHAnsi" w:hAnsiTheme="majorHAnsi" w:cstheme="majorHAnsi"/>
              </w:rPr>
              <w:t>Key</w:t>
            </w:r>
            <w:r w:rsidRPr="00105FCC">
              <w:rPr>
                <w:rFonts w:asciiTheme="majorHAnsi" w:hAnsiTheme="majorHAnsi" w:cstheme="majorHAnsi"/>
              </w:rPr>
              <w:t xml:space="preserve">{BODY} -&gt; </w:t>
            </w:r>
            <w:r>
              <w:rPr>
                <w:rFonts w:asciiTheme="majorHAnsi" w:hAnsiTheme="majorHAnsi" w:cstheme="majorHAnsi"/>
              </w:rPr>
              <w:t>Key</w:t>
            </w:r>
            <w:r w:rsidRPr="00105FCC">
              <w:rPr>
                <w:rFonts w:asciiTheme="majorHAnsi" w:hAnsiTheme="majorHAnsi" w:cstheme="majorHAnsi"/>
              </w:rPr>
              <w:t>{0}</w:t>
            </w:r>
            <w:r w:rsidRPr="005E709D">
              <w:rPr>
                <w:rFonts w:asciiTheme="majorHAnsi" w:hAnsiTheme="majorHAnsi" w:cstheme="majorHAnsi"/>
              </w:rPr>
              <w:t xml:space="preserve"> as an array whose keys are numbers starting from 0.</w:t>
            </w:r>
          </w:p>
          <w:p w:rsidR="005F1F35" w:rsidRPr="00B11DC1" w:rsidRDefault="005F1F35" w:rsidP="0055425E">
            <w:pPr>
              <w:pStyle w:val="52"/>
              <w:ind w:leftChars="0" w:left="0"/>
              <w:rPr>
                <w:rFonts w:asciiTheme="majorHAnsi" w:hAnsiTheme="majorHAnsi" w:cstheme="majorHAnsi"/>
              </w:rPr>
            </w:pPr>
          </w:p>
          <w:p w:rsidR="005F1F35" w:rsidRPr="00144DF3" w:rsidRDefault="005F1F35" w:rsidP="0055425E">
            <w:pPr>
              <w:pStyle w:val="52"/>
              <w:ind w:leftChars="67" w:left="141" w:firstLine="1"/>
              <w:jc w:val="center"/>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Pr>
                <w:rFonts w:asciiTheme="majorHAnsi" w:hAnsiTheme="majorHAnsi" w:cstheme="majorHAnsi"/>
                <w:b/>
                <w:noProof/>
              </w:rPr>
              <w:t>5</w:t>
            </w:r>
            <w:r>
              <w:rPr>
                <w:rFonts w:asciiTheme="majorHAnsi" w:hAnsiTheme="majorHAnsi" w:cstheme="majorHAnsi"/>
                <w:b/>
                <w:noProof/>
              </w:rPr>
              <w:noBreakHyphen/>
              <w:t>21</w:t>
            </w:r>
            <w:r w:rsidRPr="00105FCC">
              <w:rPr>
                <w:rFonts w:asciiTheme="majorHAnsi" w:hAnsiTheme="majorHAnsi" w:cstheme="majorHAnsi"/>
              </w:rPr>
              <w:t xml:space="preserve"> </w:t>
            </w:r>
            <w:r>
              <w:rPr>
                <w:rFonts w:asciiTheme="majorHAnsi" w:hAnsiTheme="majorHAnsi" w:cstheme="majorHAnsi" w:hint="eastAsia"/>
                <w:b/>
              </w:rPr>
              <w:t>R</w:t>
            </w:r>
            <w:r>
              <w:rPr>
                <w:rFonts w:asciiTheme="majorHAnsi" w:hAnsiTheme="majorHAnsi" w:cstheme="majorHAnsi"/>
                <w:b/>
              </w:rPr>
              <w:t>esponse parameter list</w:t>
            </w:r>
          </w:p>
          <w:tbl>
            <w:tblPr>
              <w:tblStyle w:val="ab"/>
              <w:tblW w:w="0" w:type="auto"/>
              <w:tblInd w:w="1756" w:type="dxa"/>
              <w:tblLook w:val="04A0" w:firstRow="1" w:lastRow="0" w:firstColumn="1" w:lastColumn="0" w:noHBand="0" w:noVBand="1"/>
            </w:tblPr>
            <w:tblGrid>
              <w:gridCol w:w="3017"/>
              <w:gridCol w:w="2000"/>
            </w:tblGrid>
            <w:tr w:rsidR="005F1F35" w:rsidRPr="00105FCC" w:rsidTr="00872C8E">
              <w:trPr>
                <w:trHeight w:val="277"/>
              </w:trPr>
              <w:tc>
                <w:tcPr>
                  <w:tcW w:w="3028" w:type="dxa"/>
                  <w:shd w:val="clear" w:color="auto" w:fill="002B62"/>
                </w:tcPr>
                <w:p w:rsidR="005F1F35" w:rsidRPr="00105FCC" w:rsidRDefault="005F1F35" w:rsidP="00872C8E">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olumn key name</w:t>
                  </w:r>
                </w:p>
              </w:tc>
              <w:tc>
                <w:tcPr>
                  <w:tcW w:w="3785" w:type="dxa"/>
                  <w:shd w:val="clear" w:color="auto" w:fill="002B62"/>
                </w:tcPr>
                <w:p w:rsidR="005F1F35" w:rsidRPr="00105FCC" w:rsidRDefault="005F1F35" w:rsidP="00872C8E">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olumn name</w:t>
                  </w:r>
                </w:p>
              </w:tc>
            </w:tr>
            <w:tr w:rsidR="005F1F35" w:rsidRPr="00105FCC" w:rsidTr="00872C8E">
              <w:trPr>
                <w:trHeight w:val="356"/>
              </w:trPr>
              <w:tc>
                <w:tcPr>
                  <w:tcW w:w="3028" w:type="dxa"/>
                </w:tcPr>
                <w:p w:rsidR="005F1F35" w:rsidRPr="00105FCC" w:rsidRDefault="005F1F35" w:rsidP="00872C8E">
                  <w:pPr>
                    <w:rPr>
                      <w:rFonts w:asciiTheme="majorHAnsi" w:hAnsiTheme="majorHAnsi" w:cstheme="majorHAnsi"/>
                    </w:rPr>
                  </w:pPr>
                  <w:r w:rsidRPr="00A92DBB">
                    <w:rPr>
                      <w:rFonts w:asciiTheme="majorHAnsi" w:hAnsiTheme="majorHAnsi" w:cstheme="majorHAnsi"/>
                    </w:rPr>
                    <w:t>SYMPHONY_INSTANCE_NO</w:t>
                  </w:r>
                </w:p>
              </w:tc>
              <w:tc>
                <w:tcPr>
                  <w:tcW w:w="3785" w:type="dxa"/>
                </w:tcPr>
                <w:p w:rsidR="005F1F35" w:rsidRPr="00105FCC" w:rsidRDefault="005F1F35" w:rsidP="00872C8E">
                  <w:pPr>
                    <w:rPr>
                      <w:rFonts w:asciiTheme="majorHAnsi" w:hAnsiTheme="majorHAnsi" w:cstheme="majorHAnsi"/>
                    </w:rPr>
                  </w:pPr>
                  <w:r>
                    <w:rPr>
                      <w:rFonts w:asciiTheme="majorHAnsi" w:hAnsiTheme="majorHAnsi" w:cstheme="majorHAnsi" w:hint="eastAsia"/>
                    </w:rPr>
                    <w:t xml:space="preserve">Symphony </w:t>
                  </w:r>
                  <w:r>
                    <w:rPr>
                      <w:rFonts w:asciiTheme="majorHAnsi" w:hAnsiTheme="majorHAnsi" w:cstheme="majorHAnsi"/>
                    </w:rPr>
                    <w:t xml:space="preserve">instance </w:t>
                  </w:r>
                  <w:r>
                    <w:rPr>
                      <w:rFonts w:asciiTheme="majorHAnsi" w:hAnsiTheme="majorHAnsi" w:cstheme="majorHAnsi" w:hint="eastAsia"/>
                    </w:rPr>
                    <w:t>No</w:t>
                  </w:r>
                </w:p>
              </w:tc>
            </w:tr>
            <w:tr w:rsidR="005F1F35" w:rsidRPr="00105FCC" w:rsidTr="00872C8E">
              <w:trPr>
                <w:trHeight w:val="264"/>
              </w:trPr>
              <w:tc>
                <w:tcPr>
                  <w:tcW w:w="3028" w:type="dxa"/>
                </w:tcPr>
                <w:p w:rsidR="005F1F35" w:rsidRPr="00105FCC" w:rsidRDefault="005F1F35" w:rsidP="00872C8E">
                  <w:pPr>
                    <w:rPr>
                      <w:rFonts w:asciiTheme="majorHAnsi" w:hAnsiTheme="majorHAnsi" w:cstheme="majorHAnsi"/>
                    </w:rPr>
                  </w:pPr>
                  <w:r w:rsidRPr="00A92DBB">
                    <w:rPr>
                      <w:rFonts w:asciiTheme="majorHAnsi" w:hAnsiTheme="majorHAnsi" w:cstheme="majorHAnsi"/>
                    </w:rPr>
                    <w:t>INPUT_DATA</w:t>
                  </w:r>
                </w:p>
              </w:tc>
              <w:tc>
                <w:tcPr>
                  <w:tcW w:w="3785" w:type="dxa"/>
                </w:tcPr>
                <w:p w:rsidR="005F1F35" w:rsidRPr="00105FCC" w:rsidRDefault="005F1F35" w:rsidP="00872C8E">
                  <w:pPr>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nput data file name</w:t>
                  </w:r>
                </w:p>
              </w:tc>
            </w:tr>
            <w:tr w:rsidR="005F1F35" w:rsidRPr="00105FCC" w:rsidTr="00872C8E">
              <w:trPr>
                <w:trHeight w:val="264"/>
              </w:trPr>
              <w:tc>
                <w:tcPr>
                  <w:tcW w:w="3028" w:type="dxa"/>
                </w:tcPr>
                <w:p w:rsidR="005F1F35" w:rsidRPr="00A92DBB" w:rsidRDefault="005F1F35" w:rsidP="00872C8E">
                  <w:pPr>
                    <w:rPr>
                      <w:rFonts w:asciiTheme="majorHAnsi" w:hAnsiTheme="majorHAnsi" w:cstheme="majorHAnsi"/>
                    </w:rPr>
                  </w:pPr>
                  <w:r>
                    <w:rPr>
                      <w:rFonts w:asciiTheme="majorHAnsi" w:hAnsiTheme="majorHAnsi" w:cstheme="majorHAnsi" w:hint="eastAsia"/>
                    </w:rPr>
                    <w:t>RESULT_DATA</w:t>
                  </w:r>
                </w:p>
              </w:tc>
              <w:tc>
                <w:tcPr>
                  <w:tcW w:w="3785" w:type="dxa"/>
                </w:tcPr>
                <w:p w:rsidR="005F1F35" w:rsidRDefault="005F1F35" w:rsidP="00872C8E">
                  <w:pPr>
                    <w:rPr>
                      <w:rFonts w:asciiTheme="majorHAnsi" w:hAnsiTheme="majorHAnsi" w:cstheme="majorHAnsi"/>
                    </w:rPr>
                  </w:pPr>
                  <w:r>
                    <w:rPr>
                      <w:rFonts w:asciiTheme="majorHAnsi" w:hAnsiTheme="majorHAnsi" w:cstheme="majorHAnsi" w:hint="eastAsia"/>
                    </w:rPr>
                    <w:t>R</w:t>
                  </w:r>
                  <w:r>
                    <w:rPr>
                      <w:rFonts w:asciiTheme="majorHAnsi" w:hAnsiTheme="majorHAnsi" w:cstheme="majorHAnsi"/>
                    </w:rPr>
                    <w:t>esult data file name</w:t>
                  </w:r>
                </w:p>
              </w:tc>
            </w:tr>
          </w:tbl>
          <w:p w:rsidR="005F1F35" w:rsidRDefault="005F1F35" w:rsidP="0055425E">
            <w:pPr>
              <w:pStyle w:val="52"/>
              <w:ind w:leftChars="202" w:left="424" w:firstLineChars="100" w:firstLine="210"/>
              <w:rPr>
                <w:rFonts w:asciiTheme="majorHAnsi" w:hAnsiTheme="majorHAnsi" w:cstheme="majorHAnsi"/>
              </w:rPr>
            </w:pPr>
          </w:p>
          <w:p w:rsidR="005F1F35" w:rsidRPr="00105FCC" w:rsidRDefault="005F1F35" w:rsidP="0055425E">
            <w:pPr>
              <w:pStyle w:val="52"/>
              <w:ind w:leftChars="202" w:left="424" w:firstLineChars="100" w:firstLine="210"/>
              <w:rPr>
                <w:rFonts w:asciiTheme="majorHAnsi" w:hAnsiTheme="majorHAnsi" w:cstheme="majorHAnsi"/>
              </w:rPr>
            </w:pPr>
            <w:r w:rsidRPr="00105FCC">
              <w:rPr>
                <w:rFonts w:asciiTheme="majorHAnsi" w:hAnsiTheme="majorHAnsi" w:cstheme="majorHAnsi"/>
              </w:rPr>
              <w:t>3)</w:t>
            </w:r>
            <w:r>
              <w:rPr>
                <w:rFonts w:asciiTheme="majorHAnsi" w:hAnsiTheme="majorHAnsi" w:cstheme="majorHAnsi"/>
              </w:rPr>
              <w:t xml:space="preserve"> </w:t>
            </w:r>
            <w:r>
              <w:rPr>
                <w:rFonts w:asciiTheme="majorHAnsi" w:hAnsiTheme="majorHAnsi" w:cstheme="majorHAnsi" w:hint="eastAsia"/>
              </w:rPr>
              <w:t>F</w:t>
            </w:r>
            <w:r>
              <w:rPr>
                <w:rFonts w:asciiTheme="majorHAnsi" w:hAnsiTheme="majorHAnsi" w:cstheme="majorHAnsi"/>
              </w:rPr>
              <w:t>ile information</w:t>
            </w:r>
          </w:p>
          <w:p w:rsidR="005F1F35" w:rsidRPr="005E709D" w:rsidRDefault="005F1F35" w:rsidP="005E709D">
            <w:pPr>
              <w:pStyle w:val="52"/>
              <w:ind w:leftChars="202" w:left="424"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Pr>
                <w:rFonts w:asciiTheme="majorHAnsi" w:hAnsiTheme="majorHAnsi" w:cstheme="majorHAnsi" w:hint="eastAsia"/>
              </w:rPr>
              <w:t xml:space="preserve"> format</w:t>
            </w:r>
            <w:r w:rsidRPr="00105FCC">
              <w:rPr>
                <w:rFonts w:asciiTheme="majorHAnsi" w:hAnsiTheme="majorHAnsi" w:cstheme="majorHAnsi"/>
              </w:rPr>
              <w:t>）（</w:t>
            </w:r>
            <w:r>
              <w:rPr>
                <w:rFonts w:asciiTheme="majorHAnsi" w:hAnsiTheme="majorHAnsi" w:cstheme="majorHAnsi"/>
              </w:rPr>
              <w:t>1 array per line</w:t>
            </w:r>
            <w:r w:rsidRPr="00105FCC">
              <w:rPr>
                <w:rFonts w:asciiTheme="majorHAnsi" w:hAnsiTheme="majorHAnsi" w:cstheme="majorHAnsi"/>
              </w:rPr>
              <w:t>1</w:t>
            </w:r>
            <w:r w:rsidRPr="00105FCC">
              <w:rPr>
                <w:rFonts w:asciiTheme="majorHAnsi" w:hAnsiTheme="majorHAnsi" w:cstheme="majorHAnsi"/>
              </w:rPr>
              <w:t>（</w:t>
            </w:r>
            <w:r>
              <w:rPr>
                <w:rFonts w:asciiTheme="majorHAnsi" w:hAnsiTheme="majorHAnsi" w:cstheme="majorHAnsi" w:hint="eastAsia"/>
              </w:rPr>
              <w:t>Co</w:t>
            </w:r>
            <w:r>
              <w:rPr>
                <w:rFonts w:asciiTheme="majorHAnsi" w:hAnsiTheme="majorHAnsi" w:cstheme="majorHAnsi"/>
              </w:rPr>
              <w:t>lumn key and Column data</w:t>
            </w:r>
            <w:r>
              <w:rPr>
                <w:rFonts w:asciiTheme="majorHAnsi" w:hAnsiTheme="majorHAnsi" w:cstheme="majorHAnsi"/>
              </w:rPr>
              <w:t>）</w:t>
            </w:r>
          </w:p>
          <w:p w:rsidR="005F1F35" w:rsidRDefault="005F1F35" w:rsidP="0055425E">
            <w:pPr>
              <w:pStyle w:val="52"/>
              <w:ind w:leftChars="540" w:left="1134"/>
              <w:rPr>
                <w:rFonts w:asciiTheme="majorHAnsi" w:hAnsiTheme="majorHAnsi" w:cstheme="majorHAnsi"/>
              </w:rPr>
            </w:pPr>
            <w:r>
              <w:rPr>
                <w:rFonts w:asciiTheme="majorHAnsi" w:hAnsiTheme="majorHAnsi" w:cstheme="majorHAnsi"/>
              </w:rPr>
              <w:t>Key</w:t>
            </w:r>
            <w:r w:rsidRPr="00105FCC">
              <w:rPr>
                <w:rFonts w:asciiTheme="majorHAnsi" w:hAnsiTheme="majorHAnsi" w:cstheme="majorHAnsi"/>
              </w:rPr>
              <w:t xml:space="preserve">{resultdata} -&gt; </w:t>
            </w:r>
            <w:r>
              <w:rPr>
                <w:rFonts w:asciiTheme="majorHAnsi" w:hAnsiTheme="majorHAnsi" w:cstheme="majorHAnsi"/>
              </w:rPr>
              <w:t>Key</w:t>
            </w:r>
            <w:r w:rsidRPr="00105FCC">
              <w:rPr>
                <w:rFonts w:asciiTheme="majorHAnsi" w:hAnsiTheme="majorHAnsi" w:cstheme="majorHAnsi"/>
              </w:rPr>
              <w:t xml:space="preserve">{CONTENTS} -&gt; </w:t>
            </w:r>
            <w:r>
              <w:rPr>
                <w:rFonts w:asciiTheme="majorHAnsi" w:hAnsiTheme="majorHAnsi" w:cstheme="majorHAnsi"/>
              </w:rPr>
              <w:t>Key</w:t>
            </w:r>
            <w:r w:rsidRPr="00105FCC">
              <w:rPr>
                <w:rFonts w:asciiTheme="majorHAnsi" w:hAnsiTheme="majorHAnsi" w:cstheme="majorHAnsi"/>
              </w:rPr>
              <w:t>{</w:t>
            </w:r>
            <w:r w:rsidRPr="00F16377">
              <w:t xml:space="preserve"> </w:t>
            </w:r>
            <w:r>
              <w:t>DOWNLOAD_FILE</w:t>
            </w:r>
            <w:r w:rsidRPr="00105FCC">
              <w:rPr>
                <w:rFonts w:asciiTheme="majorHAnsi" w:hAnsiTheme="majorHAnsi" w:cstheme="majorHAnsi"/>
              </w:rPr>
              <w:t xml:space="preserve">} -&gt; </w:t>
            </w:r>
            <w:r>
              <w:rPr>
                <w:rFonts w:asciiTheme="majorHAnsi" w:hAnsiTheme="majorHAnsi" w:cstheme="majorHAnsi"/>
              </w:rPr>
              <w:t>Key</w:t>
            </w:r>
            <w:r w:rsidRPr="00105FCC">
              <w:rPr>
                <w:rFonts w:asciiTheme="majorHAnsi" w:hAnsiTheme="majorHAnsi" w:cstheme="majorHAnsi"/>
              </w:rPr>
              <w:t>{0}</w:t>
            </w:r>
            <w:r w:rsidRPr="005E709D">
              <w:rPr>
                <w:rFonts w:asciiTheme="majorHAnsi" w:hAnsiTheme="majorHAnsi" w:cstheme="majorHAnsi"/>
              </w:rPr>
              <w:t xml:space="preserve"> as an array whose keys </w:t>
            </w:r>
            <w:r w:rsidRPr="005E709D">
              <w:rPr>
                <w:rFonts w:asciiTheme="majorHAnsi" w:hAnsiTheme="majorHAnsi" w:cstheme="majorHAnsi"/>
              </w:rPr>
              <w:lastRenderedPageBreak/>
              <w:t>are numbers starting from 0.</w:t>
            </w:r>
          </w:p>
          <w:p w:rsidR="005F1F35" w:rsidRDefault="005F1F35" w:rsidP="0055425E">
            <w:pPr>
              <w:pStyle w:val="52"/>
              <w:ind w:leftChars="540" w:left="1134"/>
              <w:rPr>
                <w:rFonts w:asciiTheme="majorHAnsi" w:hAnsiTheme="majorHAnsi" w:cstheme="majorHAnsi"/>
              </w:rPr>
            </w:pPr>
          </w:p>
          <w:p w:rsidR="005F1F35" w:rsidRPr="00144DF3" w:rsidRDefault="005F1F35" w:rsidP="0055425E">
            <w:pPr>
              <w:pStyle w:val="52"/>
              <w:ind w:leftChars="67" w:left="141" w:firstLine="1"/>
              <w:jc w:val="center"/>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Pr>
                <w:rFonts w:asciiTheme="majorHAnsi" w:hAnsiTheme="majorHAnsi" w:cstheme="majorHAnsi"/>
                <w:b/>
                <w:noProof/>
              </w:rPr>
              <w:t>5</w:t>
            </w:r>
            <w:r>
              <w:rPr>
                <w:rFonts w:asciiTheme="majorHAnsi" w:hAnsiTheme="majorHAnsi" w:cstheme="majorHAnsi"/>
                <w:b/>
                <w:noProof/>
              </w:rPr>
              <w:noBreakHyphen/>
              <w:t>21</w:t>
            </w:r>
            <w:r w:rsidRPr="00105FCC">
              <w:rPr>
                <w:rFonts w:asciiTheme="majorHAnsi" w:hAnsiTheme="majorHAnsi" w:cstheme="majorHAnsi"/>
              </w:rPr>
              <w:t xml:space="preserve"> </w:t>
            </w:r>
            <w:r>
              <w:rPr>
                <w:rFonts w:asciiTheme="majorHAnsi" w:hAnsiTheme="majorHAnsi" w:cstheme="majorHAnsi" w:hint="eastAsia"/>
                <w:b/>
              </w:rPr>
              <w:t>R</w:t>
            </w:r>
            <w:r>
              <w:rPr>
                <w:rFonts w:asciiTheme="majorHAnsi" w:hAnsiTheme="majorHAnsi" w:cstheme="majorHAnsi"/>
                <w:b/>
              </w:rPr>
              <w:t>esponse parameter list</w:t>
            </w:r>
          </w:p>
          <w:tbl>
            <w:tblPr>
              <w:tblStyle w:val="ab"/>
              <w:tblW w:w="0" w:type="auto"/>
              <w:tblInd w:w="1756" w:type="dxa"/>
              <w:tblLook w:val="04A0" w:firstRow="1" w:lastRow="0" w:firstColumn="1" w:lastColumn="0" w:noHBand="0" w:noVBand="1"/>
            </w:tblPr>
            <w:tblGrid>
              <w:gridCol w:w="2296"/>
              <w:gridCol w:w="2721"/>
            </w:tblGrid>
            <w:tr w:rsidR="005F1F35" w:rsidRPr="00105FCC" w:rsidTr="00872C8E">
              <w:trPr>
                <w:trHeight w:val="277"/>
              </w:trPr>
              <w:tc>
                <w:tcPr>
                  <w:tcW w:w="3028" w:type="dxa"/>
                  <w:shd w:val="clear" w:color="auto" w:fill="002B62"/>
                </w:tcPr>
                <w:p w:rsidR="005F1F35" w:rsidRPr="00105FCC" w:rsidRDefault="005F1F35" w:rsidP="00872C8E">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Column Key</w:t>
                  </w:r>
                  <w:r>
                    <w:rPr>
                      <w:rFonts w:asciiTheme="majorHAnsi" w:hAnsiTheme="majorHAnsi" w:cstheme="majorHAnsi"/>
                      <w:color w:val="FFFFFF" w:themeColor="background1"/>
                    </w:rPr>
                    <w:t xml:space="preserve"> </w:t>
                  </w:r>
                  <w:r>
                    <w:rPr>
                      <w:rFonts w:asciiTheme="majorHAnsi" w:hAnsiTheme="majorHAnsi" w:cstheme="majorHAnsi" w:hint="eastAsia"/>
                      <w:color w:val="FFFFFF" w:themeColor="background1"/>
                    </w:rPr>
                    <w:t>name</w:t>
                  </w:r>
                </w:p>
              </w:tc>
              <w:tc>
                <w:tcPr>
                  <w:tcW w:w="3785" w:type="dxa"/>
                  <w:shd w:val="clear" w:color="auto" w:fill="002B62"/>
                </w:tcPr>
                <w:p w:rsidR="005F1F35" w:rsidRPr="00105FCC" w:rsidRDefault="005F1F35" w:rsidP="00872C8E">
                  <w:pPr>
                    <w:ind w:leftChars="202" w:left="424"/>
                    <w:jc w:val="center"/>
                    <w:rPr>
                      <w:rFonts w:asciiTheme="majorHAnsi" w:hAnsiTheme="majorHAnsi" w:cstheme="majorHAnsi"/>
                      <w:color w:val="FFFFFF" w:themeColor="background1"/>
                    </w:rPr>
                  </w:pPr>
                  <w:r>
                    <w:rPr>
                      <w:rFonts w:asciiTheme="majorHAnsi" w:hAnsiTheme="majorHAnsi" w:cstheme="majorHAnsi"/>
                      <w:color w:val="FFFFFF" w:themeColor="background1"/>
                    </w:rPr>
                    <w:t>Column name</w:t>
                  </w:r>
                </w:p>
              </w:tc>
            </w:tr>
            <w:tr w:rsidR="005F1F35" w:rsidRPr="00105FCC" w:rsidTr="00872C8E">
              <w:trPr>
                <w:trHeight w:val="356"/>
              </w:trPr>
              <w:tc>
                <w:tcPr>
                  <w:tcW w:w="3028" w:type="dxa"/>
                </w:tcPr>
                <w:p w:rsidR="005F1F35" w:rsidRPr="00105FCC" w:rsidRDefault="005F1F35" w:rsidP="00872C8E">
                  <w:pPr>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nput data file name</w:t>
                  </w:r>
                </w:p>
              </w:tc>
              <w:tc>
                <w:tcPr>
                  <w:tcW w:w="3785" w:type="dxa"/>
                </w:tcPr>
                <w:p w:rsidR="005F1F35" w:rsidRPr="00105FCC" w:rsidRDefault="005F1F35" w:rsidP="00872C8E">
                  <w:pPr>
                    <w:rPr>
                      <w:rFonts w:asciiTheme="majorHAnsi" w:hAnsiTheme="majorHAnsi" w:cstheme="majorHAnsi"/>
                    </w:rPr>
                  </w:pPr>
                  <w:r w:rsidRPr="00E63BB1">
                    <w:rPr>
                      <w:rFonts w:asciiTheme="majorHAnsi" w:eastAsia="ＭＳ ゴシック" w:hAnsiTheme="majorHAnsi" w:cstheme="majorHAnsi"/>
                      <w:color w:val="000000"/>
                      <w:kern w:val="0"/>
                      <w:szCs w:val="21"/>
                    </w:rPr>
                    <w:t>BASE64-encoded value of the downloaded file</w:t>
                  </w:r>
                </w:p>
              </w:tc>
            </w:tr>
            <w:tr w:rsidR="005F1F35" w:rsidRPr="00105FCC" w:rsidTr="00872C8E">
              <w:trPr>
                <w:trHeight w:val="264"/>
              </w:trPr>
              <w:tc>
                <w:tcPr>
                  <w:tcW w:w="3028" w:type="dxa"/>
                </w:tcPr>
                <w:p w:rsidR="005F1F35" w:rsidRPr="00105FCC" w:rsidRDefault="005F1F35" w:rsidP="00872C8E">
                  <w:pPr>
                    <w:rPr>
                      <w:rFonts w:asciiTheme="majorHAnsi" w:hAnsiTheme="majorHAnsi" w:cstheme="majorHAnsi"/>
                    </w:rPr>
                  </w:pPr>
                  <w:r>
                    <w:rPr>
                      <w:rFonts w:asciiTheme="majorHAnsi" w:hAnsiTheme="majorHAnsi" w:cstheme="majorHAnsi" w:hint="eastAsia"/>
                    </w:rPr>
                    <w:t>R</w:t>
                  </w:r>
                  <w:r>
                    <w:rPr>
                      <w:rFonts w:asciiTheme="majorHAnsi" w:hAnsiTheme="majorHAnsi" w:cstheme="majorHAnsi"/>
                    </w:rPr>
                    <w:t>esult data file name</w:t>
                  </w:r>
                </w:p>
              </w:tc>
              <w:tc>
                <w:tcPr>
                  <w:tcW w:w="3785" w:type="dxa"/>
                </w:tcPr>
                <w:p w:rsidR="005F1F35" w:rsidRPr="00105FCC" w:rsidRDefault="005F1F35" w:rsidP="00872C8E">
                  <w:pPr>
                    <w:rPr>
                      <w:rFonts w:asciiTheme="majorHAnsi" w:hAnsiTheme="majorHAnsi" w:cstheme="majorHAnsi"/>
                    </w:rPr>
                  </w:pPr>
                  <w:r w:rsidRPr="00E63BB1">
                    <w:rPr>
                      <w:rFonts w:asciiTheme="majorHAnsi" w:eastAsia="ＭＳ ゴシック" w:hAnsiTheme="majorHAnsi" w:cstheme="majorHAnsi"/>
                      <w:color w:val="000000"/>
                      <w:kern w:val="0"/>
                      <w:szCs w:val="21"/>
                    </w:rPr>
                    <w:t>BASE64-encoded value of the downloaded file</w:t>
                  </w:r>
                </w:p>
              </w:tc>
            </w:tr>
          </w:tbl>
          <w:p w:rsidR="005F1F35" w:rsidRPr="0025379E" w:rsidRDefault="005F1F35" w:rsidP="0055425E">
            <w:pPr>
              <w:ind w:leftChars="200" w:left="420" w:firstLineChars="400" w:firstLine="84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5F1F35" w:rsidRPr="0025379E" w:rsidRDefault="005F1F35" w:rsidP="0055425E">
            <w:pPr>
              <w:ind w:leftChars="700" w:left="1470"/>
            </w:pPr>
            <w:r>
              <w:rPr>
                <w:rFonts w:hint="eastAsia"/>
              </w:rPr>
              <w:t>T</w:t>
            </w:r>
            <w:r>
              <w:t>he returned response is stored in JSON format</w:t>
            </w:r>
          </w:p>
          <w:tbl>
            <w:tblPr>
              <w:tblW w:w="9861" w:type="dxa"/>
              <w:tblCellMar>
                <w:left w:w="99" w:type="dxa"/>
                <w:right w:w="99" w:type="dxa"/>
              </w:tblCellMar>
              <w:tblLook w:val="04A0" w:firstRow="1" w:lastRow="0" w:firstColumn="1" w:lastColumn="0" w:noHBand="0" w:noVBand="1"/>
            </w:tblPr>
            <w:tblGrid>
              <w:gridCol w:w="9861"/>
            </w:tblGrid>
            <w:tr w:rsidR="005F1F35" w:rsidRPr="0025379E" w:rsidTr="005F1F35">
              <w:trPr>
                <w:trHeight w:val="286"/>
              </w:trPr>
              <w:tc>
                <w:tcPr>
                  <w:tcW w:w="9861" w:type="dxa"/>
                  <w:tcBorders>
                    <w:top w:val="single" w:sz="4" w:space="0" w:color="auto"/>
                    <w:left w:val="single" w:sz="4" w:space="0" w:color="auto"/>
                    <w:bottom w:val="single" w:sz="4" w:space="0" w:color="000000"/>
                    <w:right w:val="single" w:sz="4" w:space="0" w:color="000000"/>
                  </w:tcBorders>
                  <w:shd w:val="clear" w:color="auto" w:fill="auto"/>
                  <w:hideMark/>
                </w:tcPr>
                <w:p w:rsidR="005F1F35" w:rsidRPr="0025379E" w:rsidRDefault="005F1F35"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rsidR="005F1F35" w:rsidRPr="0025379E" w:rsidRDefault="005F1F35"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rsidR="005F1F35" w:rsidRPr="0025379E" w:rsidRDefault="005F1F35"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rsidR="005F1F35" w:rsidRDefault="005F1F35"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rsidR="005F1F35" w:rsidRPr="0025379E" w:rsidRDefault="005F1F35"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5F1F35">
                    <w:rPr>
                      <w:rFonts w:asciiTheme="majorHAnsi" w:eastAsia="ＭＳ ゴシック" w:hAnsiTheme="majorHAnsi" w:cstheme="majorHAnsi"/>
                      <w:color w:val="000000"/>
                      <w:kern w:val="0"/>
                      <w:szCs w:val="21"/>
                    </w:rPr>
                    <w:t>RECORD</w:t>
                  </w:r>
                  <w:r w:rsidRPr="00105FCC">
                    <w:rPr>
                      <w:rFonts w:asciiTheme="majorHAnsi" w:hAnsiTheme="majorHAnsi" w:cstheme="majorHAnsi"/>
                    </w:rPr>
                    <w:t>_LENGTH</w:t>
                  </w:r>
                  <w:r>
                    <w:rPr>
                      <w:rFonts w:asciiTheme="majorHAnsi" w:hAnsiTheme="majorHAnsi" w:cstheme="majorHAnsi"/>
                    </w:rPr>
                    <w:t>”:</w:t>
                  </w:r>
                  <w:r>
                    <w:rPr>
                      <w:rFonts w:asciiTheme="majorHAnsi" w:hAnsiTheme="majorHAnsi" w:cstheme="majorHAnsi" w:hint="eastAsia"/>
                    </w:rPr>
                    <w:t>Acquired number</w:t>
                  </w:r>
                </w:p>
                <w:p w:rsidR="005F1F35" w:rsidRDefault="005F1F35"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rsidR="005F1F35" w:rsidRDefault="005F1F35"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p>
                <w:p w:rsidR="005F1F35" w:rsidRPr="0025379E" w:rsidRDefault="005F1F35"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92DBB">
                    <w:rPr>
                      <w:rFonts w:asciiTheme="majorHAnsi" w:hAnsiTheme="majorHAnsi" w:cstheme="majorHAnsi"/>
                    </w:rPr>
                    <w:t>SYMPHONY_INSTANCE_NO</w:t>
                  </w: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w:t>
                  </w:r>
                  <w:r>
                    <w:rPr>
                      <w:rFonts w:asciiTheme="majorHAnsi" w:hAnsiTheme="majorHAnsi" w:cstheme="majorHAnsi" w:hint="eastAsia"/>
                    </w:rPr>
                    <w:t xml:space="preserve"> Synphony Instance No</w:t>
                  </w:r>
                </w:p>
                <w:p w:rsidR="005F1F35" w:rsidRDefault="005F1F35" w:rsidP="00872C8E">
                  <w:pPr>
                    <w:widowControl/>
                    <w:rPr>
                      <w:rFonts w:asciiTheme="majorHAnsi" w:hAnsiTheme="majorHAnsi" w:cstheme="majorHAnsi"/>
                    </w:rPr>
                  </w:pPr>
                  <w:r>
                    <w:rPr>
                      <w:rFonts w:asciiTheme="majorHAnsi" w:eastAsia="ＭＳ ゴシック" w:hAnsiTheme="majorHAnsi" w:cstheme="majorHAnsi"/>
                      <w:color w:val="000000"/>
                      <w:kern w:val="0"/>
                      <w:szCs w:val="21"/>
                    </w:rPr>
                    <w:t xml:space="preserve">                    "</w:t>
                  </w:r>
                  <w:r w:rsidRPr="00A92DBB">
                    <w:rPr>
                      <w:rFonts w:asciiTheme="majorHAnsi" w:hAnsiTheme="majorHAnsi" w:cstheme="majorHAnsi"/>
                    </w:rPr>
                    <w:t>INPUT_DATA</w:t>
                  </w:r>
                  <w:r>
                    <w:rPr>
                      <w:rFonts w:asciiTheme="majorHAnsi" w:eastAsia="ＭＳ ゴシック" w:hAnsiTheme="majorHAnsi" w:cstheme="majorHAnsi"/>
                      <w:color w:val="000000"/>
                      <w:kern w:val="0"/>
                      <w:szCs w:val="21"/>
                    </w:rPr>
                    <w:t xml:space="preserve"> ":</w:t>
                  </w:r>
                  <w:r>
                    <w:rPr>
                      <w:rFonts w:asciiTheme="majorHAnsi" w:hAnsiTheme="majorHAnsi" w:cstheme="majorHAnsi" w:hint="eastAsia"/>
                    </w:rPr>
                    <w:t>I</w:t>
                  </w:r>
                  <w:r>
                    <w:rPr>
                      <w:rFonts w:asciiTheme="majorHAnsi" w:hAnsiTheme="majorHAnsi" w:cstheme="majorHAnsi"/>
                    </w:rPr>
                    <w:t>nput data file name</w:t>
                  </w:r>
                </w:p>
                <w:p w:rsidR="005F1F35" w:rsidRDefault="005F1F35" w:rsidP="00872C8E">
                  <w:pPr>
                    <w:widowControl/>
                    <w:rPr>
                      <w:rFonts w:asciiTheme="majorHAnsi" w:eastAsia="ＭＳ ゴシック" w:hAnsiTheme="majorHAnsi" w:cstheme="majorHAnsi"/>
                      <w:color w:val="000000"/>
                      <w:kern w:val="0"/>
                      <w:szCs w:val="21"/>
                    </w:rPr>
                  </w:pPr>
                  <w:r>
                    <w:rPr>
                      <w:rFonts w:asciiTheme="majorHAnsi" w:hAnsiTheme="majorHAnsi" w:cstheme="majorHAnsi" w:hint="eastAsia"/>
                    </w:rPr>
                    <w:t xml:space="preserve">                    "RESULT_DATA</w:t>
                  </w:r>
                  <w:r>
                    <w:rPr>
                      <w:rFonts w:asciiTheme="majorHAnsi" w:hAnsiTheme="majorHAnsi" w:cstheme="majorHAnsi"/>
                    </w:rPr>
                    <w:t>":</w:t>
                  </w:r>
                  <w:r>
                    <w:rPr>
                      <w:rFonts w:asciiTheme="majorHAnsi" w:hAnsiTheme="majorHAnsi" w:cstheme="majorHAnsi" w:hint="eastAsia"/>
                    </w:rPr>
                    <w:t>R</w:t>
                  </w:r>
                  <w:r>
                    <w:rPr>
                      <w:rFonts w:asciiTheme="majorHAnsi" w:hAnsiTheme="majorHAnsi" w:cstheme="majorHAnsi"/>
                    </w:rPr>
                    <w:t>esult data file name</w:t>
                  </w:r>
                </w:p>
                <w:p w:rsidR="005F1F35" w:rsidRDefault="005F1F35"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rsidR="005F1F35" w:rsidRPr="00AA1DE7" w:rsidRDefault="005F1F35"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r w:rsidRPr="005E709D">
                    <w:rPr>
                      <w:rFonts w:asciiTheme="majorHAnsi" w:eastAsia="ＭＳ ゴシック" w:hAnsiTheme="majorHAnsi" w:cstheme="majorHAnsi"/>
                      <w:color w:val="000000"/>
                      <w:kern w:val="0"/>
                      <w:szCs w:val="21"/>
                    </w:rPr>
                    <w:t>Repeat for number of acquisitions</w:t>
                  </w:r>
                  <w:r>
                    <w:rPr>
                      <w:rFonts w:asciiTheme="majorHAnsi" w:eastAsia="ＭＳ ゴシック" w:hAnsiTheme="majorHAnsi" w:cstheme="majorHAnsi" w:hint="eastAsia"/>
                      <w:color w:val="000000"/>
                      <w:kern w:val="0"/>
                      <w:szCs w:val="21"/>
                    </w:rPr>
                    <w:t>・・・</w:t>
                  </w:r>
                </w:p>
                <w:p w:rsidR="005F1F35" w:rsidRPr="0025379E" w:rsidRDefault="005F1F35"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5F1F35" w:rsidRDefault="005F1F35" w:rsidP="00872C8E">
                  <w:pPr>
                    <w:widowControl/>
                    <w:ind w:left="3885" w:hangingChars="1850" w:hanging="3885"/>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"DOWNLOAD_FILE:{</w:t>
                  </w:r>
                </w:p>
                <w:p w:rsidR="005F1F35" w:rsidRDefault="005F1F35" w:rsidP="00872C8E">
                  <w:pPr>
                    <w:widowControl/>
                    <w:ind w:left="3885" w:hangingChars="1850" w:hanging="3885"/>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p>
                <w:p w:rsidR="005F1F35" w:rsidRDefault="005F1F35" w:rsidP="00872C8E">
                  <w:pPr>
                    <w:widowControl/>
                    <w:ind w:left="3885" w:hangingChars="1850" w:hanging="3885"/>
                    <w:rPr>
                      <w:rFonts w:asciiTheme="majorHAnsi" w:hAnsiTheme="majorHAnsi" w:cstheme="majorHAnsi"/>
                    </w:rPr>
                  </w:pPr>
                  <w:r>
                    <w:rPr>
                      <w:rFonts w:asciiTheme="majorHAnsi" w:eastAsia="ＭＳ ゴシック" w:hAnsiTheme="majorHAnsi" w:cstheme="majorHAnsi"/>
                      <w:color w:val="000000"/>
                      <w:kern w:val="0"/>
                      <w:szCs w:val="21"/>
                    </w:rPr>
                    <w:t xml:space="preserve">                    "</w:t>
                  </w:r>
                  <w:r>
                    <w:rPr>
                      <w:rFonts w:asciiTheme="majorHAnsi" w:hAnsiTheme="majorHAnsi" w:cstheme="majorHAnsi" w:hint="eastAsia"/>
                    </w:rPr>
                    <w:t>I</w:t>
                  </w:r>
                  <w:r>
                    <w:rPr>
                      <w:rFonts w:asciiTheme="majorHAnsi" w:hAnsiTheme="majorHAnsi" w:cstheme="majorHAnsi"/>
                    </w:rPr>
                    <w:t>nput data file name</w:t>
                  </w:r>
                  <w:r>
                    <w:rPr>
                      <w:rFonts w:asciiTheme="majorHAnsi" w:hAnsiTheme="majorHAnsi" w:cstheme="majorHAnsi" w:hint="eastAsia"/>
                    </w:rPr>
                    <w:t>"</w:t>
                  </w:r>
                  <w:r w:rsidRPr="0025379E">
                    <w:rPr>
                      <w:rFonts w:asciiTheme="majorHAnsi" w:eastAsia="ＭＳ ゴシック" w:hAnsiTheme="majorHAnsi" w:cstheme="majorHAnsi"/>
                      <w:color w:val="000000"/>
                      <w:kern w:val="0"/>
                      <w:szCs w:val="21"/>
                    </w:rPr>
                    <w:t>:</w:t>
                  </w:r>
                  <w:r w:rsidRPr="00E63BB1">
                    <w:rPr>
                      <w:rFonts w:asciiTheme="majorHAnsi" w:eastAsia="ＭＳ ゴシック" w:hAnsiTheme="majorHAnsi" w:cstheme="majorHAnsi"/>
                      <w:color w:val="000000"/>
                      <w:kern w:val="0"/>
                      <w:szCs w:val="21"/>
                    </w:rPr>
                    <w:t xml:space="preserve"> BASE64-encoded value of the downloaded file</w:t>
                  </w:r>
                </w:p>
                <w:p w:rsidR="005F1F35" w:rsidRPr="009A16A5" w:rsidRDefault="005F1F35" w:rsidP="00872C8E">
                  <w:pPr>
                    <w:widowControl/>
                    <w:ind w:left="3885" w:hangingChars="1850" w:hanging="3885"/>
                    <w:rPr>
                      <w:rFonts w:asciiTheme="majorHAnsi" w:hAnsiTheme="majorHAnsi" w:cstheme="majorHAnsi"/>
                    </w:rPr>
                  </w:pPr>
                  <w:r>
                    <w:rPr>
                      <w:rFonts w:asciiTheme="majorHAnsi" w:hAnsiTheme="majorHAnsi" w:cstheme="majorHAnsi" w:hint="eastAsia"/>
                    </w:rPr>
                    <w:t xml:space="preserve"> </w:t>
                  </w:r>
                  <w:r>
                    <w:rPr>
                      <w:rFonts w:asciiTheme="majorHAnsi" w:hAnsiTheme="majorHAnsi" w:cstheme="majorHAnsi"/>
                    </w:rPr>
                    <w:t xml:space="preserve">                   "</w:t>
                  </w:r>
                  <w:r>
                    <w:rPr>
                      <w:rFonts w:asciiTheme="majorHAnsi" w:hAnsiTheme="majorHAnsi" w:cstheme="majorHAnsi" w:hint="eastAsia"/>
                    </w:rPr>
                    <w:t>Result data file name"</w:t>
                  </w:r>
                  <w:r>
                    <w:rPr>
                      <w:rFonts w:asciiTheme="majorHAnsi" w:hAnsiTheme="majorHAnsi" w:cstheme="majorHAnsi"/>
                    </w:rPr>
                    <w:t>:</w:t>
                  </w:r>
                  <w:r w:rsidRPr="00E63BB1">
                    <w:rPr>
                      <w:rFonts w:asciiTheme="majorHAnsi" w:eastAsia="ＭＳ ゴシック" w:hAnsiTheme="majorHAnsi" w:cstheme="majorHAnsi"/>
                      <w:color w:val="000000"/>
                      <w:kern w:val="0"/>
                      <w:szCs w:val="21"/>
                    </w:rPr>
                    <w:t xml:space="preserve"> BASE64-encoded value of the downloaded file</w:t>
                  </w:r>
                </w:p>
                <w:p w:rsidR="005F1F35" w:rsidRDefault="005F1F35" w:rsidP="00872C8E">
                  <w:pPr>
                    <w:widowControl/>
                    <w:ind w:left="3885" w:hangingChars="1850" w:hanging="3885"/>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5F1F35" w:rsidRPr="00AA1DE7" w:rsidRDefault="005F1F35"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r w:rsidRPr="005E709D">
                    <w:rPr>
                      <w:rFonts w:asciiTheme="majorHAnsi" w:eastAsia="ＭＳ ゴシック" w:hAnsiTheme="majorHAnsi" w:cstheme="majorHAnsi"/>
                      <w:color w:val="000000"/>
                      <w:kern w:val="0"/>
                      <w:szCs w:val="21"/>
                    </w:rPr>
                    <w:t>Repeat for number of acquisitions</w:t>
                  </w:r>
                  <w:r>
                    <w:rPr>
                      <w:rFonts w:asciiTheme="majorHAnsi" w:eastAsia="ＭＳ ゴシック" w:hAnsiTheme="majorHAnsi" w:cstheme="majorHAnsi" w:hint="eastAsia"/>
                      <w:color w:val="000000"/>
                      <w:kern w:val="0"/>
                      <w:szCs w:val="21"/>
                    </w:rPr>
                    <w:t>・・・</w:t>
                  </w:r>
                </w:p>
                <w:p w:rsidR="005F1F35" w:rsidRPr="009A16A5" w:rsidRDefault="005F1F35" w:rsidP="00872C8E">
                  <w:pPr>
                    <w:widowControl/>
                    <w:ind w:left="3885" w:hangingChars="1850" w:hanging="3885"/>
                    <w:rPr>
                      <w:rFonts w:asciiTheme="majorHAnsi" w:hAnsiTheme="majorHAnsi" w:cstheme="majorHAnsi"/>
                    </w:rPr>
                  </w:pPr>
                  <w:r>
                    <w:rPr>
                      <w:rFonts w:asciiTheme="majorHAnsi" w:eastAsia="ＭＳ ゴシック" w:hAnsiTheme="majorHAnsi" w:cstheme="majorHAnsi"/>
                      <w:color w:val="000000"/>
                      <w:kern w:val="0"/>
                      <w:szCs w:val="21"/>
                    </w:rPr>
                    <w:t xml:space="preserve">            }</w:t>
                  </w:r>
                </w:p>
                <w:p w:rsidR="005F1F35" w:rsidRPr="0025379E" w:rsidRDefault="005F1F35"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rsidR="005F1F35" w:rsidRPr="0025379E" w:rsidRDefault="005F1F35"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rsidR="005F1F35" w:rsidRPr="0025379E" w:rsidRDefault="005F1F35"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rsidR="002A5161" w:rsidRPr="002A5161" w:rsidRDefault="005F1F35" w:rsidP="002A5161">
            <w:pPr>
              <w:rPr>
                <w:rFonts w:asciiTheme="majorHAnsi" w:hAnsiTheme="majorHAnsi" w:cstheme="majorHAnsi"/>
                <w:u w:val="single"/>
              </w:rPr>
            </w:pPr>
            <w:r>
              <w:t>Conductor</w:t>
            </w:r>
            <w:r w:rsidR="002A5161" w:rsidRPr="002A5161">
              <w:rPr>
                <w:rFonts w:asciiTheme="majorHAnsi" w:hAnsiTheme="majorHAnsi" w:cstheme="majorHAnsi"/>
                <w:u w:val="single"/>
              </w:rPr>
              <w:fldChar w:fldCharType="end"/>
            </w:r>
          </w:p>
        </w:tc>
      </w:tr>
      <w:tr w:rsidR="002A5161" w:rsidRPr="00105FCC" w:rsidTr="002A5161">
        <w:trPr>
          <w:trHeight w:val="240"/>
          <w:jc w:val="center"/>
        </w:trPr>
        <w:tc>
          <w:tcPr>
            <w:tcW w:w="2263" w:type="dxa"/>
            <w:vMerge/>
          </w:tcPr>
          <w:p w:rsidR="002A5161" w:rsidRPr="00105FCC" w:rsidRDefault="002A5161" w:rsidP="00096F94">
            <w:pPr>
              <w:rPr>
                <w:rFonts w:asciiTheme="majorHAnsi" w:hAnsiTheme="majorHAnsi" w:cstheme="majorHAnsi"/>
              </w:rPr>
            </w:pPr>
          </w:p>
        </w:tc>
        <w:tc>
          <w:tcPr>
            <w:tcW w:w="3119" w:type="dxa"/>
          </w:tcPr>
          <w:p w:rsidR="002A5161" w:rsidRPr="00105FCC" w:rsidRDefault="002A5161" w:rsidP="00096F94">
            <w:pPr>
              <w:rPr>
                <w:rFonts w:asciiTheme="majorHAnsi" w:hAnsiTheme="majorHAnsi" w:cstheme="majorHAnsi"/>
              </w:rPr>
            </w:pPr>
            <w:r>
              <w:rPr>
                <w:rFonts w:asciiTheme="majorHAnsi" w:hAnsiTheme="majorHAnsi" w:cstheme="majorHAnsi"/>
              </w:rPr>
              <w:t>Conductor execution checking</w:t>
            </w:r>
          </w:p>
        </w:tc>
        <w:tc>
          <w:tcPr>
            <w:tcW w:w="1417" w:type="dxa"/>
          </w:tcPr>
          <w:p w:rsidR="002A5161" w:rsidRPr="00105FCC" w:rsidRDefault="002A5161" w:rsidP="00096F94">
            <w:pPr>
              <w:rPr>
                <w:rFonts w:asciiTheme="majorHAnsi" w:hAnsiTheme="majorHAnsi" w:cstheme="majorHAnsi"/>
              </w:rPr>
            </w:pPr>
            <w:r>
              <w:rPr>
                <w:rFonts w:asciiTheme="majorHAnsi" w:hAnsiTheme="majorHAnsi" w:cstheme="majorHAnsi"/>
              </w:rPr>
              <w:t>2100180005</w:t>
            </w:r>
          </w:p>
        </w:tc>
        <w:tc>
          <w:tcPr>
            <w:tcW w:w="2828" w:type="dxa"/>
            <w:vMerge/>
          </w:tcPr>
          <w:p w:rsidR="002A5161" w:rsidRPr="00780C25" w:rsidRDefault="002A5161" w:rsidP="00096F94">
            <w:pPr>
              <w:rPr>
                <w:rFonts w:asciiTheme="majorHAnsi" w:hAnsiTheme="majorHAnsi" w:cstheme="majorHAnsi"/>
                <w:u w:val="single"/>
              </w:rPr>
            </w:pPr>
          </w:p>
        </w:tc>
      </w:tr>
      <w:tr w:rsidR="00E605FF" w:rsidRPr="00105FCC" w:rsidTr="00BC3FDC">
        <w:trPr>
          <w:trHeight w:val="58"/>
          <w:jc w:val="center"/>
        </w:trPr>
        <w:tc>
          <w:tcPr>
            <w:tcW w:w="2263" w:type="dxa"/>
            <w:vMerge w:val="restart"/>
          </w:tcPr>
          <w:p w:rsidR="00E605FF" w:rsidRPr="00105FCC" w:rsidRDefault="00E605FF" w:rsidP="00FD567F">
            <w:pPr>
              <w:rPr>
                <w:rFonts w:asciiTheme="majorHAnsi" w:hAnsiTheme="majorHAnsi" w:cstheme="majorHAnsi"/>
              </w:rPr>
            </w:pPr>
            <w:r>
              <w:lastRenderedPageBreak/>
              <w:t>Export/Import</w:t>
            </w:r>
          </w:p>
        </w:tc>
        <w:tc>
          <w:tcPr>
            <w:tcW w:w="3119" w:type="dxa"/>
          </w:tcPr>
          <w:p w:rsidR="00E605FF" w:rsidRPr="00105FCC" w:rsidRDefault="00E605FF" w:rsidP="00FD567F">
            <w:pPr>
              <w:rPr>
                <w:rFonts w:asciiTheme="majorHAnsi" w:hAnsiTheme="majorHAnsi" w:cstheme="majorHAnsi"/>
              </w:rPr>
            </w:pPr>
            <w:r>
              <w:rPr>
                <w:rFonts w:asciiTheme="majorHAnsi" w:hAnsiTheme="majorHAnsi" w:cstheme="majorHAnsi"/>
              </w:rPr>
              <w:t>Export menu</w:t>
            </w:r>
          </w:p>
        </w:tc>
        <w:tc>
          <w:tcPr>
            <w:tcW w:w="1417" w:type="dxa"/>
          </w:tcPr>
          <w:p w:rsidR="00E605FF" w:rsidRPr="00105FCC" w:rsidRDefault="00E605FF" w:rsidP="00FD567F">
            <w:pPr>
              <w:rPr>
                <w:rFonts w:asciiTheme="majorHAnsi" w:hAnsiTheme="majorHAnsi" w:cstheme="majorHAnsi"/>
              </w:rPr>
            </w:pPr>
            <w:r w:rsidRPr="00105FCC">
              <w:rPr>
                <w:rFonts w:asciiTheme="majorHAnsi" w:hAnsiTheme="majorHAnsi" w:cstheme="majorHAnsi"/>
              </w:rPr>
              <w:t>2100000211</w:t>
            </w:r>
          </w:p>
        </w:tc>
        <w:tc>
          <w:tcPr>
            <w:tcW w:w="2828" w:type="dxa"/>
            <w:vMerge w:val="restart"/>
          </w:tcPr>
          <w:p w:rsidR="005F1F35" w:rsidRPr="005F1F35" w:rsidRDefault="00E605FF" w:rsidP="00E63BB1">
            <w:pPr>
              <w:rPr>
                <w:rFonts w:ascii="Arial" w:hAnsi="Arial" w:cs="Arial"/>
                <w:u w:val="single"/>
              </w:rPr>
            </w:pPr>
            <w:r w:rsidRPr="00203053">
              <w:rPr>
                <w:rFonts w:ascii="Arial" w:hAnsi="Arial" w:cs="Arial"/>
                <w:u w:val="single"/>
              </w:rPr>
              <w:fldChar w:fldCharType="begin"/>
            </w:r>
            <w:r w:rsidRPr="00203053">
              <w:rPr>
                <w:rFonts w:ascii="Arial" w:hAnsi="Arial" w:cs="Arial"/>
                <w:u w:val="single"/>
              </w:rPr>
              <w:instrText xml:space="preserve"> REF _Ref28165568 \r \h </w:instrText>
            </w:r>
            <w:r>
              <w:rPr>
                <w:rFonts w:ascii="Arial" w:hAnsi="Arial" w:cs="Arial"/>
                <w:u w:val="single"/>
              </w:rPr>
              <w:instrText xml:space="preserve"> \* MERGEFORMAT </w:instrText>
            </w:r>
            <w:r w:rsidRPr="00203053">
              <w:rPr>
                <w:rFonts w:ascii="Arial" w:hAnsi="Arial" w:cs="Arial"/>
                <w:u w:val="single"/>
              </w:rPr>
            </w:r>
            <w:r w:rsidRPr="00203053">
              <w:rPr>
                <w:rFonts w:ascii="Arial" w:hAnsi="Arial" w:cs="Arial"/>
                <w:u w:val="single"/>
              </w:rPr>
              <w:fldChar w:fldCharType="separate"/>
            </w:r>
            <w:r w:rsidR="005F1F35">
              <w:rPr>
                <w:rFonts w:ascii="Arial" w:hAnsi="Arial" w:cs="Arial"/>
                <w:u w:val="single"/>
              </w:rPr>
              <w:t>0</w:t>
            </w:r>
            <w:r w:rsidRPr="00203053">
              <w:rPr>
                <w:rFonts w:ascii="Arial" w:hAnsi="Arial" w:cs="Arial"/>
                <w:u w:val="single"/>
              </w:rPr>
              <w:fldChar w:fldCharType="end"/>
            </w:r>
            <w:r w:rsidRPr="00203053">
              <w:rPr>
                <w:rFonts w:ascii="Arial" w:hAnsi="Arial" w:cs="Arial"/>
                <w:u w:val="single"/>
              </w:rPr>
              <w:t xml:space="preserve"> </w:t>
            </w:r>
            <w:r w:rsidRPr="00203053">
              <w:rPr>
                <w:rFonts w:ascii="Arial" w:hAnsi="Arial" w:cs="Arial"/>
                <w:u w:val="single"/>
              </w:rPr>
              <w:fldChar w:fldCharType="begin"/>
            </w:r>
            <w:r w:rsidRPr="00203053">
              <w:rPr>
                <w:rFonts w:ascii="Arial" w:hAnsi="Arial" w:cs="Arial"/>
                <w:u w:val="single"/>
              </w:rPr>
              <w:instrText xml:space="preserve"> REF _Ref28165568 \h </w:instrText>
            </w:r>
            <w:r>
              <w:rPr>
                <w:rFonts w:ascii="Arial" w:hAnsi="Arial" w:cs="Arial"/>
                <w:u w:val="single"/>
              </w:rPr>
              <w:instrText xml:space="preserve"> \* MERGEFORMAT </w:instrText>
            </w:r>
            <w:r w:rsidRPr="00203053">
              <w:rPr>
                <w:rFonts w:ascii="Arial" w:hAnsi="Arial" w:cs="Arial"/>
                <w:u w:val="single"/>
              </w:rPr>
            </w:r>
            <w:r w:rsidRPr="00203053">
              <w:rPr>
                <w:rFonts w:ascii="Arial" w:hAnsi="Arial" w:cs="Arial"/>
                <w:u w:val="single"/>
              </w:rPr>
              <w:fldChar w:fldCharType="separate"/>
            </w:r>
          </w:p>
          <w:p w:rsidR="005F1F35" w:rsidRDefault="005F1F35" w:rsidP="005F1F35">
            <w:r w:rsidRPr="005F1F35">
              <w:rPr>
                <w:rFonts w:ascii="Arial" w:hAnsi="Arial" w:cs="Arial" w:hint="eastAsia"/>
                <w:u w:val="single"/>
              </w:rPr>
              <w:t>LIST</w:t>
            </w:r>
            <w:r w:rsidRPr="005F1F35">
              <w:rPr>
                <w:rFonts w:ascii="Arial" w:hAnsi="Arial" w:cs="Arial"/>
                <w:u w:val="single"/>
              </w:rPr>
              <w:t>_OPTIONS(X-Command)</w:t>
            </w:r>
          </w:p>
          <w:p w:rsidR="005F1F35" w:rsidRDefault="005F1F35" w:rsidP="00E63BB1">
            <w:pPr>
              <w:ind w:leftChars="800" w:left="1680"/>
            </w:pPr>
            <w:r>
              <w:rPr>
                <w:rFonts w:hint="eastAsia"/>
              </w:rPr>
              <w:t>A</w:t>
            </w:r>
            <w:r>
              <w:t>cquires a list of values that can be selected from the pulldown selections from the different menus.</w:t>
            </w:r>
          </w:p>
          <w:p w:rsidR="005F1F35" w:rsidRPr="00D27F13" w:rsidRDefault="005F1F35" w:rsidP="00E63BB1">
            <w:pPr>
              <w:ind w:leftChars="800" w:left="1680"/>
            </w:pPr>
            <w:r>
              <w:rPr>
                <w:rFonts w:hint="eastAsia"/>
              </w:rPr>
              <w:t>※</w:t>
            </w:r>
            <w:r>
              <w:rPr>
                <w:rFonts w:hint="eastAsia"/>
              </w:rPr>
              <w:t>T</w:t>
            </w:r>
            <w:r>
              <w:t>he selection value of Access permission/Access permission roles cannot be acquired.</w:t>
            </w:r>
          </w:p>
          <w:p w:rsidR="005F1F35" w:rsidRPr="00105FCC" w:rsidRDefault="005F1F35" w:rsidP="00E63BB1">
            <w:pPr>
              <w:pStyle w:val="52"/>
              <w:rPr>
                <w:rFonts w:asciiTheme="majorHAnsi" w:hAnsiTheme="majorHAnsi" w:cstheme="majorHAnsi"/>
              </w:rPr>
            </w:pPr>
          </w:p>
          <w:p w:rsidR="005F1F35" w:rsidRPr="00105FCC" w:rsidRDefault="005F1F35" w:rsidP="00E63BB1">
            <w:pPr>
              <w:pStyle w:val="af2"/>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noProof/>
              </w:rPr>
              <w:t>2</w:t>
            </w:r>
            <w:r>
              <w:rPr>
                <w:rFonts w:asciiTheme="majorHAnsi" w:hAnsiTheme="majorHAnsi" w:cstheme="majorHAnsi"/>
                <w:noProof/>
              </w:rPr>
              <w:noBreakHyphen/>
              <w:t>12</w:t>
            </w:r>
            <w:r w:rsidRPr="00105FCC">
              <w:rPr>
                <w:rFonts w:asciiTheme="majorHAnsi" w:hAnsiTheme="majorHAnsi" w:cstheme="majorHAnsi"/>
              </w:rPr>
              <w:t xml:space="preserve"> HTTP</w:t>
            </w:r>
            <w:r>
              <w:rPr>
                <w:rFonts w:asciiTheme="majorHAnsi" w:hAnsiTheme="majorHAnsi" w:cstheme="majorHAnsi" w:hint="eastAsia"/>
              </w:rPr>
              <w:t xml:space="preserve"> </w:t>
            </w:r>
            <w:r>
              <w:rPr>
                <w:rFonts w:asciiTheme="majorHAnsi" w:hAnsiTheme="majorHAnsi" w:cstheme="majorHAnsi"/>
              </w:rPr>
              <w:t>header parameter list</w:t>
            </w:r>
          </w:p>
          <w:tbl>
            <w:tblPr>
              <w:tblStyle w:val="ab"/>
              <w:tblW w:w="0" w:type="auto"/>
              <w:jc w:val="center"/>
              <w:tblLook w:val="04A0" w:firstRow="1" w:lastRow="0" w:firstColumn="1" w:lastColumn="0" w:noHBand="0" w:noVBand="1"/>
            </w:tblPr>
            <w:tblGrid>
              <w:gridCol w:w="2977"/>
              <w:gridCol w:w="3402"/>
            </w:tblGrid>
            <w:tr w:rsidR="005F1F35" w:rsidRPr="00105FCC" w:rsidTr="00E63BB1">
              <w:trPr>
                <w:jc w:val="center"/>
              </w:trPr>
              <w:tc>
                <w:tcPr>
                  <w:tcW w:w="2977" w:type="dxa"/>
                  <w:shd w:val="clear" w:color="auto" w:fill="002B62"/>
                </w:tcPr>
                <w:p w:rsidR="005F1F35" w:rsidRPr="00105FCC" w:rsidRDefault="005F1F35" w:rsidP="00E63BB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color w:val="FFFFFF" w:themeColor="background1"/>
                    </w:rPr>
                    <w:t xml:space="preserve"> header</w:t>
                  </w:r>
                </w:p>
              </w:tc>
              <w:tc>
                <w:tcPr>
                  <w:tcW w:w="3402" w:type="dxa"/>
                  <w:shd w:val="clear" w:color="auto" w:fill="002B62"/>
                </w:tcPr>
                <w:p w:rsidR="005F1F35" w:rsidRPr="00105FCC" w:rsidRDefault="005F1F35"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value</w:t>
                  </w:r>
                </w:p>
              </w:tc>
            </w:tr>
            <w:tr w:rsidR="005F1F35" w:rsidRPr="00105FCC" w:rsidTr="00E63BB1">
              <w:trPr>
                <w:trHeight w:val="254"/>
                <w:jc w:val="center"/>
              </w:trPr>
              <w:tc>
                <w:tcPr>
                  <w:tcW w:w="2977" w:type="dxa"/>
                </w:tcPr>
                <w:p w:rsidR="005F1F35" w:rsidRPr="00105FCC" w:rsidRDefault="005F1F35" w:rsidP="00E63BB1">
                  <w:pPr>
                    <w:jc w:val="center"/>
                    <w:rPr>
                      <w:rFonts w:asciiTheme="majorHAnsi" w:hAnsiTheme="majorHAnsi" w:cstheme="majorHAnsi"/>
                    </w:rPr>
                  </w:pPr>
                  <w:r w:rsidRPr="00105FCC">
                    <w:rPr>
                      <w:rFonts w:asciiTheme="majorHAnsi" w:hAnsiTheme="majorHAnsi" w:cstheme="majorHAnsi"/>
                    </w:rPr>
                    <w:t>X-Command</w:t>
                  </w:r>
                </w:p>
              </w:tc>
              <w:tc>
                <w:tcPr>
                  <w:tcW w:w="3402" w:type="dxa"/>
                </w:tcPr>
                <w:p w:rsidR="005F1F35" w:rsidRPr="00105FCC" w:rsidRDefault="005F1F35" w:rsidP="00E63BB1">
                  <w:pPr>
                    <w:rPr>
                      <w:rFonts w:asciiTheme="majorHAnsi" w:hAnsiTheme="majorHAnsi" w:cstheme="majorHAnsi"/>
                    </w:rPr>
                  </w:pPr>
                  <w:r>
                    <w:rPr>
                      <w:rFonts w:asciiTheme="majorHAnsi" w:hAnsiTheme="majorHAnsi" w:cstheme="majorHAnsi" w:hint="eastAsia"/>
                    </w:rPr>
                    <w:t>LIST_OPTIONS</w:t>
                  </w:r>
                </w:p>
              </w:tc>
            </w:tr>
          </w:tbl>
          <w:p w:rsidR="005F1F35" w:rsidRDefault="005F1F35" w:rsidP="00E63BB1"/>
          <w:p w:rsidR="005F1F35" w:rsidRPr="00105FCC" w:rsidRDefault="005F1F35" w:rsidP="00E63BB1">
            <w:pPr>
              <w:pStyle w:val="52"/>
              <w:ind w:leftChars="650" w:left="1365"/>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5F1F35" w:rsidRPr="00105FCC" w:rsidRDefault="005F1F35" w:rsidP="00E63BB1">
            <w:pPr>
              <w:pStyle w:val="52"/>
              <w:ind w:leftChars="0" w:left="0"/>
              <w:rPr>
                <w:rFonts w:asciiTheme="majorHAnsi" w:hAnsiTheme="majorHAnsi" w:cstheme="majorHAnsi"/>
              </w:rPr>
            </w:pPr>
          </w:p>
          <w:p w:rsidR="005F1F35" w:rsidRPr="00105FCC" w:rsidRDefault="005F1F35" w:rsidP="00E63BB1">
            <w:pPr>
              <w:pStyle w:val="52"/>
              <w:ind w:leftChars="650" w:left="1365" w:firstLineChars="100" w:firstLine="210"/>
              <w:rPr>
                <w:rFonts w:asciiTheme="majorHAnsi" w:hAnsiTheme="majorHAnsi" w:cstheme="majorHAnsi"/>
              </w:rPr>
            </w:pPr>
            <w:r>
              <w:rPr>
                <w:rFonts w:asciiTheme="majorHAnsi" w:hAnsiTheme="majorHAnsi" w:cstheme="majorHAnsi" w:hint="eastAsia"/>
              </w:rPr>
              <w:lastRenderedPageBreak/>
              <w:t>1</w:t>
            </w:r>
            <w:r w:rsidRPr="00105FCC">
              <w:rPr>
                <w:rFonts w:asciiTheme="majorHAnsi" w:hAnsiTheme="majorHAnsi" w:cstheme="majorHAnsi"/>
              </w:rPr>
              <w:t>)</w:t>
            </w:r>
            <w:r>
              <w:rPr>
                <w:rFonts w:asciiTheme="majorHAnsi" w:hAnsiTheme="majorHAnsi" w:cstheme="majorHAnsi"/>
              </w:rPr>
              <w:t>Column information</w:t>
            </w:r>
            <w:r>
              <w:rPr>
                <w:rFonts w:asciiTheme="majorHAnsi" w:hAnsiTheme="majorHAnsi" w:cstheme="majorHAnsi"/>
              </w:rPr>
              <w:t>（</w:t>
            </w:r>
            <w:r>
              <w:rPr>
                <w:rFonts w:asciiTheme="majorHAnsi" w:hAnsiTheme="majorHAnsi" w:cstheme="majorHAnsi"/>
              </w:rPr>
              <w:t>number and name</w:t>
            </w:r>
            <w:r w:rsidRPr="00105FCC">
              <w:rPr>
                <w:rFonts w:asciiTheme="majorHAnsi" w:hAnsiTheme="majorHAnsi" w:cstheme="majorHAnsi"/>
              </w:rPr>
              <w:t>）</w:t>
            </w:r>
          </w:p>
          <w:p w:rsidR="005F1F35" w:rsidRPr="00105FCC" w:rsidRDefault="005F1F35" w:rsidP="00E63BB1">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Pr>
                <w:rFonts w:asciiTheme="majorHAnsi" w:hAnsiTheme="majorHAnsi" w:cstheme="majorHAnsi"/>
              </w:rPr>
              <w:t xml:space="preserve"> format</w:t>
            </w:r>
            <w:r w:rsidRPr="00105FCC">
              <w:rPr>
                <w:rFonts w:asciiTheme="majorHAnsi" w:hAnsiTheme="majorHAnsi" w:cstheme="majorHAnsi"/>
              </w:rPr>
              <w:t>）</w:t>
            </w:r>
          </w:p>
          <w:p w:rsidR="005F1F35" w:rsidRPr="00105FCC" w:rsidRDefault="005F1F35" w:rsidP="00BE5139">
            <w:pPr>
              <w:pStyle w:val="52"/>
              <w:ind w:leftChars="650" w:left="1365" w:firstLineChars="300" w:firstLine="630"/>
              <w:rPr>
                <w:rFonts w:asciiTheme="majorHAnsi" w:hAnsiTheme="majorHAnsi" w:cstheme="majorHAnsi"/>
              </w:rPr>
            </w:pPr>
            <w:r>
              <w:rPr>
                <w:rFonts w:asciiTheme="majorHAnsi" w:hAnsiTheme="majorHAnsi" w:cstheme="majorHAnsi"/>
              </w:rPr>
              <w:t>Is stored in Key</w:t>
            </w:r>
            <w:r w:rsidRPr="00105FCC">
              <w:rPr>
                <w:rFonts w:asciiTheme="majorHAnsi" w:hAnsiTheme="majorHAnsi" w:cstheme="majorHAnsi"/>
              </w:rPr>
              <w:t xml:space="preserve">{resultdata} -&gt; </w:t>
            </w:r>
            <w:r>
              <w:rPr>
                <w:rFonts w:asciiTheme="majorHAnsi" w:hAnsiTheme="majorHAnsi" w:cstheme="majorHAnsi"/>
              </w:rPr>
              <w:t>Key</w:t>
            </w:r>
            <w:r w:rsidRPr="00105FCC">
              <w:rPr>
                <w:rFonts w:asciiTheme="majorHAnsi" w:hAnsiTheme="majorHAnsi" w:cstheme="majorHAnsi"/>
              </w:rPr>
              <w:t xml:space="preserve">{CONTENTS} -&gt; </w:t>
            </w:r>
            <w:r>
              <w:rPr>
                <w:rFonts w:asciiTheme="majorHAnsi" w:hAnsiTheme="majorHAnsi" w:cstheme="majorHAnsi"/>
              </w:rPr>
              <w:t>Key</w:t>
            </w:r>
            <w:r w:rsidRPr="00105FCC">
              <w:rPr>
                <w:rFonts w:asciiTheme="majorHAnsi" w:hAnsiTheme="majorHAnsi" w:cstheme="majorHAnsi"/>
              </w:rPr>
              <w:t xml:space="preserve">{BODY} -&gt; </w:t>
            </w:r>
            <w:r>
              <w:rPr>
                <w:rFonts w:asciiTheme="majorHAnsi" w:hAnsiTheme="majorHAnsi" w:cstheme="majorHAnsi"/>
              </w:rPr>
              <w:t>Key</w:t>
            </w:r>
            <w:r w:rsidRPr="00105FCC">
              <w:rPr>
                <w:rFonts w:asciiTheme="majorHAnsi" w:hAnsiTheme="majorHAnsi" w:cstheme="majorHAnsi"/>
              </w:rPr>
              <w:t>{0}</w:t>
            </w:r>
            <w:r>
              <w:rPr>
                <w:rFonts w:asciiTheme="majorHAnsi" w:hAnsiTheme="majorHAnsi" w:cstheme="majorHAnsi" w:hint="eastAsia"/>
              </w:rPr>
              <w:t>A</w:t>
            </w:r>
            <w:r>
              <w:rPr>
                <w:rFonts w:asciiTheme="majorHAnsi" w:hAnsiTheme="majorHAnsi" w:cstheme="majorHAnsi"/>
              </w:rPr>
              <w:t>s a key starting with the numeric value “0”</w:t>
            </w:r>
          </w:p>
          <w:p w:rsidR="005F1F35" w:rsidRPr="00105FCC" w:rsidRDefault="005F1F35" w:rsidP="00E63BB1">
            <w:pPr>
              <w:ind w:leftChars="200" w:left="420"/>
              <w:rPr>
                <w:rFonts w:asciiTheme="majorHAnsi" w:hAnsiTheme="majorHAnsi" w:cstheme="majorHAnsi"/>
              </w:rPr>
            </w:pPr>
          </w:p>
          <w:p w:rsidR="005F1F35" w:rsidRPr="00105FCC" w:rsidRDefault="005F1F35" w:rsidP="00E63BB1">
            <w:pPr>
              <w:pStyle w:val="af2"/>
              <w:ind w:leftChars="200" w:left="420"/>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noProof/>
              </w:rPr>
              <w:t>2</w:t>
            </w:r>
            <w:r>
              <w:rPr>
                <w:rFonts w:asciiTheme="majorHAnsi" w:hAnsiTheme="majorHAnsi" w:cstheme="majorHAnsi"/>
                <w:noProof/>
              </w:rPr>
              <w:noBreakHyphen/>
              <w:t>13</w:t>
            </w:r>
            <w:r w:rsidRPr="00105FCC">
              <w:rPr>
                <w:rFonts w:asciiTheme="majorHAnsi" w:hAnsiTheme="majorHAnsi" w:cstheme="majorHAnsi"/>
              </w:rPr>
              <w:t xml:space="preserve"> </w:t>
            </w:r>
            <w:r>
              <w:rPr>
                <w:rFonts w:asciiTheme="majorHAnsi" w:hAnsiTheme="majorHAnsi" w:cstheme="majorHAnsi" w:hint="eastAsia"/>
              </w:rPr>
              <w:t>R</w:t>
            </w:r>
            <w:r>
              <w:rPr>
                <w:rFonts w:asciiTheme="majorHAnsi" w:hAnsiTheme="majorHAnsi" w:cstheme="majorHAnsi"/>
              </w:rPr>
              <w:t>esponse parameter list (Column information</w:t>
            </w:r>
            <w:r w:rsidRPr="00105FCC">
              <w:rPr>
                <w:rFonts w:asciiTheme="majorHAnsi" w:hAnsiTheme="majorHAnsi" w:cstheme="majorHAnsi"/>
              </w:rPr>
              <w:t>)</w:t>
            </w:r>
          </w:p>
          <w:tbl>
            <w:tblPr>
              <w:tblStyle w:val="ab"/>
              <w:tblW w:w="0" w:type="auto"/>
              <w:tblInd w:w="2229" w:type="dxa"/>
              <w:tblLook w:val="04A0" w:firstRow="1" w:lastRow="0" w:firstColumn="1" w:lastColumn="0" w:noHBand="0" w:noVBand="1"/>
            </w:tblPr>
            <w:tblGrid>
              <w:gridCol w:w="1503"/>
              <w:gridCol w:w="3041"/>
            </w:tblGrid>
            <w:tr w:rsidR="005F1F35" w:rsidRPr="00105FCC" w:rsidTr="00E63BB1">
              <w:tc>
                <w:tcPr>
                  <w:tcW w:w="2835" w:type="dxa"/>
                  <w:shd w:val="clear" w:color="auto" w:fill="002B62"/>
                </w:tcPr>
                <w:p w:rsidR="005F1F35" w:rsidRPr="00105FCC" w:rsidRDefault="005F1F35" w:rsidP="00E63BB1">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Column</w:t>
                  </w:r>
                  <w:r>
                    <w:rPr>
                      <w:rFonts w:asciiTheme="majorHAnsi" w:hAnsiTheme="majorHAnsi" w:cstheme="majorHAnsi"/>
                      <w:color w:val="FFFFFF" w:themeColor="background1"/>
                    </w:rPr>
                    <w:t xml:space="preserve"> number</w:t>
                  </w:r>
                </w:p>
              </w:tc>
              <w:tc>
                <w:tcPr>
                  <w:tcW w:w="3544" w:type="dxa"/>
                  <w:shd w:val="clear" w:color="auto" w:fill="002B62"/>
                </w:tcPr>
                <w:p w:rsidR="005F1F35" w:rsidRPr="00105FCC" w:rsidRDefault="005F1F35" w:rsidP="00E63BB1">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Column</w:t>
                  </w:r>
                  <w:r>
                    <w:rPr>
                      <w:rFonts w:asciiTheme="majorHAnsi" w:hAnsiTheme="majorHAnsi" w:cstheme="majorHAnsi"/>
                      <w:color w:val="FFFFFF" w:themeColor="background1"/>
                    </w:rPr>
                    <w:t xml:space="preserve"> name</w:t>
                  </w:r>
                </w:p>
              </w:tc>
            </w:tr>
            <w:tr w:rsidR="005F1F35" w:rsidRPr="00105FCC" w:rsidTr="00E63BB1">
              <w:tc>
                <w:tcPr>
                  <w:tcW w:w="2835" w:type="dxa"/>
                </w:tcPr>
                <w:p w:rsidR="005F1F35" w:rsidRPr="00105FCC" w:rsidRDefault="005F1F35" w:rsidP="00E63BB1">
                  <w:pPr>
                    <w:jc w:val="center"/>
                    <w:rPr>
                      <w:rFonts w:asciiTheme="majorHAnsi" w:hAnsiTheme="majorHAnsi" w:cstheme="majorHAnsi"/>
                    </w:rPr>
                  </w:pPr>
                  <w:r w:rsidRPr="00105FCC">
                    <w:rPr>
                      <w:rFonts w:asciiTheme="majorHAnsi" w:hAnsiTheme="majorHAnsi" w:cstheme="majorHAnsi"/>
                    </w:rPr>
                    <w:t>0</w:t>
                  </w:r>
                </w:p>
              </w:tc>
              <w:tc>
                <w:tcPr>
                  <w:tcW w:w="3544" w:type="dxa"/>
                </w:tcPr>
                <w:p w:rsidR="005F1F35" w:rsidRPr="00105FCC" w:rsidRDefault="005F1F35" w:rsidP="00E63BB1">
                  <w:pPr>
                    <w:rPr>
                      <w:rFonts w:asciiTheme="majorHAnsi" w:hAnsiTheme="majorHAnsi" w:cstheme="majorHAnsi"/>
                    </w:rPr>
                  </w:pPr>
                  <w:r>
                    <w:rPr>
                      <w:rFonts w:asciiTheme="majorHAnsi" w:hAnsiTheme="majorHAnsi" w:cstheme="majorHAnsi" w:hint="eastAsia"/>
                    </w:rPr>
                    <w:t>Column</w:t>
                  </w:r>
                  <w:r>
                    <w:rPr>
                      <w:rFonts w:asciiTheme="majorHAnsi" w:hAnsiTheme="majorHAnsi" w:cstheme="majorHAnsi"/>
                    </w:rPr>
                    <w:t xml:space="preserve"> 1</w:t>
                  </w:r>
                </w:p>
              </w:tc>
            </w:tr>
            <w:tr w:rsidR="005F1F35" w:rsidRPr="00105FCC" w:rsidTr="00E63BB1">
              <w:tc>
                <w:tcPr>
                  <w:tcW w:w="2835" w:type="dxa"/>
                </w:tcPr>
                <w:p w:rsidR="005F1F35" w:rsidRPr="00105FCC" w:rsidRDefault="005F1F35" w:rsidP="00E63BB1">
                  <w:pPr>
                    <w:jc w:val="center"/>
                    <w:rPr>
                      <w:rFonts w:asciiTheme="majorHAnsi" w:hAnsiTheme="majorHAnsi" w:cstheme="majorHAnsi"/>
                    </w:rPr>
                  </w:pPr>
                  <w:r w:rsidRPr="00105FCC">
                    <w:rPr>
                      <w:rFonts w:asciiTheme="majorHAnsi" w:hAnsiTheme="majorHAnsi" w:cstheme="majorHAnsi"/>
                    </w:rPr>
                    <w:t>1</w:t>
                  </w:r>
                </w:p>
              </w:tc>
              <w:tc>
                <w:tcPr>
                  <w:tcW w:w="3544" w:type="dxa"/>
                </w:tcPr>
                <w:p w:rsidR="005F1F35" w:rsidRPr="00105FCC" w:rsidRDefault="005F1F35" w:rsidP="00E63BB1">
                  <w:pPr>
                    <w:rPr>
                      <w:rFonts w:asciiTheme="majorHAnsi" w:hAnsiTheme="majorHAnsi" w:cstheme="majorHAnsi"/>
                    </w:rPr>
                  </w:pPr>
                  <w:r>
                    <w:rPr>
                      <w:rFonts w:asciiTheme="majorHAnsi" w:hAnsiTheme="majorHAnsi" w:cstheme="majorHAnsi"/>
                    </w:rPr>
                    <w:t>Column 2</w:t>
                  </w:r>
                </w:p>
              </w:tc>
            </w:tr>
            <w:tr w:rsidR="005F1F35" w:rsidRPr="00105FCC" w:rsidTr="00E63BB1">
              <w:trPr>
                <w:cantSplit/>
                <w:trHeight w:val="371"/>
              </w:trPr>
              <w:tc>
                <w:tcPr>
                  <w:tcW w:w="2835" w:type="dxa"/>
                  <w:textDirection w:val="tbRlV"/>
                </w:tcPr>
                <w:p w:rsidR="005F1F35" w:rsidRPr="00105FCC" w:rsidRDefault="005F1F35" w:rsidP="00E63BB1">
                  <w:pPr>
                    <w:ind w:left="113" w:right="113"/>
                    <w:rPr>
                      <w:rFonts w:asciiTheme="majorHAnsi" w:hAnsiTheme="majorHAnsi" w:cstheme="majorHAnsi"/>
                    </w:rPr>
                  </w:pPr>
                </w:p>
                <w:p w:rsidR="005F1F35" w:rsidRPr="00105FCC" w:rsidRDefault="005F1F35" w:rsidP="00E63BB1">
                  <w:pPr>
                    <w:ind w:left="113" w:right="113"/>
                    <w:rPr>
                      <w:rFonts w:asciiTheme="majorHAnsi" w:hAnsiTheme="majorHAnsi" w:cstheme="majorHAnsi"/>
                    </w:rPr>
                  </w:pPr>
                </w:p>
                <w:p w:rsidR="005F1F35" w:rsidRPr="00105FCC" w:rsidRDefault="005F1F35" w:rsidP="00E63BB1">
                  <w:pPr>
                    <w:ind w:left="113" w:right="113"/>
                    <w:rPr>
                      <w:rFonts w:asciiTheme="majorHAnsi" w:hAnsiTheme="majorHAnsi" w:cstheme="majorHAnsi"/>
                    </w:rPr>
                  </w:pPr>
                </w:p>
                <w:p w:rsidR="005F1F35" w:rsidRPr="00105FCC" w:rsidRDefault="005F1F35" w:rsidP="00E63BB1">
                  <w:pPr>
                    <w:ind w:left="113" w:right="113"/>
                    <w:rPr>
                      <w:rFonts w:asciiTheme="majorHAnsi" w:hAnsiTheme="majorHAnsi" w:cstheme="majorHAnsi"/>
                    </w:rPr>
                  </w:pPr>
                </w:p>
                <w:p w:rsidR="005F1F35" w:rsidRPr="00105FCC" w:rsidRDefault="005F1F35" w:rsidP="00E63BB1">
                  <w:pPr>
                    <w:ind w:left="113" w:right="113"/>
                    <w:rPr>
                      <w:rFonts w:asciiTheme="majorHAnsi" w:hAnsiTheme="majorHAnsi" w:cstheme="majorHAnsi"/>
                    </w:rPr>
                  </w:pPr>
                  <w:r w:rsidRPr="00105FCC">
                    <w:rPr>
                      <w:rFonts w:asciiTheme="majorHAnsi" w:hAnsiTheme="majorHAnsi" w:cstheme="majorHAnsi"/>
                    </w:rPr>
                    <w:t>…</w:t>
                  </w:r>
                </w:p>
              </w:tc>
              <w:tc>
                <w:tcPr>
                  <w:tcW w:w="3544" w:type="dxa"/>
                  <w:textDirection w:val="tbRlV"/>
                </w:tcPr>
                <w:p w:rsidR="005F1F35" w:rsidRPr="00105FCC" w:rsidRDefault="005F1F35" w:rsidP="00E63BB1">
                  <w:pPr>
                    <w:ind w:left="113" w:right="113"/>
                    <w:rPr>
                      <w:rFonts w:asciiTheme="majorHAnsi" w:hAnsiTheme="majorHAnsi" w:cstheme="majorHAnsi"/>
                    </w:rPr>
                  </w:pPr>
                </w:p>
                <w:p w:rsidR="005F1F35" w:rsidRPr="00105FCC" w:rsidRDefault="005F1F35" w:rsidP="00E63BB1">
                  <w:pPr>
                    <w:ind w:left="113" w:right="113"/>
                    <w:rPr>
                      <w:rFonts w:asciiTheme="majorHAnsi" w:hAnsiTheme="majorHAnsi" w:cstheme="majorHAnsi"/>
                    </w:rPr>
                  </w:pPr>
                </w:p>
                <w:p w:rsidR="005F1F35" w:rsidRPr="00105FCC" w:rsidRDefault="005F1F35" w:rsidP="00E63BB1">
                  <w:pPr>
                    <w:ind w:left="113" w:right="113"/>
                    <w:rPr>
                      <w:rFonts w:asciiTheme="majorHAnsi" w:hAnsiTheme="majorHAnsi" w:cstheme="majorHAnsi"/>
                    </w:rPr>
                  </w:pPr>
                </w:p>
                <w:p w:rsidR="005F1F35" w:rsidRPr="00105FCC" w:rsidRDefault="005F1F35" w:rsidP="00E63BB1">
                  <w:pPr>
                    <w:ind w:left="113" w:right="113"/>
                    <w:rPr>
                      <w:rFonts w:asciiTheme="majorHAnsi" w:hAnsiTheme="majorHAnsi" w:cstheme="majorHAnsi"/>
                    </w:rPr>
                  </w:pPr>
                </w:p>
                <w:p w:rsidR="005F1F35" w:rsidRPr="00105FCC" w:rsidRDefault="005F1F35" w:rsidP="00E63BB1">
                  <w:pPr>
                    <w:ind w:left="113" w:right="113"/>
                    <w:rPr>
                      <w:rFonts w:asciiTheme="majorHAnsi" w:hAnsiTheme="majorHAnsi" w:cstheme="majorHAnsi"/>
                    </w:rPr>
                  </w:pPr>
                </w:p>
                <w:p w:rsidR="005F1F35" w:rsidRPr="00105FCC" w:rsidRDefault="005F1F35" w:rsidP="00E63BB1">
                  <w:pPr>
                    <w:ind w:left="113" w:right="113"/>
                    <w:rPr>
                      <w:rFonts w:asciiTheme="majorHAnsi" w:hAnsiTheme="majorHAnsi" w:cstheme="majorHAnsi"/>
                    </w:rPr>
                  </w:pPr>
                </w:p>
                <w:p w:rsidR="005F1F35" w:rsidRPr="00105FCC" w:rsidRDefault="005F1F35" w:rsidP="00E63BB1">
                  <w:pPr>
                    <w:ind w:left="113" w:right="113"/>
                    <w:rPr>
                      <w:rFonts w:asciiTheme="majorHAnsi" w:hAnsiTheme="majorHAnsi" w:cstheme="majorHAnsi"/>
                    </w:rPr>
                  </w:pPr>
                </w:p>
                <w:p w:rsidR="005F1F35" w:rsidRPr="00105FCC" w:rsidRDefault="005F1F35" w:rsidP="00E63BB1">
                  <w:pPr>
                    <w:ind w:left="113" w:right="113"/>
                    <w:rPr>
                      <w:rFonts w:asciiTheme="majorHAnsi" w:hAnsiTheme="majorHAnsi" w:cstheme="majorHAnsi"/>
                    </w:rPr>
                  </w:pPr>
                </w:p>
                <w:p w:rsidR="005F1F35" w:rsidRPr="00105FCC" w:rsidRDefault="005F1F35" w:rsidP="00E63BB1">
                  <w:pPr>
                    <w:ind w:left="113" w:right="113"/>
                    <w:rPr>
                      <w:rFonts w:asciiTheme="majorHAnsi" w:hAnsiTheme="majorHAnsi" w:cstheme="majorHAnsi"/>
                    </w:rPr>
                  </w:pPr>
                </w:p>
                <w:p w:rsidR="005F1F35" w:rsidRPr="00105FCC" w:rsidRDefault="005F1F35" w:rsidP="00E63BB1">
                  <w:pPr>
                    <w:ind w:left="113" w:right="113"/>
                    <w:rPr>
                      <w:rFonts w:asciiTheme="majorHAnsi" w:hAnsiTheme="majorHAnsi" w:cstheme="majorHAnsi"/>
                    </w:rPr>
                  </w:pPr>
                </w:p>
                <w:p w:rsidR="005F1F35" w:rsidRPr="00105FCC" w:rsidRDefault="005F1F35" w:rsidP="00E63BB1">
                  <w:pPr>
                    <w:ind w:left="113" w:right="113"/>
                    <w:rPr>
                      <w:rFonts w:asciiTheme="majorHAnsi" w:hAnsiTheme="majorHAnsi" w:cstheme="majorHAnsi"/>
                    </w:rPr>
                  </w:pPr>
                  <w:r w:rsidRPr="00105FCC">
                    <w:rPr>
                      <w:rFonts w:asciiTheme="majorHAnsi" w:hAnsiTheme="majorHAnsi" w:cstheme="majorHAnsi"/>
                    </w:rPr>
                    <w:t>…</w:t>
                  </w:r>
                </w:p>
              </w:tc>
            </w:tr>
          </w:tbl>
          <w:p w:rsidR="005F1F35" w:rsidRDefault="005F1F35" w:rsidP="00E63BB1">
            <w:pPr>
              <w:pStyle w:val="52"/>
              <w:ind w:leftChars="650" w:left="1365" w:firstLineChars="100" w:firstLine="210"/>
              <w:rPr>
                <w:rFonts w:asciiTheme="majorHAnsi" w:hAnsiTheme="majorHAnsi" w:cstheme="majorHAnsi"/>
              </w:rPr>
            </w:pPr>
          </w:p>
          <w:p w:rsidR="005F1F35" w:rsidRPr="00105FCC" w:rsidRDefault="005F1F35" w:rsidP="00E63BB1">
            <w:pPr>
              <w:pStyle w:val="52"/>
              <w:ind w:leftChars="650" w:left="1365" w:firstLineChars="100" w:firstLine="210"/>
              <w:rPr>
                <w:rFonts w:asciiTheme="majorHAnsi" w:hAnsiTheme="majorHAnsi" w:cstheme="majorHAnsi"/>
              </w:rPr>
            </w:pPr>
            <w:r>
              <w:rPr>
                <w:rFonts w:asciiTheme="majorHAnsi" w:hAnsiTheme="majorHAnsi" w:cstheme="majorHAnsi"/>
              </w:rPr>
              <w:t>2</w:t>
            </w:r>
            <w:r w:rsidRPr="00105FCC">
              <w:rPr>
                <w:rFonts w:asciiTheme="majorHAnsi" w:hAnsiTheme="majorHAnsi" w:cstheme="majorHAnsi"/>
              </w:rPr>
              <w:t>)</w:t>
            </w:r>
            <w:r>
              <w:rPr>
                <w:rFonts w:asciiTheme="majorHAnsi" w:hAnsiTheme="majorHAnsi" w:cstheme="majorHAnsi"/>
              </w:rPr>
              <w:t>Record information</w:t>
            </w:r>
          </w:p>
          <w:p w:rsidR="005F1F35" w:rsidRPr="00105FCC" w:rsidRDefault="005F1F35" w:rsidP="00E63BB1">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Pr>
                <w:rFonts w:asciiTheme="majorHAnsi" w:hAnsiTheme="majorHAnsi" w:cstheme="majorHAnsi"/>
              </w:rPr>
              <w:t xml:space="preserve"> format</w:t>
            </w:r>
            <w:r w:rsidRPr="00105FCC">
              <w:rPr>
                <w:rFonts w:asciiTheme="majorHAnsi" w:hAnsiTheme="majorHAnsi" w:cstheme="majorHAnsi"/>
              </w:rPr>
              <w:t>）</w:t>
            </w:r>
          </w:p>
          <w:p w:rsidR="005F1F35" w:rsidRDefault="005F1F35" w:rsidP="00E63BB1">
            <w:pPr>
              <w:pStyle w:val="52"/>
              <w:ind w:leftChars="950" w:left="1995"/>
              <w:rPr>
                <w:rFonts w:asciiTheme="majorHAnsi" w:hAnsiTheme="majorHAnsi" w:cstheme="majorHAnsi"/>
              </w:rPr>
            </w:pPr>
            <w:r>
              <w:rPr>
                <w:rFonts w:asciiTheme="majorHAnsi" w:hAnsiTheme="majorHAnsi" w:cstheme="majorHAnsi"/>
              </w:rPr>
              <w:t>Is stored in Key</w:t>
            </w:r>
            <w:r w:rsidRPr="00105FCC">
              <w:rPr>
                <w:rFonts w:asciiTheme="majorHAnsi" w:hAnsiTheme="majorHAnsi" w:cstheme="majorHAnsi"/>
              </w:rPr>
              <w:t xml:space="preserve">{resultdata} -&gt; </w:t>
            </w:r>
            <w:r>
              <w:rPr>
                <w:rFonts w:asciiTheme="majorHAnsi" w:hAnsiTheme="majorHAnsi" w:cstheme="majorHAnsi"/>
              </w:rPr>
              <w:t>Key</w:t>
            </w:r>
            <w:r w:rsidRPr="00105FCC">
              <w:rPr>
                <w:rFonts w:asciiTheme="majorHAnsi" w:hAnsiTheme="majorHAnsi" w:cstheme="majorHAnsi"/>
              </w:rPr>
              <w:t xml:space="preserve">{CONTENTS} -&gt; </w:t>
            </w:r>
            <w:r>
              <w:rPr>
                <w:rFonts w:asciiTheme="majorHAnsi" w:hAnsiTheme="majorHAnsi" w:cstheme="majorHAnsi"/>
              </w:rPr>
              <w:t>Key</w:t>
            </w:r>
            <w:r w:rsidRPr="00105FCC">
              <w:rPr>
                <w:rFonts w:asciiTheme="majorHAnsi" w:hAnsiTheme="majorHAnsi" w:cstheme="majorHAnsi"/>
              </w:rPr>
              <w:t xml:space="preserve">{BODY} -&gt; </w:t>
            </w:r>
            <w:r>
              <w:rPr>
                <w:rFonts w:asciiTheme="majorHAnsi" w:hAnsiTheme="majorHAnsi" w:cstheme="majorHAnsi"/>
              </w:rPr>
              <w:t>Key{</w:t>
            </w:r>
            <w:r w:rsidRPr="00105FCC">
              <w:rPr>
                <w:rFonts w:asciiTheme="majorHAnsi" w:hAnsiTheme="majorHAnsi" w:cstheme="majorHAnsi"/>
              </w:rPr>
              <w:t>1}</w:t>
            </w:r>
            <w:r>
              <w:rPr>
                <w:rFonts w:asciiTheme="majorHAnsi" w:hAnsiTheme="majorHAnsi" w:cstheme="majorHAnsi" w:hint="eastAsia"/>
              </w:rPr>
              <w:t xml:space="preserve"> as an array</w:t>
            </w:r>
          </w:p>
          <w:p w:rsidR="005F1F35" w:rsidRDefault="005F1F35" w:rsidP="00E63BB1">
            <w:pPr>
              <w:pStyle w:val="52"/>
              <w:ind w:leftChars="950" w:left="1995"/>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nly data from pulldown items will be acquired. Other items will be blank.</w:t>
            </w:r>
          </w:p>
          <w:p w:rsidR="005F1F35" w:rsidRDefault="005F1F35" w:rsidP="00E63BB1">
            <w:pPr>
              <w:pStyle w:val="52"/>
              <w:ind w:leftChars="950" w:left="1995"/>
              <w:rPr>
                <w:rFonts w:asciiTheme="majorHAnsi" w:hAnsiTheme="majorHAnsi" w:cstheme="majorHAnsi"/>
              </w:rPr>
            </w:pPr>
          </w:p>
          <w:p w:rsidR="005F1F35" w:rsidRPr="00105FCC" w:rsidRDefault="005F1F35" w:rsidP="00E63BB1">
            <w:pPr>
              <w:pStyle w:val="af2"/>
              <w:ind w:leftChars="200" w:left="420"/>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noProof/>
              </w:rPr>
              <w:t>2</w:t>
            </w:r>
            <w:r>
              <w:rPr>
                <w:rFonts w:asciiTheme="majorHAnsi" w:hAnsiTheme="majorHAnsi" w:cstheme="majorHAnsi"/>
                <w:noProof/>
              </w:rPr>
              <w:noBreakHyphen/>
              <w:t>14</w:t>
            </w:r>
            <w:r>
              <w:rPr>
                <w:rFonts w:asciiTheme="majorHAnsi" w:hAnsiTheme="majorHAnsi" w:cstheme="majorHAnsi"/>
              </w:rPr>
              <w:t xml:space="preserve"> </w:t>
            </w:r>
            <w:r>
              <w:rPr>
                <w:rFonts w:asciiTheme="majorHAnsi" w:hAnsiTheme="majorHAnsi" w:cstheme="majorHAnsi" w:hint="eastAsia"/>
              </w:rPr>
              <w:t>R</w:t>
            </w:r>
            <w:r>
              <w:rPr>
                <w:rFonts w:asciiTheme="majorHAnsi" w:hAnsiTheme="majorHAnsi" w:cstheme="majorHAnsi"/>
              </w:rPr>
              <w:t xml:space="preserve">esponse parameter list </w:t>
            </w:r>
            <w:r w:rsidRPr="00105FCC">
              <w:rPr>
                <w:rFonts w:asciiTheme="majorHAnsi" w:hAnsiTheme="majorHAnsi" w:cstheme="majorHAnsi"/>
              </w:rPr>
              <w:t>(</w:t>
            </w:r>
            <w:r>
              <w:rPr>
                <w:rFonts w:asciiTheme="majorHAnsi" w:hAnsiTheme="majorHAnsi" w:cstheme="majorHAnsi" w:hint="eastAsia"/>
              </w:rPr>
              <w:t>R</w:t>
            </w:r>
            <w:r>
              <w:rPr>
                <w:rFonts w:asciiTheme="majorHAnsi" w:hAnsiTheme="majorHAnsi" w:cstheme="majorHAnsi"/>
              </w:rPr>
              <w:t>ecord information</w:t>
            </w:r>
            <w:r w:rsidRPr="00105FCC">
              <w:rPr>
                <w:rFonts w:asciiTheme="majorHAnsi" w:hAnsiTheme="majorHAnsi" w:cstheme="majorHAnsi"/>
              </w:rPr>
              <w:t>)</w:t>
            </w:r>
          </w:p>
          <w:tbl>
            <w:tblPr>
              <w:tblStyle w:val="ab"/>
              <w:tblW w:w="0" w:type="auto"/>
              <w:tblInd w:w="2102" w:type="dxa"/>
              <w:tblLook w:val="04A0" w:firstRow="1" w:lastRow="0" w:firstColumn="1" w:lastColumn="0" w:noHBand="0" w:noVBand="1"/>
            </w:tblPr>
            <w:tblGrid>
              <w:gridCol w:w="1315"/>
              <w:gridCol w:w="2135"/>
              <w:gridCol w:w="1221"/>
            </w:tblGrid>
            <w:tr w:rsidR="005F1F35" w:rsidRPr="00105FCC" w:rsidTr="00E63BB1">
              <w:tc>
                <w:tcPr>
                  <w:tcW w:w="1531" w:type="dxa"/>
                  <w:shd w:val="clear" w:color="auto" w:fill="002B62"/>
                </w:tcPr>
                <w:p w:rsidR="005F1F35" w:rsidRPr="00105FCC" w:rsidRDefault="005F1F35" w:rsidP="00E63BB1">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Column</w:t>
                  </w:r>
                  <w:r>
                    <w:rPr>
                      <w:rFonts w:asciiTheme="majorHAnsi" w:hAnsiTheme="majorHAnsi" w:cstheme="majorHAnsi"/>
                      <w:color w:val="FFFFFF" w:themeColor="background1"/>
                    </w:rPr>
                    <w:t xml:space="preserve"> number</w:t>
                  </w:r>
                </w:p>
              </w:tc>
              <w:tc>
                <w:tcPr>
                  <w:tcW w:w="2224" w:type="dxa"/>
                  <w:shd w:val="clear" w:color="auto" w:fill="002B62"/>
                </w:tcPr>
                <w:p w:rsidR="005F1F35" w:rsidRPr="00105FCC" w:rsidRDefault="005F1F35" w:rsidP="00E63BB1">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Column</w:t>
                  </w:r>
                  <w:r>
                    <w:rPr>
                      <w:rFonts w:asciiTheme="majorHAnsi" w:hAnsiTheme="majorHAnsi" w:cstheme="majorHAnsi"/>
                      <w:color w:val="FFFFFF" w:themeColor="background1"/>
                    </w:rPr>
                    <w:t xml:space="preserve"> data</w:t>
                  </w:r>
                </w:p>
              </w:tc>
              <w:tc>
                <w:tcPr>
                  <w:tcW w:w="2311" w:type="dxa"/>
                  <w:shd w:val="clear" w:color="auto" w:fill="002B62"/>
                </w:tcPr>
                <w:p w:rsidR="005F1F35" w:rsidRPr="00105FCC" w:rsidRDefault="005F1F35"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5F1F35" w:rsidRPr="00105FCC" w:rsidTr="00E63BB1">
              <w:tc>
                <w:tcPr>
                  <w:tcW w:w="1531" w:type="dxa"/>
                </w:tcPr>
                <w:p w:rsidR="005F1F35" w:rsidRPr="00105FCC" w:rsidRDefault="005F1F35" w:rsidP="00E63BB1">
                  <w:pPr>
                    <w:jc w:val="center"/>
                    <w:rPr>
                      <w:rFonts w:asciiTheme="majorHAnsi" w:hAnsiTheme="majorHAnsi" w:cstheme="majorHAnsi"/>
                    </w:rPr>
                  </w:pPr>
                  <w:r w:rsidRPr="00105FCC">
                    <w:rPr>
                      <w:rFonts w:asciiTheme="majorHAnsi" w:hAnsiTheme="majorHAnsi" w:cstheme="majorHAnsi"/>
                    </w:rPr>
                    <w:t>0</w:t>
                  </w:r>
                </w:p>
              </w:tc>
              <w:tc>
                <w:tcPr>
                  <w:tcW w:w="2224" w:type="dxa"/>
                </w:tcPr>
                <w:p w:rsidR="005F1F35" w:rsidRPr="00105FCC" w:rsidRDefault="005F1F35" w:rsidP="00E63BB1">
                  <w:pPr>
                    <w:rPr>
                      <w:rFonts w:asciiTheme="majorHAnsi" w:hAnsiTheme="majorHAnsi" w:cstheme="majorHAnsi"/>
                    </w:rPr>
                  </w:pPr>
                  <w:r>
                    <w:rPr>
                      <w:rFonts w:asciiTheme="majorHAnsi" w:hAnsiTheme="majorHAnsi" w:cstheme="majorHAnsi" w:hint="eastAsia"/>
                    </w:rPr>
                    <w:t>Column</w:t>
                  </w:r>
                  <w:r>
                    <w:rPr>
                      <w:rFonts w:asciiTheme="majorHAnsi" w:hAnsiTheme="majorHAnsi" w:cstheme="majorHAnsi"/>
                    </w:rPr>
                    <w:t xml:space="preserve"> 1 data</w:t>
                  </w:r>
                </w:p>
              </w:tc>
              <w:tc>
                <w:tcPr>
                  <w:tcW w:w="2311" w:type="dxa"/>
                </w:tcPr>
                <w:p w:rsidR="005F1F35" w:rsidRPr="00105FCC" w:rsidRDefault="005F1F35" w:rsidP="00E63BB1">
                  <w:pPr>
                    <w:rPr>
                      <w:rFonts w:asciiTheme="majorHAnsi" w:hAnsiTheme="majorHAnsi" w:cstheme="majorHAnsi"/>
                    </w:rPr>
                  </w:pPr>
                </w:p>
              </w:tc>
            </w:tr>
            <w:tr w:rsidR="005F1F35" w:rsidRPr="00105FCC" w:rsidTr="00E63BB1">
              <w:tc>
                <w:tcPr>
                  <w:tcW w:w="1531" w:type="dxa"/>
                </w:tcPr>
                <w:p w:rsidR="005F1F35" w:rsidRPr="00105FCC" w:rsidRDefault="005F1F35" w:rsidP="00E63BB1">
                  <w:pPr>
                    <w:jc w:val="center"/>
                    <w:rPr>
                      <w:rFonts w:asciiTheme="majorHAnsi" w:hAnsiTheme="majorHAnsi" w:cstheme="majorHAnsi"/>
                    </w:rPr>
                  </w:pPr>
                  <w:r w:rsidRPr="00105FCC">
                    <w:rPr>
                      <w:rFonts w:asciiTheme="majorHAnsi" w:hAnsiTheme="majorHAnsi" w:cstheme="majorHAnsi"/>
                    </w:rPr>
                    <w:t>1</w:t>
                  </w:r>
                </w:p>
              </w:tc>
              <w:tc>
                <w:tcPr>
                  <w:tcW w:w="2224" w:type="dxa"/>
                </w:tcPr>
                <w:p w:rsidR="005F1F35" w:rsidRPr="00105FCC" w:rsidRDefault="005F1F35" w:rsidP="00E63BB1">
                  <w:pPr>
                    <w:rPr>
                      <w:rFonts w:asciiTheme="majorHAnsi" w:hAnsiTheme="majorHAnsi" w:cstheme="majorHAnsi"/>
                    </w:rPr>
                  </w:pPr>
                  <w:r>
                    <w:rPr>
                      <w:rFonts w:asciiTheme="majorHAnsi" w:hAnsiTheme="majorHAnsi" w:cstheme="majorHAnsi" w:hint="eastAsia"/>
                    </w:rPr>
                    <w:t>Column</w:t>
                  </w:r>
                  <w:r>
                    <w:rPr>
                      <w:rFonts w:asciiTheme="majorHAnsi" w:hAnsiTheme="majorHAnsi" w:cstheme="majorHAnsi"/>
                    </w:rPr>
                    <w:t xml:space="preserve"> 2 data</w:t>
                  </w:r>
                </w:p>
              </w:tc>
              <w:tc>
                <w:tcPr>
                  <w:tcW w:w="2311" w:type="dxa"/>
                </w:tcPr>
                <w:p w:rsidR="005F1F35" w:rsidRPr="00105FCC" w:rsidRDefault="005F1F35" w:rsidP="00E63BB1">
                  <w:pPr>
                    <w:rPr>
                      <w:rFonts w:asciiTheme="majorHAnsi" w:hAnsiTheme="majorHAnsi" w:cstheme="majorHAnsi"/>
                    </w:rPr>
                  </w:pPr>
                </w:p>
              </w:tc>
            </w:tr>
            <w:tr w:rsidR="005F1F35" w:rsidRPr="00105FCC" w:rsidTr="00E63BB1">
              <w:trPr>
                <w:cantSplit/>
                <w:trHeight w:val="355"/>
              </w:trPr>
              <w:tc>
                <w:tcPr>
                  <w:tcW w:w="1531" w:type="dxa"/>
                  <w:textDirection w:val="tbRlV"/>
                </w:tcPr>
                <w:p w:rsidR="005F1F35" w:rsidRPr="00105FCC" w:rsidRDefault="005F1F35" w:rsidP="00E63BB1">
                  <w:pPr>
                    <w:ind w:left="113" w:right="113"/>
                    <w:rPr>
                      <w:rFonts w:asciiTheme="majorHAnsi" w:hAnsiTheme="majorHAnsi" w:cstheme="majorHAnsi"/>
                    </w:rPr>
                  </w:pPr>
                </w:p>
                <w:p w:rsidR="005F1F35" w:rsidRPr="00105FCC" w:rsidRDefault="005F1F35" w:rsidP="00E63BB1">
                  <w:pPr>
                    <w:ind w:left="113" w:right="113"/>
                    <w:rPr>
                      <w:rFonts w:asciiTheme="majorHAnsi" w:hAnsiTheme="majorHAnsi" w:cstheme="majorHAnsi"/>
                    </w:rPr>
                  </w:pPr>
                </w:p>
                <w:p w:rsidR="005F1F35" w:rsidRPr="00105FCC" w:rsidRDefault="005F1F35" w:rsidP="00E63BB1">
                  <w:pPr>
                    <w:ind w:left="113" w:right="113"/>
                    <w:rPr>
                      <w:rFonts w:asciiTheme="majorHAnsi" w:hAnsiTheme="majorHAnsi" w:cstheme="majorHAnsi"/>
                    </w:rPr>
                  </w:pPr>
                </w:p>
                <w:p w:rsidR="005F1F35" w:rsidRPr="00105FCC" w:rsidRDefault="005F1F35" w:rsidP="00E63BB1">
                  <w:pPr>
                    <w:ind w:left="113" w:right="113"/>
                    <w:rPr>
                      <w:rFonts w:asciiTheme="majorHAnsi" w:hAnsiTheme="majorHAnsi" w:cstheme="majorHAnsi"/>
                    </w:rPr>
                  </w:pPr>
                  <w:r w:rsidRPr="00105FCC">
                    <w:rPr>
                      <w:rFonts w:asciiTheme="majorHAnsi" w:hAnsiTheme="majorHAnsi" w:cstheme="majorHAnsi"/>
                    </w:rPr>
                    <w:t>…</w:t>
                  </w:r>
                </w:p>
              </w:tc>
              <w:tc>
                <w:tcPr>
                  <w:tcW w:w="2224" w:type="dxa"/>
                  <w:textDirection w:val="tbRlV"/>
                </w:tcPr>
                <w:p w:rsidR="005F1F35" w:rsidRPr="00105FCC" w:rsidRDefault="005F1F35" w:rsidP="00E63BB1">
                  <w:pPr>
                    <w:ind w:left="113" w:right="113"/>
                    <w:rPr>
                      <w:rFonts w:asciiTheme="majorHAnsi" w:hAnsiTheme="majorHAnsi" w:cstheme="majorHAnsi"/>
                    </w:rPr>
                  </w:pPr>
                </w:p>
                <w:p w:rsidR="005F1F35" w:rsidRPr="00105FCC" w:rsidRDefault="005F1F35" w:rsidP="00E63BB1">
                  <w:pPr>
                    <w:ind w:left="113" w:right="113"/>
                    <w:rPr>
                      <w:rFonts w:asciiTheme="majorHAnsi" w:hAnsiTheme="majorHAnsi" w:cstheme="majorHAnsi"/>
                    </w:rPr>
                  </w:pPr>
                </w:p>
                <w:p w:rsidR="005F1F35" w:rsidRPr="00105FCC" w:rsidRDefault="005F1F35" w:rsidP="00E63BB1">
                  <w:pPr>
                    <w:ind w:left="113" w:right="113"/>
                    <w:rPr>
                      <w:rFonts w:asciiTheme="majorHAnsi" w:hAnsiTheme="majorHAnsi" w:cstheme="majorHAnsi"/>
                    </w:rPr>
                  </w:pPr>
                </w:p>
                <w:p w:rsidR="005F1F35" w:rsidRPr="00105FCC" w:rsidRDefault="005F1F35" w:rsidP="00E63BB1">
                  <w:pPr>
                    <w:ind w:left="113" w:right="113"/>
                    <w:rPr>
                      <w:rFonts w:asciiTheme="majorHAnsi" w:hAnsiTheme="majorHAnsi" w:cstheme="majorHAnsi"/>
                    </w:rPr>
                  </w:pPr>
                </w:p>
                <w:p w:rsidR="005F1F35" w:rsidRPr="00105FCC" w:rsidRDefault="005F1F35" w:rsidP="00E63BB1">
                  <w:pPr>
                    <w:ind w:left="113" w:right="113"/>
                    <w:rPr>
                      <w:rFonts w:asciiTheme="majorHAnsi" w:hAnsiTheme="majorHAnsi" w:cstheme="majorHAnsi"/>
                    </w:rPr>
                  </w:pPr>
                </w:p>
                <w:p w:rsidR="005F1F35" w:rsidRPr="00105FCC" w:rsidRDefault="005F1F35" w:rsidP="00E63BB1">
                  <w:pPr>
                    <w:ind w:left="113" w:right="113"/>
                    <w:rPr>
                      <w:rFonts w:asciiTheme="majorHAnsi" w:hAnsiTheme="majorHAnsi" w:cstheme="majorHAnsi"/>
                    </w:rPr>
                  </w:pPr>
                </w:p>
                <w:p w:rsidR="005F1F35" w:rsidRPr="00105FCC" w:rsidRDefault="005F1F35" w:rsidP="00E63BB1">
                  <w:pPr>
                    <w:ind w:left="113" w:right="113"/>
                    <w:rPr>
                      <w:rFonts w:asciiTheme="majorHAnsi" w:hAnsiTheme="majorHAnsi" w:cstheme="majorHAnsi"/>
                    </w:rPr>
                  </w:pPr>
                  <w:r w:rsidRPr="00105FCC">
                    <w:rPr>
                      <w:rFonts w:asciiTheme="majorHAnsi" w:hAnsiTheme="majorHAnsi" w:cstheme="majorHAnsi"/>
                    </w:rPr>
                    <w:t>…</w:t>
                  </w:r>
                </w:p>
              </w:tc>
              <w:tc>
                <w:tcPr>
                  <w:tcW w:w="2311" w:type="dxa"/>
                </w:tcPr>
                <w:p w:rsidR="005F1F35" w:rsidRPr="00105FCC" w:rsidRDefault="005F1F35" w:rsidP="00E63BB1">
                  <w:pPr>
                    <w:rPr>
                      <w:rFonts w:asciiTheme="majorHAnsi" w:hAnsiTheme="majorHAnsi" w:cstheme="majorHAnsi"/>
                    </w:rPr>
                  </w:pPr>
                </w:p>
              </w:tc>
            </w:tr>
          </w:tbl>
          <w:p w:rsidR="005F1F35" w:rsidRDefault="005F1F35" w:rsidP="00E63BB1">
            <w:pPr>
              <w:pStyle w:val="52"/>
              <w:ind w:leftChars="0" w:left="0"/>
              <w:rPr>
                <w:rFonts w:asciiTheme="majorHAnsi" w:hAnsiTheme="majorHAnsi" w:cstheme="majorHAnsi"/>
              </w:rPr>
            </w:pPr>
          </w:p>
          <w:p w:rsidR="005F1F35" w:rsidRPr="0025379E" w:rsidRDefault="005F1F35" w:rsidP="00E63BB1">
            <w:pPr>
              <w:ind w:leftChars="200" w:left="420" w:firstLineChars="400" w:firstLine="840"/>
              <w:rPr>
                <w:rFonts w:asciiTheme="majorHAnsi" w:hAnsiTheme="majorHAnsi" w:cstheme="majorHAnsi"/>
              </w:rPr>
            </w:pPr>
            <w:r w:rsidRPr="0025379E">
              <w:rPr>
                <w:rFonts w:asciiTheme="majorHAnsi" w:hAnsiTheme="majorHAnsi" w:cstheme="majorHAnsi"/>
              </w:rPr>
              <w:t>・</w:t>
            </w:r>
            <w:r>
              <w:rPr>
                <w:rFonts w:asciiTheme="majorHAnsi" w:hAnsiTheme="majorHAnsi" w:cstheme="majorHAnsi" w:hint="eastAsia"/>
              </w:rPr>
              <w:t>R</w:t>
            </w:r>
            <w:r>
              <w:rPr>
                <w:rFonts w:asciiTheme="majorHAnsi" w:hAnsiTheme="majorHAnsi" w:cstheme="majorHAnsi"/>
              </w:rPr>
              <w:t>esponse</w:t>
            </w:r>
          </w:p>
          <w:p w:rsidR="005F1F35" w:rsidRPr="0025379E" w:rsidRDefault="005F1F35" w:rsidP="00E63BB1">
            <w:pPr>
              <w:ind w:leftChars="700" w:left="1470"/>
            </w:pPr>
            <w:r>
              <w:rPr>
                <w:rFonts w:hint="eastAsia"/>
              </w:rPr>
              <w:t>T</w:t>
            </w:r>
            <w:r>
              <w:t>he returned response is stored in JSON format.</w:t>
            </w:r>
          </w:p>
          <w:tbl>
            <w:tblPr>
              <w:tblW w:w="8085" w:type="dxa"/>
              <w:tblInd w:w="1487" w:type="dxa"/>
              <w:tblCellMar>
                <w:left w:w="99" w:type="dxa"/>
                <w:right w:w="99" w:type="dxa"/>
              </w:tblCellMar>
              <w:tblLook w:val="04A0" w:firstRow="1" w:lastRow="0" w:firstColumn="1" w:lastColumn="0" w:noHBand="0" w:noVBand="1"/>
            </w:tblPr>
            <w:tblGrid>
              <w:gridCol w:w="8085"/>
            </w:tblGrid>
            <w:tr w:rsidR="005F1F35" w:rsidRPr="0025379E" w:rsidTr="00E63BB1">
              <w:trPr>
                <w:trHeight w:val="286"/>
              </w:trPr>
              <w:tc>
                <w:tcPr>
                  <w:tcW w:w="8085"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5F1F35" w:rsidRPr="0025379E" w:rsidRDefault="005F1F35"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rsidR="005F1F35" w:rsidRPr="0025379E" w:rsidRDefault="005F1F35"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rsidR="005F1F35" w:rsidRPr="0025379E" w:rsidRDefault="005F1F35"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rsidR="005F1F35" w:rsidRPr="0025379E" w:rsidRDefault="005F1F35"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rsidR="005F1F35" w:rsidRPr="0025379E" w:rsidRDefault="005F1F35"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rsidR="005F1F35" w:rsidRPr="0025379E" w:rsidRDefault="005F1F35"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0</w:t>
                  </w:r>
                  <w:r w:rsidRPr="0025379E">
                    <w:rPr>
                      <w:rFonts w:asciiTheme="majorHAnsi" w:eastAsia="ＭＳ ゴシック" w:hAnsiTheme="majorHAnsi" w:cstheme="majorHAnsi"/>
                      <w:color w:val="000000"/>
                      <w:kern w:val="0"/>
                      <w:szCs w:val="21"/>
                    </w:rPr>
                    <w:t>: {</w:t>
                  </w:r>
                </w:p>
                <w:p w:rsidR="005F1F35" w:rsidRPr="0025379E" w:rsidRDefault="005F1F35"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hint="eastAsia"/>
                      <w:color w:val="000000"/>
                      <w:kern w:val="0"/>
                      <w:szCs w:val="21"/>
                    </w:rPr>
                    <w:t>0:</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Execution process type"</w:t>
                  </w:r>
                </w:p>
                <w:p w:rsidR="005F1F35" w:rsidRDefault="005F1F35"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1</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rsidR="005F1F35" w:rsidRPr="0025379E" w:rsidRDefault="005F1F35" w:rsidP="00E63BB1">
                  <w:pPr>
                    <w:widowControl/>
                    <w:ind w:firstLineChars="1000" w:firstLine="210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2:</w:t>
                  </w:r>
                  <w:r>
                    <w:rPr>
                      <w:rFonts w:asciiTheme="majorHAnsi" w:eastAsia="ＭＳ ゴシック" w:hAnsiTheme="majorHAnsi" w:cstheme="majorHAnsi" w:hint="eastAsia"/>
                      <w:color w:val="000000"/>
                      <w:kern w:val="0"/>
                      <w:szCs w:val="21"/>
                    </w:rPr>
                    <w:t>・・・</w:t>
                  </w:r>
                </w:p>
                <w:p w:rsidR="005F1F35" w:rsidRPr="0025379E" w:rsidRDefault="005F1F35"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rsidR="005F1F35" w:rsidRPr="0025379E" w:rsidRDefault="005F1F35"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1</w:t>
                  </w:r>
                  <w:r w:rsidRPr="0025379E">
                    <w:rPr>
                      <w:rFonts w:asciiTheme="majorHAnsi" w:eastAsia="ＭＳ ゴシック" w:hAnsiTheme="majorHAnsi" w:cstheme="majorHAnsi"/>
                      <w:color w:val="000000"/>
                      <w:kern w:val="0"/>
                      <w:szCs w:val="21"/>
                    </w:rPr>
                    <w:t>: {</w:t>
                  </w:r>
                </w:p>
                <w:p w:rsidR="005F1F35" w:rsidRDefault="005F1F35"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0:{</w:t>
                  </w:r>
                </w:p>
                <w:p w:rsidR="005F1F35" w:rsidRDefault="005F1F35"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r>
                    <w:rPr>
                      <w:rFonts w:asciiTheme="majorHAnsi" w:eastAsia="ＭＳ ゴシック" w:hAnsiTheme="majorHAnsi" w:cstheme="majorHAnsi" w:hint="eastAsia"/>
                      <w:color w:val="000000"/>
                      <w:kern w:val="0"/>
                      <w:szCs w:val="21"/>
                    </w:rPr>
                    <w:t>Register</w:t>
                  </w:r>
                  <w:r>
                    <w:rPr>
                      <w:rFonts w:asciiTheme="majorHAnsi" w:eastAsia="ＭＳ ゴシック" w:hAnsiTheme="majorHAnsi" w:cstheme="majorHAnsi"/>
                      <w:color w:val="000000"/>
                      <w:kern w:val="0"/>
                      <w:szCs w:val="21"/>
                    </w:rPr>
                    <w:t>”</w:t>
                  </w:r>
                </w:p>
                <w:p w:rsidR="005F1F35" w:rsidRDefault="005F1F35"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1</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Update</w:t>
                  </w:r>
                  <w:r>
                    <w:rPr>
                      <w:rFonts w:asciiTheme="majorHAnsi" w:eastAsia="ＭＳ ゴシック" w:hAnsiTheme="majorHAnsi" w:cstheme="majorHAnsi"/>
                      <w:color w:val="000000"/>
                      <w:kern w:val="0"/>
                      <w:szCs w:val="21"/>
                    </w:rPr>
                    <w:t>”</w:t>
                  </w:r>
                </w:p>
                <w:p w:rsidR="005F1F35" w:rsidRDefault="005F1F35"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2</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Abolish</w:t>
                  </w:r>
                  <w:r>
                    <w:rPr>
                      <w:rFonts w:asciiTheme="majorHAnsi" w:eastAsia="ＭＳ ゴシック" w:hAnsiTheme="majorHAnsi" w:cstheme="majorHAnsi"/>
                      <w:color w:val="000000"/>
                      <w:kern w:val="0"/>
                      <w:szCs w:val="21"/>
                    </w:rPr>
                    <w:t>”</w:t>
                  </w:r>
                </w:p>
                <w:p w:rsidR="005F1F35" w:rsidRDefault="005F1F35"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3</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Restore</w:t>
                  </w:r>
                  <w:r>
                    <w:rPr>
                      <w:rFonts w:asciiTheme="majorHAnsi" w:eastAsia="ＭＳ ゴシック" w:hAnsiTheme="majorHAnsi" w:cstheme="majorHAnsi"/>
                      <w:color w:val="000000"/>
                      <w:kern w:val="0"/>
                      <w:szCs w:val="21"/>
                    </w:rPr>
                    <w:t>”</w:t>
                  </w:r>
                </w:p>
                <w:p w:rsidR="005F1F35" w:rsidRDefault="005F1F35"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5F1F35" w:rsidRDefault="005F1F35"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1:{</w:t>
                  </w:r>
                  <w:r>
                    <w:rPr>
                      <w:rFonts w:asciiTheme="majorHAnsi" w:eastAsia="ＭＳ ゴシック" w:hAnsiTheme="majorHAnsi" w:cstheme="majorHAnsi" w:hint="eastAsia"/>
                      <w:color w:val="000000"/>
                      <w:kern w:val="0"/>
                      <w:szCs w:val="21"/>
                    </w:rPr>
                    <w:t>T</w:t>
                  </w:r>
                  <w:r>
                    <w:rPr>
                      <w:rFonts w:asciiTheme="majorHAnsi" w:eastAsia="ＭＳ ゴシック" w:hAnsiTheme="majorHAnsi" w:cstheme="majorHAnsi"/>
                      <w:color w:val="000000"/>
                      <w:kern w:val="0"/>
                      <w:szCs w:val="21"/>
                    </w:rPr>
                    <w:t>able if item is pulldown</w:t>
                  </w: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hint="eastAsia"/>
                      <w:color w:val="000000"/>
                      <w:kern w:val="0"/>
                      <w:szCs w:val="21"/>
                    </w:rPr>
                    <w:t>Blank if otherwise</w:t>
                  </w:r>
                  <w:r>
                    <w:rPr>
                      <w:rFonts w:asciiTheme="majorHAnsi" w:eastAsia="ＭＳ ゴシック" w:hAnsiTheme="majorHAnsi" w:cstheme="majorHAnsi"/>
                      <w:color w:val="000000"/>
                      <w:kern w:val="0"/>
                      <w:szCs w:val="21"/>
                    </w:rPr>
                    <w:t>}</w:t>
                  </w:r>
                </w:p>
                <w:p w:rsidR="005F1F35" w:rsidRPr="0025379E" w:rsidRDefault="005F1F35"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lastRenderedPageBreak/>
                    <w:t xml:space="preserve">                     </w:t>
                  </w:r>
                  <w:r>
                    <w:rPr>
                      <w:rFonts w:asciiTheme="majorHAnsi" w:eastAsia="ＭＳ ゴシック" w:hAnsiTheme="majorHAnsi" w:cstheme="majorHAnsi" w:hint="eastAsia"/>
                      <w:color w:val="000000"/>
                      <w:kern w:val="0"/>
                      <w:szCs w:val="21"/>
                    </w:rPr>
                    <w:t>・・・</w:t>
                  </w:r>
                </w:p>
                <w:p w:rsidR="005F1F35" w:rsidRPr="0025379E" w:rsidRDefault="005F1F35"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5F1F35" w:rsidRPr="0025379E" w:rsidRDefault="005F1F35"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rsidR="005F1F35" w:rsidRPr="0025379E" w:rsidRDefault="005F1F35"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rsidR="005F1F35" w:rsidRPr="0025379E" w:rsidRDefault="005F1F35"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rsidR="005F1F35" w:rsidRDefault="005F1F35" w:rsidP="00E63BB1"/>
          <w:p w:rsidR="005F1F35" w:rsidRPr="00BE5139" w:rsidRDefault="005F1F35" w:rsidP="00BE5139">
            <w:pPr>
              <w:ind w:leftChars="700" w:left="1470"/>
              <w:jc w:val="left"/>
            </w:pPr>
            <w:r w:rsidRPr="00BE5139">
              <w:t>DOWNLOAD_SPREADSHEET</w:t>
            </w:r>
            <w:r w:rsidRPr="00BE5139">
              <w:rPr>
                <w:rFonts w:hint="eastAsia"/>
              </w:rPr>
              <w:t>(X-Command)</w:t>
            </w:r>
          </w:p>
          <w:p w:rsidR="005F1F35" w:rsidRPr="00BE5139" w:rsidRDefault="005F1F35" w:rsidP="00BE5139">
            <w:pPr>
              <w:ind w:leftChars="700" w:left="1470"/>
              <w:jc w:val="left"/>
            </w:pPr>
            <w:r w:rsidRPr="00BE5139">
              <w:t xml:space="preserve">Download menus as excel files with the filter function active. If the menu exceeds the maximum excel line number, it will be downloaded as an SCSV file. </w:t>
            </w:r>
            <w:r w:rsidRPr="00BE5139">
              <w:br/>
              <w:t>The parameter specification is the same as FILTER</w:t>
            </w:r>
          </w:p>
          <w:p w:rsidR="005F1F35" w:rsidRDefault="005F1F35" w:rsidP="00E63BB1">
            <w:pPr>
              <w:spacing w:line="240" w:lineRule="exact"/>
              <w:rPr>
                <w:rFonts w:ascii="Segoe UI" w:hAnsi="Segoe UI" w:cs="Segoe UI"/>
                <w:color w:val="24292F"/>
                <w:szCs w:val="21"/>
                <w:shd w:val="clear" w:color="auto" w:fill="FFFFFF"/>
              </w:rPr>
            </w:pPr>
          </w:p>
          <w:p w:rsidR="005F1F35" w:rsidRPr="00105FCC" w:rsidRDefault="005F1F35" w:rsidP="00E63BB1">
            <w:pPr>
              <w:pStyle w:val="af2"/>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noProof/>
              </w:rPr>
              <w:t>2</w:t>
            </w:r>
            <w:r>
              <w:rPr>
                <w:rFonts w:asciiTheme="majorHAnsi" w:hAnsiTheme="majorHAnsi" w:cstheme="majorHAnsi"/>
                <w:noProof/>
              </w:rPr>
              <w:noBreakHyphen/>
              <w:t>15</w:t>
            </w:r>
            <w:r w:rsidRPr="00105FCC">
              <w:rPr>
                <w:rFonts w:asciiTheme="majorHAnsi" w:hAnsiTheme="majorHAnsi" w:cstheme="majorHAnsi"/>
              </w:rPr>
              <w:t xml:space="preserve"> HTTP</w:t>
            </w:r>
            <w:r>
              <w:rPr>
                <w:rFonts w:asciiTheme="majorHAnsi" w:hAnsiTheme="majorHAnsi" w:cstheme="majorHAnsi" w:hint="eastAsia"/>
              </w:rPr>
              <w:t xml:space="preserve"> </w:t>
            </w:r>
            <w:r>
              <w:rPr>
                <w:rFonts w:asciiTheme="majorHAnsi" w:hAnsiTheme="majorHAnsi" w:cstheme="majorHAnsi"/>
              </w:rPr>
              <w:t>header parameter</w:t>
            </w:r>
          </w:p>
          <w:tbl>
            <w:tblPr>
              <w:tblStyle w:val="ab"/>
              <w:tblW w:w="0" w:type="auto"/>
              <w:jc w:val="center"/>
              <w:tblLook w:val="04A0" w:firstRow="1" w:lastRow="0" w:firstColumn="1" w:lastColumn="0" w:noHBand="0" w:noVBand="1"/>
            </w:tblPr>
            <w:tblGrid>
              <w:gridCol w:w="2977"/>
              <w:gridCol w:w="3402"/>
            </w:tblGrid>
            <w:tr w:rsidR="005F1F35" w:rsidRPr="00105FCC" w:rsidTr="00E63BB1">
              <w:trPr>
                <w:jc w:val="center"/>
              </w:trPr>
              <w:tc>
                <w:tcPr>
                  <w:tcW w:w="2977" w:type="dxa"/>
                  <w:shd w:val="clear" w:color="auto" w:fill="002B62"/>
                </w:tcPr>
                <w:p w:rsidR="005F1F35" w:rsidRPr="00105FCC" w:rsidRDefault="005F1F35"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HTTP Header</w:t>
                  </w:r>
                </w:p>
              </w:tc>
              <w:tc>
                <w:tcPr>
                  <w:tcW w:w="3402" w:type="dxa"/>
                  <w:shd w:val="clear" w:color="auto" w:fill="002B62"/>
                </w:tcPr>
                <w:p w:rsidR="005F1F35" w:rsidRPr="00105FCC" w:rsidRDefault="005F1F35"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Value</w:t>
                  </w:r>
                </w:p>
              </w:tc>
            </w:tr>
            <w:tr w:rsidR="005F1F35" w:rsidRPr="00105FCC" w:rsidTr="00E63BB1">
              <w:trPr>
                <w:trHeight w:val="254"/>
                <w:jc w:val="center"/>
              </w:trPr>
              <w:tc>
                <w:tcPr>
                  <w:tcW w:w="2977" w:type="dxa"/>
                </w:tcPr>
                <w:p w:rsidR="005F1F35" w:rsidRPr="00105FCC" w:rsidRDefault="005F1F35" w:rsidP="00E63BB1">
                  <w:pPr>
                    <w:jc w:val="center"/>
                    <w:rPr>
                      <w:rFonts w:asciiTheme="majorHAnsi" w:hAnsiTheme="majorHAnsi" w:cstheme="majorHAnsi"/>
                    </w:rPr>
                  </w:pPr>
                  <w:r w:rsidRPr="00105FCC">
                    <w:rPr>
                      <w:rFonts w:asciiTheme="majorHAnsi" w:hAnsiTheme="majorHAnsi" w:cstheme="majorHAnsi"/>
                    </w:rPr>
                    <w:t>X-Command</w:t>
                  </w:r>
                </w:p>
              </w:tc>
              <w:tc>
                <w:tcPr>
                  <w:tcW w:w="3402" w:type="dxa"/>
                </w:tcPr>
                <w:p w:rsidR="005F1F35" w:rsidRPr="00105FCC" w:rsidRDefault="005F1F35" w:rsidP="00E63BB1">
                  <w:pPr>
                    <w:rPr>
                      <w:rFonts w:asciiTheme="majorHAnsi" w:hAnsiTheme="majorHAnsi" w:cstheme="majorHAnsi"/>
                    </w:rPr>
                  </w:pPr>
                  <w:r>
                    <w:rPr>
                      <w:rFonts w:ascii="Segoe UI" w:hAnsi="Segoe UI" w:cs="Segoe UI"/>
                      <w:color w:val="24292F"/>
                      <w:szCs w:val="21"/>
                      <w:shd w:val="clear" w:color="auto" w:fill="FFFFFF"/>
                    </w:rPr>
                    <w:t>DOWNLOAD_SPREADSHEET</w:t>
                  </w:r>
                </w:p>
              </w:tc>
            </w:tr>
          </w:tbl>
          <w:p w:rsidR="005F1F35" w:rsidRDefault="005F1F35" w:rsidP="00E63BB1">
            <w:pPr>
              <w:pStyle w:val="52"/>
              <w:ind w:leftChars="0" w:left="0"/>
              <w:rPr>
                <w:rFonts w:asciiTheme="majorHAnsi" w:hAnsiTheme="majorHAnsi" w:cstheme="majorHAnsi"/>
              </w:rPr>
            </w:pPr>
          </w:p>
          <w:p w:rsidR="005F1F35" w:rsidRPr="00105FCC" w:rsidRDefault="005F1F35" w:rsidP="00E63BB1">
            <w:pPr>
              <w:pStyle w:val="52"/>
              <w:ind w:leftChars="650" w:left="1365"/>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5F1F35" w:rsidRDefault="005F1F35" w:rsidP="00E63BB1">
            <w:pPr>
              <w:pStyle w:val="52"/>
              <w:ind w:leftChars="0" w:left="0"/>
              <w:rPr>
                <w:rFonts w:asciiTheme="majorHAnsi" w:hAnsiTheme="majorHAnsi" w:cstheme="majorHAnsi"/>
              </w:rPr>
            </w:pPr>
          </w:p>
          <w:p w:rsidR="005F1F35" w:rsidRPr="00105FCC" w:rsidRDefault="005F1F35" w:rsidP="00E63BB1">
            <w:pPr>
              <w:pStyle w:val="52"/>
              <w:ind w:leftChars="650" w:left="1365" w:firstLineChars="100" w:firstLine="210"/>
              <w:rPr>
                <w:rFonts w:asciiTheme="majorHAnsi" w:hAnsiTheme="majorHAnsi" w:cstheme="majorHAnsi"/>
              </w:rPr>
            </w:pPr>
            <w:r>
              <w:rPr>
                <w:rFonts w:asciiTheme="majorHAnsi" w:hAnsiTheme="majorHAnsi" w:cstheme="majorHAnsi"/>
              </w:rPr>
              <w:t>1</w:t>
            </w:r>
            <w:r w:rsidRPr="00105FCC">
              <w:rPr>
                <w:rFonts w:asciiTheme="majorHAnsi" w:hAnsiTheme="majorHAnsi" w:cstheme="majorHAnsi"/>
              </w:rPr>
              <w:t>)</w:t>
            </w:r>
            <w:r>
              <w:rPr>
                <w:rFonts w:asciiTheme="majorHAnsi" w:hAnsiTheme="majorHAnsi" w:cstheme="majorHAnsi"/>
              </w:rPr>
              <w:t xml:space="preserve"> Record information</w:t>
            </w:r>
          </w:p>
          <w:p w:rsidR="005F1F35" w:rsidRPr="00105FCC" w:rsidRDefault="005F1F35" w:rsidP="00E63BB1">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Pr>
                <w:rFonts w:asciiTheme="majorHAnsi" w:hAnsiTheme="majorHAnsi" w:cstheme="majorHAnsi"/>
              </w:rPr>
              <w:t xml:space="preserve"> format</w:t>
            </w:r>
            <w:r w:rsidRPr="00105FCC">
              <w:rPr>
                <w:rFonts w:asciiTheme="majorHAnsi" w:hAnsiTheme="majorHAnsi" w:cstheme="majorHAnsi"/>
              </w:rPr>
              <w:t>）</w:t>
            </w:r>
          </w:p>
          <w:p w:rsidR="005F1F35" w:rsidRDefault="005F1F35" w:rsidP="00E63BB1">
            <w:pPr>
              <w:pStyle w:val="52"/>
              <w:ind w:leftChars="950" w:left="1995"/>
              <w:rPr>
                <w:rFonts w:asciiTheme="majorHAnsi" w:hAnsiTheme="majorHAnsi" w:cstheme="majorHAnsi"/>
              </w:rPr>
            </w:pPr>
            <w:r>
              <w:rPr>
                <w:rFonts w:asciiTheme="majorHAnsi" w:hAnsiTheme="majorHAnsi" w:cstheme="majorHAnsi"/>
              </w:rPr>
              <w:t>Is stored in Key</w:t>
            </w:r>
            <w:r w:rsidRPr="00105FCC">
              <w:rPr>
                <w:rFonts w:asciiTheme="majorHAnsi" w:hAnsiTheme="majorHAnsi" w:cstheme="majorHAnsi"/>
              </w:rPr>
              <w:t xml:space="preserve">{resultdata} -&gt; </w:t>
            </w:r>
            <w:r>
              <w:rPr>
                <w:rFonts w:asciiTheme="majorHAnsi" w:hAnsiTheme="majorHAnsi" w:cstheme="majorHAnsi"/>
              </w:rPr>
              <w:t>Key</w:t>
            </w:r>
            <w:r w:rsidRPr="00105FCC">
              <w:rPr>
                <w:rFonts w:asciiTheme="majorHAnsi" w:hAnsiTheme="majorHAnsi" w:cstheme="majorHAnsi"/>
              </w:rPr>
              <w:t xml:space="preserve">{CONTENTS} -&gt; </w:t>
            </w:r>
            <w:r>
              <w:rPr>
                <w:rFonts w:asciiTheme="majorHAnsi" w:hAnsiTheme="majorHAnsi" w:cstheme="majorHAnsi"/>
              </w:rPr>
              <w:t xml:space="preserve">Key{BODY} </w:t>
            </w:r>
            <w:r>
              <w:rPr>
                <w:rFonts w:asciiTheme="majorHAnsi" w:hAnsiTheme="majorHAnsi" w:cstheme="majorHAnsi" w:hint="eastAsia"/>
              </w:rPr>
              <w:t>a</w:t>
            </w:r>
            <w:r>
              <w:rPr>
                <w:rFonts w:asciiTheme="majorHAnsi" w:hAnsiTheme="majorHAnsi" w:cstheme="majorHAnsi"/>
              </w:rPr>
              <w:t>s array</w:t>
            </w:r>
          </w:p>
          <w:p w:rsidR="005F1F35" w:rsidRPr="00105FCC" w:rsidRDefault="005F1F35" w:rsidP="00E63BB1">
            <w:pPr>
              <w:pStyle w:val="af2"/>
              <w:ind w:leftChars="200" w:left="420"/>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noProof/>
              </w:rPr>
              <w:t>2</w:t>
            </w:r>
            <w:r>
              <w:rPr>
                <w:rFonts w:asciiTheme="majorHAnsi" w:hAnsiTheme="majorHAnsi" w:cstheme="majorHAnsi"/>
                <w:noProof/>
              </w:rPr>
              <w:noBreakHyphen/>
              <w:t>1</w:t>
            </w:r>
            <w:r>
              <w:rPr>
                <w:rFonts w:asciiTheme="majorHAnsi" w:hAnsiTheme="majorHAnsi" w:cstheme="majorHAnsi" w:hint="eastAsia"/>
                <w:noProof/>
              </w:rPr>
              <w:t>6</w:t>
            </w:r>
            <w:r w:rsidRPr="00105FCC">
              <w:rPr>
                <w:rFonts w:asciiTheme="majorHAnsi" w:hAnsiTheme="majorHAnsi" w:cstheme="majorHAnsi"/>
              </w:rPr>
              <w:t xml:space="preserve"> </w:t>
            </w:r>
            <w:r>
              <w:rPr>
                <w:rFonts w:asciiTheme="majorHAnsi" w:hAnsiTheme="majorHAnsi" w:cstheme="majorHAnsi" w:hint="eastAsia"/>
              </w:rPr>
              <w:t>R</w:t>
            </w:r>
            <w:r>
              <w:rPr>
                <w:rFonts w:asciiTheme="majorHAnsi" w:hAnsiTheme="majorHAnsi" w:cstheme="majorHAnsi"/>
              </w:rPr>
              <w:t>esponse parameter information</w:t>
            </w:r>
            <w:r w:rsidRPr="00105FCC">
              <w:rPr>
                <w:rFonts w:asciiTheme="majorHAnsi" w:hAnsiTheme="majorHAnsi" w:cstheme="majorHAnsi"/>
              </w:rPr>
              <w:t>(</w:t>
            </w:r>
            <w:r>
              <w:rPr>
                <w:rFonts w:asciiTheme="majorHAnsi" w:hAnsiTheme="majorHAnsi" w:cstheme="majorHAnsi"/>
              </w:rPr>
              <w:t xml:space="preserve"> Column information</w:t>
            </w:r>
            <w:r w:rsidRPr="00105FCC">
              <w:rPr>
                <w:rFonts w:asciiTheme="majorHAnsi" w:hAnsiTheme="majorHAnsi" w:cstheme="majorHAnsi"/>
              </w:rPr>
              <w:t>)</w:t>
            </w:r>
          </w:p>
          <w:tbl>
            <w:tblPr>
              <w:tblStyle w:val="ab"/>
              <w:tblW w:w="0" w:type="auto"/>
              <w:tblInd w:w="2229" w:type="dxa"/>
              <w:tblLook w:val="04A0" w:firstRow="1" w:lastRow="0" w:firstColumn="1" w:lastColumn="0" w:noHBand="0" w:noVBand="1"/>
            </w:tblPr>
            <w:tblGrid>
              <w:gridCol w:w="2142"/>
              <w:gridCol w:w="2402"/>
            </w:tblGrid>
            <w:tr w:rsidR="005F1F35" w:rsidRPr="00105FCC" w:rsidTr="00E63BB1">
              <w:tc>
                <w:tcPr>
                  <w:tcW w:w="2835" w:type="dxa"/>
                  <w:shd w:val="clear" w:color="auto" w:fill="002B62"/>
                </w:tcPr>
                <w:p w:rsidR="005F1F35" w:rsidRPr="00105FCC" w:rsidRDefault="005F1F35" w:rsidP="00E63BB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w:t>
                  </w:r>
                  <w:r>
                    <w:rPr>
                      <w:rFonts w:asciiTheme="majorHAnsi" w:hAnsiTheme="majorHAnsi" w:cstheme="majorHAnsi" w:hint="eastAsia"/>
                      <w:color w:val="FFFFFF" w:themeColor="background1"/>
                    </w:rPr>
                    <w:t>Key</w:t>
                  </w:r>
                  <w:r>
                    <w:rPr>
                      <w:rFonts w:asciiTheme="majorHAnsi" w:hAnsiTheme="majorHAnsi" w:cstheme="majorHAnsi" w:hint="eastAsia"/>
                      <w:color w:val="FFFFFF" w:themeColor="background1"/>
                    </w:rPr>
                    <w:t>名</w:t>
                  </w:r>
                </w:p>
              </w:tc>
              <w:tc>
                <w:tcPr>
                  <w:tcW w:w="3544" w:type="dxa"/>
                  <w:shd w:val="clear" w:color="auto" w:fill="002B62"/>
                </w:tcPr>
                <w:p w:rsidR="005F1F35" w:rsidRPr="00105FCC" w:rsidRDefault="005F1F35"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Column name</w:t>
                  </w:r>
                </w:p>
              </w:tc>
            </w:tr>
            <w:tr w:rsidR="005F1F35" w:rsidRPr="00105FCC" w:rsidTr="00E63BB1">
              <w:tc>
                <w:tcPr>
                  <w:tcW w:w="2835" w:type="dxa"/>
                </w:tcPr>
                <w:p w:rsidR="005F1F35" w:rsidRPr="00105FCC" w:rsidRDefault="005F1F35" w:rsidP="00E63BB1">
                  <w:pPr>
                    <w:jc w:val="center"/>
                    <w:rPr>
                      <w:rFonts w:asciiTheme="majorHAnsi" w:hAnsiTheme="majorHAnsi" w:cstheme="majorHAnsi"/>
                    </w:rPr>
                  </w:pPr>
                  <w:r>
                    <w:rPr>
                      <w:rFonts w:asciiTheme="majorHAnsi" w:hAnsiTheme="majorHAnsi" w:cstheme="majorHAnsi" w:hint="eastAsia"/>
                    </w:rPr>
                    <w:t>FILE_NAME</w:t>
                  </w:r>
                </w:p>
              </w:tc>
              <w:tc>
                <w:tcPr>
                  <w:tcW w:w="3544" w:type="dxa"/>
                </w:tcPr>
                <w:p w:rsidR="005F1F35" w:rsidRPr="00105FCC" w:rsidRDefault="005F1F35" w:rsidP="00E63BB1">
                  <w:pPr>
                    <w:rPr>
                      <w:rFonts w:asciiTheme="majorHAnsi" w:hAnsiTheme="majorHAnsi" w:cstheme="majorHAnsi"/>
                    </w:rPr>
                  </w:pPr>
                  <w:r>
                    <w:rPr>
                      <w:rFonts w:asciiTheme="majorHAnsi" w:hAnsiTheme="majorHAnsi" w:cstheme="majorHAnsi" w:hint="eastAsia"/>
                    </w:rPr>
                    <w:t>D</w:t>
                  </w:r>
                  <w:r>
                    <w:rPr>
                      <w:rFonts w:asciiTheme="majorHAnsi" w:hAnsiTheme="majorHAnsi" w:cstheme="majorHAnsi"/>
                    </w:rPr>
                    <w:t>ownload file name</w:t>
                  </w:r>
                </w:p>
              </w:tc>
            </w:tr>
            <w:tr w:rsidR="005F1F35" w:rsidRPr="00105FCC" w:rsidTr="00E63BB1">
              <w:tc>
                <w:tcPr>
                  <w:tcW w:w="2835" w:type="dxa"/>
                </w:tcPr>
                <w:p w:rsidR="005F1F35" w:rsidRPr="00105FCC" w:rsidRDefault="005F1F35" w:rsidP="00E63BB1">
                  <w:pPr>
                    <w:jc w:val="center"/>
                    <w:rPr>
                      <w:rFonts w:asciiTheme="majorHAnsi" w:hAnsiTheme="majorHAnsi" w:cstheme="majorHAnsi"/>
                    </w:rPr>
                  </w:pPr>
                  <w:r>
                    <w:rPr>
                      <w:rFonts w:asciiTheme="majorHAnsi" w:hAnsiTheme="majorHAnsi" w:cstheme="majorHAnsi" w:hint="eastAsia"/>
                    </w:rPr>
                    <w:t>FILE_TYPE</w:t>
                  </w:r>
                </w:p>
              </w:tc>
              <w:tc>
                <w:tcPr>
                  <w:tcW w:w="3544" w:type="dxa"/>
                </w:tcPr>
                <w:p w:rsidR="005F1F35" w:rsidRDefault="005F1F35" w:rsidP="00E63BB1">
                  <w:pPr>
                    <w:rPr>
                      <w:rFonts w:asciiTheme="majorHAnsi" w:hAnsiTheme="majorHAnsi" w:cstheme="majorHAnsi"/>
                    </w:rPr>
                  </w:pPr>
                  <w:r>
                    <w:rPr>
                      <w:rFonts w:asciiTheme="majorHAnsi" w:hAnsiTheme="majorHAnsi" w:cstheme="majorHAnsi" w:hint="eastAsia"/>
                    </w:rPr>
                    <w:t>F</w:t>
                  </w:r>
                  <w:r>
                    <w:rPr>
                      <w:rFonts w:asciiTheme="majorHAnsi" w:hAnsiTheme="majorHAnsi" w:cstheme="majorHAnsi"/>
                    </w:rPr>
                    <w:t>ile extension type</w:t>
                  </w:r>
                </w:p>
                <w:p w:rsidR="005F1F35" w:rsidRPr="00105FCC" w:rsidRDefault="005F1F35" w:rsidP="00E63BB1">
                  <w:pPr>
                    <w:rPr>
                      <w:rFonts w:asciiTheme="majorHAnsi" w:hAnsiTheme="majorHAnsi" w:cstheme="majorHAnsi"/>
                    </w:rPr>
                  </w:pPr>
                  <w:r>
                    <w:rPr>
                      <w:rFonts w:asciiTheme="majorHAnsi" w:hAnsiTheme="majorHAnsi" w:cstheme="majorHAnsi" w:hint="eastAsia"/>
                    </w:rPr>
                    <w:t>（</w:t>
                  </w:r>
                  <w:r>
                    <w:rPr>
                      <w:rFonts w:asciiTheme="majorHAnsi" w:hAnsiTheme="majorHAnsi" w:cstheme="majorHAnsi" w:hint="eastAsia"/>
                    </w:rPr>
                    <w:t>EXCEL or SCSV</w:t>
                  </w:r>
                  <w:r>
                    <w:rPr>
                      <w:rFonts w:asciiTheme="majorHAnsi" w:hAnsiTheme="majorHAnsi" w:cstheme="majorHAnsi" w:hint="eastAsia"/>
                    </w:rPr>
                    <w:t>）</w:t>
                  </w:r>
                </w:p>
              </w:tc>
            </w:tr>
          </w:tbl>
          <w:p w:rsidR="005F1F35" w:rsidRPr="002C5F4D" w:rsidRDefault="005F1F35" w:rsidP="00E63BB1">
            <w:pPr>
              <w:spacing w:line="240" w:lineRule="exact"/>
            </w:pPr>
          </w:p>
          <w:p w:rsidR="005F1F35" w:rsidRPr="00105FCC" w:rsidRDefault="005F1F35" w:rsidP="00E63BB1">
            <w:pPr>
              <w:pStyle w:val="52"/>
              <w:ind w:leftChars="202" w:left="424" w:firstLineChars="540" w:firstLine="1134"/>
              <w:rPr>
                <w:rFonts w:asciiTheme="majorHAnsi" w:hAnsiTheme="majorHAnsi" w:cstheme="majorHAnsi"/>
              </w:rPr>
            </w:pPr>
            <w:r>
              <w:rPr>
                <w:rFonts w:asciiTheme="majorHAnsi" w:hAnsiTheme="majorHAnsi" w:cstheme="majorHAnsi"/>
              </w:rPr>
              <w:t>2</w:t>
            </w:r>
            <w:r w:rsidRPr="00105FCC">
              <w:rPr>
                <w:rFonts w:asciiTheme="majorHAnsi" w:hAnsiTheme="majorHAnsi" w:cstheme="majorHAnsi"/>
              </w:rPr>
              <w:t>)</w:t>
            </w:r>
            <w:r>
              <w:rPr>
                <w:rFonts w:asciiTheme="majorHAnsi" w:hAnsiTheme="majorHAnsi" w:cstheme="majorHAnsi"/>
              </w:rPr>
              <w:t xml:space="preserve"> </w:t>
            </w:r>
            <w:r>
              <w:rPr>
                <w:rFonts w:asciiTheme="majorHAnsi" w:hAnsiTheme="majorHAnsi" w:cstheme="majorHAnsi" w:hint="eastAsia"/>
              </w:rPr>
              <w:t>F</w:t>
            </w:r>
            <w:r>
              <w:rPr>
                <w:rFonts w:asciiTheme="majorHAnsi" w:hAnsiTheme="majorHAnsi" w:cstheme="majorHAnsi"/>
              </w:rPr>
              <w:t>ile information</w:t>
            </w:r>
          </w:p>
          <w:p w:rsidR="005F1F35" w:rsidRPr="00105FCC" w:rsidRDefault="005F1F35" w:rsidP="00E63BB1">
            <w:pPr>
              <w:pStyle w:val="52"/>
              <w:ind w:leftChars="337" w:left="708" w:firstLineChars="472" w:firstLine="991"/>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JSON format</w:t>
            </w:r>
            <w:r>
              <w:rPr>
                <w:rFonts w:asciiTheme="majorHAnsi" w:hAnsiTheme="majorHAnsi" w:cstheme="majorHAnsi"/>
              </w:rPr>
              <w:t>）</w:t>
            </w:r>
          </w:p>
          <w:p w:rsidR="005F1F35" w:rsidRDefault="005F1F35" w:rsidP="00E63BB1">
            <w:pPr>
              <w:pStyle w:val="52"/>
              <w:ind w:leftChars="945" w:left="1985" w:hanging="1"/>
              <w:rPr>
                <w:rFonts w:asciiTheme="majorHAnsi" w:hAnsiTheme="majorHAnsi" w:cstheme="majorHAnsi"/>
              </w:rPr>
            </w:pPr>
            <w:r>
              <w:rPr>
                <w:rFonts w:asciiTheme="majorHAnsi" w:hAnsiTheme="majorHAnsi" w:cstheme="majorHAnsi"/>
              </w:rPr>
              <w:t xml:space="preserve">Is stored in Key </w:t>
            </w:r>
            <w:r w:rsidRPr="00105FCC">
              <w:rPr>
                <w:rFonts w:asciiTheme="majorHAnsi" w:hAnsiTheme="majorHAnsi" w:cstheme="majorHAnsi"/>
              </w:rPr>
              <w:t xml:space="preserve">{resultdata} -&gt; </w:t>
            </w:r>
            <w:r>
              <w:rPr>
                <w:rFonts w:asciiTheme="majorHAnsi" w:hAnsiTheme="majorHAnsi" w:cstheme="majorHAnsi"/>
              </w:rPr>
              <w:t>Key</w:t>
            </w:r>
            <w:r w:rsidRPr="00105FCC">
              <w:rPr>
                <w:rFonts w:asciiTheme="majorHAnsi" w:hAnsiTheme="majorHAnsi" w:cstheme="majorHAnsi"/>
              </w:rPr>
              <w:t xml:space="preserve">{CONTENTS} -&gt; </w:t>
            </w:r>
            <w:r>
              <w:rPr>
                <w:rFonts w:asciiTheme="majorHAnsi" w:hAnsiTheme="majorHAnsi" w:cstheme="majorHAnsi" w:hint="eastAsia"/>
              </w:rPr>
              <w:t>Key{</w:t>
            </w:r>
            <w:r>
              <w:t>DOWNLOAD_FIL</w:t>
            </w:r>
            <w:r>
              <w:rPr>
                <w:rFonts w:hint="eastAsia"/>
              </w:rPr>
              <w:t>E</w:t>
            </w:r>
            <w:r>
              <w:rPr>
                <w:rFonts w:asciiTheme="majorHAnsi" w:hAnsiTheme="majorHAnsi" w:cstheme="majorHAnsi" w:hint="eastAsia"/>
              </w:rPr>
              <w:t>}</w:t>
            </w:r>
            <w:r>
              <w:rPr>
                <w:rFonts w:asciiTheme="majorHAnsi" w:hAnsiTheme="majorHAnsi" w:cstheme="majorHAnsi"/>
              </w:rPr>
              <w:t xml:space="preserve"> </w:t>
            </w:r>
          </w:p>
          <w:p w:rsidR="005F1F35" w:rsidRPr="00144DF3" w:rsidRDefault="005F1F35" w:rsidP="00E63BB1">
            <w:pPr>
              <w:pStyle w:val="52"/>
              <w:ind w:leftChars="67" w:left="141" w:firstLine="1"/>
              <w:jc w:val="center"/>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Pr>
                <w:rFonts w:asciiTheme="majorHAnsi" w:hAnsiTheme="majorHAnsi" w:cstheme="majorHAnsi" w:hint="eastAsia"/>
                <w:b/>
              </w:rPr>
              <w:t>2-17</w:t>
            </w:r>
            <w:r w:rsidRPr="00105FCC">
              <w:rPr>
                <w:rFonts w:asciiTheme="majorHAnsi" w:hAnsiTheme="majorHAnsi" w:cstheme="majorHAnsi"/>
              </w:rPr>
              <w:t xml:space="preserve"> </w:t>
            </w:r>
            <w:r>
              <w:rPr>
                <w:rFonts w:asciiTheme="majorHAnsi" w:hAnsiTheme="majorHAnsi" w:cstheme="majorHAnsi" w:hint="eastAsia"/>
                <w:b/>
              </w:rPr>
              <w:t>re</w:t>
            </w:r>
            <w:r>
              <w:rPr>
                <w:rFonts w:asciiTheme="majorHAnsi" w:hAnsiTheme="majorHAnsi" w:cstheme="majorHAnsi"/>
                <w:b/>
              </w:rPr>
              <w:t>sponse parameter list</w:t>
            </w:r>
          </w:p>
          <w:tbl>
            <w:tblPr>
              <w:tblStyle w:val="ab"/>
              <w:tblW w:w="0" w:type="auto"/>
              <w:tblInd w:w="1756" w:type="dxa"/>
              <w:tblLook w:val="04A0" w:firstRow="1" w:lastRow="0" w:firstColumn="1" w:lastColumn="0" w:noHBand="0" w:noVBand="1"/>
            </w:tblPr>
            <w:tblGrid>
              <w:gridCol w:w="2497"/>
              <w:gridCol w:w="2520"/>
            </w:tblGrid>
            <w:tr w:rsidR="005F1F35" w:rsidRPr="00105FCC" w:rsidTr="00E63BB1">
              <w:trPr>
                <w:trHeight w:val="277"/>
              </w:trPr>
              <w:tc>
                <w:tcPr>
                  <w:tcW w:w="3028" w:type="dxa"/>
                  <w:shd w:val="clear" w:color="auto" w:fill="002B62"/>
                </w:tcPr>
                <w:p w:rsidR="005F1F35" w:rsidRPr="002C73E1" w:rsidRDefault="005F1F35" w:rsidP="00E63BB1">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olumn key name</w:t>
                  </w:r>
                </w:p>
              </w:tc>
              <w:tc>
                <w:tcPr>
                  <w:tcW w:w="3785" w:type="dxa"/>
                  <w:shd w:val="clear" w:color="auto" w:fill="002B62"/>
                </w:tcPr>
                <w:p w:rsidR="005F1F35" w:rsidRPr="00105FCC" w:rsidRDefault="005F1F35" w:rsidP="00E63BB1">
                  <w:pPr>
                    <w:ind w:leftChars="202" w:left="424"/>
                    <w:jc w:val="center"/>
                    <w:rPr>
                      <w:rFonts w:asciiTheme="majorHAnsi" w:hAnsiTheme="majorHAnsi" w:cstheme="majorHAnsi"/>
                      <w:color w:val="FFFFFF" w:themeColor="background1"/>
                    </w:rPr>
                  </w:pPr>
                  <w:r>
                    <w:rPr>
                      <w:rFonts w:asciiTheme="majorHAnsi" w:hAnsiTheme="majorHAnsi" w:cstheme="majorHAnsi"/>
                      <w:color w:val="FFFFFF" w:themeColor="background1"/>
                    </w:rPr>
                    <w:t>Column name</w:t>
                  </w:r>
                </w:p>
              </w:tc>
            </w:tr>
            <w:tr w:rsidR="005F1F35" w:rsidRPr="00105FCC" w:rsidTr="00E63BB1">
              <w:trPr>
                <w:trHeight w:val="356"/>
              </w:trPr>
              <w:tc>
                <w:tcPr>
                  <w:tcW w:w="3028" w:type="dxa"/>
                </w:tcPr>
                <w:p w:rsidR="005F1F35" w:rsidRPr="00105FCC" w:rsidRDefault="005F1F35" w:rsidP="00E63BB1">
                  <w:pPr>
                    <w:rPr>
                      <w:rFonts w:asciiTheme="majorHAnsi" w:hAnsiTheme="majorHAnsi" w:cstheme="majorHAnsi"/>
                    </w:rPr>
                  </w:pPr>
                  <w:r>
                    <w:t>DOWNLOAD_FILE</w:t>
                  </w:r>
                </w:p>
              </w:tc>
              <w:tc>
                <w:tcPr>
                  <w:tcW w:w="3785" w:type="dxa"/>
                </w:tcPr>
                <w:p w:rsidR="005F1F35" w:rsidRPr="00105FCC" w:rsidRDefault="005F1F35" w:rsidP="00E63BB1">
                  <w:pPr>
                    <w:rPr>
                      <w:rFonts w:asciiTheme="majorHAnsi" w:hAnsiTheme="majorHAnsi" w:cstheme="majorHAnsi"/>
                    </w:rPr>
                  </w:pPr>
                  <w:r w:rsidRPr="00E63BB1">
                    <w:rPr>
                      <w:rFonts w:asciiTheme="majorHAnsi" w:eastAsia="ＭＳ ゴシック" w:hAnsiTheme="majorHAnsi" w:cstheme="majorHAnsi"/>
                      <w:color w:val="000000"/>
                      <w:kern w:val="0"/>
                      <w:szCs w:val="21"/>
                    </w:rPr>
                    <w:t>BASE64-encoded value of the downloaded file</w:t>
                  </w:r>
                </w:p>
              </w:tc>
            </w:tr>
          </w:tbl>
          <w:p w:rsidR="005F1F35" w:rsidRDefault="005F1F35" w:rsidP="00E63BB1"/>
          <w:p w:rsidR="005F1F35" w:rsidRPr="0025379E" w:rsidRDefault="005F1F35" w:rsidP="00E63BB1">
            <w:pPr>
              <w:ind w:leftChars="200" w:left="420" w:firstLineChars="400" w:firstLine="84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5F1F35" w:rsidRPr="0025379E" w:rsidRDefault="005F1F35" w:rsidP="00E63BB1">
            <w:pPr>
              <w:ind w:leftChars="700" w:left="1470"/>
            </w:pPr>
            <w:r>
              <w:t>The returned response is stored in JSON format</w:t>
            </w:r>
          </w:p>
          <w:tbl>
            <w:tblPr>
              <w:tblW w:w="8443" w:type="dxa"/>
              <w:tblInd w:w="1129" w:type="dxa"/>
              <w:tblCellMar>
                <w:left w:w="99" w:type="dxa"/>
                <w:right w:w="99" w:type="dxa"/>
              </w:tblCellMar>
              <w:tblLook w:val="04A0" w:firstRow="1" w:lastRow="0" w:firstColumn="1" w:lastColumn="0" w:noHBand="0" w:noVBand="1"/>
            </w:tblPr>
            <w:tblGrid>
              <w:gridCol w:w="8443"/>
            </w:tblGrid>
            <w:tr w:rsidR="005F1F35" w:rsidRPr="0025379E" w:rsidTr="00E63BB1">
              <w:trPr>
                <w:trHeight w:val="286"/>
              </w:trPr>
              <w:tc>
                <w:tcPr>
                  <w:tcW w:w="8443" w:type="dxa"/>
                  <w:tcBorders>
                    <w:top w:val="single" w:sz="4" w:space="0" w:color="auto"/>
                    <w:left w:val="single" w:sz="4" w:space="0" w:color="auto"/>
                    <w:bottom w:val="single" w:sz="4" w:space="0" w:color="000000"/>
                    <w:right w:val="single" w:sz="4" w:space="0" w:color="000000"/>
                  </w:tcBorders>
                  <w:shd w:val="clear" w:color="auto" w:fill="auto"/>
                  <w:hideMark/>
                </w:tcPr>
                <w:p w:rsidR="005F1F35" w:rsidRPr="0025379E" w:rsidRDefault="005F1F35"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rsidR="005F1F35" w:rsidRPr="0025379E" w:rsidRDefault="005F1F35"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rsidR="005F1F35" w:rsidRPr="0025379E" w:rsidRDefault="005F1F35"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rsidR="005F1F35" w:rsidRPr="0025379E" w:rsidRDefault="005F1F35"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rsidR="005F1F35" w:rsidRPr="0025379E" w:rsidRDefault="005F1F35"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rsidR="005F1F35" w:rsidRPr="0025379E" w:rsidRDefault="005F1F35"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FILE_NAME</w:t>
                  </w:r>
                  <w:r>
                    <w:rPr>
                      <w:rFonts w:asciiTheme="majorHAnsi" w:eastAsia="ＭＳ ゴシック" w:hAnsiTheme="majorHAnsi" w:cstheme="majorHAnsi"/>
                      <w:color w:val="000000"/>
                      <w:kern w:val="0"/>
                      <w:szCs w:val="21"/>
                    </w:rPr>
                    <w:t>"</w:t>
                  </w:r>
                  <w:r w:rsidRPr="0025379E">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hint="eastAsia"/>
                      <w:color w:val="000000"/>
                      <w:kern w:val="0"/>
                      <w:szCs w:val="21"/>
                    </w:rPr>
                    <w:t>D</w:t>
                  </w:r>
                  <w:r>
                    <w:rPr>
                      <w:rFonts w:asciiTheme="majorHAnsi" w:eastAsia="ＭＳ ゴシック" w:hAnsiTheme="majorHAnsi" w:cstheme="majorHAnsi"/>
                      <w:color w:val="000000"/>
                      <w:kern w:val="0"/>
                      <w:szCs w:val="21"/>
                    </w:rPr>
                    <w:t>ownload file name</w:t>
                  </w:r>
                </w:p>
                <w:p w:rsidR="005F1F35" w:rsidRDefault="005F1F35"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FILE_TYPE</w:t>
                  </w:r>
                  <w:r>
                    <w:rPr>
                      <w:rFonts w:asciiTheme="majorHAnsi" w:eastAsia="ＭＳ ゴシック" w:hAnsiTheme="majorHAnsi" w:cstheme="majorHAnsi"/>
                      <w:color w:val="000000"/>
                      <w:kern w:val="0"/>
                      <w:szCs w:val="21"/>
                    </w:rPr>
                    <w:t>":"EXCEL"</w:t>
                  </w:r>
                  <w:r>
                    <w:rPr>
                      <w:rFonts w:asciiTheme="majorHAnsi" w:eastAsia="ＭＳ ゴシック" w:hAnsiTheme="majorHAnsi" w:cstheme="majorHAnsi" w:hint="eastAsia"/>
                      <w:color w:val="000000"/>
                      <w:kern w:val="0"/>
                      <w:szCs w:val="21"/>
                    </w:rPr>
                    <w:t xml:space="preserve"> or "</w:t>
                  </w:r>
                  <w:r>
                    <w:rPr>
                      <w:rFonts w:asciiTheme="majorHAnsi" w:eastAsia="ＭＳ ゴシック" w:hAnsiTheme="majorHAnsi" w:cstheme="majorHAnsi"/>
                      <w:color w:val="000000"/>
                      <w:kern w:val="0"/>
                      <w:szCs w:val="21"/>
                    </w:rPr>
                    <w:t xml:space="preserve">SCSV" </w:t>
                  </w:r>
                </w:p>
                <w:p w:rsidR="005F1F35" w:rsidRPr="0025379E" w:rsidRDefault="005F1F35"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5F1F35" w:rsidRPr="0025379E" w:rsidRDefault="005F1F35" w:rsidP="00E63BB1">
                  <w:pPr>
                    <w:widowControl/>
                    <w:ind w:left="3255" w:hangingChars="1550" w:hanging="3255"/>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lastRenderedPageBreak/>
                    <w:t xml:space="preserve"> </w:t>
                  </w:r>
                  <w:r>
                    <w:rPr>
                      <w:rFonts w:asciiTheme="majorHAnsi" w:eastAsia="ＭＳ ゴシック" w:hAnsiTheme="majorHAnsi" w:cstheme="majorHAnsi"/>
                      <w:color w:val="000000"/>
                      <w:kern w:val="0"/>
                      <w:szCs w:val="21"/>
                    </w:rPr>
                    <w:t xml:space="preserve">           "</w:t>
                  </w:r>
                  <w:r>
                    <w:t>DOWNLOAD_FILE"</w:t>
                  </w:r>
                  <w:r w:rsidRPr="0025379E">
                    <w:rPr>
                      <w:rFonts w:asciiTheme="majorHAnsi" w:eastAsia="ＭＳ ゴシック" w:hAnsiTheme="majorHAnsi" w:cstheme="majorHAnsi"/>
                      <w:color w:val="000000"/>
                      <w:kern w:val="0"/>
                      <w:szCs w:val="21"/>
                    </w:rPr>
                    <w:t>:</w:t>
                  </w:r>
                  <w:r w:rsidRPr="00E63BB1">
                    <w:rPr>
                      <w:rFonts w:asciiTheme="majorHAnsi" w:eastAsia="ＭＳ ゴシック" w:hAnsiTheme="majorHAnsi" w:cstheme="majorHAnsi"/>
                      <w:color w:val="000000"/>
                      <w:kern w:val="0"/>
                      <w:szCs w:val="21"/>
                    </w:rPr>
                    <w:t>BASE64-encoded value of the downloaded file</w:t>
                  </w:r>
                </w:p>
                <w:p w:rsidR="005F1F35" w:rsidRPr="0025379E" w:rsidRDefault="005F1F35"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rsidR="005F1F35" w:rsidRPr="0025379E" w:rsidRDefault="005F1F35"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rsidR="005F1F35" w:rsidRPr="0025379E" w:rsidRDefault="005F1F35"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rsidR="005F1F35" w:rsidRDefault="005F1F35" w:rsidP="00E63BB1">
            <w:pPr>
              <w:rPr>
                <w:rFonts w:asciiTheme="majorHAnsi" w:hAnsiTheme="majorHAnsi" w:cstheme="majorHAnsi"/>
                <w:szCs w:val="21"/>
              </w:rPr>
            </w:pPr>
          </w:p>
          <w:p w:rsidR="005F1F35" w:rsidRPr="00091220" w:rsidRDefault="005F1F35" w:rsidP="00E63BB1">
            <w:pPr>
              <w:pStyle w:val="4"/>
              <w:rPr>
                <w:shd w:val="clear" w:color="auto" w:fill="FFFFFF"/>
              </w:rPr>
            </w:pPr>
            <w:r>
              <w:rPr>
                <w:shd w:val="clear" w:color="auto" w:fill="FFFFFF"/>
              </w:rPr>
              <w:t>UPLOAD</w:t>
            </w:r>
            <w:r w:rsidRPr="00091220">
              <w:rPr>
                <w:shd w:val="clear" w:color="auto" w:fill="FFFFFF"/>
              </w:rPr>
              <w:t>_SPREADSHEET</w:t>
            </w:r>
            <w:r>
              <w:rPr>
                <w:rFonts w:hint="eastAsia"/>
              </w:rPr>
              <w:t>(X-Command)</w:t>
            </w:r>
          </w:p>
          <w:p w:rsidR="005F1F35" w:rsidRDefault="005F1F35" w:rsidP="00E63BB1">
            <w:pPr>
              <w:widowControl/>
              <w:ind w:leftChars="200" w:left="420" w:firstLine="420"/>
              <w:jc w:val="left"/>
              <w:rPr>
                <w:rFonts w:asciiTheme="majorHAnsi" w:hAnsiTheme="majorHAnsi" w:cstheme="majorHAnsi"/>
              </w:rPr>
            </w:pPr>
            <w:r w:rsidRPr="00E63BB1">
              <w:rPr>
                <w:rFonts w:asciiTheme="majorHAnsi" w:hAnsiTheme="majorHAnsi" w:cstheme="majorHAnsi"/>
                <w:szCs w:val="21"/>
              </w:rPr>
              <w:t>Upload</w:t>
            </w:r>
            <w:r>
              <w:rPr>
                <w:rFonts w:asciiTheme="majorHAnsi" w:hAnsiTheme="majorHAnsi" w:cstheme="majorHAnsi"/>
                <w:szCs w:val="21"/>
              </w:rPr>
              <w:t>s</w:t>
            </w:r>
            <w:r w:rsidRPr="00E63BB1">
              <w:rPr>
                <w:rFonts w:asciiTheme="majorHAnsi" w:hAnsiTheme="majorHAnsi" w:cstheme="majorHAnsi"/>
                <w:szCs w:val="21"/>
              </w:rPr>
              <w:t xml:space="preserve"> the EXCEL file (or SCSV file) for registration and update of each menu via REST API.</w:t>
            </w:r>
          </w:p>
          <w:p w:rsidR="005F1F35" w:rsidRDefault="005F1F35" w:rsidP="00E63BB1">
            <w:pPr>
              <w:pStyle w:val="af2"/>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noProof/>
              </w:rPr>
              <w:t>2</w:t>
            </w:r>
            <w:r>
              <w:rPr>
                <w:rFonts w:asciiTheme="majorHAnsi" w:hAnsiTheme="majorHAnsi" w:cstheme="majorHAnsi"/>
                <w:noProof/>
              </w:rPr>
              <w:noBreakHyphen/>
              <w:t>18</w:t>
            </w:r>
            <w:r w:rsidRPr="00105FCC">
              <w:rPr>
                <w:rFonts w:asciiTheme="majorHAnsi" w:hAnsiTheme="majorHAnsi" w:cstheme="majorHAnsi"/>
              </w:rPr>
              <w:t xml:space="preserve"> HTTP</w:t>
            </w:r>
            <w:r>
              <w:rPr>
                <w:rFonts w:asciiTheme="majorHAnsi" w:hAnsiTheme="majorHAnsi" w:cstheme="majorHAnsi" w:hint="eastAsia"/>
              </w:rPr>
              <w:t xml:space="preserve"> </w:t>
            </w:r>
            <w:r>
              <w:rPr>
                <w:rFonts w:asciiTheme="majorHAnsi" w:hAnsiTheme="majorHAnsi" w:cstheme="majorHAnsi"/>
              </w:rPr>
              <w:t>header parameter list</w:t>
            </w:r>
          </w:p>
          <w:tbl>
            <w:tblPr>
              <w:tblStyle w:val="ab"/>
              <w:tblW w:w="0" w:type="auto"/>
              <w:jc w:val="center"/>
              <w:tblLook w:val="04A0" w:firstRow="1" w:lastRow="0" w:firstColumn="1" w:lastColumn="0" w:noHBand="0" w:noVBand="1"/>
            </w:tblPr>
            <w:tblGrid>
              <w:gridCol w:w="2977"/>
              <w:gridCol w:w="3402"/>
            </w:tblGrid>
            <w:tr w:rsidR="005F1F35" w:rsidRPr="00105FCC" w:rsidTr="00E63BB1">
              <w:trPr>
                <w:jc w:val="center"/>
              </w:trPr>
              <w:tc>
                <w:tcPr>
                  <w:tcW w:w="2977" w:type="dxa"/>
                  <w:shd w:val="clear" w:color="auto" w:fill="002B62"/>
                </w:tcPr>
                <w:p w:rsidR="005F1F35" w:rsidRPr="00105FCC" w:rsidRDefault="005F1F35" w:rsidP="00E63BB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color w:val="FFFFFF" w:themeColor="background1"/>
                    </w:rPr>
                    <w:t xml:space="preserve"> header</w:t>
                  </w:r>
                </w:p>
              </w:tc>
              <w:tc>
                <w:tcPr>
                  <w:tcW w:w="3402" w:type="dxa"/>
                  <w:shd w:val="clear" w:color="auto" w:fill="002B62"/>
                </w:tcPr>
                <w:p w:rsidR="005F1F35" w:rsidRPr="00105FCC" w:rsidRDefault="005F1F35"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value</w:t>
                  </w:r>
                </w:p>
              </w:tc>
            </w:tr>
            <w:tr w:rsidR="005F1F35" w:rsidRPr="00105FCC" w:rsidTr="00E63BB1">
              <w:trPr>
                <w:trHeight w:val="254"/>
                <w:jc w:val="center"/>
              </w:trPr>
              <w:tc>
                <w:tcPr>
                  <w:tcW w:w="2977" w:type="dxa"/>
                </w:tcPr>
                <w:p w:rsidR="005F1F35" w:rsidRPr="00105FCC" w:rsidRDefault="005F1F35" w:rsidP="00E63BB1">
                  <w:pPr>
                    <w:jc w:val="center"/>
                    <w:rPr>
                      <w:rFonts w:asciiTheme="majorHAnsi" w:hAnsiTheme="majorHAnsi" w:cstheme="majorHAnsi"/>
                    </w:rPr>
                  </w:pPr>
                  <w:r w:rsidRPr="00105FCC">
                    <w:rPr>
                      <w:rFonts w:asciiTheme="majorHAnsi" w:hAnsiTheme="majorHAnsi" w:cstheme="majorHAnsi"/>
                    </w:rPr>
                    <w:t>X-Command</w:t>
                  </w:r>
                </w:p>
              </w:tc>
              <w:tc>
                <w:tcPr>
                  <w:tcW w:w="3402" w:type="dxa"/>
                </w:tcPr>
                <w:p w:rsidR="005F1F35" w:rsidRPr="00105FCC" w:rsidRDefault="005F1F35" w:rsidP="00E63BB1">
                  <w:pPr>
                    <w:rPr>
                      <w:rFonts w:asciiTheme="majorHAnsi" w:hAnsiTheme="majorHAnsi" w:cstheme="majorHAnsi"/>
                    </w:rPr>
                  </w:pPr>
                  <w:r>
                    <w:rPr>
                      <w:rFonts w:ascii="Segoe UI" w:hAnsi="Segoe UI" w:cs="Segoe UI"/>
                      <w:color w:val="24292F"/>
                      <w:szCs w:val="21"/>
                      <w:shd w:val="clear" w:color="auto" w:fill="FFFFFF"/>
                    </w:rPr>
                    <w:t>UPLOAD_SPREADSHEET</w:t>
                  </w:r>
                </w:p>
              </w:tc>
            </w:tr>
          </w:tbl>
          <w:p w:rsidR="005F1F35" w:rsidRDefault="005F1F35" w:rsidP="00E63BB1"/>
          <w:p w:rsidR="005F1F35" w:rsidRDefault="005F1F35" w:rsidP="00E63BB1"/>
          <w:p w:rsidR="005F1F35" w:rsidRDefault="005F1F35" w:rsidP="00E63BB1"/>
          <w:p w:rsidR="005F1F35" w:rsidRDefault="005F1F35" w:rsidP="00E63BB1"/>
          <w:tbl>
            <w:tblPr>
              <w:tblStyle w:val="ab"/>
              <w:tblW w:w="0" w:type="auto"/>
              <w:tblInd w:w="454" w:type="dxa"/>
              <w:tblLook w:val="04A0" w:firstRow="1" w:lastRow="0" w:firstColumn="1" w:lastColumn="0" w:noHBand="0" w:noVBand="1"/>
            </w:tblPr>
            <w:tblGrid>
              <w:gridCol w:w="6319"/>
            </w:tblGrid>
            <w:tr w:rsidR="005F1F35" w:rsidRPr="00105FCC" w:rsidTr="00E63BB1">
              <w:tc>
                <w:tcPr>
                  <w:tcW w:w="9152" w:type="dxa"/>
                  <w:shd w:val="clear" w:color="auto" w:fill="002B62"/>
                </w:tcPr>
                <w:p w:rsidR="005F1F35" w:rsidRPr="00105FCC" w:rsidRDefault="005F1F35" w:rsidP="00E63BB1">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UPLOAD</w:t>
                  </w:r>
                  <w:r>
                    <w:rPr>
                      <w:rFonts w:asciiTheme="majorHAnsi" w:hAnsiTheme="majorHAnsi" w:cstheme="majorHAnsi"/>
                      <w:color w:val="FFFFFF" w:themeColor="background1"/>
                    </w:rPr>
                    <w:t>_</w:t>
                  </w:r>
                  <w:r>
                    <w:t xml:space="preserve"> </w:t>
                  </w:r>
                  <w:r w:rsidRPr="00B45F0E">
                    <w:rPr>
                      <w:rFonts w:asciiTheme="majorHAnsi" w:hAnsiTheme="majorHAnsi" w:cstheme="majorHAnsi"/>
                      <w:color w:val="FFFFFF" w:themeColor="background1"/>
                    </w:rPr>
                    <w:t>SPREADSHEET</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Pr>
                      <w:rFonts w:asciiTheme="majorHAnsi" w:hAnsiTheme="majorHAnsi" w:cstheme="majorHAnsi"/>
                      <w:color w:val="FFFFFF" w:themeColor="background1"/>
                    </w:rPr>
                    <w:t xml:space="preserve"> description example</w:t>
                  </w:r>
                </w:p>
              </w:tc>
            </w:tr>
            <w:tr w:rsidR="005F1F35" w:rsidRPr="00105FCC" w:rsidTr="00E63BB1">
              <w:tc>
                <w:tcPr>
                  <w:tcW w:w="9152" w:type="dxa"/>
                </w:tcPr>
                <w:p w:rsidR="005F1F35" w:rsidRPr="00105FCC" w:rsidRDefault="005F1F35" w:rsidP="00E63BB1">
                  <w:pPr>
                    <w:rPr>
                      <w:rFonts w:asciiTheme="majorHAnsi" w:hAnsiTheme="majorHAnsi" w:cstheme="majorHAnsi"/>
                    </w:rPr>
                  </w:pPr>
                  <w:r w:rsidRPr="00105FCC">
                    <w:rPr>
                      <w:rFonts w:asciiTheme="majorHAnsi" w:hAnsiTheme="majorHAnsi" w:cstheme="majorHAnsi"/>
                    </w:rPr>
                    <w:t>{</w:t>
                  </w:r>
                </w:p>
                <w:p w:rsidR="005F1F35" w:rsidRDefault="005F1F35" w:rsidP="00E63BB1">
                  <w:pPr>
                    <w:ind w:firstLineChars="100" w:firstLine="210"/>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FILE_NAME</w:t>
                  </w:r>
                  <w:r w:rsidRPr="00105FCC">
                    <w:rPr>
                      <w:rFonts w:asciiTheme="majorHAnsi" w:hAnsiTheme="majorHAnsi" w:cstheme="majorHAnsi"/>
                    </w:rPr>
                    <w:t>":</w:t>
                  </w:r>
                  <w:r>
                    <w:rPr>
                      <w:rFonts w:asciiTheme="majorHAnsi" w:hAnsiTheme="majorHAnsi" w:cstheme="majorHAnsi" w:hint="eastAsia"/>
                    </w:rPr>
                    <w:t>Upload file name</w:t>
                  </w:r>
                </w:p>
                <w:p w:rsidR="005F1F35" w:rsidRPr="00105FCC" w:rsidRDefault="005F1F35" w:rsidP="00E63BB1">
                  <w:pPr>
                    <w:ind w:firstLineChars="100" w:firstLine="210"/>
                    <w:rPr>
                      <w:rFonts w:asciiTheme="majorHAnsi" w:hAnsiTheme="majorHAnsi" w:cstheme="majorHAnsi"/>
                    </w:rPr>
                  </w:pPr>
                  <w:r>
                    <w:rPr>
                      <w:rFonts w:asciiTheme="majorHAnsi" w:hAnsiTheme="majorHAnsi" w:cstheme="majorHAnsi"/>
                    </w:rPr>
                    <w:t>"</w:t>
                  </w:r>
                  <w:r w:rsidRPr="00B45F0E">
                    <w:rPr>
                      <w:rFonts w:asciiTheme="majorHAnsi" w:hAnsiTheme="majorHAnsi" w:cstheme="majorHAnsi"/>
                    </w:rPr>
                    <w:t>UPLOAD_FILE</w:t>
                  </w:r>
                  <w:r>
                    <w:rPr>
                      <w:rFonts w:asciiTheme="majorHAnsi" w:hAnsiTheme="majorHAnsi" w:cstheme="majorHAnsi"/>
                    </w:rPr>
                    <w:t>":</w:t>
                  </w:r>
                  <w:r w:rsidRPr="00E63BB1">
                    <w:rPr>
                      <w:rFonts w:asciiTheme="majorHAnsi" w:eastAsia="ＭＳ ゴシック" w:hAnsiTheme="majorHAnsi" w:cstheme="majorHAnsi"/>
                      <w:color w:val="000000"/>
                      <w:kern w:val="0"/>
                      <w:szCs w:val="21"/>
                    </w:rPr>
                    <w:t xml:space="preserve"> BASE64-encoded value of the downloaded file</w:t>
                  </w:r>
                </w:p>
                <w:p w:rsidR="005F1F35" w:rsidRPr="00105FCC" w:rsidRDefault="005F1F35" w:rsidP="00E63BB1">
                  <w:pPr>
                    <w:rPr>
                      <w:rFonts w:asciiTheme="majorHAnsi" w:hAnsiTheme="majorHAnsi" w:cstheme="majorHAnsi"/>
                    </w:rPr>
                  </w:pPr>
                  <w:r w:rsidRPr="00105FCC">
                    <w:rPr>
                      <w:rFonts w:asciiTheme="majorHAnsi" w:hAnsiTheme="majorHAnsi" w:cstheme="majorHAnsi"/>
                    </w:rPr>
                    <w:t>}</w:t>
                  </w:r>
                </w:p>
              </w:tc>
            </w:tr>
          </w:tbl>
          <w:p w:rsidR="005F1F35" w:rsidRDefault="005F1F35" w:rsidP="00E63BB1"/>
          <w:p w:rsidR="005F1F35" w:rsidRPr="00105FCC" w:rsidRDefault="005F1F35" w:rsidP="00E63BB1">
            <w:pPr>
              <w:pStyle w:val="52"/>
              <w:ind w:leftChars="650" w:left="1365"/>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5F1F35" w:rsidRDefault="005F1F35" w:rsidP="00E63BB1">
            <w:pPr>
              <w:pStyle w:val="52"/>
              <w:ind w:leftChars="0" w:left="0"/>
              <w:rPr>
                <w:rFonts w:asciiTheme="majorHAnsi" w:hAnsiTheme="majorHAnsi" w:cstheme="majorHAnsi"/>
              </w:rPr>
            </w:pPr>
          </w:p>
          <w:p w:rsidR="005F1F35" w:rsidRPr="00105FCC" w:rsidRDefault="005F1F35" w:rsidP="00E63BB1">
            <w:pPr>
              <w:pStyle w:val="52"/>
              <w:ind w:leftChars="650" w:left="1365" w:firstLineChars="100" w:firstLine="210"/>
              <w:rPr>
                <w:rFonts w:asciiTheme="majorHAnsi" w:hAnsiTheme="majorHAnsi" w:cstheme="majorHAnsi"/>
              </w:rPr>
            </w:pPr>
            <w:r w:rsidRPr="00105FCC">
              <w:rPr>
                <w:rFonts w:asciiTheme="majorHAnsi" w:hAnsiTheme="majorHAnsi" w:cstheme="majorHAnsi"/>
              </w:rPr>
              <w:t>1)</w:t>
            </w:r>
            <w:r>
              <w:rPr>
                <w:rFonts w:asciiTheme="majorHAnsi" w:hAnsiTheme="majorHAnsi" w:cstheme="majorHAnsi"/>
              </w:rPr>
              <w:t xml:space="preserve"> </w:t>
            </w:r>
            <w:r>
              <w:rPr>
                <w:rFonts w:asciiTheme="majorHAnsi" w:hAnsiTheme="majorHAnsi" w:cstheme="majorHAnsi" w:hint="eastAsia"/>
              </w:rPr>
              <w:t>R</w:t>
            </w:r>
            <w:r>
              <w:rPr>
                <w:rFonts w:asciiTheme="majorHAnsi" w:hAnsiTheme="majorHAnsi" w:cstheme="majorHAnsi"/>
              </w:rPr>
              <w:t>ecord process results</w:t>
            </w:r>
          </w:p>
          <w:p w:rsidR="005F1F35" w:rsidRPr="00105FCC" w:rsidRDefault="005F1F35" w:rsidP="00E63BB1">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Pr>
                <w:rFonts w:asciiTheme="majorHAnsi" w:hAnsiTheme="majorHAnsi" w:cstheme="majorHAnsi"/>
              </w:rPr>
              <w:t xml:space="preserve"> format</w:t>
            </w:r>
            <w:r w:rsidRPr="00105FCC">
              <w:rPr>
                <w:rFonts w:asciiTheme="majorHAnsi" w:hAnsiTheme="majorHAnsi" w:cstheme="majorHAnsi"/>
              </w:rPr>
              <w:t>）</w:t>
            </w:r>
          </w:p>
          <w:p w:rsidR="005F1F35" w:rsidRPr="00105FCC" w:rsidRDefault="005F1F35" w:rsidP="00E63BB1">
            <w:pPr>
              <w:pStyle w:val="52"/>
              <w:ind w:leftChars="650" w:left="1365" w:firstLineChars="300" w:firstLine="630"/>
              <w:rPr>
                <w:rFonts w:asciiTheme="majorHAnsi" w:hAnsiTheme="majorHAnsi" w:cstheme="majorHAnsi"/>
              </w:rPr>
            </w:pPr>
            <w:r>
              <w:rPr>
                <w:rFonts w:asciiTheme="majorHAnsi" w:hAnsiTheme="majorHAnsi" w:cstheme="majorHAnsi"/>
              </w:rPr>
              <w:t>Is stored in Key</w:t>
            </w:r>
            <w:r w:rsidRPr="00105FCC">
              <w:rPr>
                <w:rFonts w:asciiTheme="majorHAnsi" w:hAnsiTheme="majorHAnsi" w:cstheme="majorHAnsi"/>
              </w:rPr>
              <w:t xml:space="preserve">{resultdata} -&gt; </w:t>
            </w:r>
            <w:r>
              <w:rPr>
                <w:rFonts w:asciiTheme="majorHAnsi" w:hAnsiTheme="majorHAnsi" w:cstheme="majorHAnsi"/>
              </w:rPr>
              <w:t>Key</w:t>
            </w:r>
            <w:r w:rsidRPr="00105FCC">
              <w:rPr>
                <w:rFonts w:asciiTheme="majorHAnsi" w:hAnsiTheme="majorHAnsi" w:cstheme="majorHAnsi"/>
              </w:rPr>
              <w:t xml:space="preserve">{LIST} -&gt; </w:t>
            </w:r>
            <w:r>
              <w:rPr>
                <w:rFonts w:asciiTheme="majorHAnsi" w:hAnsiTheme="majorHAnsi" w:cstheme="majorHAnsi"/>
              </w:rPr>
              <w:t>Key</w:t>
            </w:r>
            <w:r w:rsidRPr="00105FCC">
              <w:rPr>
                <w:rFonts w:asciiTheme="majorHAnsi" w:hAnsiTheme="majorHAnsi" w:cstheme="majorHAnsi"/>
              </w:rPr>
              <w:t xml:space="preserve">{NORMAL} -&gt; </w:t>
            </w:r>
            <w:r>
              <w:rPr>
                <w:rFonts w:asciiTheme="majorHAnsi" w:hAnsiTheme="majorHAnsi" w:cstheme="majorHAnsi"/>
              </w:rPr>
              <w:t>Key</w:t>
            </w:r>
            <w:r w:rsidRPr="00105FCC">
              <w:rPr>
                <w:rFonts w:asciiTheme="majorHAnsi" w:hAnsiTheme="majorHAnsi" w:cstheme="majorHAnsi"/>
              </w:rPr>
              <w:t>{register</w:t>
            </w:r>
            <w:r w:rsidRPr="00105FCC">
              <w:rPr>
                <w:rFonts w:asciiTheme="majorHAnsi" w:hAnsiTheme="majorHAnsi" w:cstheme="majorHAnsi"/>
              </w:rPr>
              <w:t>、</w:t>
            </w:r>
            <w:r w:rsidRPr="00105FCC">
              <w:rPr>
                <w:rFonts w:asciiTheme="majorHAnsi" w:hAnsiTheme="majorHAnsi" w:cstheme="majorHAnsi"/>
              </w:rPr>
              <w:t>update</w:t>
            </w:r>
            <w:r w:rsidRPr="00105FCC">
              <w:rPr>
                <w:rFonts w:asciiTheme="majorHAnsi" w:hAnsiTheme="majorHAnsi" w:cstheme="majorHAnsi"/>
              </w:rPr>
              <w:t>、</w:t>
            </w:r>
          </w:p>
          <w:p w:rsidR="005F1F35" w:rsidRPr="00105FCC" w:rsidRDefault="005F1F35" w:rsidP="00E63BB1">
            <w:pPr>
              <w:pStyle w:val="52"/>
              <w:ind w:leftChars="650" w:left="1365" w:firstLineChars="300" w:firstLine="630"/>
              <w:rPr>
                <w:rFonts w:asciiTheme="majorHAnsi" w:hAnsiTheme="majorHAnsi" w:cstheme="majorHAnsi"/>
              </w:rPr>
            </w:pPr>
            <w:r w:rsidRPr="00105FCC">
              <w:rPr>
                <w:rFonts w:asciiTheme="majorHAnsi" w:hAnsiTheme="majorHAnsi" w:cstheme="majorHAnsi"/>
              </w:rPr>
              <w:t>delete</w:t>
            </w:r>
            <w:r w:rsidRPr="00105FCC">
              <w:rPr>
                <w:rFonts w:asciiTheme="majorHAnsi" w:hAnsiTheme="majorHAnsi" w:cstheme="majorHAnsi"/>
              </w:rPr>
              <w:t>、</w:t>
            </w:r>
            <w:r w:rsidRPr="00105FCC">
              <w:rPr>
                <w:rFonts w:asciiTheme="majorHAnsi" w:hAnsiTheme="majorHAnsi" w:cstheme="majorHAnsi"/>
              </w:rPr>
              <w:t>error}</w:t>
            </w:r>
            <w:r>
              <w:rPr>
                <w:rFonts w:asciiTheme="majorHAnsi" w:hAnsiTheme="majorHAnsi" w:cstheme="majorHAnsi" w:hint="eastAsia"/>
              </w:rPr>
              <w:t xml:space="preserve"> as array</w:t>
            </w:r>
          </w:p>
          <w:p w:rsidR="005F1F35" w:rsidRPr="00105FCC" w:rsidRDefault="005F1F35" w:rsidP="00E63BB1">
            <w:pPr>
              <w:pStyle w:val="52"/>
              <w:ind w:leftChars="650" w:left="1365" w:firstLineChars="300" w:firstLine="630"/>
              <w:rPr>
                <w:rFonts w:asciiTheme="majorHAnsi" w:hAnsiTheme="majorHAnsi" w:cstheme="majorHAnsi"/>
              </w:rPr>
            </w:pPr>
          </w:p>
          <w:p w:rsidR="005F1F35" w:rsidRPr="00105FCC" w:rsidRDefault="005F1F35" w:rsidP="00E63BB1">
            <w:pPr>
              <w:pStyle w:val="af2"/>
              <w:ind w:leftChars="200" w:left="420"/>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noProof/>
              </w:rPr>
              <w:t>2</w:t>
            </w:r>
            <w:r>
              <w:rPr>
                <w:rFonts w:asciiTheme="majorHAnsi" w:hAnsiTheme="majorHAnsi" w:cstheme="majorHAnsi"/>
                <w:noProof/>
              </w:rPr>
              <w:noBreakHyphen/>
              <w:t>19</w:t>
            </w:r>
            <w:r w:rsidRPr="00105FCC">
              <w:rPr>
                <w:rFonts w:asciiTheme="majorHAnsi" w:hAnsiTheme="majorHAnsi" w:cstheme="majorHAnsi"/>
              </w:rPr>
              <w:t xml:space="preserve"> Key</w:t>
            </w:r>
            <w:r>
              <w:rPr>
                <w:rFonts w:asciiTheme="majorHAnsi" w:hAnsiTheme="majorHAnsi" w:cstheme="majorHAnsi"/>
              </w:rPr>
              <w:t xml:space="preserve"> Parameter list</w:t>
            </w:r>
          </w:p>
          <w:tbl>
            <w:tblPr>
              <w:tblW w:w="7144" w:type="dxa"/>
              <w:tblInd w:w="2281" w:type="dxa"/>
              <w:tblCellMar>
                <w:left w:w="99" w:type="dxa"/>
                <w:right w:w="99" w:type="dxa"/>
              </w:tblCellMar>
              <w:tblLook w:val="04A0" w:firstRow="1" w:lastRow="0" w:firstColumn="1" w:lastColumn="0" w:noHBand="0" w:noVBand="1"/>
            </w:tblPr>
            <w:tblGrid>
              <w:gridCol w:w="992"/>
              <w:gridCol w:w="991"/>
              <w:gridCol w:w="2509"/>
            </w:tblGrid>
            <w:tr w:rsidR="005F1F35" w:rsidRPr="00105FCC" w:rsidTr="00E63BB1">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rsidR="005F1F35" w:rsidRPr="00105FCC" w:rsidRDefault="005F1F35" w:rsidP="00E63BB1">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rsidR="005F1F35" w:rsidRPr="00105FCC" w:rsidRDefault="005F1F35" w:rsidP="00E63BB1">
                  <w:pPr>
                    <w:widowControl/>
                    <w:jc w:val="center"/>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rPr>
                    <w:t>Value type</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5F1F35" w:rsidRPr="00105FCC" w:rsidRDefault="005F1F35" w:rsidP="00E63BB1">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5F1F35" w:rsidRPr="00105FCC" w:rsidTr="00E63BB1">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F1F35" w:rsidRPr="00105FCC" w:rsidRDefault="005F1F35" w:rsidP="00E63BB1">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name</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rsidR="005F1F35" w:rsidRPr="00105FCC" w:rsidRDefault="005F1F35" w:rsidP="00E63BB1">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String</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rsidR="005F1F35" w:rsidRPr="00105FCC" w:rsidRDefault="005F1F35" w:rsidP="00E63BB1">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P</w:t>
                  </w:r>
                  <w:r>
                    <w:rPr>
                      <w:rFonts w:asciiTheme="majorHAnsi" w:eastAsia="ＭＳ ゴシック" w:hAnsiTheme="majorHAnsi" w:cstheme="majorHAnsi"/>
                      <w:color w:val="000000"/>
                      <w:kern w:val="0"/>
                      <w:sz w:val="22"/>
                    </w:rPr>
                    <w:t>rocess result type name</w:t>
                  </w:r>
                </w:p>
              </w:tc>
            </w:tr>
            <w:tr w:rsidR="005F1F35" w:rsidRPr="00105FCC" w:rsidTr="00E63BB1">
              <w:trPr>
                <w:trHeight w:val="270"/>
              </w:trPr>
              <w:tc>
                <w:tcPr>
                  <w:tcW w:w="1531"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5F1F35" w:rsidRPr="00105FCC" w:rsidRDefault="005F1F35" w:rsidP="00E63BB1">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ct</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rsidR="005F1F35" w:rsidRPr="00105FCC" w:rsidRDefault="005F1F35" w:rsidP="00E63BB1">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Number</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rsidR="005F1F35" w:rsidRPr="00105FCC" w:rsidRDefault="005F1F35" w:rsidP="00BE5139">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N</w:t>
                  </w:r>
                  <w:r>
                    <w:rPr>
                      <w:rFonts w:asciiTheme="majorHAnsi" w:eastAsia="ＭＳ ゴシック" w:hAnsiTheme="majorHAnsi" w:cstheme="majorHAnsi"/>
                      <w:color w:val="000000"/>
                      <w:kern w:val="0"/>
                      <w:sz w:val="22"/>
                    </w:rPr>
                    <w:t>umber of records (Per process result)</w:t>
                  </w:r>
                </w:p>
              </w:tc>
            </w:tr>
          </w:tbl>
          <w:p w:rsidR="005F1F35" w:rsidRPr="00105FCC" w:rsidRDefault="005F1F35" w:rsidP="00E63BB1">
            <w:pPr>
              <w:ind w:leftChars="200" w:left="420"/>
              <w:rPr>
                <w:rFonts w:asciiTheme="majorHAnsi" w:hAnsiTheme="majorHAnsi" w:cstheme="majorHAnsi"/>
              </w:rPr>
            </w:pPr>
          </w:p>
          <w:p w:rsidR="005F1F35" w:rsidRPr="00105FCC" w:rsidRDefault="005F1F35" w:rsidP="00E63BB1">
            <w:pPr>
              <w:pStyle w:val="52"/>
              <w:ind w:leftChars="650" w:left="1365" w:firstLineChars="100" w:firstLine="210"/>
              <w:rPr>
                <w:rFonts w:asciiTheme="majorHAnsi" w:hAnsiTheme="majorHAnsi" w:cstheme="majorHAnsi"/>
              </w:rPr>
            </w:pPr>
            <w:r w:rsidRPr="00105FCC">
              <w:rPr>
                <w:rFonts w:asciiTheme="majorHAnsi" w:hAnsiTheme="majorHAnsi" w:cstheme="majorHAnsi"/>
              </w:rPr>
              <w:t>2)</w:t>
            </w:r>
            <w:r>
              <w:rPr>
                <w:rFonts w:asciiTheme="majorHAnsi" w:hAnsiTheme="majorHAnsi" w:cstheme="majorHAnsi"/>
              </w:rPr>
              <w:t xml:space="preserve"> Record process results</w:t>
            </w:r>
          </w:p>
          <w:p w:rsidR="005F1F35" w:rsidRPr="00105FCC" w:rsidRDefault="005F1F35" w:rsidP="00E63BB1">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Pr>
                <w:rFonts w:asciiTheme="majorHAnsi" w:hAnsiTheme="majorHAnsi" w:cstheme="majorHAnsi"/>
              </w:rPr>
              <w:t xml:space="preserve"> format</w:t>
            </w:r>
            <w:r w:rsidRPr="00105FCC">
              <w:rPr>
                <w:rFonts w:asciiTheme="majorHAnsi" w:hAnsiTheme="majorHAnsi" w:cstheme="majorHAnsi"/>
              </w:rPr>
              <w:t>）</w:t>
            </w:r>
          </w:p>
          <w:p w:rsidR="005F1F35" w:rsidRPr="00BE5139" w:rsidRDefault="005F1F35" w:rsidP="00BE5139">
            <w:pPr>
              <w:pStyle w:val="52"/>
              <w:ind w:leftChars="650" w:left="1365"/>
              <w:rPr>
                <w:rFonts w:asciiTheme="majorHAnsi" w:hAnsiTheme="majorHAnsi" w:cstheme="majorHAnsi"/>
              </w:rPr>
            </w:pPr>
            <w:r w:rsidRPr="00BE5139">
              <w:rPr>
                <w:rFonts w:asciiTheme="majorHAnsi" w:hAnsiTheme="majorHAnsi" w:cstheme="majorHAnsi"/>
              </w:rPr>
              <w:t>The error information (relevant items and error details) is stored in Key</w:t>
            </w:r>
            <w:r>
              <w:rPr>
                <w:rFonts w:asciiTheme="majorHAnsi" w:hAnsiTheme="majorHAnsi" w:cstheme="majorHAnsi"/>
              </w:rPr>
              <w:t xml:space="preserve"> </w:t>
            </w:r>
            <w:r w:rsidRPr="00BE5139">
              <w:rPr>
                <w:rFonts w:asciiTheme="majorHAnsi" w:hAnsiTheme="majorHAnsi" w:cstheme="majorHAnsi"/>
              </w:rPr>
              <w:t>{resultdata} -&gt; Key{LIST} -&gt; Key{ERROR_DETAIL} as an array of lines,</w:t>
            </w:r>
          </w:p>
          <w:p w:rsidR="005F1F35" w:rsidRPr="00E671AF" w:rsidRDefault="005F1F35" w:rsidP="00BE5139">
            <w:pPr>
              <w:pStyle w:val="52"/>
              <w:ind w:leftChars="650" w:left="1365"/>
              <w:rPr>
                <w:rFonts w:asciiTheme="majorHAnsi" w:hAnsiTheme="majorHAnsi" w:cstheme="majorHAnsi"/>
              </w:rPr>
            </w:pPr>
            <w:r w:rsidRPr="00BE5139">
              <w:rPr>
                <w:rFonts w:asciiTheme="majorHAnsi" w:hAnsiTheme="majorHAnsi" w:cstheme="majorHAnsi"/>
              </w:rPr>
              <w:t>similar to the file output when an error occurs after uploading an EXCEL file (or SCSV file) from the Web ( tableIUDByExcel_exec_YYYYMMDDhhmmss_nnnnnnnnn.log) that is output when an error occurs after uploading an EXCEL file (or SCSV file) from the Web.</w:t>
            </w:r>
            <w:r>
              <w:rPr>
                <w:rFonts w:asciiTheme="majorHAnsi" w:hAnsiTheme="majorHAnsi" w:cstheme="majorHAnsi"/>
              </w:rPr>
              <w:br/>
            </w:r>
          </w:p>
          <w:p w:rsidR="005F1F35" w:rsidRPr="00105FCC" w:rsidRDefault="005F1F35" w:rsidP="00E63BB1">
            <w:pPr>
              <w:pStyle w:val="af2"/>
              <w:ind w:leftChars="200" w:left="420"/>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noProof/>
              </w:rPr>
              <w:t>2</w:t>
            </w:r>
            <w:r>
              <w:rPr>
                <w:rFonts w:asciiTheme="majorHAnsi" w:hAnsiTheme="majorHAnsi" w:cstheme="majorHAnsi"/>
                <w:noProof/>
              </w:rPr>
              <w:noBreakHyphen/>
            </w:r>
            <w:r>
              <w:rPr>
                <w:rFonts w:asciiTheme="majorHAnsi" w:hAnsiTheme="majorHAnsi" w:cstheme="majorHAnsi" w:hint="eastAsia"/>
                <w:noProof/>
              </w:rPr>
              <w:t>20</w:t>
            </w:r>
            <w:r w:rsidRPr="00105FCC">
              <w:rPr>
                <w:rFonts w:asciiTheme="majorHAnsi" w:hAnsiTheme="majorHAnsi" w:cstheme="majorHAnsi"/>
              </w:rPr>
              <w:t xml:space="preserve"> </w:t>
            </w:r>
            <w:r>
              <w:rPr>
                <w:rFonts w:asciiTheme="majorHAnsi" w:hAnsiTheme="majorHAnsi" w:cstheme="majorHAnsi" w:hint="eastAsia"/>
              </w:rPr>
              <w:t>R</w:t>
            </w:r>
            <w:r>
              <w:rPr>
                <w:rFonts w:asciiTheme="majorHAnsi" w:hAnsiTheme="majorHAnsi" w:cstheme="majorHAnsi"/>
              </w:rPr>
              <w:t xml:space="preserve">esponse parameter list </w:t>
            </w:r>
            <w:r w:rsidRPr="00105FCC">
              <w:rPr>
                <w:rFonts w:asciiTheme="majorHAnsi" w:hAnsiTheme="majorHAnsi" w:cstheme="majorHAnsi"/>
              </w:rPr>
              <w:t>(</w:t>
            </w:r>
            <w:r>
              <w:rPr>
                <w:rFonts w:asciiTheme="majorHAnsi" w:hAnsiTheme="majorHAnsi" w:cstheme="majorHAnsi"/>
              </w:rPr>
              <w:t>Record information</w:t>
            </w:r>
            <w:r w:rsidRPr="00105FCC">
              <w:rPr>
                <w:rFonts w:asciiTheme="majorHAnsi" w:hAnsiTheme="majorHAnsi" w:cstheme="majorHAnsi"/>
              </w:rPr>
              <w:t>)</w:t>
            </w:r>
          </w:p>
          <w:tbl>
            <w:tblPr>
              <w:tblStyle w:val="ab"/>
              <w:tblW w:w="0" w:type="auto"/>
              <w:tblInd w:w="2102" w:type="dxa"/>
              <w:tblLook w:val="04A0" w:firstRow="1" w:lastRow="0" w:firstColumn="1" w:lastColumn="0" w:noHBand="0" w:noVBand="1"/>
            </w:tblPr>
            <w:tblGrid>
              <w:gridCol w:w="1315"/>
              <w:gridCol w:w="2135"/>
              <w:gridCol w:w="1221"/>
            </w:tblGrid>
            <w:tr w:rsidR="005F1F35" w:rsidRPr="00105FCC" w:rsidTr="00E63BB1">
              <w:tc>
                <w:tcPr>
                  <w:tcW w:w="1531" w:type="dxa"/>
                  <w:shd w:val="clear" w:color="auto" w:fill="002B62"/>
                </w:tcPr>
                <w:p w:rsidR="005F1F35" w:rsidRPr="00105FCC" w:rsidRDefault="005F1F35"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Column No.</w:t>
                  </w:r>
                </w:p>
              </w:tc>
              <w:tc>
                <w:tcPr>
                  <w:tcW w:w="2224" w:type="dxa"/>
                  <w:shd w:val="clear" w:color="auto" w:fill="002B62"/>
                </w:tcPr>
                <w:p w:rsidR="005F1F35" w:rsidRPr="00105FCC" w:rsidRDefault="005F1F35"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Column data</w:t>
                  </w:r>
                </w:p>
              </w:tc>
              <w:tc>
                <w:tcPr>
                  <w:tcW w:w="2311" w:type="dxa"/>
                  <w:shd w:val="clear" w:color="auto" w:fill="002B62"/>
                </w:tcPr>
                <w:p w:rsidR="005F1F35" w:rsidRPr="00105FCC" w:rsidRDefault="005F1F35"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5F1F35" w:rsidRPr="00105FCC" w:rsidTr="00E63BB1">
              <w:tc>
                <w:tcPr>
                  <w:tcW w:w="1531" w:type="dxa"/>
                </w:tcPr>
                <w:p w:rsidR="005F1F35" w:rsidRPr="00105FCC" w:rsidRDefault="005F1F35" w:rsidP="00E63BB1">
                  <w:pPr>
                    <w:jc w:val="center"/>
                    <w:rPr>
                      <w:rFonts w:asciiTheme="majorHAnsi" w:hAnsiTheme="majorHAnsi" w:cstheme="majorHAnsi"/>
                    </w:rPr>
                  </w:pPr>
                  <w:r w:rsidRPr="00105FCC">
                    <w:rPr>
                      <w:rFonts w:asciiTheme="majorHAnsi" w:hAnsiTheme="majorHAnsi" w:cstheme="majorHAnsi"/>
                    </w:rPr>
                    <w:t>0</w:t>
                  </w:r>
                </w:p>
              </w:tc>
              <w:tc>
                <w:tcPr>
                  <w:tcW w:w="2224" w:type="dxa"/>
                </w:tcPr>
                <w:p w:rsidR="005F1F35" w:rsidRPr="00105FCC" w:rsidRDefault="005F1F35" w:rsidP="00E63BB1">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olumn 1 data</w:t>
                  </w:r>
                </w:p>
              </w:tc>
              <w:tc>
                <w:tcPr>
                  <w:tcW w:w="2311" w:type="dxa"/>
                </w:tcPr>
                <w:p w:rsidR="005F1F35" w:rsidRPr="00105FCC" w:rsidRDefault="005F1F35" w:rsidP="00E63BB1">
                  <w:pPr>
                    <w:rPr>
                      <w:rFonts w:asciiTheme="majorHAnsi" w:hAnsiTheme="majorHAnsi" w:cstheme="majorHAnsi"/>
                    </w:rPr>
                  </w:pPr>
                </w:p>
              </w:tc>
            </w:tr>
            <w:tr w:rsidR="005F1F35" w:rsidRPr="00105FCC" w:rsidTr="00E63BB1">
              <w:tc>
                <w:tcPr>
                  <w:tcW w:w="1531" w:type="dxa"/>
                </w:tcPr>
                <w:p w:rsidR="005F1F35" w:rsidRPr="00105FCC" w:rsidRDefault="005F1F35" w:rsidP="00E63BB1">
                  <w:pPr>
                    <w:jc w:val="center"/>
                    <w:rPr>
                      <w:rFonts w:asciiTheme="majorHAnsi" w:hAnsiTheme="majorHAnsi" w:cstheme="majorHAnsi"/>
                    </w:rPr>
                  </w:pPr>
                  <w:r w:rsidRPr="00105FCC">
                    <w:rPr>
                      <w:rFonts w:asciiTheme="majorHAnsi" w:hAnsiTheme="majorHAnsi" w:cstheme="majorHAnsi"/>
                    </w:rPr>
                    <w:t>1</w:t>
                  </w:r>
                </w:p>
              </w:tc>
              <w:tc>
                <w:tcPr>
                  <w:tcW w:w="2224" w:type="dxa"/>
                </w:tcPr>
                <w:p w:rsidR="005F1F35" w:rsidRPr="00105FCC" w:rsidRDefault="005F1F35" w:rsidP="00E63BB1">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olumn 2 data</w:t>
                  </w:r>
                </w:p>
              </w:tc>
              <w:tc>
                <w:tcPr>
                  <w:tcW w:w="2311" w:type="dxa"/>
                </w:tcPr>
                <w:p w:rsidR="005F1F35" w:rsidRPr="00105FCC" w:rsidRDefault="005F1F35" w:rsidP="00E63BB1">
                  <w:pPr>
                    <w:rPr>
                      <w:rFonts w:asciiTheme="majorHAnsi" w:hAnsiTheme="majorHAnsi" w:cstheme="majorHAnsi"/>
                    </w:rPr>
                  </w:pPr>
                </w:p>
              </w:tc>
            </w:tr>
            <w:tr w:rsidR="005F1F35" w:rsidRPr="00105FCC" w:rsidTr="00E63BB1">
              <w:trPr>
                <w:cantSplit/>
                <w:trHeight w:val="355"/>
              </w:trPr>
              <w:tc>
                <w:tcPr>
                  <w:tcW w:w="1531" w:type="dxa"/>
                  <w:textDirection w:val="tbRlV"/>
                </w:tcPr>
                <w:p w:rsidR="005F1F35" w:rsidRPr="00105FCC" w:rsidRDefault="005F1F35" w:rsidP="00E63BB1">
                  <w:pPr>
                    <w:ind w:left="113" w:right="113"/>
                    <w:rPr>
                      <w:rFonts w:asciiTheme="majorHAnsi" w:hAnsiTheme="majorHAnsi" w:cstheme="majorHAnsi"/>
                    </w:rPr>
                  </w:pPr>
                </w:p>
                <w:p w:rsidR="005F1F35" w:rsidRPr="00105FCC" w:rsidRDefault="005F1F35" w:rsidP="00E63BB1">
                  <w:pPr>
                    <w:ind w:left="113" w:right="113"/>
                    <w:rPr>
                      <w:rFonts w:asciiTheme="majorHAnsi" w:hAnsiTheme="majorHAnsi" w:cstheme="majorHAnsi"/>
                    </w:rPr>
                  </w:pPr>
                </w:p>
                <w:p w:rsidR="005F1F35" w:rsidRPr="00105FCC" w:rsidRDefault="005F1F35" w:rsidP="00E63BB1">
                  <w:pPr>
                    <w:ind w:left="113" w:right="113"/>
                    <w:rPr>
                      <w:rFonts w:asciiTheme="majorHAnsi" w:hAnsiTheme="majorHAnsi" w:cstheme="majorHAnsi"/>
                    </w:rPr>
                  </w:pPr>
                </w:p>
                <w:p w:rsidR="005F1F35" w:rsidRPr="00105FCC" w:rsidRDefault="005F1F35" w:rsidP="00E63BB1">
                  <w:pPr>
                    <w:ind w:left="113" w:right="113"/>
                    <w:rPr>
                      <w:rFonts w:asciiTheme="majorHAnsi" w:hAnsiTheme="majorHAnsi" w:cstheme="majorHAnsi"/>
                    </w:rPr>
                  </w:pPr>
                  <w:r w:rsidRPr="00105FCC">
                    <w:rPr>
                      <w:rFonts w:asciiTheme="majorHAnsi" w:hAnsiTheme="majorHAnsi" w:cstheme="majorHAnsi"/>
                    </w:rPr>
                    <w:t>…</w:t>
                  </w:r>
                </w:p>
              </w:tc>
              <w:tc>
                <w:tcPr>
                  <w:tcW w:w="2224" w:type="dxa"/>
                  <w:textDirection w:val="tbRlV"/>
                </w:tcPr>
                <w:p w:rsidR="005F1F35" w:rsidRPr="00105FCC" w:rsidRDefault="005F1F35" w:rsidP="00E63BB1">
                  <w:pPr>
                    <w:ind w:left="113" w:right="113"/>
                    <w:rPr>
                      <w:rFonts w:asciiTheme="majorHAnsi" w:hAnsiTheme="majorHAnsi" w:cstheme="majorHAnsi"/>
                    </w:rPr>
                  </w:pPr>
                </w:p>
                <w:p w:rsidR="005F1F35" w:rsidRPr="00105FCC" w:rsidRDefault="005F1F35" w:rsidP="00E63BB1">
                  <w:pPr>
                    <w:ind w:left="113" w:right="113"/>
                    <w:rPr>
                      <w:rFonts w:asciiTheme="majorHAnsi" w:hAnsiTheme="majorHAnsi" w:cstheme="majorHAnsi"/>
                    </w:rPr>
                  </w:pPr>
                </w:p>
                <w:p w:rsidR="005F1F35" w:rsidRPr="00105FCC" w:rsidRDefault="005F1F35" w:rsidP="00E63BB1">
                  <w:pPr>
                    <w:ind w:left="113" w:right="113"/>
                    <w:rPr>
                      <w:rFonts w:asciiTheme="majorHAnsi" w:hAnsiTheme="majorHAnsi" w:cstheme="majorHAnsi"/>
                    </w:rPr>
                  </w:pPr>
                </w:p>
                <w:p w:rsidR="005F1F35" w:rsidRPr="00105FCC" w:rsidRDefault="005F1F35" w:rsidP="00E63BB1">
                  <w:pPr>
                    <w:ind w:left="113" w:right="113"/>
                    <w:rPr>
                      <w:rFonts w:asciiTheme="majorHAnsi" w:hAnsiTheme="majorHAnsi" w:cstheme="majorHAnsi"/>
                    </w:rPr>
                  </w:pPr>
                </w:p>
                <w:p w:rsidR="005F1F35" w:rsidRPr="00105FCC" w:rsidRDefault="005F1F35" w:rsidP="00E63BB1">
                  <w:pPr>
                    <w:ind w:left="113" w:right="113"/>
                    <w:rPr>
                      <w:rFonts w:asciiTheme="majorHAnsi" w:hAnsiTheme="majorHAnsi" w:cstheme="majorHAnsi"/>
                    </w:rPr>
                  </w:pPr>
                </w:p>
                <w:p w:rsidR="005F1F35" w:rsidRPr="00105FCC" w:rsidRDefault="005F1F35" w:rsidP="00E63BB1">
                  <w:pPr>
                    <w:ind w:left="113" w:right="113"/>
                    <w:rPr>
                      <w:rFonts w:asciiTheme="majorHAnsi" w:hAnsiTheme="majorHAnsi" w:cstheme="majorHAnsi"/>
                    </w:rPr>
                  </w:pPr>
                </w:p>
                <w:p w:rsidR="005F1F35" w:rsidRPr="00105FCC" w:rsidRDefault="005F1F35" w:rsidP="00E63BB1">
                  <w:pPr>
                    <w:ind w:left="113" w:right="113"/>
                    <w:rPr>
                      <w:rFonts w:asciiTheme="majorHAnsi" w:hAnsiTheme="majorHAnsi" w:cstheme="majorHAnsi"/>
                    </w:rPr>
                  </w:pPr>
                  <w:r w:rsidRPr="00105FCC">
                    <w:rPr>
                      <w:rFonts w:asciiTheme="majorHAnsi" w:hAnsiTheme="majorHAnsi" w:cstheme="majorHAnsi"/>
                    </w:rPr>
                    <w:t>…</w:t>
                  </w:r>
                </w:p>
              </w:tc>
              <w:tc>
                <w:tcPr>
                  <w:tcW w:w="2311" w:type="dxa"/>
                </w:tcPr>
                <w:p w:rsidR="005F1F35" w:rsidRPr="00105FCC" w:rsidRDefault="005F1F35" w:rsidP="00E63BB1">
                  <w:pPr>
                    <w:rPr>
                      <w:rFonts w:asciiTheme="majorHAnsi" w:hAnsiTheme="majorHAnsi" w:cstheme="majorHAnsi"/>
                    </w:rPr>
                  </w:pPr>
                </w:p>
              </w:tc>
            </w:tr>
          </w:tbl>
          <w:p w:rsidR="005F1F35" w:rsidRPr="00105FCC" w:rsidRDefault="005F1F35" w:rsidP="00E63BB1">
            <w:pPr>
              <w:rPr>
                <w:rFonts w:asciiTheme="majorHAnsi" w:hAnsiTheme="majorHAnsi" w:cstheme="majorHAnsi"/>
              </w:rPr>
            </w:pPr>
          </w:p>
          <w:p w:rsidR="005F1F35" w:rsidRDefault="005F1F35" w:rsidP="00E63BB1">
            <w:pPr>
              <w:pStyle w:val="52"/>
              <w:ind w:leftChars="200" w:left="420" w:firstLineChars="400" w:firstLine="84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5F1F35" w:rsidRPr="00105FCC" w:rsidRDefault="005F1F35" w:rsidP="00E63BB1">
            <w:pPr>
              <w:ind w:leftChars="700" w:left="1470"/>
            </w:pPr>
            <w:r>
              <w:rPr>
                <w:rFonts w:hint="eastAsia"/>
              </w:rPr>
              <w:t>T</w:t>
            </w:r>
            <w:r>
              <w:t>he returned response is stored in JSON format</w:t>
            </w:r>
          </w:p>
          <w:tbl>
            <w:tblPr>
              <w:tblW w:w="8085" w:type="dxa"/>
              <w:tblInd w:w="1487" w:type="dxa"/>
              <w:tblCellMar>
                <w:left w:w="99" w:type="dxa"/>
                <w:right w:w="99" w:type="dxa"/>
              </w:tblCellMar>
              <w:tblLook w:val="04A0" w:firstRow="1" w:lastRow="0" w:firstColumn="1" w:lastColumn="0" w:noHBand="0" w:noVBand="1"/>
            </w:tblPr>
            <w:tblGrid>
              <w:gridCol w:w="8085"/>
            </w:tblGrid>
            <w:tr w:rsidR="005F1F35" w:rsidRPr="00105FCC" w:rsidTr="00E63BB1">
              <w:trPr>
                <w:trHeight w:val="286"/>
              </w:trPr>
              <w:tc>
                <w:tcPr>
                  <w:tcW w:w="8085"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5F1F35" w:rsidRPr="00105FCC" w:rsidRDefault="005F1F35"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5F1F35" w:rsidRPr="00105FCC" w:rsidRDefault="005F1F35"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rsidR="005F1F35" w:rsidRPr="00105FCC" w:rsidRDefault="005F1F35"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5F1F35" w:rsidRPr="00105FCC" w:rsidRDefault="005F1F35"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"LIST": {</w:t>
                  </w:r>
                </w:p>
                <w:p w:rsidR="005F1F35" w:rsidRPr="00105FCC" w:rsidRDefault="005F1F35"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"NORMAL": {</w:t>
                  </w:r>
                </w:p>
                <w:p w:rsidR="005F1F35" w:rsidRPr="00105FCC" w:rsidRDefault="005F1F35"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"register": {</w:t>
                  </w:r>
                </w:p>
                <w:p w:rsidR="005F1F35" w:rsidRPr="00105FCC" w:rsidRDefault="005F1F35"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Pr>
                      <w:rFonts w:asciiTheme="majorHAnsi" w:eastAsia="ＭＳ ゴシック" w:hAnsiTheme="majorHAnsi" w:cstheme="majorHAnsi"/>
                      <w:color w:val="000000"/>
                      <w:kern w:val="0"/>
                      <w:szCs w:val="21"/>
                    </w:rPr>
                    <w:t>Register</w:t>
                  </w:r>
                  <w:r w:rsidRPr="00105FCC">
                    <w:rPr>
                      <w:rFonts w:asciiTheme="majorHAnsi" w:eastAsia="ＭＳ ゴシック" w:hAnsiTheme="majorHAnsi" w:cstheme="majorHAnsi"/>
                      <w:color w:val="000000"/>
                      <w:kern w:val="0"/>
                      <w:szCs w:val="21"/>
                    </w:rPr>
                    <w:t>",</w:t>
                  </w:r>
                </w:p>
                <w:p w:rsidR="005F1F35" w:rsidRPr="00105FCC" w:rsidRDefault="005F1F35"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5F1F35" w:rsidRPr="00105FCC" w:rsidRDefault="005F1F35"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1F35" w:rsidRPr="00105FCC" w:rsidRDefault="005F1F35"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"update": {</w:t>
                  </w:r>
                </w:p>
                <w:p w:rsidR="005F1F35" w:rsidRPr="00105FCC" w:rsidRDefault="005F1F35"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Pr>
                      <w:rFonts w:asciiTheme="majorHAnsi" w:eastAsia="ＭＳ ゴシック" w:hAnsiTheme="majorHAnsi" w:cstheme="majorHAnsi"/>
                      <w:color w:val="000000"/>
                      <w:kern w:val="0"/>
                      <w:szCs w:val="21"/>
                    </w:rPr>
                    <w:t>Update</w:t>
                  </w:r>
                  <w:r w:rsidRPr="00105FCC">
                    <w:rPr>
                      <w:rFonts w:asciiTheme="majorHAnsi" w:eastAsia="ＭＳ ゴシック" w:hAnsiTheme="majorHAnsi" w:cstheme="majorHAnsi"/>
                      <w:color w:val="000000"/>
                      <w:kern w:val="0"/>
                      <w:szCs w:val="21"/>
                    </w:rPr>
                    <w:t>",</w:t>
                  </w:r>
                </w:p>
                <w:p w:rsidR="005F1F35" w:rsidRPr="00105FCC" w:rsidRDefault="005F1F35"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5F1F35" w:rsidRPr="00105FCC" w:rsidRDefault="005F1F35"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1F35" w:rsidRPr="00105FCC" w:rsidRDefault="005F1F35"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"delete": {</w:t>
                  </w:r>
                </w:p>
                <w:p w:rsidR="005F1F35" w:rsidRPr="00105FCC" w:rsidRDefault="005F1F35"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Pr>
                      <w:rFonts w:asciiTheme="majorHAnsi" w:eastAsia="ＭＳ ゴシック" w:hAnsiTheme="majorHAnsi" w:cstheme="majorHAnsi"/>
                      <w:color w:val="000000"/>
                      <w:kern w:val="0"/>
                      <w:szCs w:val="21"/>
                    </w:rPr>
                    <w:t>Abolish</w:t>
                  </w:r>
                  <w:r w:rsidRPr="00105FCC">
                    <w:rPr>
                      <w:rFonts w:asciiTheme="majorHAnsi" w:eastAsia="ＭＳ ゴシック" w:hAnsiTheme="majorHAnsi" w:cstheme="majorHAnsi"/>
                      <w:color w:val="000000"/>
                      <w:kern w:val="0"/>
                      <w:szCs w:val="21"/>
                    </w:rPr>
                    <w:t>",</w:t>
                  </w:r>
                </w:p>
                <w:p w:rsidR="005F1F35" w:rsidRPr="00105FCC" w:rsidRDefault="005F1F35"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5F1F35" w:rsidRPr="00105FCC" w:rsidRDefault="005F1F35"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1F35" w:rsidRPr="00105FCC" w:rsidRDefault="005F1F35"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"revive": {</w:t>
                  </w:r>
                </w:p>
                <w:p w:rsidR="005F1F35" w:rsidRPr="00105FCC" w:rsidRDefault="005F1F35"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Pr>
                      <w:rFonts w:asciiTheme="majorHAnsi" w:eastAsia="ＭＳ ゴシック" w:hAnsiTheme="majorHAnsi" w:cstheme="majorHAnsi"/>
                      <w:color w:val="000000"/>
                      <w:kern w:val="0"/>
                      <w:szCs w:val="21"/>
                    </w:rPr>
                    <w:t>Restore</w:t>
                  </w:r>
                  <w:r w:rsidRPr="00105FCC">
                    <w:rPr>
                      <w:rFonts w:asciiTheme="majorHAnsi" w:eastAsia="ＭＳ ゴシック" w:hAnsiTheme="majorHAnsi" w:cstheme="majorHAnsi"/>
                      <w:color w:val="000000"/>
                      <w:kern w:val="0"/>
                      <w:szCs w:val="21"/>
                    </w:rPr>
                    <w:t>",</w:t>
                  </w:r>
                </w:p>
                <w:p w:rsidR="005F1F35" w:rsidRPr="00105FCC" w:rsidRDefault="005F1F35"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5F1F35" w:rsidRPr="00105FCC" w:rsidRDefault="005F1F35"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1F35" w:rsidRPr="00105FCC" w:rsidRDefault="005F1F35"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"error": {</w:t>
                  </w:r>
                </w:p>
                <w:p w:rsidR="005F1F35" w:rsidRPr="00105FCC" w:rsidRDefault="005F1F35"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Pr>
                      <w:rFonts w:asciiTheme="majorHAnsi" w:eastAsia="ＭＳ ゴシック" w:hAnsiTheme="majorHAnsi" w:cstheme="majorHAnsi"/>
                      <w:color w:val="000000"/>
                      <w:kern w:val="0"/>
                      <w:szCs w:val="21"/>
                    </w:rPr>
                    <w:t>Error</w:t>
                  </w:r>
                  <w:r w:rsidRPr="00105FCC">
                    <w:rPr>
                      <w:rFonts w:asciiTheme="majorHAnsi" w:eastAsia="ＭＳ ゴシック" w:hAnsiTheme="majorHAnsi" w:cstheme="majorHAnsi"/>
                      <w:color w:val="000000"/>
                      <w:kern w:val="0"/>
                      <w:szCs w:val="21"/>
                    </w:rPr>
                    <w:t>",</w:t>
                  </w:r>
                </w:p>
                <w:p w:rsidR="005F1F35" w:rsidRPr="00105FCC" w:rsidRDefault="005F1F35"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5F1F35" w:rsidRPr="00105FCC" w:rsidRDefault="005F1F35"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1F35" w:rsidRPr="00105FCC" w:rsidRDefault="005F1F35"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1F35" w:rsidRDefault="005F1F35"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ERROR_DETAIL</w:t>
                  </w:r>
                  <w:r w:rsidRPr="00105FCC">
                    <w:rPr>
                      <w:rFonts w:asciiTheme="majorHAnsi" w:eastAsia="ＭＳ ゴシック" w:hAnsiTheme="majorHAnsi" w:cstheme="majorHAnsi"/>
                      <w:color w:val="000000"/>
                      <w:kern w:val="0"/>
                      <w:szCs w:val="21"/>
                    </w:rPr>
                    <w:t>": [</w:t>
                  </w:r>
                </w:p>
                <w:p w:rsidR="005F1F35" w:rsidRDefault="005F1F35"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Line 10</w:t>
                  </w:r>
                  <w:r w:rsidRPr="00196997">
                    <w:rPr>
                      <w:rFonts w:asciiTheme="majorHAnsi" w:eastAsia="ＭＳ ゴシック" w:hAnsiTheme="majorHAnsi" w:cstheme="majorHAnsi" w:hint="eastAsia"/>
                      <w:color w:val="000000"/>
                      <w:kern w:val="0"/>
                      <w:szCs w:val="21"/>
                    </w:rPr>
                    <w:tab/>
                    <w:t>MovementID1</w:t>
                  </w:r>
                </w:p>
                <w:p w:rsidR="005F1F35" w:rsidRPr="00105FCC" w:rsidRDefault="005F1F35" w:rsidP="00E63BB1">
                  <w:pPr>
                    <w:widowControl/>
                    <w:ind w:left="1890" w:hangingChars="900" w:hanging="189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Update</w:t>
                  </w:r>
                  <w:r w:rsidRPr="00196997">
                    <w:rPr>
                      <w:rFonts w:asciiTheme="majorHAnsi" w:eastAsia="ＭＳ ゴシック" w:hAnsiTheme="majorHAnsi" w:cstheme="majorHAnsi" w:hint="eastAsia"/>
                      <w:color w:val="000000"/>
                      <w:kern w:val="0"/>
                      <w:szCs w:val="21"/>
                    </w:rPr>
                    <w:tab/>
                  </w:r>
                  <w:r>
                    <w:rPr>
                      <w:rFonts w:asciiTheme="majorHAnsi" w:eastAsia="ＭＳ ゴシック" w:hAnsiTheme="majorHAnsi" w:cstheme="majorHAnsi" w:hint="eastAsia"/>
                      <w:color w:val="000000"/>
                      <w:kern w:val="0"/>
                      <w:szCs w:val="21"/>
                    </w:rPr>
                    <w:t>R</w:t>
                  </w:r>
                  <w:r>
                    <w:rPr>
                      <w:rFonts w:asciiTheme="majorHAnsi" w:eastAsia="ＭＳ ゴシック" w:hAnsiTheme="majorHAnsi" w:cstheme="majorHAnsi"/>
                      <w:color w:val="000000"/>
                      <w:kern w:val="0"/>
                      <w:szCs w:val="21"/>
                    </w:rPr>
                    <w:t xml:space="preserve">ecord was updated from a different session. Stopped the process. </w:t>
                  </w:r>
                  <w:r w:rsidRPr="00196997">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hint="eastAsia"/>
                      <w:color w:val="000000"/>
                      <w:kern w:val="0"/>
                      <w:szCs w:val="21"/>
                    </w:rPr>
                    <w:t>Operation</w:t>
                  </w:r>
                  <w:r>
                    <w:rPr>
                      <w:rFonts w:asciiTheme="majorHAnsi" w:eastAsia="ＭＳ ゴシック" w:hAnsiTheme="majorHAnsi" w:cstheme="majorHAnsi"/>
                      <w:color w:val="000000"/>
                      <w:kern w:val="0"/>
                      <w:szCs w:val="21"/>
                    </w:rPr>
                    <w:t xml:space="preserve"> </w:t>
                  </w:r>
                  <w:r w:rsidRPr="00196997">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hint="eastAsia"/>
                      <w:color w:val="000000"/>
                      <w:kern w:val="0"/>
                      <w:szCs w:val="21"/>
                    </w:rPr>
                    <w:t>Update</w:t>
                  </w:r>
                  <w:r w:rsidRPr="00196997">
                    <w:rPr>
                      <w:rFonts w:asciiTheme="majorHAnsi" w:eastAsia="ＭＳ ゴシック" w:hAnsiTheme="majorHAnsi" w:cstheme="majorHAnsi" w:hint="eastAsia"/>
                      <w:color w:val="000000"/>
                      <w:kern w:val="0"/>
                      <w:szCs w:val="21"/>
                    </w:rPr>
                    <w:t>)</w:t>
                  </w:r>
                </w:p>
                <w:p w:rsidR="005F1F35" w:rsidRPr="00105FCC" w:rsidRDefault="005F1F35" w:rsidP="00E63BB1">
                  <w:pPr>
                    <w:widowControl/>
                    <w:ind w:firstLineChars="900" w:firstLine="1890"/>
                    <w:jc w:val="left"/>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Abbr</w:t>
                  </w:r>
                  <w:r w:rsidRPr="00105FCC">
                    <w:rPr>
                      <w:rFonts w:asciiTheme="majorHAnsi" w:eastAsia="ＭＳ ゴシック" w:hAnsiTheme="majorHAnsi" w:cstheme="majorHAnsi"/>
                      <w:color w:val="FF0000"/>
                      <w:kern w:val="0"/>
                      <w:szCs w:val="21"/>
                    </w:rPr>
                    <w:t>）・・・</w:t>
                  </w:r>
                </w:p>
                <w:p w:rsidR="005F1F35" w:rsidRPr="00105FCC" w:rsidRDefault="005F1F35"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1F35" w:rsidRPr="00105FCC" w:rsidRDefault="005F1F35"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1F35" w:rsidRPr="00105FCC" w:rsidRDefault="005F1F35"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1F35" w:rsidRPr="00105FCC" w:rsidRDefault="005F1F35"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bl>
          <w:p w:rsidR="005F1F35" w:rsidRPr="00B45F0E" w:rsidRDefault="005F1F35" w:rsidP="00E63BB1">
            <w:pPr>
              <w:pStyle w:val="52"/>
              <w:ind w:leftChars="0" w:left="0"/>
              <w:rPr>
                <w:rFonts w:asciiTheme="majorHAnsi" w:hAnsiTheme="majorHAnsi" w:cstheme="majorHAnsi"/>
                <w:szCs w:val="21"/>
              </w:rPr>
            </w:pPr>
            <w:r>
              <w:rPr>
                <w:rFonts w:hint="eastAsia"/>
              </w:rPr>
              <w:t xml:space="preserve">　　</w:t>
            </w:r>
          </w:p>
          <w:p w:rsidR="005F1F35" w:rsidRPr="00105FCC" w:rsidRDefault="005F1F35" w:rsidP="00E63BB1">
            <w:pPr>
              <w:widowControl/>
              <w:jc w:val="left"/>
              <w:rPr>
                <w:rFonts w:asciiTheme="majorHAnsi" w:hAnsiTheme="majorHAnsi" w:cstheme="majorHAnsi"/>
              </w:rPr>
            </w:pPr>
            <w:r w:rsidRPr="00105FCC">
              <w:rPr>
                <w:rFonts w:asciiTheme="majorHAnsi" w:hAnsiTheme="majorHAnsi" w:cstheme="majorHAnsi"/>
              </w:rPr>
              <w:t xml:space="preserve"> </w:t>
            </w:r>
          </w:p>
          <w:p w:rsidR="00E605FF" w:rsidRPr="00203053" w:rsidRDefault="005F1F35" w:rsidP="00FD567F">
            <w:pPr>
              <w:rPr>
                <w:rFonts w:ascii="Arial" w:hAnsi="Arial" w:cs="Arial"/>
                <w:u w:val="single"/>
              </w:rPr>
            </w:pPr>
            <w:r>
              <w:t>Menu export / import</w:t>
            </w:r>
            <w:r w:rsidR="00E605FF" w:rsidRPr="00203053">
              <w:rPr>
                <w:rFonts w:ascii="Arial" w:hAnsi="Arial" w:cs="Arial"/>
                <w:u w:val="single"/>
              </w:rPr>
              <w:fldChar w:fldCharType="end"/>
            </w:r>
          </w:p>
        </w:tc>
      </w:tr>
      <w:tr w:rsidR="00E605FF" w:rsidRPr="00105FCC" w:rsidTr="00BC3FDC">
        <w:trPr>
          <w:trHeight w:val="58"/>
          <w:jc w:val="center"/>
        </w:trPr>
        <w:tc>
          <w:tcPr>
            <w:tcW w:w="2263" w:type="dxa"/>
            <w:vMerge/>
          </w:tcPr>
          <w:p w:rsidR="00E605FF" w:rsidRPr="00105FCC" w:rsidRDefault="00E605FF" w:rsidP="00FD567F">
            <w:pPr>
              <w:rPr>
                <w:rFonts w:asciiTheme="majorHAnsi" w:hAnsiTheme="majorHAnsi" w:cstheme="majorHAnsi"/>
              </w:rPr>
            </w:pPr>
          </w:p>
        </w:tc>
        <w:tc>
          <w:tcPr>
            <w:tcW w:w="3119" w:type="dxa"/>
          </w:tcPr>
          <w:p w:rsidR="00E605FF" w:rsidRPr="00105FCC" w:rsidRDefault="00E605FF" w:rsidP="00FD567F">
            <w:pPr>
              <w:rPr>
                <w:rFonts w:asciiTheme="majorHAnsi" w:hAnsiTheme="majorHAnsi" w:cstheme="majorHAnsi"/>
              </w:rPr>
            </w:pPr>
            <w:r>
              <w:rPr>
                <w:rFonts w:asciiTheme="majorHAnsi" w:hAnsiTheme="majorHAnsi" w:cstheme="majorHAnsi"/>
              </w:rPr>
              <w:t>Import menu</w:t>
            </w:r>
          </w:p>
        </w:tc>
        <w:tc>
          <w:tcPr>
            <w:tcW w:w="1417" w:type="dxa"/>
          </w:tcPr>
          <w:p w:rsidR="00E605FF" w:rsidRPr="00105FCC" w:rsidRDefault="00E605FF" w:rsidP="00FD567F">
            <w:pPr>
              <w:rPr>
                <w:rFonts w:asciiTheme="majorHAnsi" w:hAnsiTheme="majorHAnsi" w:cstheme="majorHAnsi"/>
              </w:rPr>
            </w:pPr>
            <w:r w:rsidRPr="00105FCC">
              <w:rPr>
                <w:rFonts w:asciiTheme="majorHAnsi" w:hAnsiTheme="majorHAnsi" w:cstheme="majorHAnsi"/>
              </w:rPr>
              <w:t>2100000212</w:t>
            </w:r>
          </w:p>
        </w:tc>
        <w:tc>
          <w:tcPr>
            <w:tcW w:w="2828" w:type="dxa"/>
            <w:vMerge/>
          </w:tcPr>
          <w:p w:rsidR="00E605FF" w:rsidRPr="00203053" w:rsidRDefault="00E605FF" w:rsidP="00FD567F">
            <w:pPr>
              <w:rPr>
                <w:rFonts w:ascii="Arial" w:hAnsi="Arial" w:cs="Arial"/>
                <w:u w:val="single"/>
              </w:rPr>
            </w:pPr>
          </w:p>
        </w:tc>
      </w:tr>
      <w:tr w:rsidR="00E605FF" w:rsidRPr="00105FCC" w:rsidTr="00BC3FDC">
        <w:trPr>
          <w:trHeight w:val="58"/>
          <w:jc w:val="center"/>
        </w:trPr>
        <w:tc>
          <w:tcPr>
            <w:tcW w:w="2263" w:type="dxa"/>
            <w:vMerge/>
          </w:tcPr>
          <w:p w:rsidR="00E605FF" w:rsidRPr="00105FCC" w:rsidRDefault="00E605FF" w:rsidP="00E605FF">
            <w:pPr>
              <w:rPr>
                <w:rFonts w:asciiTheme="majorHAnsi" w:hAnsiTheme="majorHAnsi" w:cstheme="majorHAnsi"/>
              </w:rPr>
            </w:pPr>
          </w:p>
        </w:tc>
        <w:tc>
          <w:tcPr>
            <w:tcW w:w="3119" w:type="dxa"/>
          </w:tcPr>
          <w:p w:rsidR="00E605FF" w:rsidRDefault="00E605FF" w:rsidP="00E605FF">
            <w:pPr>
              <w:rPr>
                <w:rFonts w:asciiTheme="majorHAnsi" w:hAnsiTheme="majorHAnsi" w:cstheme="majorHAnsi"/>
              </w:rPr>
            </w:pPr>
            <w:r>
              <w:rPr>
                <w:rFonts w:asciiTheme="majorHAnsi" w:hAnsiTheme="majorHAnsi" w:cstheme="majorHAnsi" w:hint="eastAsia"/>
              </w:rPr>
              <w:t>Excel bulk export</w:t>
            </w:r>
          </w:p>
        </w:tc>
        <w:tc>
          <w:tcPr>
            <w:tcW w:w="1417" w:type="dxa"/>
          </w:tcPr>
          <w:p w:rsidR="00E605FF" w:rsidRDefault="00E605FF" w:rsidP="00E605FF">
            <w:pPr>
              <w:rPr>
                <w:rFonts w:asciiTheme="majorHAnsi" w:hAnsiTheme="majorHAnsi" w:cstheme="majorHAnsi"/>
              </w:rPr>
            </w:pPr>
            <w:r>
              <w:rPr>
                <w:rFonts w:asciiTheme="majorHAnsi" w:hAnsiTheme="majorHAnsi" w:cstheme="majorHAnsi"/>
              </w:rPr>
              <w:t>2100000329</w:t>
            </w:r>
          </w:p>
        </w:tc>
        <w:tc>
          <w:tcPr>
            <w:tcW w:w="2828" w:type="dxa"/>
            <w:vMerge w:val="restart"/>
          </w:tcPr>
          <w:p w:rsidR="00E605FF" w:rsidRPr="00203053" w:rsidRDefault="00E605FF" w:rsidP="00E605FF">
            <w:pPr>
              <w:rPr>
                <w:rFonts w:ascii="Arial" w:hAnsi="Arial" w:cs="Arial"/>
                <w:u w:val="single"/>
              </w:rPr>
            </w:pPr>
            <w:r>
              <w:rPr>
                <w:rFonts w:ascii="Arial" w:hAnsi="Arial" w:cs="Arial" w:hint="eastAsia"/>
                <w:u w:val="single"/>
              </w:rPr>
              <w:t xml:space="preserve">4. </w:t>
            </w:r>
            <w:r>
              <w:rPr>
                <w:rFonts w:ascii="Arial" w:hAnsi="Arial" w:cs="Arial"/>
                <w:u w:val="single"/>
              </w:rPr>
              <w:t>Excel bulk export/import</w:t>
            </w:r>
          </w:p>
        </w:tc>
      </w:tr>
      <w:tr w:rsidR="00E605FF" w:rsidRPr="00105FCC" w:rsidTr="00BC3FDC">
        <w:trPr>
          <w:trHeight w:val="58"/>
          <w:jc w:val="center"/>
        </w:trPr>
        <w:tc>
          <w:tcPr>
            <w:tcW w:w="2263" w:type="dxa"/>
            <w:vMerge/>
          </w:tcPr>
          <w:p w:rsidR="00E605FF" w:rsidRPr="00105FCC" w:rsidRDefault="00E605FF" w:rsidP="00E605FF">
            <w:pPr>
              <w:rPr>
                <w:rFonts w:asciiTheme="majorHAnsi" w:hAnsiTheme="majorHAnsi" w:cstheme="majorHAnsi"/>
              </w:rPr>
            </w:pPr>
          </w:p>
        </w:tc>
        <w:tc>
          <w:tcPr>
            <w:tcW w:w="3119" w:type="dxa"/>
          </w:tcPr>
          <w:p w:rsidR="00E605FF" w:rsidRDefault="00E605FF" w:rsidP="00E605FF">
            <w:pPr>
              <w:rPr>
                <w:rFonts w:asciiTheme="majorHAnsi" w:hAnsiTheme="majorHAnsi" w:cstheme="majorHAnsi"/>
              </w:rPr>
            </w:pPr>
            <w:r>
              <w:rPr>
                <w:rFonts w:asciiTheme="majorHAnsi" w:hAnsiTheme="majorHAnsi" w:cstheme="majorHAnsi" w:hint="eastAsia"/>
              </w:rPr>
              <w:t>Excel bulk import</w:t>
            </w:r>
          </w:p>
        </w:tc>
        <w:tc>
          <w:tcPr>
            <w:tcW w:w="1417" w:type="dxa"/>
          </w:tcPr>
          <w:p w:rsidR="00E605FF" w:rsidRDefault="00E605FF" w:rsidP="00E605FF">
            <w:pPr>
              <w:rPr>
                <w:rFonts w:asciiTheme="majorHAnsi" w:hAnsiTheme="majorHAnsi" w:cstheme="majorHAnsi"/>
              </w:rPr>
            </w:pPr>
            <w:r>
              <w:rPr>
                <w:rFonts w:asciiTheme="majorHAnsi" w:hAnsiTheme="majorHAnsi" w:cstheme="majorHAnsi"/>
              </w:rPr>
              <w:t>2100000330</w:t>
            </w:r>
          </w:p>
        </w:tc>
        <w:tc>
          <w:tcPr>
            <w:tcW w:w="2828" w:type="dxa"/>
            <w:vMerge/>
          </w:tcPr>
          <w:p w:rsidR="00E605FF" w:rsidRPr="00203053" w:rsidRDefault="00E605FF" w:rsidP="00E605FF">
            <w:pPr>
              <w:rPr>
                <w:rFonts w:ascii="Arial" w:hAnsi="Arial" w:cs="Arial"/>
                <w:u w:val="single"/>
              </w:rPr>
            </w:pPr>
          </w:p>
        </w:tc>
      </w:tr>
      <w:tr w:rsidR="00E605FF" w:rsidRPr="00105FCC" w:rsidTr="00BC3FDC">
        <w:trPr>
          <w:trHeight w:val="58"/>
          <w:jc w:val="center"/>
        </w:trPr>
        <w:tc>
          <w:tcPr>
            <w:tcW w:w="2263" w:type="dxa"/>
            <w:vMerge w:val="restart"/>
          </w:tcPr>
          <w:p w:rsidR="00E605FF" w:rsidRPr="00105FCC" w:rsidRDefault="00E605FF" w:rsidP="00E605FF">
            <w:pPr>
              <w:rPr>
                <w:rFonts w:asciiTheme="majorHAnsi" w:hAnsiTheme="majorHAnsi" w:cstheme="majorHAnsi"/>
              </w:rPr>
            </w:pPr>
            <w:r w:rsidRPr="00105FCC">
              <w:rPr>
                <w:rFonts w:asciiTheme="majorHAnsi" w:hAnsiTheme="majorHAnsi" w:cstheme="majorHAnsi"/>
              </w:rPr>
              <w:t>Ansible-Legacy</w:t>
            </w:r>
          </w:p>
        </w:tc>
        <w:tc>
          <w:tcPr>
            <w:tcW w:w="3119" w:type="dxa"/>
          </w:tcPr>
          <w:p w:rsidR="00E605FF" w:rsidRPr="00105FCC" w:rsidRDefault="00E605FF" w:rsidP="00E605FF">
            <w:pPr>
              <w:rPr>
                <w:rFonts w:asciiTheme="majorHAnsi" w:hAnsiTheme="majorHAnsi" w:cstheme="majorHAnsi"/>
              </w:rPr>
            </w:pPr>
            <w:r>
              <w:rPr>
                <w:rFonts w:asciiTheme="majorHAnsi" w:hAnsiTheme="majorHAnsi" w:cstheme="majorHAnsi"/>
              </w:rPr>
              <w:t>Execution</w:t>
            </w:r>
          </w:p>
        </w:tc>
        <w:tc>
          <w:tcPr>
            <w:tcW w:w="1417" w:type="dxa"/>
          </w:tcPr>
          <w:p w:rsidR="00E605FF" w:rsidRPr="00105FCC" w:rsidRDefault="00E605FF" w:rsidP="00E605FF">
            <w:pPr>
              <w:rPr>
                <w:rFonts w:asciiTheme="majorHAnsi" w:hAnsiTheme="majorHAnsi" w:cstheme="majorHAnsi"/>
              </w:rPr>
            </w:pPr>
            <w:r w:rsidRPr="00105FCC">
              <w:rPr>
                <w:rFonts w:asciiTheme="majorHAnsi" w:hAnsiTheme="majorHAnsi" w:cstheme="majorHAnsi"/>
              </w:rPr>
              <w:t>2100020111</w:t>
            </w:r>
          </w:p>
        </w:tc>
        <w:tc>
          <w:tcPr>
            <w:tcW w:w="2828" w:type="dxa"/>
            <w:vMerge w:val="restart"/>
          </w:tcPr>
          <w:p w:rsidR="00E605FF" w:rsidRPr="00203053" w:rsidRDefault="00E605FF" w:rsidP="00E605FF">
            <w:pPr>
              <w:rPr>
                <w:rFonts w:ascii="Arial" w:hAnsi="Arial" w:cs="Arial"/>
                <w:u w:val="single"/>
              </w:rPr>
            </w:pPr>
            <w:r w:rsidRPr="00203053">
              <w:rPr>
                <w:rFonts w:ascii="Arial" w:hAnsi="Arial" w:cs="Arial"/>
                <w:u w:val="single"/>
              </w:rPr>
              <w:fldChar w:fldCharType="begin"/>
            </w:r>
            <w:r w:rsidRPr="00203053">
              <w:rPr>
                <w:rFonts w:ascii="Arial" w:hAnsi="Arial" w:cs="Arial"/>
                <w:u w:val="single"/>
              </w:rPr>
              <w:instrText xml:space="preserve"> REF _Ref29993456 \r \h </w:instrText>
            </w:r>
            <w:r>
              <w:rPr>
                <w:rFonts w:ascii="Arial" w:hAnsi="Arial" w:cs="Arial"/>
                <w:u w:val="single"/>
              </w:rPr>
              <w:instrText xml:space="preserve"> \* MERGEFORMAT </w:instrText>
            </w:r>
            <w:r w:rsidRPr="00203053">
              <w:rPr>
                <w:rFonts w:ascii="Arial" w:hAnsi="Arial" w:cs="Arial"/>
                <w:u w:val="single"/>
              </w:rPr>
            </w:r>
            <w:r w:rsidRPr="00203053">
              <w:rPr>
                <w:rFonts w:ascii="Arial" w:hAnsi="Arial" w:cs="Arial"/>
                <w:u w:val="single"/>
              </w:rPr>
              <w:fldChar w:fldCharType="separate"/>
            </w:r>
            <w:r w:rsidR="005F1F35">
              <w:rPr>
                <w:rFonts w:ascii="Arial" w:hAnsi="Arial" w:cs="Arial"/>
                <w:u w:val="single"/>
              </w:rPr>
              <w:t>7</w:t>
            </w:r>
            <w:r w:rsidRPr="00203053">
              <w:rPr>
                <w:rFonts w:ascii="Arial" w:hAnsi="Arial" w:cs="Arial"/>
                <w:u w:val="single"/>
              </w:rPr>
              <w:fldChar w:fldCharType="end"/>
            </w:r>
            <w:r w:rsidRPr="00203053">
              <w:rPr>
                <w:rFonts w:ascii="Arial" w:hAnsi="Arial" w:cs="Arial"/>
                <w:u w:val="single"/>
              </w:rPr>
              <w:t xml:space="preserve"> </w:t>
            </w:r>
            <w:r w:rsidRPr="00203053">
              <w:rPr>
                <w:rFonts w:ascii="Arial" w:hAnsi="Arial" w:cs="Arial"/>
                <w:u w:val="single"/>
              </w:rPr>
              <w:fldChar w:fldCharType="begin"/>
            </w:r>
            <w:r w:rsidRPr="00203053">
              <w:rPr>
                <w:rFonts w:ascii="Arial" w:hAnsi="Arial" w:cs="Arial"/>
                <w:u w:val="single"/>
              </w:rPr>
              <w:instrText xml:space="preserve"> REF _Ref29993456 \h </w:instrText>
            </w:r>
            <w:r>
              <w:rPr>
                <w:rFonts w:ascii="Arial" w:hAnsi="Arial" w:cs="Arial"/>
                <w:u w:val="single"/>
              </w:rPr>
              <w:instrText xml:space="preserve"> \* MERGEFORMAT </w:instrText>
            </w:r>
            <w:r w:rsidRPr="00203053">
              <w:rPr>
                <w:rFonts w:ascii="Arial" w:hAnsi="Arial" w:cs="Arial"/>
                <w:u w:val="single"/>
              </w:rPr>
            </w:r>
            <w:r w:rsidRPr="00203053">
              <w:rPr>
                <w:rFonts w:ascii="Arial" w:hAnsi="Arial" w:cs="Arial"/>
                <w:u w:val="single"/>
              </w:rPr>
              <w:fldChar w:fldCharType="separate"/>
            </w:r>
            <w:r w:rsidR="005F1F35" w:rsidRPr="005F1F35">
              <w:rPr>
                <w:rFonts w:ascii="Arial" w:hAnsi="Arial" w:cs="Arial"/>
                <w:u w:val="single"/>
              </w:rPr>
              <w:t>Movement</w:t>
            </w:r>
            <w:r w:rsidRPr="00203053">
              <w:rPr>
                <w:rFonts w:ascii="Arial" w:hAnsi="Arial" w:cs="Arial"/>
                <w:u w:val="single"/>
              </w:rPr>
              <w:fldChar w:fldCharType="end"/>
            </w:r>
          </w:p>
        </w:tc>
      </w:tr>
      <w:tr w:rsidR="00E605FF" w:rsidRPr="00105FCC" w:rsidTr="00BC3FDC">
        <w:trPr>
          <w:trHeight w:val="58"/>
          <w:jc w:val="center"/>
        </w:trPr>
        <w:tc>
          <w:tcPr>
            <w:tcW w:w="2263" w:type="dxa"/>
            <w:vMerge/>
          </w:tcPr>
          <w:p w:rsidR="00E605FF" w:rsidRPr="00105FCC" w:rsidRDefault="00E605FF" w:rsidP="00E605FF">
            <w:pPr>
              <w:rPr>
                <w:rFonts w:asciiTheme="majorHAnsi" w:hAnsiTheme="majorHAnsi" w:cstheme="majorHAnsi"/>
              </w:rPr>
            </w:pPr>
          </w:p>
        </w:tc>
        <w:tc>
          <w:tcPr>
            <w:tcW w:w="3119" w:type="dxa"/>
          </w:tcPr>
          <w:p w:rsidR="00E605FF" w:rsidRPr="00105FCC" w:rsidRDefault="00E605FF" w:rsidP="00E605FF">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heck operation status</w:t>
            </w:r>
          </w:p>
        </w:tc>
        <w:tc>
          <w:tcPr>
            <w:tcW w:w="1417" w:type="dxa"/>
          </w:tcPr>
          <w:p w:rsidR="00E605FF" w:rsidRPr="00105FCC" w:rsidRDefault="00E605FF" w:rsidP="00E605FF">
            <w:pPr>
              <w:rPr>
                <w:rFonts w:asciiTheme="majorHAnsi" w:hAnsiTheme="majorHAnsi" w:cstheme="majorHAnsi"/>
              </w:rPr>
            </w:pPr>
            <w:r w:rsidRPr="00105FCC">
              <w:rPr>
                <w:rFonts w:asciiTheme="majorHAnsi" w:hAnsiTheme="majorHAnsi" w:cstheme="majorHAnsi"/>
              </w:rPr>
              <w:t>2100020112</w:t>
            </w:r>
          </w:p>
        </w:tc>
        <w:tc>
          <w:tcPr>
            <w:tcW w:w="2828" w:type="dxa"/>
            <w:vMerge/>
          </w:tcPr>
          <w:p w:rsidR="00E605FF" w:rsidRPr="00105FCC" w:rsidRDefault="00E605FF" w:rsidP="00E605FF">
            <w:pPr>
              <w:rPr>
                <w:rFonts w:asciiTheme="majorHAnsi" w:hAnsiTheme="majorHAnsi" w:cstheme="majorHAnsi"/>
              </w:rPr>
            </w:pPr>
          </w:p>
        </w:tc>
      </w:tr>
      <w:tr w:rsidR="00E605FF" w:rsidRPr="00105FCC" w:rsidTr="00BC3FDC">
        <w:trPr>
          <w:trHeight w:val="58"/>
          <w:jc w:val="center"/>
        </w:trPr>
        <w:tc>
          <w:tcPr>
            <w:tcW w:w="2263" w:type="dxa"/>
            <w:vMerge w:val="restart"/>
          </w:tcPr>
          <w:p w:rsidR="00E605FF" w:rsidRPr="00105FCC" w:rsidRDefault="00E605FF" w:rsidP="00E605FF">
            <w:pPr>
              <w:rPr>
                <w:rFonts w:asciiTheme="majorHAnsi" w:hAnsiTheme="majorHAnsi" w:cstheme="majorHAnsi"/>
              </w:rPr>
            </w:pPr>
            <w:r w:rsidRPr="00105FCC">
              <w:rPr>
                <w:rFonts w:asciiTheme="majorHAnsi" w:hAnsiTheme="majorHAnsi" w:cstheme="majorHAnsi"/>
              </w:rPr>
              <w:t>Ansible-Pioneer</w:t>
            </w:r>
          </w:p>
        </w:tc>
        <w:tc>
          <w:tcPr>
            <w:tcW w:w="3119" w:type="dxa"/>
          </w:tcPr>
          <w:p w:rsidR="00E605FF" w:rsidRPr="00105FCC" w:rsidRDefault="00E605FF" w:rsidP="00E605FF">
            <w:pPr>
              <w:rPr>
                <w:rFonts w:asciiTheme="majorHAnsi" w:hAnsiTheme="majorHAnsi" w:cstheme="majorHAnsi"/>
              </w:rPr>
            </w:pPr>
            <w:r>
              <w:rPr>
                <w:rFonts w:asciiTheme="majorHAnsi" w:hAnsiTheme="majorHAnsi" w:cstheme="majorHAnsi"/>
              </w:rPr>
              <w:t>Execution</w:t>
            </w:r>
          </w:p>
        </w:tc>
        <w:tc>
          <w:tcPr>
            <w:tcW w:w="1417" w:type="dxa"/>
          </w:tcPr>
          <w:p w:rsidR="00E605FF" w:rsidRPr="00105FCC" w:rsidRDefault="00E605FF" w:rsidP="00E605FF">
            <w:pPr>
              <w:rPr>
                <w:rFonts w:asciiTheme="majorHAnsi" w:hAnsiTheme="majorHAnsi" w:cstheme="majorHAnsi"/>
              </w:rPr>
            </w:pPr>
            <w:r w:rsidRPr="00105FCC">
              <w:rPr>
                <w:rFonts w:asciiTheme="majorHAnsi" w:hAnsiTheme="majorHAnsi" w:cstheme="majorHAnsi"/>
              </w:rPr>
              <w:t>2100020211</w:t>
            </w:r>
          </w:p>
        </w:tc>
        <w:tc>
          <w:tcPr>
            <w:tcW w:w="2828" w:type="dxa"/>
            <w:vMerge/>
          </w:tcPr>
          <w:p w:rsidR="00E605FF" w:rsidRPr="00105FCC" w:rsidRDefault="00E605FF" w:rsidP="00E605FF">
            <w:pPr>
              <w:rPr>
                <w:rFonts w:asciiTheme="majorHAnsi" w:hAnsiTheme="majorHAnsi" w:cstheme="majorHAnsi"/>
              </w:rPr>
            </w:pPr>
          </w:p>
        </w:tc>
      </w:tr>
      <w:tr w:rsidR="00E605FF" w:rsidRPr="00105FCC" w:rsidTr="00BC3FDC">
        <w:trPr>
          <w:trHeight w:val="58"/>
          <w:jc w:val="center"/>
        </w:trPr>
        <w:tc>
          <w:tcPr>
            <w:tcW w:w="2263" w:type="dxa"/>
            <w:vMerge/>
          </w:tcPr>
          <w:p w:rsidR="00E605FF" w:rsidRPr="00105FCC" w:rsidRDefault="00E605FF" w:rsidP="00E605FF">
            <w:pPr>
              <w:rPr>
                <w:rFonts w:asciiTheme="majorHAnsi" w:hAnsiTheme="majorHAnsi" w:cstheme="majorHAnsi"/>
              </w:rPr>
            </w:pPr>
          </w:p>
        </w:tc>
        <w:tc>
          <w:tcPr>
            <w:tcW w:w="3119" w:type="dxa"/>
          </w:tcPr>
          <w:p w:rsidR="00E605FF" w:rsidRPr="00105FCC" w:rsidRDefault="00E605FF" w:rsidP="00E605FF">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heck operation status</w:t>
            </w:r>
          </w:p>
        </w:tc>
        <w:tc>
          <w:tcPr>
            <w:tcW w:w="1417" w:type="dxa"/>
          </w:tcPr>
          <w:p w:rsidR="00E605FF" w:rsidRPr="00105FCC" w:rsidRDefault="00E605FF" w:rsidP="00E605FF">
            <w:pPr>
              <w:rPr>
                <w:rFonts w:asciiTheme="majorHAnsi" w:hAnsiTheme="majorHAnsi" w:cstheme="majorHAnsi"/>
              </w:rPr>
            </w:pPr>
            <w:r w:rsidRPr="00105FCC">
              <w:rPr>
                <w:rFonts w:asciiTheme="majorHAnsi" w:hAnsiTheme="majorHAnsi" w:cstheme="majorHAnsi"/>
              </w:rPr>
              <w:t>2100020212</w:t>
            </w:r>
          </w:p>
        </w:tc>
        <w:tc>
          <w:tcPr>
            <w:tcW w:w="2828" w:type="dxa"/>
            <w:vMerge/>
          </w:tcPr>
          <w:p w:rsidR="00E605FF" w:rsidRPr="00105FCC" w:rsidRDefault="00E605FF" w:rsidP="00E605FF">
            <w:pPr>
              <w:rPr>
                <w:rFonts w:asciiTheme="majorHAnsi" w:hAnsiTheme="majorHAnsi" w:cstheme="majorHAnsi"/>
              </w:rPr>
            </w:pPr>
          </w:p>
        </w:tc>
      </w:tr>
      <w:tr w:rsidR="00E605FF" w:rsidRPr="00105FCC" w:rsidTr="00BC3FDC">
        <w:trPr>
          <w:trHeight w:val="58"/>
          <w:jc w:val="center"/>
        </w:trPr>
        <w:tc>
          <w:tcPr>
            <w:tcW w:w="2263" w:type="dxa"/>
            <w:vMerge w:val="restart"/>
          </w:tcPr>
          <w:p w:rsidR="00E605FF" w:rsidRPr="00105FCC" w:rsidRDefault="00E605FF" w:rsidP="00E605FF">
            <w:pPr>
              <w:rPr>
                <w:rFonts w:asciiTheme="majorHAnsi" w:hAnsiTheme="majorHAnsi" w:cstheme="majorHAnsi"/>
              </w:rPr>
            </w:pPr>
            <w:r w:rsidRPr="00105FCC">
              <w:rPr>
                <w:rFonts w:asciiTheme="majorHAnsi" w:hAnsiTheme="majorHAnsi" w:cstheme="majorHAnsi"/>
              </w:rPr>
              <w:t>Ansible-LegacyRole</w:t>
            </w:r>
          </w:p>
        </w:tc>
        <w:tc>
          <w:tcPr>
            <w:tcW w:w="3119" w:type="dxa"/>
          </w:tcPr>
          <w:p w:rsidR="00E605FF" w:rsidRPr="00105FCC" w:rsidRDefault="00E605FF" w:rsidP="00E605FF">
            <w:pPr>
              <w:rPr>
                <w:rFonts w:asciiTheme="majorHAnsi" w:hAnsiTheme="majorHAnsi" w:cstheme="majorHAnsi"/>
              </w:rPr>
            </w:pPr>
            <w:r>
              <w:rPr>
                <w:rFonts w:asciiTheme="majorHAnsi" w:hAnsiTheme="majorHAnsi" w:cstheme="majorHAnsi"/>
              </w:rPr>
              <w:t>Execution</w:t>
            </w:r>
          </w:p>
        </w:tc>
        <w:tc>
          <w:tcPr>
            <w:tcW w:w="1417" w:type="dxa"/>
          </w:tcPr>
          <w:p w:rsidR="00E605FF" w:rsidRPr="00105FCC" w:rsidRDefault="00E605FF" w:rsidP="00E605FF">
            <w:pPr>
              <w:rPr>
                <w:rFonts w:asciiTheme="majorHAnsi" w:hAnsiTheme="majorHAnsi" w:cstheme="majorHAnsi"/>
              </w:rPr>
            </w:pPr>
            <w:r w:rsidRPr="00105FCC">
              <w:rPr>
                <w:rFonts w:asciiTheme="majorHAnsi" w:hAnsiTheme="majorHAnsi" w:cstheme="majorHAnsi"/>
              </w:rPr>
              <w:t>2100020312</w:t>
            </w:r>
          </w:p>
        </w:tc>
        <w:tc>
          <w:tcPr>
            <w:tcW w:w="2828" w:type="dxa"/>
            <w:vMerge/>
          </w:tcPr>
          <w:p w:rsidR="00E605FF" w:rsidRPr="00105FCC" w:rsidRDefault="00E605FF" w:rsidP="00E605FF">
            <w:pPr>
              <w:rPr>
                <w:rFonts w:asciiTheme="majorHAnsi" w:hAnsiTheme="majorHAnsi" w:cstheme="majorHAnsi"/>
              </w:rPr>
            </w:pPr>
          </w:p>
        </w:tc>
      </w:tr>
      <w:tr w:rsidR="00E605FF" w:rsidRPr="00105FCC" w:rsidTr="00BC3FDC">
        <w:trPr>
          <w:trHeight w:val="58"/>
          <w:jc w:val="center"/>
        </w:trPr>
        <w:tc>
          <w:tcPr>
            <w:tcW w:w="2263" w:type="dxa"/>
            <w:vMerge/>
          </w:tcPr>
          <w:p w:rsidR="00E605FF" w:rsidRPr="00105FCC" w:rsidRDefault="00E605FF" w:rsidP="00E605FF">
            <w:pPr>
              <w:rPr>
                <w:rFonts w:asciiTheme="majorHAnsi" w:hAnsiTheme="majorHAnsi" w:cstheme="majorHAnsi"/>
              </w:rPr>
            </w:pPr>
          </w:p>
        </w:tc>
        <w:tc>
          <w:tcPr>
            <w:tcW w:w="3119" w:type="dxa"/>
          </w:tcPr>
          <w:p w:rsidR="00E605FF" w:rsidRPr="00105FCC" w:rsidRDefault="00E605FF" w:rsidP="00E605FF">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heck operation status</w:t>
            </w:r>
          </w:p>
        </w:tc>
        <w:tc>
          <w:tcPr>
            <w:tcW w:w="1417" w:type="dxa"/>
          </w:tcPr>
          <w:p w:rsidR="00E605FF" w:rsidRPr="00105FCC" w:rsidRDefault="00E605FF" w:rsidP="00E605FF">
            <w:pPr>
              <w:rPr>
                <w:rFonts w:asciiTheme="majorHAnsi" w:hAnsiTheme="majorHAnsi" w:cstheme="majorHAnsi"/>
              </w:rPr>
            </w:pPr>
            <w:r w:rsidRPr="00105FCC">
              <w:rPr>
                <w:rFonts w:asciiTheme="majorHAnsi" w:hAnsiTheme="majorHAnsi" w:cstheme="majorHAnsi"/>
              </w:rPr>
              <w:t>2100020313</w:t>
            </w:r>
          </w:p>
        </w:tc>
        <w:tc>
          <w:tcPr>
            <w:tcW w:w="2828" w:type="dxa"/>
            <w:vMerge/>
          </w:tcPr>
          <w:p w:rsidR="00E605FF" w:rsidRPr="00105FCC" w:rsidRDefault="00E605FF" w:rsidP="00E605FF">
            <w:pPr>
              <w:rPr>
                <w:rFonts w:asciiTheme="majorHAnsi" w:hAnsiTheme="majorHAnsi" w:cstheme="majorHAnsi"/>
              </w:rPr>
            </w:pPr>
          </w:p>
        </w:tc>
      </w:tr>
      <w:tr w:rsidR="00E605FF" w:rsidRPr="00105FCC" w:rsidTr="00BC3FDC">
        <w:trPr>
          <w:trHeight w:val="58"/>
          <w:jc w:val="center"/>
        </w:trPr>
        <w:tc>
          <w:tcPr>
            <w:tcW w:w="2263" w:type="dxa"/>
            <w:vMerge w:val="restart"/>
          </w:tcPr>
          <w:p w:rsidR="00E605FF" w:rsidRPr="00105FCC" w:rsidRDefault="00E605FF" w:rsidP="00E605FF">
            <w:pPr>
              <w:rPr>
                <w:rFonts w:asciiTheme="majorHAnsi" w:hAnsiTheme="majorHAnsi" w:cstheme="majorHAnsi"/>
              </w:rPr>
            </w:pPr>
            <w:r>
              <w:rPr>
                <w:rFonts w:asciiTheme="majorHAnsi" w:hAnsiTheme="majorHAnsi" w:cstheme="majorHAnsi" w:hint="eastAsia"/>
              </w:rPr>
              <w:t>Terraform</w:t>
            </w:r>
          </w:p>
        </w:tc>
        <w:tc>
          <w:tcPr>
            <w:tcW w:w="3119" w:type="dxa"/>
          </w:tcPr>
          <w:p w:rsidR="00E605FF" w:rsidRDefault="00E605FF" w:rsidP="00E605FF">
            <w:pPr>
              <w:rPr>
                <w:rFonts w:asciiTheme="majorHAnsi" w:hAnsiTheme="majorHAnsi" w:cstheme="majorHAnsi"/>
              </w:rPr>
            </w:pPr>
            <w:r>
              <w:rPr>
                <w:rFonts w:asciiTheme="majorHAnsi" w:hAnsiTheme="majorHAnsi" w:cstheme="majorHAnsi"/>
              </w:rPr>
              <w:t>Execution</w:t>
            </w:r>
          </w:p>
        </w:tc>
        <w:tc>
          <w:tcPr>
            <w:tcW w:w="1417" w:type="dxa"/>
          </w:tcPr>
          <w:p w:rsidR="00E605FF" w:rsidRPr="00105FCC" w:rsidRDefault="00E605FF" w:rsidP="00E605FF">
            <w:pPr>
              <w:rPr>
                <w:rFonts w:asciiTheme="majorHAnsi" w:hAnsiTheme="majorHAnsi" w:cstheme="majorHAnsi"/>
              </w:rPr>
            </w:pPr>
            <w:r w:rsidRPr="008E3456">
              <w:rPr>
                <w:rFonts w:asciiTheme="majorHAnsi" w:hAnsiTheme="majorHAnsi" w:cstheme="majorHAnsi"/>
              </w:rPr>
              <w:t>2100080009</w:t>
            </w:r>
          </w:p>
        </w:tc>
        <w:tc>
          <w:tcPr>
            <w:tcW w:w="2828" w:type="dxa"/>
            <w:vMerge/>
          </w:tcPr>
          <w:p w:rsidR="00E605FF" w:rsidRPr="00105FCC" w:rsidRDefault="00E605FF" w:rsidP="00E605FF">
            <w:pPr>
              <w:rPr>
                <w:rFonts w:asciiTheme="majorHAnsi" w:hAnsiTheme="majorHAnsi" w:cstheme="majorHAnsi"/>
              </w:rPr>
            </w:pPr>
          </w:p>
        </w:tc>
      </w:tr>
      <w:tr w:rsidR="00E605FF" w:rsidRPr="00105FCC" w:rsidTr="00BC3FDC">
        <w:trPr>
          <w:trHeight w:val="58"/>
          <w:jc w:val="center"/>
        </w:trPr>
        <w:tc>
          <w:tcPr>
            <w:tcW w:w="2263" w:type="dxa"/>
            <w:vMerge/>
          </w:tcPr>
          <w:p w:rsidR="00E605FF" w:rsidRPr="00105FCC" w:rsidRDefault="00E605FF" w:rsidP="00E605FF">
            <w:pPr>
              <w:rPr>
                <w:rFonts w:asciiTheme="majorHAnsi" w:hAnsiTheme="majorHAnsi" w:cstheme="majorHAnsi"/>
              </w:rPr>
            </w:pPr>
          </w:p>
        </w:tc>
        <w:tc>
          <w:tcPr>
            <w:tcW w:w="3119" w:type="dxa"/>
          </w:tcPr>
          <w:p w:rsidR="00E605FF" w:rsidRDefault="00E605FF" w:rsidP="00E605FF">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heck operation status</w:t>
            </w:r>
          </w:p>
        </w:tc>
        <w:tc>
          <w:tcPr>
            <w:tcW w:w="1417" w:type="dxa"/>
          </w:tcPr>
          <w:p w:rsidR="00E605FF" w:rsidRPr="00105FCC" w:rsidRDefault="00E605FF" w:rsidP="00E605FF">
            <w:pPr>
              <w:rPr>
                <w:rFonts w:asciiTheme="majorHAnsi" w:hAnsiTheme="majorHAnsi" w:cstheme="majorHAnsi"/>
              </w:rPr>
            </w:pPr>
            <w:r w:rsidRPr="008E3456">
              <w:rPr>
                <w:rFonts w:asciiTheme="majorHAnsi" w:hAnsiTheme="majorHAnsi" w:cstheme="majorHAnsi"/>
              </w:rPr>
              <w:t>2100080010</w:t>
            </w:r>
          </w:p>
        </w:tc>
        <w:tc>
          <w:tcPr>
            <w:tcW w:w="2828" w:type="dxa"/>
            <w:vMerge/>
          </w:tcPr>
          <w:p w:rsidR="00E605FF" w:rsidRPr="00105FCC" w:rsidRDefault="00E605FF" w:rsidP="00E605FF">
            <w:pPr>
              <w:rPr>
                <w:rFonts w:asciiTheme="majorHAnsi" w:hAnsiTheme="majorHAnsi" w:cstheme="majorHAnsi"/>
              </w:rPr>
            </w:pPr>
          </w:p>
        </w:tc>
      </w:tr>
      <w:tr w:rsidR="00E605FF" w:rsidRPr="00105FCC" w:rsidTr="00BC3FDC">
        <w:trPr>
          <w:trHeight w:val="58"/>
          <w:jc w:val="center"/>
        </w:trPr>
        <w:tc>
          <w:tcPr>
            <w:tcW w:w="2263" w:type="dxa"/>
          </w:tcPr>
          <w:p w:rsidR="00E605FF" w:rsidRPr="00105FCC" w:rsidRDefault="00E605FF" w:rsidP="00E605FF">
            <w:pPr>
              <w:rPr>
                <w:rFonts w:asciiTheme="majorHAnsi" w:hAnsiTheme="majorHAnsi" w:cstheme="majorHAnsi"/>
              </w:rPr>
            </w:pPr>
            <w:r>
              <w:rPr>
                <w:rFonts w:asciiTheme="majorHAnsi" w:hAnsiTheme="majorHAnsi" w:cstheme="majorHAnsi" w:hint="eastAsia"/>
              </w:rPr>
              <w:t>Management console</w:t>
            </w:r>
          </w:p>
        </w:tc>
        <w:tc>
          <w:tcPr>
            <w:tcW w:w="3119" w:type="dxa"/>
          </w:tcPr>
          <w:p w:rsidR="00E605FF" w:rsidRDefault="00E605FF" w:rsidP="00E605FF">
            <w:pPr>
              <w:rPr>
                <w:rFonts w:asciiTheme="majorHAnsi" w:hAnsiTheme="majorHAnsi" w:cstheme="majorHAnsi"/>
              </w:rPr>
            </w:pPr>
            <w:r>
              <w:rPr>
                <w:rFonts w:asciiTheme="majorHAnsi" w:hAnsiTheme="majorHAnsi" w:cstheme="majorHAnsi" w:hint="eastAsia"/>
              </w:rPr>
              <w:t>Version check</w:t>
            </w:r>
          </w:p>
        </w:tc>
        <w:tc>
          <w:tcPr>
            <w:tcW w:w="1417" w:type="dxa"/>
          </w:tcPr>
          <w:p w:rsidR="00E605FF" w:rsidRPr="00DD331F" w:rsidRDefault="00E605FF" w:rsidP="00E605FF">
            <w:pPr>
              <w:rPr>
                <w:rFonts w:asciiTheme="majorHAnsi" w:hAnsiTheme="majorHAnsi" w:cstheme="majorHAnsi"/>
              </w:rPr>
            </w:pPr>
            <w:r w:rsidRPr="00235EE4">
              <w:rPr>
                <w:rFonts w:asciiTheme="majorHAnsi" w:hAnsiTheme="majorHAnsi" w:cstheme="majorHAnsi"/>
              </w:rPr>
              <w:t>2100000299</w:t>
            </w:r>
          </w:p>
        </w:tc>
        <w:tc>
          <w:tcPr>
            <w:tcW w:w="2828" w:type="dxa"/>
          </w:tcPr>
          <w:p w:rsidR="00E605FF" w:rsidRPr="00E605FF" w:rsidRDefault="00E605FF" w:rsidP="00E605FF">
            <w:pPr>
              <w:rPr>
                <w:rFonts w:asciiTheme="majorHAnsi" w:hAnsiTheme="majorHAnsi" w:cstheme="majorHAnsi"/>
                <w:u w:val="single"/>
              </w:rPr>
            </w:pPr>
            <w:r w:rsidRPr="00E605FF">
              <w:rPr>
                <w:rFonts w:asciiTheme="majorHAnsi" w:hAnsiTheme="majorHAnsi" w:cstheme="majorHAnsi" w:hint="eastAsia"/>
                <w:u w:val="single"/>
              </w:rPr>
              <w:t>8 Check Version</w:t>
            </w:r>
          </w:p>
        </w:tc>
      </w:tr>
      <w:tr w:rsidR="00E605FF" w:rsidRPr="00105FCC" w:rsidTr="00BC3FDC">
        <w:trPr>
          <w:trHeight w:val="58"/>
          <w:jc w:val="center"/>
        </w:trPr>
        <w:tc>
          <w:tcPr>
            <w:tcW w:w="2263" w:type="dxa"/>
          </w:tcPr>
          <w:p w:rsidR="00E605FF" w:rsidRPr="00105FCC" w:rsidRDefault="00E605FF" w:rsidP="00E605FF">
            <w:pPr>
              <w:rPr>
                <w:rFonts w:asciiTheme="majorHAnsi" w:hAnsiTheme="majorHAnsi" w:cstheme="majorHAnsi"/>
              </w:rPr>
            </w:pPr>
            <w:r>
              <w:rPr>
                <w:rFonts w:asciiTheme="majorHAnsi" w:hAnsiTheme="majorHAnsi" w:cstheme="majorHAnsi" w:hint="eastAsia"/>
              </w:rPr>
              <w:t>Compare</w:t>
            </w:r>
          </w:p>
        </w:tc>
        <w:tc>
          <w:tcPr>
            <w:tcW w:w="3119" w:type="dxa"/>
          </w:tcPr>
          <w:p w:rsidR="00E605FF" w:rsidRDefault="00E605FF" w:rsidP="00E605FF">
            <w:pPr>
              <w:rPr>
                <w:rFonts w:asciiTheme="majorHAnsi" w:hAnsiTheme="majorHAnsi" w:cstheme="majorHAnsi"/>
              </w:rPr>
            </w:pPr>
            <w:r>
              <w:rPr>
                <w:rFonts w:asciiTheme="majorHAnsi" w:hAnsiTheme="majorHAnsi" w:cstheme="majorHAnsi" w:hint="eastAsia"/>
              </w:rPr>
              <w:t>Run Comparison</w:t>
            </w:r>
          </w:p>
        </w:tc>
        <w:tc>
          <w:tcPr>
            <w:tcW w:w="1417" w:type="dxa"/>
          </w:tcPr>
          <w:p w:rsidR="00E605FF" w:rsidRPr="00235EE4" w:rsidRDefault="00E605FF" w:rsidP="00E605FF">
            <w:pPr>
              <w:rPr>
                <w:rFonts w:asciiTheme="majorHAnsi" w:hAnsiTheme="majorHAnsi" w:cstheme="majorHAnsi"/>
              </w:rPr>
            </w:pPr>
            <w:r w:rsidRPr="004D2C14">
              <w:rPr>
                <w:rFonts w:asciiTheme="majorHAnsi" w:hAnsiTheme="majorHAnsi" w:cstheme="majorHAnsi"/>
              </w:rPr>
              <w:t>2100190003</w:t>
            </w:r>
          </w:p>
        </w:tc>
        <w:tc>
          <w:tcPr>
            <w:tcW w:w="2828" w:type="dxa"/>
          </w:tcPr>
          <w:p w:rsidR="00E605FF" w:rsidRPr="00E605FF" w:rsidRDefault="00E605FF" w:rsidP="00E605FF">
            <w:pPr>
              <w:rPr>
                <w:rFonts w:asciiTheme="majorHAnsi" w:hAnsiTheme="majorHAnsi" w:cstheme="majorHAnsi"/>
                <w:u w:val="single"/>
              </w:rPr>
            </w:pPr>
            <w:r w:rsidRPr="00E605FF">
              <w:rPr>
                <w:rFonts w:asciiTheme="majorHAnsi" w:hAnsiTheme="majorHAnsi" w:cstheme="majorHAnsi" w:hint="eastAsia"/>
                <w:u w:val="single"/>
              </w:rPr>
              <w:t>9 Comparison</w:t>
            </w:r>
          </w:p>
        </w:tc>
      </w:tr>
    </w:tbl>
    <w:p w:rsidR="00E605FF" w:rsidRDefault="00E605FF" w:rsidP="00E605FF">
      <w:pPr>
        <w:pStyle w:val="af2"/>
        <w:keepNext/>
        <w:rPr>
          <w:rFonts w:asciiTheme="majorHAnsi" w:hAnsiTheme="majorHAnsi" w:cstheme="majorHAnsi"/>
        </w:rPr>
      </w:pPr>
    </w:p>
    <w:p w:rsidR="00E605FF" w:rsidRDefault="00E605FF" w:rsidP="00E605FF">
      <w:pPr>
        <w:pStyle w:val="af2"/>
        <w:keepNext/>
        <w:rPr>
          <w:rFonts w:asciiTheme="majorHAnsi" w:hAnsiTheme="majorHAnsi" w:cstheme="majorHAnsi"/>
        </w:rPr>
      </w:pPr>
    </w:p>
    <w:p w:rsidR="00E605FF" w:rsidRDefault="00E605FF" w:rsidP="00E605FF">
      <w:pPr>
        <w:pStyle w:val="af2"/>
        <w:keepNext/>
        <w:rPr>
          <w:ins w:id="6" w:author="作成者"/>
          <w:rFonts w:asciiTheme="majorHAnsi" w:hAnsiTheme="majorHAnsi" w:cstheme="majorHAnsi"/>
        </w:rPr>
      </w:pPr>
      <w:r>
        <w:rPr>
          <w:rFonts w:asciiTheme="majorHAnsi" w:hAnsiTheme="majorHAnsi" w:cstheme="majorHAnsi"/>
        </w:rPr>
        <w:t>Table 1-2</w:t>
      </w:r>
      <w:ins w:id="7" w:author="作成者">
        <w:r w:rsidRPr="00105FCC">
          <w:rPr>
            <w:rFonts w:asciiTheme="majorHAnsi" w:hAnsiTheme="majorHAnsi" w:cstheme="majorHAnsi"/>
          </w:rPr>
          <w:t xml:space="preserve"> </w:t>
        </w:r>
      </w:ins>
      <w:r>
        <w:rPr>
          <w:rFonts w:asciiTheme="majorHAnsi" w:hAnsiTheme="majorHAnsi" w:cstheme="majorHAnsi"/>
        </w:rPr>
        <w:t>Menus where RestAPI Cannot be used</w:t>
      </w:r>
    </w:p>
    <w:tbl>
      <w:tblPr>
        <w:tblStyle w:val="ab"/>
        <w:tblW w:w="0" w:type="auto"/>
        <w:jc w:val="center"/>
        <w:tblLook w:val="04A0" w:firstRow="1" w:lastRow="0" w:firstColumn="1" w:lastColumn="0" w:noHBand="0" w:noVBand="1"/>
      </w:tblPr>
      <w:tblGrid>
        <w:gridCol w:w="1838"/>
        <w:gridCol w:w="4394"/>
        <w:gridCol w:w="1384"/>
      </w:tblGrid>
      <w:tr w:rsidR="00E605FF" w:rsidRPr="00105FCC" w:rsidTr="00E605FF">
        <w:trPr>
          <w:jc w:val="center"/>
        </w:trPr>
        <w:tc>
          <w:tcPr>
            <w:tcW w:w="1838" w:type="dxa"/>
            <w:shd w:val="clear" w:color="auto" w:fill="002B62"/>
          </w:tcPr>
          <w:p w:rsidR="00E605FF" w:rsidRPr="00105FCC" w:rsidRDefault="00E605FF" w:rsidP="00E605FF">
            <w:pPr>
              <w:rPr>
                <w:rFonts w:asciiTheme="majorHAnsi" w:hAnsiTheme="majorHAnsi" w:cstheme="majorHAnsi"/>
                <w:color w:val="FFFFFF" w:themeColor="background1"/>
              </w:rPr>
            </w:pPr>
            <w:r>
              <w:rPr>
                <w:rFonts w:asciiTheme="majorHAnsi" w:hAnsiTheme="majorHAnsi" w:cstheme="majorHAnsi" w:hint="eastAsia"/>
                <w:color w:val="FFFFFF" w:themeColor="background1"/>
              </w:rPr>
              <w:t>Me</w:t>
            </w:r>
            <w:r>
              <w:rPr>
                <w:rFonts w:asciiTheme="majorHAnsi" w:hAnsiTheme="majorHAnsi" w:cstheme="majorHAnsi"/>
                <w:color w:val="FFFFFF" w:themeColor="background1"/>
              </w:rPr>
              <w:t>nu group</w:t>
            </w:r>
          </w:p>
        </w:tc>
        <w:tc>
          <w:tcPr>
            <w:tcW w:w="4394" w:type="dxa"/>
            <w:shd w:val="clear" w:color="auto" w:fill="002B62"/>
          </w:tcPr>
          <w:p w:rsidR="00E605FF" w:rsidRPr="00105FCC" w:rsidRDefault="00E605FF" w:rsidP="00E605FF">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name</w:t>
            </w:r>
          </w:p>
        </w:tc>
        <w:tc>
          <w:tcPr>
            <w:tcW w:w="1101" w:type="dxa"/>
            <w:shd w:val="clear" w:color="auto" w:fill="002B62"/>
          </w:tcPr>
          <w:p w:rsidR="00E605FF" w:rsidRPr="00105FCC" w:rsidRDefault="00E605FF" w:rsidP="00E605FF">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E605FF" w:rsidRPr="002B722F" w:rsidTr="00E605FF">
        <w:trPr>
          <w:trHeight w:val="58"/>
          <w:jc w:val="center"/>
        </w:trPr>
        <w:tc>
          <w:tcPr>
            <w:tcW w:w="1838" w:type="dxa"/>
          </w:tcPr>
          <w:p w:rsidR="00E605FF" w:rsidRPr="00105FCC" w:rsidRDefault="00E605FF" w:rsidP="00E605FF">
            <w:pPr>
              <w:rPr>
                <w:rFonts w:asciiTheme="majorHAnsi" w:hAnsiTheme="majorHAnsi" w:cstheme="majorHAnsi"/>
              </w:rPr>
            </w:pPr>
            <w:r>
              <w:rPr>
                <w:rFonts w:asciiTheme="majorHAnsi" w:hAnsiTheme="majorHAnsi" w:cstheme="majorHAnsi" w:hint="eastAsia"/>
              </w:rPr>
              <w:t>M</w:t>
            </w:r>
            <w:r>
              <w:rPr>
                <w:rFonts w:asciiTheme="majorHAnsi" w:hAnsiTheme="majorHAnsi" w:cstheme="majorHAnsi"/>
              </w:rPr>
              <w:t>enu create</w:t>
            </w:r>
          </w:p>
        </w:tc>
        <w:tc>
          <w:tcPr>
            <w:tcW w:w="4394" w:type="dxa"/>
          </w:tcPr>
          <w:p w:rsidR="00E605FF" w:rsidRPr="00105FCC" w:rsidRDefault="00E605FF" w:rsidP="00E605FF">
            <w:pPr>
              <w:rPr>
                <w:rFonts w:asciiTheme="majorHAnsi" w:hAnsiTheme="majorHAnsi" w:cstheme="majorHAnsi"/>
              </w:rPr>
            </w:pPr>
            <w:r>
              <w:rPr>
                <w:rFonts w:asciiTheme="majorHAnsi" w:hAnsiTheme="majorHAnsi" w:cstheme="majorHAnsi" w:hint="eastAsia"/>
              </w:rPr>
              <w:t>M</w:t>
            </w:r>
            <w:r>
              <w:rPr>
                <w:rFonts w:asciiTheme="majorHAnsi" w:hAnsiTheme="majorHAnsi" w:cstheme="majorHAnsi"/>
              </w:rPr>
              <w:t>enu definition/creation</w:t>
            </w:r>
          </w:p>
        </w:tc>
        <w:tc>
          <w:tcPr>
            <w:tcW w:w="1101" w:type="dxa"/>
          </w:tcPr>
          <w:p w:rsidR="00E605FF" w:rsidRPr="00105FCC" w:rsidRDefault="00E605FF" w:rsidP="00E605FF">
            <w:pPr>
              <w:rPr>
                <w:rFonts w:asciiTheme="majorHAnsi" w:hAnsiTheme="majorHAnsi" w:cstheme="majorHAnsi"/>
              </w:rPr>
            </w:pPr>
            <w:r w:rsidRPr="002469D3">
              <w:rPr>
                <w:rFonts w:asciiTheme="majorHAnsi" w:hAnsiTheme="majorHAnsi" w:cstheme="majorHAnsi"/>
              </w:rPr>
              <w:t>2100160011</w:t>
            </w:r>
          </w:p>
        </w:tc>
      </w:tr>
      <w:tr w:rsidR="00E605FF" w:rsidRPr="00780C25" w:rsidTr="00E605FF">
        <w:trPr>
          <w:trHeight w:val="58"/>
          <w:jc w:val="center"/>
        </w:trPr>
        <w:tc>
          <w:tcPr>
            <w:tcW w:w="1838" w:type="dxa"/>
          </w:tcPr>
          <w:p w:rsidR="00E605FF" w:rsidRDefault="00E605FF" w:rsidP="00E605FF">
            <w:pPr>
              <w:rPr>
                <w:rFonts w:asciiTheme="majorHAnsi" w:hAnsiTheme="majorHAnsi" w:cstheme="majorHAnsi"/>
              </w:rPr>
            </w:pPr>
            <w:r>
              <w:rPr>
                <w:rFonts w:ascii="Segoe UI" w:hAnsi="Segoe UI" w:cs="Segoe UI" w:hint="eastAsia"/>
                <w:color w:val="24292F"/>
                <w:szCs w:val="21"/>
                <w:shd w:val="clear" w:color="auto" w:fill="FFFFFF"/>
              </w:rPr>
              <w:t>Me</w:t>
            </w:r>
            <w:r>
              <w:rPr>
                <w:rFonts w:ascii="Segoe UI" w:hAnsi="Segoe UI" w:cs="Segoe UI"/>
                <w:color w:val="24292F"/>
                <w:szCs w:val="21"/>
                <w:shd w:val="clear" w:color="auto" w:fill="FFFFFF"/>
              </w:rPr>
              <w:t>nu create</w:t>
            </w:r>
          </w:p>
        </w:tc>
        <w:tc>
          <w:tcPr>
            <w:tcW w:w="4394" w:type="dxa"/>
          </w:tcPr>
          <w:p w:rsidR="00E605FF" w:rsidRDefault="00E605FF" w:rsidP="00E605FF">
            <w:pPr>
              <w:rPr>
                <w:rFonts w:asciiTheme="majorHAnsi" w:hAnsiTheme="majorHAnsi" w:cstheme="majorHAnsi"/>
              </w:rPr>
            </w:pPr>
            <w:r>
              <w:rPr>
                <w:rFonts w:asciiTheme="majorHAnsi" w:hAnsiTheme="majorHAnsi" w:cstheme="majorHAnsi" w:hint="eastAsia"/>
              </w:rPr>
              <w:t xml:space="preserve">Menu create </w:t>
            </w:r>
            <w:r>
              <w:rPr>
                <w:rFonts w:asciiTheme="majorHAnsi" w:hAnsiTheme="majorHAnsi" w:cstheme="majorHAnsi"/>
              </w:rPr>
              <w:t>execution</w:t>
            </w:r>
            <w:r>
              <w:rPr>
                <w:rFonts w:asciiTheme="majorHAnsi" w:hAnsiTheme="majorHAnsi" w:cstheme="majorHAnsi" w:hint="eastAsia"/>
              </w:rPr>
              <w:t xml:space="preserve"> </w:t>
            </w:r>
            <w:r>
              <w:rPr>
                <w:rFonts w:asciiTheme="majorHAnsi" w:hAnsiTheme="majorHAnsi" w:cstheme="majorHAnsi"/>
              </w:rPr>
              <w:t>(Hidden by default)</w:t>
            </w:r>
          </w:p>
        </w:tc>
        <w:tc>
          <w:tcPr>
            <w:tcW w:w="1101" w:type="dxa"/>
          </w:tcPr>
          <w:p w:rsidR="00E605FF" w:rsidRPr="00B01036" w:rsidRDefault="00E605FF" w:rsidP="00E605FF">
            <w:pPr>
              <w:rPr>
                <w:rFonts w:asciiTheme="majorHAnsi" w:hAnsiTheme="majorHAnsi" w:cstheme="majorHAnsi"/>
              </w:rPr>
            </w:pPr>
            <w:r w:rsidRPr="00F86165">
              <w:rPr>
                <w:rFonts w:asciiTheme="majorHAnsi" w:hAnsiTheme="majorHAnsi" w:cstheme="majorHAnsi"/>
              </w:rPr>
              <w:t>2100000205</w:t>
            </w:r>
          </w:p>
        </w:tc>
      </w:tr>
      <w:tr w:rsidR="00E605FF" w:rsidRPr="00780C25" w:rsidTr="00E605FF">
        <w:trPr>
          <w:trHeight w:val="58"/>
          <w:jc w:val="center"/>
        </w:trPr>
        <w:tc>
          <w:tcPr>
            <w:tcW w:w="1838" w:type="dxa"/>
          </w:tcPr>
          <w:p w:rsidR="00E605FF" w:rsidRPr="00105FCC" w:rsidRDefault="00E605FF" w:rsidP="00E605FF">
            <w:pPr>
              <w:rPr>
                <w:rFonts w:asciiTheme="majorHAnsi" w:hAnsiTheme="majorHAnsi" w:cstheme="majorHAnsi"/>
              </w:rPr>
            </w:pPr>
            <w:r>
              <w:rPr>
                <w:rFonts w:asciiTheme="majorHAnsi" w:hAnsiTheme="majorHAnsi" w:cstheme="majorHAnsi" w:hint="eastAsia"/>
              </w:rPr>
              <w:t>B</w:t>
            </w:r>
            <w:r>
              <w:rPr>
                <w:rFonts w:asciiTheme="majorHAnsi" w:hAnsiTheme="majorHAnsi" w:cstheme="majorHAnsi"/>
              </w:rPr>
              <w:t>asic console</w:t>
            </w:r>
          </w:p>
        </w:tc>
        <w:tc>
          <w:tcPr>
            <w:tcW w:w="4394" w:type="dxa"/>
          </w:tcPr>
          <w:p w:rsidR="00E605FF" w:rsidRPr="00105FCC" w:rsidRDefault="00E605FF" w:rsidP="00E605FF">
            <w:pPr>
              <w:rPr>
                <w:rFonts w:asciiTheme="majorHAnsi" w:hAnsiTheme="majorHAnsi" w:cstheme="majorHAnsi"/>
              </w:rPr>
            </w:pPr>
            <w:r>
              <w:rPr>
                <w:rFonts w:asciiTheme="majorHAnsi" w:hAnsiTheme="majorHAnsi" w:cstheme="majorHAnsi" w:hint="eastAsia"/>
              </w:rPr>
              <w:t>ER diagram</w:t>
            </w:r>
          </w:p>
        </w:tc>
        <w:tc>
          <w:tcPr>
            <w:tcW w:w="1101" w:type="dxa"/>
          </w:tcPr>
          <w:p w:rsidR="00E605FF" w:rsidRPr="00105FCC" w:rsidRDefault="00E605FF" w:rsidP="00E605FF">
            <w:pPr>
              <w:rPr>
                <w:rFonts w:asciiTheme="majorHAnsi" w:hAnsiTheme="majorHAnsi" w:cstheme="majorHAnsi"/>
              </w:rPr>
            </w:pPr>
            <w:r w:rsidRPr="00B01036">
              <w:rPr>
                <w:rFonts w:asciiTheme="majorHAnsi" w:hAnsiTheme="majorHAnsi" w:cstheme="majorHAnsi"/>
              </w:rPr>
              <w:t>2100000326</w:t>
            </w:r>
          </w:p>
        </w:tc>
      </w:tr>
      <w:tr w:rsidR="00E605FF" w:rsidRPr="00A12A30" w:rsidTr="00E605FF">
        <w:trPr>
          <w:trHeight w:val="58"/>
          <w:jc w:val="center"/>
        </w:trPr>
        <w:tc>
          <w:tcPr>
            <w:tcW w:w="1838" w:type="dxa"/>
          </w:tcPr>
          <w:p w:rsidR="00E605FF" w:rsidRPr="00105FCC" w:rsidRDefault="00E605FF" w:rsidP="00E605FF">
            <w:pPr>
              <w:rPr>
                <w:rFonts w:asciiTheme="majorHAnsi" w:hAnsiTheme="majorHAnsi" w:cstheme="majorHAnsi"/>
              </w:rPr>
            </w:pPr>
            <w:r w:rsidRPr="00F86165">
              <w:rPr>
                <w:rFonts w:asciiTheme="majorHAnsi" w:hAnsiTheme="majorHAnsi" w:cstheme="majorHAnsi"/>
              </w:rPr>
              <w:t>Terraform</w:t>
            </w:r>
          </w:p>
        </w:tc>
        <w:tc>
          <w:tcPr>
            <w:tcW w:w="4394" w:type="dxa"/>
          </w:tcPr>
          <w:p w:rsidR="00E605FF" w:rsidRPr="00105FCC" w:rsidRDefault="00E605FF" w:rsidP="00E605FF">
            <w:pPr>
              <w:rPr>
                <w:rFonts w:asciiTheme="majorHAnsi" w:hAnsiTheme="majorHAnsi" w:cstheme="majorHAnsi"/>
              </w:rPr>
            </w:pPr>
            <w:r>
              <w:rPr>
                <w:rFonts w:asciiTheme="majorHAnsi" w:hAnsiTheme="majorHAnsi" w:cstheme="majorHAnsi" w:hint="eastAsia"/>
              </w:rPr>
              <w:t>L</w:t>
            </w:r>
            <w:r>
              <w:rPr>
                <w:rFonts w:asciiTheme="majorHAnsi" w:hAnsiTheme="majorHAnsi" w:cstheme="majorHAnsi"/>
              </w:rPr>
              <w:t>ink terraform list</w:t>
            </w:r>
          </w:p>
        </w:tc>
        <w:tc>
          <w:tcPr>
            <w:tcW w:w="1101" w:type="dxa"/>
          </w:tcPr>
          <w:p w:rsidR="00E605FF" w:rsidRPr="00105FCC" w:rsidRDefault="00E605FF" w:rsidP="00E605FF">
            <w:pPr>
              <w:rPr>
                <w:rFonts w:asciiTheme="majorHAnsi" w:hAnsiTheme="majorHAnsi" w:cstheme="majorHAnsi"/>
              </w:rPr>
            </w:pPr>
            <w:r w:rsidRPr="00F86165">
              <w:rPr>
                <w:rFonts w:asciiTheme="majorHAnsi" w:hAnsiTheme="majorHAnsi" w:cstheme="majorHAnsi"/>
              </w:rPr>
              <w:t>2100080017</w:t>
            </w:r>
          </w:p>
        </w:tc>
      </w:tr>
    </w:tbl>
    <w:p w:rsidR="000163D9" w:rsidRPr="00105FCC" w:rsidRDefault="000163D9">
      <w:pPr>
        <w:widowControl/>
        <w:jc w:val="left"/>
        <w:rPr>
          <w:rFonts w:asciiTheme="majorHAnsi" w:hAnsiTheme="majorHAnsi" w:cstheme="majorHAnsi"/>
        </w:rPr>
      </w:pPr>
    </w:p>
    <w:p w:rsidR="00A46316" w:rsidRPr="00105FCC" w:rsidRDefault="00296800" w:rsidP="00E63BB1">
      <w:pPr>
        <w:pStyle w:val="1"/>
      </w:pPr>
      <w:bookmarkStart w:id="8" w:name="_Ref32846626"/>
      <w:bookmarkStart w:id="9" w:name="_Toc96603228"/>
      <w:r>
        <w:lastRenderedPageBreak/>
        <w:t>S</w:t>
      </w:r>
      <w:r w:rsidR="0071419F">
        <w:t>tandard REST function</w:t>
      </w:r>
      <w:bookmarkEnd w:id="8"/>
      <w:bookmarkEnd w:id="9"/>
    </w:p>
    <w:p w:rsidR="00A46316" w:rsidRPr="00105FCC" w:rsidRDefault="00CD5369" w:rsidP="007503CC">
      <w:pPr>
        <w:pStyle w:val="27"/>
        <w:rPr>
          <w:rFonts w:asciiTheme="majorHAnsi" w:hAnsiTheme="majorHAnsi" w:cstheme="majorHAnsi"/>
        </w:rPr>
      </w:pPr>
      <w:r>
        <w:rPr>
          <w:rFonts w:asciiTheme="majorHAnsi" w:hAnsiTheme="majorHAnsi" w:cstheme="majorHAnsi"/>
        </w:rPr>
        <w:t>Users can use REST API</w:t>
      </w:r>
      <w:r w:rsidR="00E13BC7">
        <w:rPr>
          <w:rFonts w:asciiTheme="majorHAnsi" w:hAnsiTheme="majorHAnsi" w:cstheme="majorHAnsi" w:hint="eastAsia"/>
        </w:rPr>
        <w:t xml:space="preserve"> REST API f</w:t>
      </w:r>
      <w:r w:rsidR="00E13BC7">
        <w:rPr>
          <w:rFonts w:asciiTheme="majorHAnsi" w:hAnsiTheme="majorHAnsi" w:cstheme="majorHAnsi"/>
        </w:rPr>
        <w:t>rom external programs to operate the resources managed in ITA</w:t>
      </w:r>
      <w:r>
        <w:rPr>
          <w:rFonts w:asciiTheme="majorHAnsi" w:hAnsiTheme="majorHAnsi" w:cstheme="majorHAnsi"/>
        </w:rPr>
        <w:t>.</w:t>
      </w:r>
      <w:r>
        <w:rPr>
          <w:rFonts w:asciiTheme="majorHAnsi" w:hAnsiTheme="majorHAnsi" w:cstheme="majorHAnsi"/>
        </w:rPr>
        <w:br/>
      </w:r>
      <w:r w:rsidR="004345D2">
        <w:rPr>
          <w:rFonts w:asciiTheme="majorHAnsi" w:hAnsiTheme="majorHAnsi" w:cstheme="majorHAnsi"/>
        </w:rPr>
        <w:t>The following shows the calling convention.</w:t>
      </w:r>
    </w:p>
    <w:p w:rsidR="00A46316" w:rsidRPr="00105FCC" w:rsidRDefault="004345D2" w:rsidP="00B23864">
      <w:pPr>
        <w:pStyle w:val="20"/>
      </w:pPr>
      <w:bookmarkStart w:id="10" w:name="_Toc96603229"/>
      <w:r>
        <w:rPr>
          <w:rFonts w:hint="eastAsia"/>
        </w:rPr>
        <w:t>F</w:t>
      </w:r>
      <w:r>
        <w:t>ormat of request</w:t>
      </w:r>
      <w:bookmarkEnd w:id="10"/>
    </w:p>
    <w:p w:rsidR="00A46316" w:rsidRPr="00105FCC" w:rsidRDefault="00CD5369" w:rsidP="007503CC">
      <w:pPr>
        <w:pStyle w:val="34"/>
        <w:rPr>
          <w:rFonts w:asciiTheme="majorHAnsi" w:hAnsiTheme="majorHAnsi" w:cstheme="majorHAnsi"/>
        </w:rPr>
      </w:pPr>
      <w:r>
        <w:rPr>
          <w:rFonts w:asciiTheme="majorHAnsi" w:hAnsiTheme="majorHAnsi" w:cstheme="majorHAnsi"/>
        </w:rPr>
        <w:t>With ITA’s REST API, users will have to send HTTP requests to the different ITA Menu’s paths.</w:t>
      </w:r>
    </w:p>
    <w:p w:rsidR="00A46316" w:rsidRPr="00105FCC" w:rsidRDefault="00A46316" w:rsidP="007503CC">
      <w:pPr>
        <w:pStyle w:val="34"/>
        <w:rPr>
          <w:rFonts w:asciiTheme="majorHAnsi" w:hAnsiTheme="majorHAnsi" w:cstheme="majorHAnsi"/>
        </w:rPr>
      </w:pPr>
    </w:p>
    <w:p w:rsidR="00A46316" w:rsidRPr="00105FCC" w:rsidRDefault="004345D2" w:rsidP="007503CC">
      <w:pPr>
        <w:pStyle w:val="34"/>
        <w:rPr>
          <w:rFonts w:asciiTheme="majorHAnsi" w:hAnsiTheme="majorHAnsi" w:cstheme="majorHAnsi"/>
        </w:rPr>
      </w:pPr>
      <w:r>
        <w:rPr>
          <w:rFonts w:asciiTheme="majorHAnsi" w:hAnsiTheme="majorHAnsi" w:cstheme="majorHAnsi" w:hint="eastAsia"/>
        </w:rPr>
        <w:t>P</w:t>
      </w:r>
      <w:r>
        <w:rPr>
          <w:rFonts w:asciiTheme="majorHAnsi" w:hAnsiTheme="majorHAnsi" w:cstheme="majorHAnsi"/>
        </w:rPr>
        <w:t>ath</w:t>
      </w:r>
    </w:p>
    <w:p w:rsidR="00A46316" w:rsidRPr="00105FCC" w:rsidRDefault="004345D2" w:rsidP="007503CC">
      <w:pPr>
        <w:pStyle w:val="34"/>
        <w:ind w:leftChars="270" w:left="567"/>
        <w:rPr>
          <w:rFonts w:asciiTheme="majorHAnsi" w:hAnsiTheme="majorHAnsi" w:cstheme="majorHAnsi"/>
        </w:rPr>
      </w:pPr>
      <w:r w:rsidRPr="004345D2">
        <w:rPr>
          <w:rFonts w:asciiTheme="majorHAnsi" w:hAnsiTheme="majorHAnsi" w:cstheme="majorHAnsi"/>
        </w:rPr>
        <w:t>https://&lt;HostName&gt;:&lt;Port&gt;/default/menu/07_rest_api_ver1.php?no=</w:t>
      </w:r>
      <w:r w:rsidRPr="004345D2">
        <w:rPr>
          <w:rFonts w:asciiTheme="majorHAnsi" w:hAnsiTheme="majorHAnsi" w:cstheme="majorHAnsi" w:hint="eastAsia"/>
        </w:rPr>
        <w:t>(</w:t>
      </w:r>
      <w:r w:rsidRPr="004345D2">
        <w:rPr>
          <w:rFonts w:asciiTheme="majorHAnsi" w:hAnsiTheme="majorHAnsi" w:cstheme="majorHAnsi"/>
        </w:rPr>
        <w:t>Menu</w:t>
      </w:r>
      <w:r>
        <w:rPr>
          <w:rFonts w:asciiTheme="majorHAnsi" w:hAnsiTheme="majorHAnsi" w:cstheme="majorHAnsi"/>
        </w:rPr>
        <w:t xml:space="preserve"> ID of each menu</w:t>
      </w:r>
      <w:r w:rsidR="00A46316" w:rsidRPr="00105FCC">
        <w:rPr>
          <w:rFonts w:asciiTheme="majorHAnsi" w:hAnsiTheme="majorHAnsi" w:cstheme="majorHAnsi"/>
        </w:rPr>
        <w:t>）</w:t>
      </w:r>
    </w:p>
    <w:p w:rsidR="005D34A3" w:rsidRDefault="004345D2" w:rsidP="007503CC">
      <w:pPr>
        <w:pStyle w:val="34"/>
        <w:ind w:leftChars="337" w:left="708" w:firstLineChars="200" w:firstLine="420"/>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.g.) In the case of “Management console” – “system settings” menu (Menu ID:2100000202)</w:t>
      </w:r>
    </w:p>
    <w:p w:rsidR="00A46316" w:rsidRDefault="00A46316" w:rsidP="007503CC">
      <w:pPr>
        <w:pStyle w:val="34"/>
        <w:ind w:leftChars="337" w:left="708" w:firstLineChars="200" w:firstLine="420"/>
        <w:rPr>
          <w:rFonts w:asciiTheme="majorHAnsi" w:hAnsiTheme="majorHAnsi" w:cstheme="majorHAnsi"/>
        </w:rPr>
      </w:pPr>
      <w:r w:rsidRPr="00105FCC">
        <w:rPr>
          <w:rFonts w:asciiTheme="majorHAnsi" w:hAnsiTheme="majorHAnsi" w:cstheme="majorHAnsi"/>
        </w:rPr>
        <w:t xml:space="preserve">https:// </w:t>
      </w:r>
      <w:r w:rsidR="00161931" w:rsidRPr="00161931">
        <w:rPr>
          <w:rFonts w:asciiTheme="majorHAnsi" w:hAnsiTheme="majorHAnsi" w:cstheme="majorHAnsi"/>
        </w:rPr>
        <w:t>exastro-it-automation</w:t>
      </w:r>
      <w:r w:rsidRPr="00105FCC">
        <w:rPr>
          <w:rFonts w:asciiTheme="majorHAnsi" w:hAnsiTheme="majorHAnsi" w:cstheme="majorHAnsi"/>
        </w:rPr>
        <w:t>:443/default/menu/07_rest_api_ver1.php?no=2100000202</w:t>
      </w:r>
    </w:p>
    <w:p w:rsidR="004345D2" w:rsidRPr="00105FCC" w:rsidRDefault="004345D2" w:rsidP="007503CC">
      <w:pPr>
        <w:pStyle w:val="34"/>
        <w:ind w:leftChars="337" w:left="708" w:firstLineChars="200" w:firstLine="420"/>
        <w:rPr>
          <w:rFonts w:asciiTheme="majorHAnsi" w:hAnsiTheme="majorHAnsi" w:cstheme="majorHAnsi"/>
        </w:rPr>
      </w:pPr>
    </w:p>
    <w:p w:rsidR="005D34A3" w:rsidRPr="00105FCC" w:rsidRDefault="005D34A3" w:rsidP="005D34A3">
      <w:pPr>
        <w:pStyle w:val="34"/>
        <w:rPr>
          <w:rFonts w:asciiTheme="majorHAnsi" w:hAnsiTheme="majorHAnsi" w:cstheme="majorHAnsi"/>
        </w:rPr>
      </w:pPr>
      <w:r>
        <w:rPr>
          <w:rFonts w:asciiTheme="majorHAnsi" w:hAnsiTheme="majorHAnsi" w:cstheme="majorHAnsi"/>
        </w:rPr>
        <w:tab/>
      </w:r>
      <w:r w:rsidR="00161931">
        <w:rPr>
          <w:rFonts w:asciiTheme="majorHAnsi" w:hAnsiTheme="majorHAnsi" w:cstheme="majorHAnsi"/>
        </w:rPr>
        <w:t xml:space="preserve">   </w:t>
      </w:r>
      <w:r w:rsidR="00161931">
        <w:rPr>
          <w:rFonts w:asciiTheme="majorHAnsi" w:hAnsiTheme="majorHAnsi" w:cstheme="majorHAnsi" w:hint="eastAsia"/>
        </w:rPr>
        <w:t>※</w:t>
      </w:r>
      <w:r w:rsidR="00161931" w:rsidRPr="00105FCC">
        <w:rPr>
          <w:rFonts w:asciiTheme="majorHAnsi" w:hAnsiTheme="majorHAnsi" w:cstheme="majorHAnsi"/>
        </w:rPr>
        <w:t>&lt;HostName&gt;:</w:t>
      </w:r>
      <w:r w:rsidR="004345D2">
        <w:rPr>
          <w:rFonts w:asciiTheme="majorHAnsi" w:hAnsiTheme="majorHAnsi" w:cstheme="majorHAnsi" w:hint="eastAsia"/>
        </w:rPr>
        <w:t xml:space="preserve"> </w:t>
      </w:r>
      <w:r w:rsidR="004345D2">
        <w:rPr>
          <w:rFonts w:asciiTheme="majorHAnsi" w:hAnsiTheme="majorHAnsi" w:cstheme="majorHAnsi"/>
        </w:rPr>
        <w:t>The host name “</w:t>
      </w:r>
      <w:r w:rsidR="004345D2" w:rsidRPr="005D34A3">
        <w:rPr>
          <w:rFonts w:asciiTheme="majorHAnsi" w:hAnsiTheme="majorHAnsi" w:cstheme="majorHAnsi" w:hint="eastAsia"/>
        </w:rPr>
        <w:t>exastro-it-automation</w:t>
      </w:r>
      <w:r w:rsidR="004345D2">
        <w:rPr>
          <w:rFonts w:asciiTheme="majorHAnsi" w:hAnsiTheme="majorHAnsi" w:cstheme="majorHAnsi"/>
        </w:rPr>
        <w:t>“ when installing ITA with ITA installer.</w:t>
      </w:r>
    </w:p>
    <w:p w:rsidR="00161931" w:rsidRDefault="00161931" w:rsidP="007503CC">
      <w:pPr>
        <w:pStyle w:val="34"/>
        <w:rPr>
          <w:rFonts w:asciiTheme="majorHAnsi" w:hAnsiTheme="majorHAnsi" w:cstheme="majorHAnsi"/>
        </w:rPr>
      </w:pPr>
    </w:p>
    <w:p w:rsidR="00A46316" w:rsidRPr="00105FCC" w:rsidRDefault="00A46316" w:rsidP="007503CC">
      <w:pPr>
        <w:pStyle w:val="34"/>
        <w:rPr>
          <w:rFonts w:asciiTheme="majorHAnsi" w:hAnsiTheme="majorHAnsi" w:cstheme="majorHAnsi"/>
        </w:rPr>
      </w:pPr>
      <w:r w:rsidRPr="00105FCC">
        <w:rPr>
          <w:rFonts w:asciiTheme="majorHAnsi" w:hAnsiTheme="majorHAnsi" w:cstheme="majorHAnsi"/>
        </w:rPr>
        <w:t>HTTP</w:t>
      </w:r>
      <w:r w:rsidR="004345D2">
        <w:rPr>
          <w:rFonts w:asciiTheme="majorHAnsi" w:hAnsiTheme="majorHAnsi" w:cstheme="majorHAnsi"/>
        </w:rPr>
        <w:t xml:space="preserve"> Header</w:t>
      </w:r>
      <w:r w:rsidRPr="00105FCC">
        <w:rPr>
          <w:rFonts w:asciiTheme="majorHAnsi" w:hAnsiTheme="majorHAnsi" w:cstheme="majorHAnsi"/>
        </w:rPr>
        <w:t>：</w:t>
      </w:r>
    </w:p>
    <w:p w:rsidR="00A46316" w:rsidRPr="00105FCC" w:rsidRDefault="004345D2" w:rsidP="007503CC">
      <w:pPr>
        <w:pStyle w:val="34"/>
        <w:ind w:leftChars="270" w:left="567"/>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he items in the following table can be used.</w:t>
      </w:r>
    </w:p>
    <w:p w:rsidR="00A46316" w:rsidRPr="00105FCC" w:rsidRDefault="00A46316" w:rsidP="007503CC">
      <w:pPr>
        <w:rPr>
          <w:rFonts w:asciiTheme="majorHAnsi" w:hAnsiTheme="majorHAnsi" w:cstheme="majorHAnsi"/>
        </w:rPr>
      </w:pPr>
    </w:p>
    <w:p w:rsidR="00A46316" w:rsidRPr="00105FCC" w:rsidRDefault="00DA5B7E" w:rsidP="007503CC">
      <w:pPr>
        <w:pStyle w:val="af2"/>
        <w:keepNext/>
        <w:rPr>
          <w:rFonts w:asciiTheme="majorHAnsi" w:hAnsiTheme="majorHAnsi" w:cstheme="majorHAnsi"/>
        </w:rPr>
      </w:pPr>
      <w:r>
        <w:rPr>
          <w:rFonts w:asciiTheme="majorHAnsi" w:hAnsiTheme="majorHAnsi" w:cstheme="majorHAnsi"/>
        </w:rPr>
        <w:t>Table</w:t>
      </w:r>
      <w:r w:rsidR="001D5E35"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5F1F35">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5F1F35">
        <w:rPr>
          <w:rFonts w:asciiTheme="majorHAnsi" w:hAnsiTheme="majorHAnsi" w:cstheme="majorHAnsi"/>
          <w:noProof/>
        </w:rPr>
        <w:t>1</w:t>
      </w:r>
      <w:r w:rsidR="00A826AC">
        <w:rPr>
          <w:rFonts w:asciiTheme="majorHAnsi" w:hAnsiTheme="majorHAnsi" w:cstheme="majorHAnsi"/>
        </w:rPr>
        <w:fldChar w:fldCharType="end"/>
      </w:r>
      <w:r w:rsidR="00A46316" w:rsidRPr="00105FCC">
        <w:rPr>
          <w:rFonts w:asciiTheme="majorHAnsi" w:hAnsiTheme="majorHAnsi" w:cstheme="majorHAnsi"/>
        </w:rPr>
        <w:t xml:space="preserve"> HTTP</w:t>
      </w:r>
      <w:r>
        <w:rPr>
          <w:rFonts w:asciiTheme="majorHAnsi" w:hAnsiTheme="majorHAnsi" w:cstheme="majorHAnsi"/>
        </w:rPr>
        <w:t xml:space="preserve"> header parameter list</w:t>
      </w:r>
    </w:p>
    <w:tbl>
      <w:tblPr>
        <w:tblStyle w:val="ab"/>
        <w:tblW w:w="0" w:type="auto"/>
        <w:tblInd w:w="392" w:type="dxa"/>
        <w:tblLook w:val="04A0" w:firstRow="1" w:lastRow="0" w:firstColumn="1" w:lastColumn="0" w:noHBand="0" w:noVBand="1"/>
      </w:tblPr>
      <w:tblGrid>
        <w:gridCol w:w="1555"/>
        <w:gridCol w:w="7680"/>
      </w:tblGrid>
      <w:tr w:rsidR="00A46316" w:rsidRPr="00105FCC" w:rsidTr="00115491">
        <w:trPr>
          <w:tblHeader/>
        </w:trPr>
        <w:tc>
          <w:tcPr>
            <w:tcW w:w="1555"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C0622E">
              <w:rPr>
                <w:rFonts w:asciiTheme="majorHAnsi" w:hAnsiTheme="majorHAnsi" w:cstheme="majorHAnsi"/>
                <w:color w:val="FFFFFF" w:themeColor="background1"/>
              </w:rPr>
              <w:t xml:space="preserve"> Header</w:t>
            </w:r>
          </w:p>
        </w:tc>
        <w:tc>
          <w:tcPr>
            <w:tcW w:w="7680" w:type="dxa"/>
            <w:shd w:val="clear" w:color="auto" w:fill="002B62"/>
          </w:tcPr>
          <w:p w:rsidR="00A46316" w:rsidRPr="00105FCC" w:rsidRDefault="00C0622E" w:rsidP="007503CC">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r>
      <w:tr w:rsidR="00A46316" w:rsidRPr="00105FCC" w:rsidTr="00115491">
        <w:tc>
          <w:tcPr>
            <w:tcW w:w="1555"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Host</w:t>
            </w:r>
          </w:p>
        </w:tc>
        <w:tc>
          <w:tcPr>
            <w:tcW w:w="7680" w:type="dxa"/>
          </w:tcPr>
          <w:p w:rsidR="00A46316" w:rsidRPr="00105FCC" w:rsidRDefault="009B13E2" w:rsidP="007503CC">
            <w:pPr>
              <w:rPr>
                <w:rFonts w:asciiTheme="majorHAnsi" w:hAnsiTheme="majorHAnsi" w:cstheme="majorHAnsi"/>
              </w:rPr>
            </w:pPr>
            <w:r>
              <w:rPr>
                <w:rFonts w:asciiTheme="majorHAnsi" w:hAnsiTheme="majorHAnsi" w:cstheme="majorHAnsi" w:hint="eastAsia"/>
              </w:rPr>
              <w:t xml:space="preserve">Specify </w:t>
            </w:r>
            <w:r>
              <w:rPr>
                <w:rFonts w:asciiTheme="majorHAnsi" w:hAnsiTheme="majorHAnsi" w:cstheme="majorHAnsi"/>
              </w:rPr>
              <w:t>the host name of ITA RestAPI server or the IP address and port separated with colon</w:t>
            </w:r>
            <w:r w:rsidR="00B60A44">
              <w:rPr>
                <w:rFonts w:asciiTheme="majorHAnsi" w:hAnsiTheme="majorHAnsi" w:cstheme="majorHAnsi"/>
              </w:rPr>
              <w:t xml:space="preserve"> </w:t>
            </w:r>
            <w:r>
              <w:rPr>
                <w:rFonts w:asciiTheme="majorHAnsi" w:hAnsiTheme="majorHAnsi" w:cstheme="majorHAnsi"/>
              </w:rPr>
              <w:t>(:)</w:t>
            </w:r>
          </w:p>
        </w:tc>
      </w:tr>
      <w:tr w:rsidR="00A46316" w:rsidRPr="00105FCC" w:rsidTr="00115491">
        <w:tc>
          <w:tcPr>
            <w:tcW w:w="1555"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Content-Type</w:t>
            </w:r>
          </w:p>
        </w:tc>
        <w:tc>
          <w:tcPr>
            <w:tcW w:w="7680" w:type="dxa"/>
          </w:tcPr>
          <w:p w:rsidR="00A46316" w:rsidRPr="00105FCC" w:rsidRDefault="00B15627" w:rsidP="007503CC">
            <w:pPr>
              <w:rPr>
                <w:rFonts w:asciiTheme="majorHAnsi" w:hAnsiTheme="majorHAnsi" w:cstheme="majorHAnsi"/>
              </w:rPr>
            </w:pPr>
            <w:r>
              <w:rPr>
                <w:rFonts w:asciiTheme="majorHAnsi" w:hAnsiTheme="majorHAnsi" w:cstheme="majorHAnsi"/>
              </w:rPr>
              <w:t xml:space="preserve">Specify </w:t>
            </w:r>
            <w:r w:rsidR="00A46316" w:rsidRPr="00105FCC">
              <w:rPr>
                <w:rFonts w:asciiTheme="majorHAnsi" w:hAnsiTheme="majorHAnsi" w:cstheme="majorHAnsi"/>
              </w:rPr>
              <w:t>“application/json”</w:t>
            </w:r>
          </w:p>
          <w:p w:rsidR="00A46316" w:rsidRPr="00105FCC" w:rsidRDefault="00B15627" w:rsidP="00B15627">
            <w:pPr>
              <w:rPr>
                <w:rFonts w:asciiTheme="majorHAnsi" w:hAnsiTheme="majorHAnsi" w:cstheme="majorHAnsi"/>
              </w:rPr>
            </w:pPr>
            <w:r>
              <w:rPr>
                <w:rFonts w:asciiTheme="majorHAnsi" w:hAnsiTheme="majorHAnsi" w:cstheme="majorHAnsi"/>
              </w:rPr>
              <w:t>It’s optional if the Method is GET.</w:t>
            </w:r>
          </w:p>
        </w:tc>
      </w:tr>
      <w:tr w:rsidR="00A46316" w:rsidRPr="00105FCC" w:rsidTr="00115491">
        <w:tc>
          <w:tcPr>
            <w:tcW w:w="1555"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Authorization</w:t>
            </w:r>
          </w:p>
        </w:tc>
        <w:tc>
          <w:tcPr>
            <w:tcW w:w="7680" w:type="dxa"/>
          </w:tcPr>
          <w:p w:rsidR="00A46316" w:rsidRPr="00B60A44" w:rsidRDefault="00B60A44" w:rsidP="007503CC">
            <w:pPr>
              <w:rPr>
                <w:rFonts w:asciiTheme="majorHAnsi" w:hAnsiTheme="majorHAnsi" w:cstheme="majorHAnsi"/>
              </w:rPr>
            </w:pPr>
            <w:r>
              <w:rPr>
                <w:rFonts w:asciiTheme="majorHAnsi" w:hAnsiTheme="majorHAnsi" w:cstheme="majorHAnsi"/>
              </w:rPr>
              <w:t>When accessing the menu that needs ITA authentication,</w:t>
            </w:r>
            <w:r w:rsidR="00942341">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p w:rsidR="00A46316" w:rsidRPr="00B60A44" w:rsidRDefault="00B60A44" w:rsidP="007503CC">
            <w:pPr>
              <w:rPr>
                <w:rFonts w:asciiTheme="majorHAnsi" w:hAnsiTheme="majorHAnsi" w:cstheme="majorHAnsi"/>
              </w:rPr>
            </w:pPr>
            <w:r w:rsidRPr="00B60A44">
              <w:rPr>
                <w:rFonts w:asciiTheme="majorHAnsi" w:hAnsiTheme="majorHAnsi" w:cstheme="majorHAnsi"/>
              </w:rPr>
              <w:t>It’s optional if the Method is GET.</w:t>
            </w:r>
          </w:p>
        </w:tc>
      </w:tr>
      <w:tr w:rsidR="00A46316" w:rsidRPr="003927A0" w:rsidTr="00115491">
        <w:tc>
          <w:tcPr>
            <w:tcW w:w="1555"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7680" w:type="dxa"/>
          </w:tcPr>
          <w:p w:rsidR="00A46316" w:rsidRPr="00105FCC" w:rsidRDefault="00B60A44" w:rsidP="007503CC">
            <w:pPr>
              <w:rPr>
                <w:rFonts w:asciiTheme="majorHAnsi" w:hAnsiTheme="majorHAnsi" w:cstheme="majorHAnsi"/>
              </w:rPr>
            </w:pPr>
            <w:r>
              <w:rPr>
                <w:rFonts w:asciiTheme="majorHAnsi" w:hAnsiTheme="majorHAnsi" w:cstheme="majorHAnsi"/>
              </w:rPr>
              <w:t>Can be set only when Method is POST.</w:t>
            </w:r>
          </w:p>
          <w:p w:rsidR="00A46316" w:rsidRPr="00105FCC" w:rsidRDefault="003927A0" w:rsidP="003927A0">
            <w:pPr>
              <w:rPr>
                <w:rFonts w:asciiTheme="majorHAnsi" w:hAnsiTheme="majorHAnsi" w:cstheme="majorHAnsi"/>
              </w:rPr>
            </w:pPr>
            <w:r>
              <w:rPr>
                <w:rFonts w:asciiTheme="majorHAnsi" w:hAnsiTheme="majorHAnsi" w:cstheme="majorHAnsi"/>
              </w:rPr>
              <w:t xml:space="preserve">One of </w:t>
            </w:r>
            <w:r w:rsidR="00A46316" w:rsidRPr="00105FCC">
              <w:rPr>
                <w:rFonts w:asciiTheme="majorHAnsi" w:hAnsiTheme="majorHAnsi" w:cstheme="majorHAnsi"/>
              </w:rPr>
              <w:t>【</w:t>
            </w:r>
            <w:r w:rsidR="00A46316" w:rsidRPr="00105FCC">
              <w:rPr>
                <w:rFonts w:asciiTheme="majorHAnsi" w:hAnsiTheme="majorHAnsi" w:cstheme="majorHAnsi"/>
              </w:rPr>
              <w:t>INFO</w:t>
            </w:r>
            <w:r w:rsidR="00A46316" w:rsidRPr="00105FCC">
              <w:rPr>
                <w:rFonts w:asciiTheme="majorHAnsi" w:hAnsiTheme="majorHAnsi" w:cstheme="majorHAnsi"/>
              </w:rPr>
              <w:t>】、【</w:t>
            </w:r>
            <w:r w:rsidR="00A46316" w:rsidRPr="00105FCC">
              <w:rPr>
                <w:rFonts w:asciiTheme="majorHAnsi" w:hAnsiTheme="majorHAnsi" w:cstheme="majorHAnsi"/>
              </w:rPr>
              <w:t>FILTER</w:t>
            </w:r>
            <w:r w:rsidR="00A46316" w:rsidRPr="00105FCC">
              <w:rPr>
                <w:rFonts w:asciiTheme="majorHAnsi" w:hAnsiTheme="majorHAnsi" w:cstheme="majorHAnsi"/>
              </w:rPr>
              <w:t>】、【</w:t>
            </w:r>
            <w:r w:rsidR="00A46316" w:rsidRPr="00105FCC">
              <w:rPr>
                <w:rFonts w:asciiTheme="majorHAnsi" w:hAnsiTheme="majorHAnsi" w:cstheme="majorHAnsi"/>
              </w:rPr>
              <w:t>EDIT</w:t>
            </w:r>
            <w:r w:rsidR="00A46316" w:rsidRPr="00105FCC">
              <w:rPr>
                <w:rFonts w:asciiTheme="majorHAnsi" w:hAnsiTheme="majorHAnsi" w:cstheme="majorHAnsi"/>
              </w:rPr>
              <w:t>】</w:t>
            </w:r>
            <w:r>
              <w:rPr>
                <w:rFonts w:asciiTheme="majorHAnsi" w:hAnsiTheme="majorHAnsi" w:cstheme="majorHAnsi" w:hint="eastAsia"/>
              </w:rPr>
              <w:t xml:space="preserve"> can be set.</w:t>
            </w:r>
          </w:p>
        </w:tc>
      </w:tr>
    </w:tbl>
    <w:p w:rsidR="00A46316" w:rsidRPr="00105FCC" w:rsidRDefault="003927A0" w:rsidP="007503CC">
      <w:pPr>
        <w:pStyle w:val="34"/>
        <w:ind w:firstLineChars="250" w:firstLine="525"/>
        <w:rPr>
          <w:rFonts w:asciiTheme="majorHAnsi" w:hAnsiTheme="majorHAnsi" w:cstheme="majorHAnsi"/>
        </w:rPr>
      </w:pPr>
      <w:r>
        <w:rPr>
          <w:rFonts w:asciiTheme="majorHAnsi" w:hAnsiTheme="majorHAnsi" w:cstheme="majorHAnsi"/>
        </w:rPr>
        <w:t xml:space="preserve">Whether the </w:t>
      </w:r>
      <w:r w:rsidR="00A46316" w:rsidRPr="00105FCC">
        <w:rPr>
          <w:rFonts w:asciiTheme="majorHAnsi" w:hAnsiTheme="majorHAnsi" w:cstheme="majorHAnsi"/>
        </w:rPr>
        <w:t>HTTP</w:t>
      </w:r>
      <w:r>
        <w:rPr>
          <w:rFonts w:asciiTheme="majorHAnsi" w:hAnsiTheme="majorHAnsi" w:cstheme="majorHAnsi"/>
        </w:rPr>
        <w:t xml:space="preserve"> request is </w:t>
      </w:r>
      <w:r w:rsidR="003749D4">
        <w:rPr>
          <w:rFonts w:asciiTheme="majorHAnsi" w:hAnsiTheme="majorHAnsi" w:cstheme="majorHAnsi"/>
        </w:rPr>
        <w:t>in uppercase or lowercase does not matter.</w:t>
      </w:r>
    </w:p>
    <w:p w:rsidR="003749D4" w:rsidRDefault="003749D4" w:rsidP="007503CC">
      <w:pPr>
        <w:pStyle w:val="34"/>
        <w:ind w:firstLineChars="200" w:firstLine="420"/>
        <w:rPr>
          <w:rFonts w:asciiTheme="majorHAnsi" w:hAnsiTheme="majorHAnsi" w:cstheme="majorHAnsi"/>
          <w:color w:val="FF0000"/>
        </w:rPr>
      </w:pPr>
    </w:p>
    <w:p w:rsidR="00A46316" w:rsidRDefault="00A46316" w:rsidP="007503CC">
      <w:pPr>
        <w:pStyle w:val="34"/>
        <w:ind w:firstLineChars="200" w:firstLine="420"/>
        <w:rPr>
          <w:rFonts w:asciiTheme="majorHAnsi" w:hAnsiTheme="majorHAnsi" w:cstheme="majorHAnsi"/>
        </w:rPr>
      </w:pPr>
      <w:r w:rsidRPr="00105FCC">
        <w:rPr>
          <w:rFonts w:asciiTheme="majorHAnsi" w:hAnsiTheme="majorHAnsi" w:cstheme="majorHAnsi"/>
          <w:color w:val="FF0000"/>
        </w:rPr>
        <w:t>*</w:t>
      </w:r>
      <w:r w:rsidRPr="00105FCC">
        <w:rPr>
          <w:rFonts w:asciiTheme="majorHAnsi" w:hAnsiTheme="majorHAnsi" w:cstheme="majorHAnsi"/>
        </w:rPr>
        <w:t xml:space="preserve"> </w:t>
      </w:r>
      <w:r w:rsidR="003749D4">
        <w:rPr>
          <w:rFonts w:asciiTheme="majorHAnsi" w:hAnsiTheme="majorHAnsi" w:cstheme="majorHAnsi"/>
        </w:rPr>
        <w:t>If the ITA password has expired, RestAPI will turn out to be error.</w:t>
      </w:r>
    </w:p>
    <w:p w:rsidR="00A46316" w:rsidRDefault="003749D4" w:rsidP="003749D4">
      <w:pPr>
        <w:pStyle w:val="34"/>
        <w:ind w:firstLineChars="200" w:firstLine="420"/>
        <w:rPr>
          <w:rFonts w:asciiTheme="majorHAnsi" w:hAnsiTheme="majorHAnsi" w:cstheme="majorHAnsi"/>
        </w:rPr>
      </w:pPr>
      <w:r>
        <w:rPr>
          <w:rFonts w:asciiTheme="majorHAnsi" w:hAnsiTheme="majorHAnsi" w:cstheme="majorHAnsi" w:hint="eastAsia"/>
        </w:rPr>
        <w:t xml:space="preserve"> Please perform </w:t>
      </w:r>
      <w:r>
        <w:rPr>
          <w:rFonts w:asciiTheme="majorHAnsi" w:hAnsiTheme="majorHAnsi" w:cstheme="majorHAnsi"/>
        </w:rPr>
        <w:t>request</w:t>
      </w:r>
      <w:r>
        <w:rPr>
          <w:rFonts w:asciiTheme="majorHAnsi" w:hAnsiTheme="majorHAnsi" w:cstheme="majorHAnsi" w:hint="eastAsia"/>
        </w:rPr>
        <w:t xml:space="preserve"> </w:t>
      </w:r>
      <w:r>
        <w:rPr>
          <w:rFonts w:asciiTheme="majorHAnsi" w:hAnsiTheme="majorHAnsi" w:cstheme="majorHAnsi"/>
        </w:rPr>
        <w:t>after changing the password from the login screen of Web system.</w:t>
      </w:r>
    </w:p>
    <w:p w:rsidR="003749D4" w:rsidRPr="00105FCC" w:rsidRDefault="003749D4" w:rsidP="003749D4">
      <w:pPr>
        <w:pStyle w:val="34"/>
        <w:ind w:firstLineChars="200" w:firstLine="420"/>
        <w:rPr>
          <w:rFonts w:asciiTheme="majorHAnsi" w:hAnsiTheme="majorHAnsi" w:cstheme="majorHAnsi"/>
        </w:rPr>
      </w:pPr>
      <w:r>
        <w:rPr>
          <w:rFonts w:asciiTheme="majorHAnsi" w:hAnsiTheme="majorHAnsi" w:cstheme="majorHAnsi"/>
        </w:rPr>
        <w:t xml:space="preserve"> However, please follow the authentication information managed in ActiveDirectory when using the ActiveDirectory association function. (This limitation doesn’t apply to the Non-association target user of ActiveDirectory association function.)</w:t>
      </w:r>
    </w:p>
    <w:p w:rsidR="00A46316" w:rsidRPr="001B4C6E" w:rsidRDefault="003749D4" w:rsidP="00B26897">
      <w:pPr>
        <w:pStyle w:val="34"/>
        <w:ind w:leftChars="350" w:left="936" w:hangingChars="100" w:hanging="201"/>
        <w:rPr>
          <w:rFonts w:asciiTheme="majorHAnsi" w:hAnsiTheme="majorHAnsi" w:cstheme="majorHAnsi"/>
          <w:b/>
          <w:color w:val="FF0000"/>
          <w:sz w:val="20"/>
          <w:szCs w:val="20"/>
        </w:rPr>
      </w:pPr>
      <w:r>
        <w:rPr>
          <w:rFonts w:asciiTheme="majorHAnsi" w:hAnsiTheme="majorHAnsi" w:cstheme="majorHAnsi"/>
          <w:b/>
          <w:color w:val="FF0000"/>
          <w:sz w:val="20"/>
          <w:szCs w:val="20"/>
        </w:rPr>
        <w:t>Please refer to “User Instruction Manual_Management console” – “Usage of AcitveDirectory association function” for the details of A</w:t>
      </w:r>
      <w:r w:rsidR="00A46316" w:rsidRPr="001B4C6E">
        <w:rPr>
          <w:rFonts w:asciiTheme="majorHAnsi" w:hAnsiTheme="majorHAnsi" w:cstheme="majorHAnsi"/>
          <w:b/>
          <w:color w:val="FF0000"/>
          <w:sz w:val="20"/>
          <w:szCs w:val="20"/>
        </w:rPr>
        <w:t>ctiveDirectory</w:t>
      </w:r>
      <w:r>
        <w:rPr>
          <w:rFonts w:asciiTheme="majorHAnsi" w:hAnsiTheme="majorHAnsi" w:cstheme="majorHAnsi"/>
          <w:b/>
          <w:color w:val="FF0000"/>
          <w:sz w:val="20"/>
          <w:szCs w:val="20"/>
        </w:rPr>
        <w:t xml:space="preserve"> association function.</w:t>
      </w:r>
    </w:p>
    <w:p w:rsidR="00A46316" w:rsidRPr="00105FCC" w:rsidRDefault="003749D4" w:rsidP="003749D4">
      <w:pPr>
        <w:widowControl/>
        <w:jc w:val="left"/>
        <w:rPr>
          <w:rFonts w:asciiTheme="majorHAnsi" w:hAnsiTheme="majorHAnsi" w:cstheme="majorHAnsi"/>
        </w:rPr>
      </w:pPr>
      <w:r>
        <w:rPr>
          <w:rFonts w:asciiTheme="majorHAnsi" w:hAnsiTheme="majorHAnsi" w:cstheme="majorHAnsi"/>
        </w:rPr>
        <w:br w:type="page"/>
      </w:r>
    </w:p>
    <w:p w:rsidR="00A46316" w:rsidRPr="00105FCC" w:rsidRDefault="00E8527E" w:rsidP="007503CC">
      <w:pPr>
        <w:pStyle w:val="34"/>
        <w:rPr>
          <w:rFonts w:asciiTheme="majorHAnsi" w:hAnsiTheme="majorHAnsi" w:cstheme="majorHAnsi"/>
        </w:rPr>
      </w:pPr>
      <w:r>
        <w:rPr>
          <w:rFonts w:asciiTheme="majorHAnsi" w:hAnsiTheme="majorHAnsi" w:cstheme="majorHAnsi"/>
        </w:rPr>
        <w:lastRenderedPageBreak/>
        <w:t xml:space="preserve">Example of </w:t>
      </w:r>
      <w:r w:rsidR="00A46316" w:rsidRPr="00105FCC">
        <w:rPr>
          <w:rFonts w:asciiTheme="majorHAnsi" w:hAnsiTheme="majorHAnsi" w:cstheme="majorHAnsi"/>
        </w:rPr>
        <w:t>HTTP</w:t>
      </w:r>
      <w:r>
        <w:rPr>
          <w:rFonts w:asciiTheme="majorHAnsi" w:hAnsiTheme="majorHAnsi" w:cstheme="majorHAnsi"/>
        </w:rPr>
        <w:t xml:space="preserve"> header</w:t>
      </w:r>
      <w:r w:rsidR="00A46316" w:rsidRPr="00105FCC">
        <w:rPr>
          <w:rFonts w:asciiTheme="majorHAnsi" w:hAnsiTheme="majorHAnsi" w:cstheme="majorHAnsi"/>
        </w:rPr>
        <w:t>：</w:t>
      </w:r>
    </w:p>
    <w:p w:rsidR="00A46316" w:rsidRPr="00105FCC" w:rsidRDefault="00E8527E" w:rsidP="007503CC">
      <w:pPr>
        <w:pStyle w:val="34"/>
        <w:ind w:leftChars="270" w:left="567"/>
        <w:rPr>
          <w:rFonts w:asciiTheme="majorHAnsi" w:hAnsiTheme="majorHAnsi" w:cstheme="majorHAnsi"/>
        </w:rPr>
      </w:pPr>
      <w:r>
        <w:rPr>
          <w:rFonts w:asciiTheme="majorHAnsi" w:hAnsiTheme="majorHAnsi" w:cstheme="majorHAnsi" w:hint="eastAsia"/>
        </w:rPr>
        <w:t xml:space="preserve">In the case that </w:t>
      </w:r>
      <w:r>
        <w:rPr>
          <w:rFonts w:asciiTheme="majorHAnsi" w:hAnsiTheme="majorHAnsi" w:cstheme="majorHAnsi"/>
        </w:rPr>
        <w:t xml:space="preserve">Login </w:t>
      </w:r>
      <w:r w:rsidR="00A46316" w:rsidRPr="00105FCC">
        <w:rPr>
          <w:rFonts w:asciiTheme="majorHAnsi" w:hAnsiTheme="majorHAnsi" w:cstheme="majorHAnsi"/>
        </w:rPr>
        <w:t>ID</w:t>
      </w:r>
      <w:r>
        <w:rPr>
          <w:rFonts w:asciiTheme="majorHAnsi" w:hAnsiTheme="majorHAnsi" w:cstheme="majorHAnsi"/>
        </w:rPr>
        <w:t xml:space="preserve"> is </w:t>
      </w:r>
      <w:r w:rsidR="00A46316" w:rsidRPr="00105FCC">
        <w:rPr>
          <w:rFonts w:asciiTheme="majorHAnsi" w:hAnsiTheme="majorHAnsi" w:cstheme="majorHAnsi"/>
        </w:rPr>
        <w:t>[test_loginid]</w:t>
      </w:r>
      <w:r>
        <w:rPr>
          <w:rFonts w:asciiTheme="majorHAnsi" w:hAnsiTheme="majorHAnsi" w:cstheme="majorHAnsi"/>
        </w:rPr>
        <w:t xml:space="preserve"> and password is </w:t>
      </w:r>
      <w:r w:rsidR="00A46316" w:rsidRPr="00105FCC">
        <w:rPr>
          <w:rFonts w:asciiTheme="majorHAnsi" w:hAnsiTheme="majorHAnsi" w:cstheme="majorHAnsi"/>
        </w:rPr>
        <w:t>[test_password]</w:t>
      </w:r>
    </w:p>
    <w:p w:rsidR="00A46316" w:rsidRPr="00105FCC" w:rsidRDefault="00E8527E" w:rsidP="007503CC">
      <w:pPr>
        <w:pStyle w:val="34"/>
        <w:ind w:firstLineChars="300" w:firstLine="630"/>
        <w:rPr>
          <w:rFonts w:asciiTheme="majorHAnsi" w:hAnsiTheme="majorHAnsi" w:cstheme="majorHAnsi"/>
        </w:rPr>
      </w:pPr>
      <w:r>
        <w:rPr>
          <w:rFonts w:asciiTheme="majorHAnsi" w:hAnsiTheme="majorHAnsi" w:cstheme="majorHAnsi"/>
        </w:rPr>
        <w:t xml:space="preserve">Encrypt </w:t>
      </w:r>
      <w:r w:rsidR="00A46316" w:rsidRPr="00105FCC">
        <w:rPr>
          <w:rFonts w:asciiTheme="majorHAnsi" w:hAnsiTheme="majorHAnsi" w:cstheme="majorHAnsi"/>
        </w:rPr>
        <w:t>test_loginid: test_password</w:t>
      </w:r>
      <w:r w:rsidR="00A46316" w:rsidRPr="00105FCC">
        <w:rPr>
          <w:rFonts w:asciiTheme="majorHAnsi" w:hAnsiTheme="majorHAnsi" w:cstheme="majorHAnsi"/>
        </w:rPr>
        <w:t xml:space="preserve">　</w:t>
      </w:r>
      <w:r>
        <w:rPr>
          <w:rFonts w:asciiTheme="majorHAnsi" w:hAnsiTheme="majorHAnsi" w:cstheme="majorHAnsi" w:hint="eastAsia"/>
        </w:rPr>
        <w:t>w</w:t>
      </w:r>
      <w:r>
        <w:rPr>
          <w:rFonts w:asciiTheme="majorHAnsi" w:hAnsiTheme="majorHAnsi" w:cstheme="majorHAnsi"/>
        </w:rPr>
        <w:t>ith base64 encoding</w:t>
      </w:r>
    </w:p>
    <w:p w:rsidR="00A46316" w:rsidRPr="00105FCC" w:rsidRDefault="00A46316" w:rsidP="007503CC">
      <w:pPr>
        <w:pStyle w:val="34"/>
        <w:ind w:firstLineChars="350" w:firstLine="735"/>
        <w:rPr>
          <w:rFonts w:asciiTheme="majorHAnsi" w:hAnsiTheme="majorHAnsi" w:cstheme="majorHAnsi"/>
        </w:rPr>
      </w:pPr>
      <w:r w:rsidRPr="00105FCC">
        <w:rPr>
          <w:rFonts w:asciiTheme="majorHAnsi" w:hAnsiTheme="majorHAnsi" w:cstheme="majorHAnsi"/>
        </w:rPr>
        <w:t>→[qTImqS9fo2qcozyxBaEyp3EspTSmp3qipzD=]</w:t>
      </w:r>
      <w:r w:rsidRPr="00105FCC">
        <w:rPr>
          <w:rFonts w:asciiTheme="majorHAnsi" w:hAnsiTheme="majorHAnsi" w:cstheme="majorHAnsi"/>
        </w:rPr>
        <w:t>）</w:t>
      </w:r>
    </w:p>
    <w:p w:rsidR="00A46316" w:rsidRPr="00105FCC" w:rsidRDefault="00A46316" w:rsidP="007503CC">
      <w:pPr>
        <w:ind w:firstLineChars="400" w:firstLine="840"/>
        <w:rPr>
          <w:rFonts w:asciiTheme="majorHAnsi" w:hAnsiTheme="majorHAnsi" w:cstheme="majorHAnsi"/>
        </w:rPr>
      </w:pPr>
      <w:r w:rsidRPr="00105FCC">
        <w:rPr>
          <w:rFonts w:asciiTheme="majorHAnsi" w:hAnsiTheme="majorHAnsi" w:cstheme="majorHAnsi"/>
        </w:rPr>
        <w:t>Host:&lt;HostName&gt;:&lt;Port&gt;</w:t>
      </w:r>
    </w:p>
    <w:p w:rsidR="00A46316" w:rsidRPr="00105FCC" w:rsidRDefault="00A46316" w:rsidP="007503CC">
      <w:pPr>
        <w:ind w:firstLine="840"/>
        <w:rPr>
          <w:rFonts w:asciiTheme="majorHAnsi" w:hAnsiTheme="majorHAnsi" w:cstheme="majorHAnsi"/>
        </w:rPr>
      </w:pPr>
      <w:r w:rsidRPr="00105FCC">
        <w:rPr>
          <w:rFonts w:asciiTheme="majorHAnsi" w:hAnsiTheme="majorHAnsi" w:cstheme="majorHAnsi"/>
        </w:rPr>
        <w:t>Content-Type:application/json</w:t>
      </w:r>
    </w:p>
    <w:p w:rsidR="00A46316" w:rsidRPr="00105FCC" w:rsidRDefault="00A46316" w:rsidP="007503CC">
      <w:pPr>
        <w:ind w:firstLine="840"/>
        <w:rPr>
          <w:rFonts w:asciiTheme="majorHAnsi" w:hAnsiTheme="majorHAnsi" w:cstheme="majorHAnsi"/>
        </w:rPr>
      </w:pPr>
      <w:r w:rsidRPr="00105FCC">
        <w:rPr>
          <w:rFonts w:asciiTheme="majorHAnsi" w:hAnsiTheme="majorHAnsi" w:cstheme="majorHAnsi"/>
        </w:rPr>
        <w:t>Authorization: qTImqS9fo2qcozyxBaEyp3EspTSmp3qipzD=</w:t>
      </w:r>
    </w:p>
    <w:p w:rsidR="005D0EDB" w:rsidRDefault="00A46316" w:rsidP="007503CC">
      <w:pPr>
        <w:ind w:firstLine="840"/>
        <w:rPr>
          <w:rFonts w:asciiTheme="majorHAnsi" w:hAnsiTheme="majorHAnsi" w:cstheme="majorHAnsi"/>
        </w:rPr>
      </w:pPr>
      <w:r w:rsidRPr="00105FCC">
        <w:rPr>
          <w:rFonts w:asciiTheme="majorHAnsi" w:hAnsiTheme="majorHAnsi" w:cstheme="majorHAnsi"/>
        </w:rPr>
        <w:t>X-Command: INFO</w:t>
      </w:r>
    </w:p>
    <w:p w:rsidR="00A46316" w:rsidRPr="005D0EDB" w:rsidRDefault="005D0EDB" w:rsidP="005D0EDB">
      <w:r>
        <w:br w:type="page"/>
      </w:r>
    </w:p>
    <w:p w:rsidR="00A46316" w:rsidRPr="00105FCC" w:rsidRDefault="00E964E5" w:rsidP="00B23864">
      <w:pPr>
        <w:pStyle w:val="20"/>
      </w:pPr>
      <w:bookmarkStart w:id="11" w:name="_Toc96603230"/>
      <w:r>
        <w:rPr>
          <w:rFonts w:hint="eastAsia"/>
        </w:rPr>
        <w:lastRenderedPageBreak/>
        <w:t>A</w:t>
      </w:r>
      <w:r>
        <w:t>vailable Method</w:t>
      </w:r>
      <w:r w:rsidR="00115491">
        <w:t>s</w:t>
      </w:r>
      <w:r>
        <w:t xml:space="preserve"> and Command</w:t>
      </w:r>
      <w:r w:rsidR="00115491">
        <w:t>s</w:t>
      </w:r>
      <w:bookmarkEnd w:id="11"/>
    </w:p>
    <w:p w:rsidR="00C75696" w:rsidRPr="00C75696" w:rsidRDefault="00C75696" w:rsidP="00C75696">
      <w:pPr>
        <w:rPr>
          <w:rFonts w:asciiTheme="majorHAnsi" w:hAnsiTheme="majorHAnsi" w:cstheme="majorHAnsi"/>
        </w:rPr>
      </w:pPr>
      <w:r w:rsidRPr="00C75696">
        <w:rPr>
          <w:rFonts w:asciiTheme="majorHAnsi" w:hAnsiTheme="majorHAnsi" w:cstheme="majorHAnsi"/>
        </w:rPr>
        <w:t>As a general rule, we ask you to specify POST for the HTTP request method.</w:t>
      </w:r>
    </w:p>
    <w:p w:rsidR="00A46316" w:rsidRDefault="00C75696" w:rsidP="00C75696">
      <w:pPr>
        <w:rPr>
          <w:rFonts w:asciiTheme="majorHAnsi" w:hAnsiTheme="majorHAnsi" w:cstheme="majorHAnsi"/>
        </w:rPr>
      </w:pPr>
      <w:r>
        <w:rPr>
          <w:rFonts w:asciiTheme="majorHAnsi" w:hAnsiTheme="majorHAnsi" w:cstheme="majorHAnsi"/>
        </w:rPr>
        <w:t>However, if the user is going to access</w:t>
      </w:r>
      <w:r w:rsidRPr="00C75696">
        <w:rPr>
          <w:rFonts w:asciiTheme="majorHAnsi" w:hAnsiTheme="majorHAnsi" w:cstheme="majorHAnsi"/>
        </w:rPr>
        <w:t xml:space="preserve"> a menu that has been set to require no authentication by ITA, GET can be specified as an exception.</w:t>
      </w:r>
    </w:p>
    <w:p w:rsidR="00433908" w:rsidRPr="00105FCC" w:rsidRDefault="00433908" w:rsidP="00C75696">
      <w:pPr>
        <w:rPr>
          <w:rFonts w:asciiTheme="majorHAnsi" w:hAnsiTheme="majorHAnsi" w:cstheme="majorHAnsi"/>
        </w:rPr>
      </w:pPr>
    </w:p>
    <w:p w:rsidR="00433908" w:rsidRPr="00105FCC" w:rsidRDefault="00433908" w:rsidP="00433908">
      <w:pPr>
        <w:ind w:leftChars="472" w:left="991" w:firstLineChars="50" w:firstLine="105"/>
        <w:rPr>
          <w:rFonts w:asciiTheme="majorHAnsi" w:eastAsia="ＭＳ ゴシック" w:hAnsiTheme="majorHAnsi" w:cstheme="majorHAnsi"/>
        </w:rPr>
      </w:pPr>
      <w:r w:rsidRPr="00105FCC">
        <w:rPr>
          <w:rFonts w:asciiTheme="majorHAnsi" w:eastAsia="ＭＳ ゴシック" w:hAnsiTheme="majorHAnsi" w:cstheme="majorHAnsi"/>
        </w:rPr>
        <w:t>Method</w:t>
      </w:r>
    </w:p>
    <w:p w:rsidR="00433908" w:rsidRPr="00105FCC" w:rsidRDefault="00433908" w:rsidP="00433908">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├GET</w:t>
      </w:r>
      <w:r w:rsidRPr="00105FCC">
        <w:rPr>
          <w:rFonts w:asciiTheme="majorHAnsi" w:eastAsia="ＭＳ ゴシック" w:hAnsiTheme="majorHAnsi" w:cstheme="majorHAnsi"/>
        </w:rPr>
        <w:tab/>
      </w:r>
      <w:r w:rsidRPr="00105FCC">
        <w:rPr>
          <w:rFonts w:asciiTheme="majorHAnsi" w:eastAsia="ＭＳ ゴシック" w:hAnsiTheme="majorHAnsi" w:cstheme="majorHAnsi"/>
        </w:rPr>
        <w:tab/>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①</w:t>
      </w:r>
    </w:p>
    <w:p w:rsidR="00433908" w:rsidRPr="00105FCC" w:rsidRDefault="00433908" w:rsidP="00433908">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p>
    <w:p w:rsidR="00433908" w:rsidRPr="00105FCC" w:rsidRDefault="00433908" w:rsidP="00433908">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└POST</w:t>
      </w:r>
    </w:p>
    <w:p w:rsidR="00433908" w:rsidRPr="00105FCC" w:rsidRDefault="00433908" w:rsidP="00433908">
      <w:pPr>
        <w:ind w:leftChars="472" w:left="991"/>
        <w:rPr>
          <w:rFonts w:asciiTheme="majorHAnsi" w:eastAsia="ＭＳ ゴシック" w:hAnsiTheme="majorHAnsi" w:cstheme="majorHAnsi"/>
        </w:rPr>
      </w:pPr>
      <w:r w:rsidRPr="00105FCC">
        <w:rPr>
          <w:rFonts w:asciiTheme="majorHAnsi" w:eastAsia="ＭＳ ゴシック" w:hAnsiTheme="majorHAnsi" w:cstheme="majorHAnsi"/>
          <w:szCs w:val="21"/>
        </w:rPr>
        <w:t>(X-Command)</w:t>
      </w:r>
      <w:r w:rsidRPr="00105FCC">
        <w:rPr>
          <w:rFonts w:asciiTheme="majorHAnsi" w:eastAsia="ＭＳ ゴシック" w:hAnsiTheme="majorHAnsi" w:cstheme="majorHAnsi"/>
        </w:rPr>
        <w:t>｜</w:t>
      </w:r>
      <w:r w:rsidRPr="00105FCC">
        <w:rPr>
          <w:rFonts w:asciiTheme="majorHAnsi" w:eastAsia="ＭＳ ゴシック" w:hAnsiTheme="majorHAnsi" w:cstheme="majorHAnsi"/>
        </w:rPr>
        <w:t xml:space="preserve"> </w:t>
      </w:r>
    </w:p>
    <w:p w:rsidR="00433908" w:rsidRPr="00105FCC" w:rsidRDefault="00433908" w:rsidP="00433908">
      <w:pPr>
        <w:ind w:leftChars="472" w:left="991" w:firstLineChars="700" w:firstLine="1470"/>
        <w:rPr>
          <w:rFonts w:asciiTheme="majorHAnsi" w:eastAsia="ＭＳ ゴシック" w:hAnsiTheme="majorHAnsi" w:cstheme="majorHAnsi"/>
        </w:rPr>
      </w:pP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INFO</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②</w:t>
      </w:r>
    </w:p>
    <w:p w:rsidR="00433908" w:rsidRPr="00105FCC" w:rsidRDefault="00433908" w:rsidP="00433908">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FILTER</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③</w:t>
      </w:r>
    </w:p>
    <w:p w:rsidR="00433908" w:rsidRPr="00105FCC" w:rsidRDefault="00433908" w:rsidP="00433908">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FILTER</w:t>
      </w:r>
      <w:r>
        <w:rPr>
          <w:rFonts w:asciiTheme="majorHAnsi" w:eastAsia="ＭＳ ゴシック" w:hAnsiTheme="majorHAnsi" w:cstheme="majorHAnsi"/>
        </w:rPr>
        <w:t>_DATAONLY</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Pr>
          <w:rFonts w:ascii="ＭＳ ゴシック" w:eastAsia="ＭＳ ゴシック" w:hAnsi="ＭＳ ゴシック" w:cs="ＭＳ ゴシック" w:hint="eastAsia"/>
        </w:rPr>
        <w:t>④</w:t>
      </w:r>
    </w:p>
    <w:p w:rsidR="00433908" w:rsidRDefault="00433908" w:rsidP="00433908">
      <w:pPr>
        <w:ind w:leftChars="472" w:left="991"/>
        <w:rPr>
          <w:rFonts w:ascii="ＭＳ ゴシック" w:eastAsia="ＭＳ ゴシック" w:hAnsi="ＭＳ ゴシック" w:cs="ＭＳ ゴシック"/>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EDIT</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Pr>
          <w:rFonts w:ascii="ＭＳ ゴシック" w:eastAsia="ＭＳ ゴシック" w:hAnsi="ＭＳ ゴシック" w:cs="ＭＳ ゴシック" w:hint="eastAsia"/>
        </w:rPr>
        <w:t>⑤</w:t>
      </w:r>
    </w:p>
    <w:p w:rsidR="00433908" w:rsidRDefault="00433908" w:rsidP="00433908">
      <w:pPr>
        <w:ind w:leftChars="472" w:left="991"/>
        <w:rPr>
          <w:rFonts w:ascii="ＭＳ ゴシック" w:eastAsia="ＭＳ ゴシック" w:hAnsi="ＭＳ ゴシック" w:cs="ＭＳ ゴシック"/>
        </w:rPr>
      </w:pPr>
      <w:r>
        <w:rPr>
          <w:rFonts w:ascii="ＭＳ ゴシック" w:eastAsia="ＭＳ ゴシック" w:hAnsi="ＭＳ ゴシック" w:cs="ＭＳ ゴシック" w:hint="eastAsia"/>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Pr>
          <w:rFonts w:asciiTheme="majorHAnsi" w:eastAsia="ＭＳ ゴシック" w:hAnsiTheme="majorHAnsi" w:cstheme="majorHAnsi" w:hint="eastAsia"/>
        </w:rPr>
        <w:t>LIST_OPTIONS</w:t>
      </w:r>
      <w:r>
        <w:rPr>
          <w:rFonts w:asciiTheme="majorHAnsi" w:eastAsia="ＭＳ ゴシック" w:hAnsiTheme="majorHAnsi" w:cstheme="majorHAnsi" w:hint="eastAsia"/>
        </w:rPr>
        <w:t>】</w:t>
      </w:r>
      <w:r>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Pr>
          <w:rFonts w:ascii="ＭＳ ゴシック" w:eastAsia="ＭＳ ゴシック" w:hAnsi="ＭＳ ゴシック" w:cs="ＭＳ ゴシック" w:hint="eastAsia"/>
        </w:rPr>
        <w:t>⑥</w:t>
      </w:r>
    </w:p>
    <w:p w:rsidR="00433908" w:rsidRDefault="00433908" w:rsidP="00433908">
      <w:pPr>
        <w:ind w:leftChars="472" w:left="991"/>
        <w:rPr>
          <w:rFonts w:ascii="ＭＳ ゴシック" w:eastAsia="ＭＳ ゴシック" w:hAnsi="ＭＳ ゴシック" w:cs="ＭＳ ゴシック"/>
        </w:rPr>
      </w:pPr>
      <w:r>
        <w:rPr>
          <w:rFonts w:ascii="ＭＳ ゴシック" w:eastAsia="ＭＳ ゴシック" w:hAnsi="ＭＳ ゴシック" w:cs="ＭＳ ゴシック" w:hint="eastAsia"/>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3B1E0A">
        <w:rPr>
          <w:rFonts w:asciiTheme="majorHAnsi" w:eastAsia="ＭＳ ゴシック" w:hAnsiTheme="majorHAnsi" w:cstheme="majorHAnsi"/>
        </w:rPr>
        <w:t>DOWNLOAD_SPREADSHEET</w:t>
      </w:r>
      <w:r>
        <w:rPr>
          <w:rFonts w:asciiTheme="majorHAnsi" w:eastAsia="ＭＳ ゴシック" w:hAnsiTheme="majorHAnsi" w:cstheme="majorHAnsi" w:hint="eastAsia"/>
        </w:rPr>
        <w:t>】</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Pr>
          <w:rFonts w:asciiTheme="majorHAnsi" w:eastAsia="ＭＳ ゴシック" w:hAnsiTheme="majorHAnsi" w:cstheme="majorHAnsi" w:hint="eastAsia"/>
        </w:rPr>
        <w:t>⑦</w:t>
      </w:r>
    </w:p>
    <w:p w:rsidR="00433908" w:rsidRPr="003B1E0A" w:rsidRDefault="00433908" w:rsidP="00433908">
      <w:pPr>
        <w:ind w:leftChars="472" w:left="991"/>
        <w:rPr>
          <w:rFonts w:ascii="ＭＳ ゴシック" w:eastAsia="ＭＳ ゴシック" w:hAnsi="ＭＳ ゴシック" w:cs="ＭＳ ゴシック"/>
        </w:rPr>
      </w:pPr>
      <w:r>
        <w:rPr>
          <w:rFonts w:ascii="ＭＳ ゴシック" w:eastAsia="ＭＳ ゴシック" w:hAnsi="ＭＳ ゴシック" w:cs="ＭＳ ゴシック" w:hint="eastAsia"/>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3B1E0A">
        <w:rPr>
          <w:rFonts w:asciiTheme="majorHAnsi" w:eastAsia="ＭＳ ゴシック" w:hAnsiTheme="majorHAnsi" w:cstheme="majorHAnsi"/>
        </w:rPr>
        <w:t>UPLOAD_SPREADSHEET</w:t>
      </w:r>
      <w:r>
        <w:rPr>
          <w:rFonts w:asciiTheme="majorHAnsi" w:eastAsia="ＭＳ ゴシック" w:hAnsiTheme="majorHAnsi" w:cstheme="majorHAnsi" w:hint="eastAsia"/>
        </w:rPr>
        <w:t>】</w:t>
      </w:r>
      <w:r>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Pr>
          <w:rFonts w:asciiTheme="majorHAnsi" w:eastAsia="ＭＳ ゴシック" w:hAnsiTheme="majorHAnsi" w:cstheme="majorHAnsi" w:hint="eastAsia"/>
        </w:rPr>
        <w:t>⑧</w:t>
      </w:r>
    </w:p>
    <w:p w:rsidR="00A46316" w:rsidRPr="00433908" w:rsidRDefault="00A46316" w:rsidP="007503CC">
      <w:pPr>
        <w:rPr>
          <w:rFonts w:asciiTheme="majorHAnsi" w:hAnsiTheme="majorHAnsi" w:cstheme="majorHAnsi"/>
        </w:rPr>
      </w:pPr>
    </w:p>
    <w:p w:rsidR="00A46316" w:rsidRDefault="00A46316" w:rsidP="007503CC">
      <w:pPr>
        <w:pStyle w:val="4"/>
        <w:rPr>
          <w:rFonts w:asciiTheme="majorHAnsi" w:hAnsiTheme="majorHAnsi" w:cstheme="majorHAnsi"/>
        </w:rPr>
      </w:pPr>
      <w:bookmarkStart w:id="12" w:name="_Toc96603231"/>
      <w:r w:rsidRPr="00105FCC">
        <w:rPr>
          <w:rFonts w:asciiTheme="majorHAnsi" w:hAnsiTheme="majorHAnsi" w:cstheme="majorHAnsi"/>
        </w:rPr>
        <w:t>GET</w:t>
      </w:r>
      <w:r w:rsidR="00967FE8">
        <w:rPr>
          <w:rFonts w:asciiTheme="majorHAnsi" w:hAnsiTheme="majorHAnsi" w:cstheme="majorHAnsi"/>
        </w:rPr>
        <w:t xml:space="preserve"> (</w:t>
      </w:r>
      <w:r w:rsidRPr="00105FCC">
        <w:rPr>
          <w:rFonts w:asciiTheme="majorHAnsi" w:hAnsiTheme="majorHAnsi" w:cstheme="majorHAnsi"/>
        </w:rPr>
        <w:t>Method</w:t>
      </w:r>
      <w:r w:rsidR="00967FE8">
        <w:rPr>
          <w:rFonts w:asciiTheme="majorHAnsi" w:hAnsiTheme="majorHAnsi" w:cstheme="majorHAnsi"/>
        </w:rPr>
        <w:t>)</w:t>
      </w:r>
      <w:bookmarkEnd w:id="12"/>
    </w:p>
    <w:p w:rsidR="00967FE8" w:rsidRPr="00967FE8" w:rsidRDefault="00411985" w:rsidP="00967FE8">
      <w:r>
        <w:tab/>
      </w:r>
      <w:r>
        <w:tab/>
      </w:r>
      <w:r w:rsidR="003E5D52">
        <w:t>Column</w:t>
      </w:r>
      <w:r>
        <w:rPr>
          <w:rFonts w:hint="eastAsia"/>
        </w:rPr>
        <w:t xml:space="preserve"> </w:t>
      </w:r>
      <w:r>
        <w:t>information</w:t>
      </w:r>
      <w:r>
        <w:rPr>
          <w:rFonts w:hint="eastAsia"/>
        </w:rPr>
        <w:t xml:space="preserve"> (</w:t>
      </w:r>
      <w:r w:rsidR="003E5D52">
        <w:t>column number and column</w:t>
      </w:r>
      <w:r>
        <w:t xml:space="preserve"> name) and the</w:t>
      </w:r>
      <w:r w:rsidR="003E5D52">
        <w:t xml:space="preserve"> record line count and </w:t>
      </w:r>
      <w:r w:rsidR="003E5D52">
        <w:tab/>
      </w:r>
      <w:r w:rsidR="003E5D52">
        <w:tab/>
        <w:t xml:space="preserve">record </w:t>
      </w:r>
      <w:r>
        <w:t>content in normal state (discarded or active) will be returned.</w:t>
      </w:r>
    </w:p>
    <w:p w:rsidR="00A46316" w:rsidRPr="00105FCC" w:rsidRDefault="00A46316" w:rsidP="00C75696">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411985">
        <w:rPr>
          <w:rFonts w:asciiTheme="majorHAnsi" w:hAnsiTheme="majorHAnsi" w:cstheme="majorHAnsi" w:hint="eastAsia"/>
        </w:rPr>
        <w:t xml:space="preserve"> </w:t>
      </w:r>
      <w:r w:rsidR="00411985">
        <w:rPr>
          <w:rFonts w:asciiTheme="majorHAnsi" w:hAnsiTheme="majorHAnsi" w:cstheme="majorHAnsi"/>
        </w:rPr>
        <w:t>Header</w:t>
      </w:r>
      <w:r w:rsidRPr="00105FCC">
        <w:rPr>
          <w:rFonts w:asciiTheme="majorHAnsi" w:hAnsiTheme="majorHAnsi" w:cstheme="majorHAnsi"/>
          <w:noProof/>
        </w:rPr>
        <w:t xml:space="preserve">　</w:t>
      </w:r>
      <w:r w:rsidR="00E15B65" w:rsidRPr="00105FCC">
        <w:rPr>
          <w:rFonts w:asciiTheme="majorHAnsi" w:hAnsiTheme="majorHAnsi" w:cstheme="majorHAnsi"/>
        </w:rPr>
        <w:t xml:space="preserve"> </w:t>
      </w:r>
      <w:r w:rsidR="00C75696">
        <w:rPr>
          <w:rFonts w:asciiTheme="majorHAnsi" w:hAnsiTheme="majorHAnsi" w:cstheme="majorHAnsi"/>
        </w:rPr>
        <w:br/>
        <w:t xml:space="preserve">    None</w:t>
      </w:r>
      <w:r w:rsidR="00C75696">
        <w:rPr>
          <w:rFonts w:asciiTheme="majorHAnsi" w:hAnsiTheme="majorHAnsi" w:cstheme="majorHAnsi"/>
        </w:rPr>
        <w:br/>
      </w: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00967FE8">
        <w:rPr>
          <w:rFonts w:asciiTheme="majorHAnsi" w:hAnsiTheme="majorHAnsi" w:cstheme="majorHAnsi" w:hint="eastAsia"/>
        </w:rPr>
        <w:t xml:space="preserve"> </w:t>
      </w:r>
      <w:r w:rsidR="00967FE8">
        <w:rPr>
          <w:rFonts w:asciiTheme="majorHAnsi" w:hAnsiTheme="majorHAnsi" w:cstheme="majorHAnsi"/>
        </w:rPr>
        <w:t>parameter</w:t>
      </w:r>
    </w:p>
    <w:p w:rsidR="00A46316" w:rsidRPr="00105FCC" w:rsidRDefault="00967FE8" w:rsidP="007503CC">
      <w:pPr>
        <w:pStyle w:val="52"/>
        <w:ind w:firstLineChars="200" w:firstLine="420"/>
        <w:rPr>
          <w:rFonts w:asciiTheme="majorHAnsi" w:hAnsiTheme="majorHAnsi" w:cstheme="majorHAnsi"/>
        </w:rPr>
      </w:pPr>
      <w:r>
        <w:rPr>
          <w:rFonts w:asciiTheme="majorHAnsi" w:hAnsiTheme="majorHAnsi" w:cstheme="majorHAnsi"/>
        </w:rPr>
        <w:t>None</w:t>
      </w:r>
    </w:p>
    <w:p w:rsidR="00A46316" w:rsidRPr="00105FCC" w:rsidRDefault="00A46316" w:rsidP="007503CC">
      <w:pPr>
        <w:pStyle w:val="52"/>
        <w:ind w:firstLineChars="200" w:firstLine="420"/>
        <w:rPr>
          <w:rFonts w:asciiTheme="majorHAnsi" w:hAnsiTheme="majorHAnsi" w:cstheme="majorHAnsi"/>
        </w:rPr>
      </w:pPr>
    </w:p>
    <w:p w:rsidR="00A46316" w:rsidRPr="00105FCC" w:rsidRDefault="00967FE8" w:rsidP="007503CC">
      <w:pPr>
        <w:pStyle w:val="52"/>
        <w:ind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A46316" w:rsidRPr="00105FCC" w:rsidRDefault="00A46316" w:rsidP="007503CC">
      <w:pPr>
        <w:pStyle w:val="52"/>
        <w:ind w:firstLineChars="100" w:firstLine="210"/>
        <w:rPr>
          <w:rFonts w:asciiTheme="majorHAnsi" w:hAnsiTheme="majorHAnsi" w:cstheme="majorHAnsi"/>
        </w:rPr>
      </w:pPr>
    </w:p>
    <w:p w:rsidR="00A46316" w:rsidRPr="00105FCC" w:rsidRDefault="00967FE8" w:rsidP="00967FE8">
      <w:pPr>
        <w:pStyle w:val="52"/>
        <w:numPr>
          <w:ilvl w:val="0"/>
          <w:numId w:val="26"/>
        </w:numPr>
        <w:ind w:leftChars="0"/>
        <w:rPr>
          <w:rFonts w:asciiTheme="majorHAnsi" w:hAnsiTheme="majorHAnsi" w:cstheme="majorHAnsi"/>
        </w:rPr>
      </w:pPr>
      <w:r>
        <w:rPr>
          <w:rFonts w:asciiTheme="majorHAnsi" w:hAnsiTheme="majorHAnsi" w:cstheme="majorHAnsi"/>
        </w:rPr>
        <w:t>Record line count</w:t>
      </w:r>
    </w:p>
    <w:p w:rsidR="003E5D52" w:rsidRDefault="003E5D52" w:rsidP="003E5D52">
      <w:pPr>
        <w:pStyle w:val="52"/>
        <w:rPr>
          <w:rFonts w:asciiTheme="majorHAnsi" w:hAnsiTheme="majorHAnsi" w:cstheme="majorHAnsi"/>
        </w:rPr>
      </w:pPr>
      <w:r>
        <w:rPr>
          <w:rFonts w:asciiTheme="majorHAnsi" w:hAnsiTheme="majorHAnsi" w:cstheme="majorHAnsi"/>
        </w:rPr>
        <w:tab/>
      </w:r>
      <w:r w:rsidR="00725BFC">
        <w:rPr>
          <w:rFonts w:asciiTheme="majorHAnsi" w:hAnsiTheme="majorHAnsi" w:cstheme="majorHAnsi"/>
        </w:rPr>
        <w:t>(</w:t>
      </w:r>
      <w:r w:rsidR="00A46316" w:rsidRPr="00105FCC">
        <w:rPr>
          <w:rFonts w:asciiTheme="majorHAnsi" w:hAnsiTheme="majorHAnsi" w:cstheme="majorHAnsi"/>
        </w:rPr>
        <w:t>JSON</w:t>
      </w:r>
      <w:r w:rsidR="00411985">
        <w:rPr>
          <w:rFonts w:asciiTheme="majorHAnsi" w:hAnsiTheme="majorHAnsi" w:cstheme="majorHAnsi"/>
        </w:rPr>
        <w:t xml:space="preserve"> format</w:t>
      </w:r>
      <w:r w:rsidR="00725BFC">
        <w:rPr>
          <w:rFonts w:asciiTheme="majorHAnsi" w:hAnsiTheme="majorHAnsi" w:cstheme="majorHAnsi" w:hint="eastAsia"/>
        </w:rPr>
        <w:t>)</w:t>
      </w:r>
    </w:p>
    <w:p w:rsidR="00A46316" w:rsidRPr="00105FCC" w:rsidRDefault="003E5D52" w:rsidP="003E5D52">
      <w:pPr>
        <w:pStyle w:val="52"/>
        <w:jc w:val="left"/>
        <w:rPr>
          <w:rFonts w:asciiTheme="majorHAnsi" w:hAnsiTheme="majorHAnsi" w:cstheme="majorHAnsi"/>
        </w:rPr>
      </w:pPr>
      <w:r>
        <w:rPr>
          <w:rFonts w:asciiTheme="majorHAnsi" w:hAnsiTheme="majorHAnsi" w:cstheme="majorHAnsi"/>
        </w:rPr>
        <w:tab/>
      </w:r>
      <w:r w:rsidRPr="003E5D52">
        <w:rPr>
          <w:rFonts w:asciiTheme="majorHAnsi" w:hAnsiTheme="majorHAnsi" w:cstheme="majorHAnsi"/>
        </w:rPr>
        <w:t xml:space="preserve">The </w:t>
      </w:r>
      <w:r>
        <w:rPr>
          <w:rFonts w:asciiTheme="majorHAnsi" w:hAnsiTheme="majorHAnsi" w:cstheme="majorHAnsi"/>
        </w:rPr>
        <w:t xml:space="preserve">numeric </w:t>
      </w:r>
      <w:r w:rsidRPr="003E5D52">
        <w:rPr>
          <w:rFonts w:asciiTheme="majorHAnsi" w:hAnsiTheme="majorHAnsi" w:cstheme="majorHAnsi"/>
        </w:rPr>
        <w:t>value is stored</w:t>
      </w:r>
      <w:r>
        <w:rPr>
          <w:rFonts w:asciiTheme="majorHAnsi" w:hAnsiTheme="majorHAnsi" w:cstheme="majorHAnsi"/>
        </w:rPr>
        <w:t xml:space="preserve"> </w:t>
      </w:r>
      <w:r w:rsidRPr="003E5D52">
        <w:rPr>
          <w:rFonts w:asciiTheme="majorHAnsi" w:hAnsiTheme="majorHAnsi" w:cstheme="majorHAnsi"/>
        </w:rPr>
        <w:t>key{resultdata}</w:t>
      </w:r>
      <w:r>
        <w:rPr>
          <w:rFonts w:asciiTheme="majorHAnsi" w:hAnsiTheme="majorHAnsi" w:cstheme="majorHAnsi"/>
        </w:rPr>
        <w:t xml:space="preserve"> </w:t>
      </w:r>
      <w:r w:rsidRPr="003E5D52">
        <w:rPr>
          <w:rFonts w:asciiTheme="majorHAnsi" w:hAnsiTheme="majorHAnsi" w:cstheme="majorHAnsi"/>
        </w:rPr>
        <w:t>-&gt;</w:t>
      </w:r>
      <w:r>
        <w:rPr>
          <w:rFonts w:asciiTheme="majorHAnsi" w:hAnsiTheme="majorHAnsi" w:cstheme="majorHAnsi"/>
        </w:rPr>
        <w:t xml:space="preserve"> </w:t>
      </w:r>
      <w:r w:rsidRPr="003E5D52">
        <w:rPr>
          <w:rFonts w:asciiTheme="majorHAnsi" w:hAnsiTheme="majorHAnsi" w:cstheme="majorHAnsi"/>
        </w:rPr>
        <w:t>key{CONTENTS}</w:t>
      </w:r>
      <w:r>
        <w:rPr>
          <w:rFonts w:asciiTheme="majorHAnsi" w:hAnsiTheme="majorHAnsi" w:cstheme="majorHAnsi"/>
        </w:rPr>
        <w:t xml:space="preserve"> </w:t>
      </w:r>
      <w:r w:rsidRPr="003E5D52">
        <w:rPr>
          <w:rFonts w:asciiTheme="majorHAnsi" w:hAnsiTheme="majorHAnsi" w:cstheme="majorHAnsi"/>
        </w:rPr>
        <w:t>-&gt;</w:t>
      </w:r>
      <w:r>
        <w:rPr>
          <w:rFonts w:asciiTheme="majorHAnsi" w:hAnsiTheme="majorHAnsi" w:cstheme="majorHAnsi"/>
        </w:rPr>
        <w:t xml:space="preserve"> </w:t>
      </w:r>
      <w:r w:rsidRPr="003E5D52">
        <w:rPr>
          <w:rFonts w:asciiTheme="majorHAnsi" w:hAnsiTheme="majorHAnsi" w:cstheme="majorHAnsi"/>
        </w:rPr>
        <w:t>key{RECORD_LENGTH}</w:t>
      </w:r>
    </w:p>
    <w:p w:rsidR="00A46316" w:rsidRPr="00105FCC" w:rsidRDefault="00A46316" w:rsidP="007503CC">
      <w:pPr>
        <w:pStyle w:val="52"/>
        <w:ind w:firstLineChars="200" w:firstLine="420"/>
        <w:rPr>
          <w:rFonts w:asciiTheme="majorHAnsi" w:hAnsiTheme="majorHAnsi" w:cstheme="majorHAnsi"/>
        </w:rPr>
      </w:pPr>
    </w:p>
    <w:p w:rsidR="00A46316" w:rsidRPr="00105FCC" w:rsidRDefault="003E5D52" w:rsidP="003E5D52">
      <w:pPr>
        <w:pStyle w:val="52"/>
        <w:numPr>
          <w:ilvl w:val="0"/>
          <w:numId w:val="26"/>
        </w:numPr>
        <w:ind w:leftChars="0"/>
        <w:rPr>
          <w:rFonts w:asciiTheme="majorHAnsi" w:hAnsiTheme="majorHAnsi" w:cstheme="majorHAnsi"/>
        </w:rPr>
      </w:pPr>
      <w:r>
        <w:rPr>
          <w:rFonts w:asciiTheme="majorHAnsi" w:hAnsiTheme="majorHAnsi" w:cstheme="majorHAnsi"/>
        </w:rPr>
        <w:t>Column information (Column number and column name)</w:t>
      </w:r>
    </w:p>
    <w:p w:rsidR="003A6A47" w:rsidRDefault="003A6A47" w:rsidP="003A6A47">
      <w:pPr>
        <w:pStyle w:val="52"/>
        <w:ind w:firstLineChars="300" w:firstLine="630"/>
        <w:rPr>
          <w:rFonts w:asciiTheme="majorHAnsi" w:hAnsiTheme="majorHAnsi" w:cstheme="majorHAnsi"/>
        </w:rPr>
      </w:pPr>
      <w:r>
        <w:rPr>
          <w:rFonts w:asciiTheme="majorHAnsi" w:hAnsiTheme="majorHAnsi" w:cstheme="majorHAnsi"/>
        </w:rPr>
        <w:t>(</w:t>
      </w:r>
      <w:r w:rsidR="00A46316" w:rsidRPr="00105FCC">
        <w:rPr>
          <w:rFonts w:asciiTheme="majorHAnsi" w:hAnsiTheme="majorHAnsi" w:cstheme="majorHAnsi"/>
        </w:rPr>
        <w:t>JSON</w:t>
      </w:r>
      <w:r w:rsidR="003E5D52">
        <w:rPr>
          <w:rFonts w:asciiTheme="majorHAnsi" w:hAnsiTheme="majorHAnsi" w:cstheme="majorHAnsi" w:hint="eastAsia"/>
        </w:rPr>
        <w:t xml:space="preserve"> </w:t>
      </w:r>
      <w:r w:rsidR="003E5D52">
        <w:rPr>
          <w:rFonts w:asciiTheme="majorHAnsi" w:hAnsiTheme="majorHAnsi" w:cstheme="majorHAnsi"/>
        </w:rPr>
        <w:t>format</w:t>
      </w:r>
      <w:r>
        <w:rPr>
          <w:rFonts w:asciiTheme="majorHAnsi" w:hAnsiTheme="majorHAnsi" w:cstheme="majorHAnsi"/>
        </w:rPr>
        <w:t>)</w:t>
      </w:r>
    </w:p>
    <w:p w:rsidR="00A46316" w:rsidRPr="00105FCC" w:rsidRDefault="00F63BBC" w:rsidP="003A6A47">
      <w:pPr>
        <w:pStyle w:val="52"/>
        <w:ind w:firstLineChars="300" w:firstLine="630"/>
        <w:rPr>
          <w:rFonts w:asciiTheme="majorHAnsi" w:hAnsiTheme="majorHAnsi" w:cstheme="majorHAnsi"/>
        </w:rPr>
      </w:pPr>
      <w:r>
        <w:rPr>
          <w:rFonts w:asciiTheme="majorHAnsi" w:hAnsiTheme="majorHAnsi" w:cstheme="majorHAnsi"/>
        </w:rPr>
        <w:t>Stored as a</w:t>
      </w:r>
      <w:r w:rsidR="00C51359">
        <w:rPr>
          <w:rFonts w:asciiTheme="majorHAnsi" w:hAnsiTheme="majorHAnsi" w:cstheme="majorHAnsi"/>
        </w:rPr>
        <w:t>rray with n</w:t>
      </w:r>
      <w:r w:rsidR="003E5D52" w:rsidRPr="003E5D52">
        <w:rPr>
          <w:rFonts w:asciiTheme="majorHAnsi" w:hAnsiTheme="majorHAnsi" w:cstheme="majorHAnsi"/>
        </w:rPr>
        <w:t xml:space="preserve">umeric </w:t>
      </w:r>
      <w:r w:rsidR="00C51359">
        <w:rPr>
          <w:rFonts w:asciiTheme="majorHAnsi" w:hAnsiTheme="majorHAnsi" w:cstheme="majorHAnsi"/>
        </w:rPr>
        <w:t xml:space="preserve">key </w:t>
      </w:r>
      <w:r w:rsidR="003E5D52" w:rsidRPr="003E5D52">
        <w:rPr>
          <w:rFonts w:asciiTheme="majorHAnsi" w:hAnsiTheme="majorHAnsi" w:cstheme="majorHAnsi"/>
        </w:rPr>
        <w:t>value starting from 0 in key{resultdata}</w:t>
      </w:r>
      <w:r w:rsidR="003E5D52">
        <w:rPr>
          <w:rFonts w:asciiTheme="majorHAnsi" w:hAnsiTheme="majorHAnsi" w:cstheme="majorHAnsi"/>
        </w:rPr>
        <w:t xml:space="preserve"> </w:t>
      </w:r>
      <w:r w:rsidR="003E5D52" w:rsidRPr="003E5D52">
        <w:rPr>
          <w:rFonts w:asciiTheme="majorHAnsi" w:hAnsiTheme="majorHAnsi" w:cstheme="majorHAnsi"/>
        </w:rPr>
        <w:t>-&gt;</w:t>
      </w:r>
      <w:r w:rsidR="003E5D52">
        <w:rPr>
          <w:rFonts w:asciiTheme="majorHAnsi" w:hAnsiTheme="majorHAnsi" w:cstheme="majorHAnsi"/>
        </w:rPr>
        <w:t xml:space="preserve"> </w:t>
      </w:r>
      <w:r w:rsidR="003E5D52" w:rsidRPr="003E5D52">
        <w:rPr>
          <w:rFonts w:asciiTheme="majorHAnsi" w:hAnsiTheme="majorHAnsi" w:cstheme="majorHAnsi"/>
        </w:rPr>
        <w:t>key{CONTENTS}</w:t>
      </w:r>
      <w:r w:rsidR="003E5D52">
        <w:rPr>
          <w:rFonts w:asciiTheme="majorHAnsi" w:hAnsiTheme="majorHAnsi" w:cstheme="majorHAnsi"/>
        </w:rPr>
        <w:t xml:space="preserve"> </w:t>
      </w:r>
      <w:r w:rsidR="003E5D52" w:rsidRPr="003E5D52">
        <w:rPr>
          <w:rFonts w:asciiTheme="majorHAnsi" w:hAnsiTheme="majorHAnsi" w:cstheme="majorHAnsi"/>
        </w:rPr>
        <w:t>-&gt;</w:t>
      </w:r>
      <w:r w:rsidR="003E5D52">
        <w:rPr>
          <w:rFonts w:asciiTheme="majorHAnsi" w:hAnsiTheme="majorHAnsi" w:cstheme="majorHAnsi"/>
        </w:rPr>
        <w:t xml:space="preserve"> </w:t>
      </w:r>
      <w:r w:rsidR="003E5D52" w:rsidRPr="003E5D52">
        <w:rPr>
          <w:rFonts w:asciiTheme="majorHAnsi" w:hAnsiTheme="majorHAnsi" w:cstheme="majorHAnsi"/>
        </w:rPr>
        <w:t>key{BODY}</w:t>
      </w:r>
      <w:r w:rsidR="003E5D52">
        <w:rPr>
          <w:rFonts w:asciiTheme="majorHAnsi" w:hAnsiTheme="majorHAnsi" w:cstheme="majorHAnsi"/>
        </w:rPr>
        <w:t xml:space="preserve"> </w:t>
      </w:r>
      <w:r w:rsidR="003E5D52" w:rsidRPr="003E5D52">
        <w:rPr>
          <w:rFonts w:asciiTheme="majorHAnsi" w:hAnsiTheme="majorHAnsi" w:cstheme="majorHAnsi"/>
        </w:rPr>
        <w:t>-&gt;</w:t>
      </w:r>
      <w:r w:rsidR="003E5D52">
        <w:rPr>
          <w:rFonts w:asciiTheme="majorHAnsi" w:hAnsiTheme="majorHAnsi" w:cstheme="majorHAnsi"/>
        </w:rPr>
        <w:t xml:space="preserve"> </w:t>
      </w:r>
      <w:r w:rsidR="00C51359">
        <w:rPr>
          <w:rFonts w:asciiTheme="majorHAnsi" w:hAnsiTheme="majorHAnsi" w:cstheme="majorHAnsi"/>
        </w:rPr>
        <w:t>key{0}</w:t>
      </w:r>
    </w:p>
    <w:p w:rsidR="00A46316" w:rsidRPr="00105FCC" w:rsidRDefault="00A46316" w:rsidP="007503CC">
      <w:pPr>
        <w:rPr>
          <w:rFonts w:asciiTheme="majorHAnsi" w:hAnsiTheme="majorHAnsi" w:cstheme="majorHAnsi"/>
        </w:rPr>
      </w:pPr>
    </w:p>
    <w:p w:rsidR="00E15B65" w:rsidRPr="00105FCC" w:rsidRDefault="003E5D52" w:rsidP="00E15B65">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E15B65"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5F1F35">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5F1F35">
        <w:rPr>
          <w:rFonts w:asciiTheme="majorHAnsi" w:hAnsiTheme="majorHAnsi" w:cstheme="majorHAnsi"/>
          <w:noProof/>
        </w:rPr>
        <w:t>2</w:t>
      </w:r>
      <w:r w:rsidR="00A826AC">
        <w:rPr>
          <w:rFonts w:asciiTheme="majorHAnsi" w:hAnsiTheme="majorHAnsi" w:cstheme="majorHAnsi"/>
        </w:rPr>
        <w:fldChar w:fldCharType="end"/>
      </w:r>
      <w:r>
        <w:rPr>
          <w:rFonts w:asciiTheme="majorHAnsi" w:hAnsiTheme="majorHAnsi" w:cstheme="majorHAnsi"/>
        </w:rPr>
        <w:t xml:space="preserve"> Response parameter list (Column information)</w:t>
      </w:r>
    </w:p>
    <w:tbl>
      <w:tblPr>
        <w:tblStyle w:val="ab"/>
        <w:tblW w:w="0" w:type="auto"/>
        <w:jc w:val="center"/>
        <w:tblLook w:val="04A0" w:firstRow="1" w:lastRow="0" w:firstColumn="1" w:lastColumn="0" w:noHBand="0" w:noVBand="1"/>
      </w:tblPr>
      <w:tblGrid>
        <w:gridCol w:w="2577"/>
        <w:gridCol w:w="3377"/>
      </w:tblGrid>
      <w:tr w:rsidR="00A46316" w:rsidRPr="00105FCC" w:rsidTr="00A46316">
        <w:trPr>
          <w:jc w:val="center"/>
        </w:trPr>
        <w:tc>
          <w:tcPr>
            <w:tcW w:w="2577" w:type="dxa"/>
            <w:shd w:val="clear" w:color="auto" w:fill="002B62"/>
          </w:tcPr>
          <w:p w:rsidR="00A46316" w:rsidRPr="00105FCC" w:rsidRDefault="003E5D52" w:rsidP="007503CC">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olumn number</w:t>
            </w:r>
          </w:p>
        </w:tc>
        <w:tc>
          <w:tcPr>
            <w:tcW w:w="3377" w:type="dxa"/>
            <w:shd w:val="clear" w:color="auto" w:fill="002B62"/>
          </w:tcPr>
          <w:p w:rsidR="00A46316" w:rsidRPr="00105FCC" w:rsidRDefault="003E5D52" w:rsidP="007503CC">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olumn name</w:t>
            </w:r>
          </w:p>
        </w:tc>
      </w:tr>
      <w:tr w:rsidR="00A46316" w:rsidRPr="00105FCC" w:rsidTr="00A46316">
        <w:trPr>
          <w:jc w:val="center"/>
        </w:trPr>
        <w:tc>
          <w:tcPr>
            <w:tcW w:w="2577"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377" w:type="dxa"/>
          </w:tcPr>
          <w:p w:rsidR="00A46316" w:rsidRPr="00105FCC" w:rsidRDefault="003E5D52" w:rsidP="007503CC">
            <w:pPr>
              <w:rPr>
                <w:rFonts w:asciiTheme="majorHAnsi" w:hAnsiTheme="majorHAnsi" w:cstheme="majorHAnsi"/>
              </w:rPr>
            </w:pPr>
            <w:r>
              <w:rPr>
                <w:rFonts w:asciiTheme="majorHAnsi" w:hAnsiTheme="majorHAnsi" w:cstheme="majorHAnsi" w:hint="eastAsia"/>
              </w:rPr>
              <w:t>First column</w:t>
            </w:r>
          </w:p>
        </w:tc>
      </w:tr>
      <w:tr w:rsidR="00A46316" w:rsidRPr="00105FCC" w:rsidTr="00A46316">
        <w:trPr>
          <w:jc w:val="center"/>
        </w:trPr>
        <w:tc>
          <w:tcPr>
            <w:tcW w:w="2577"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377" w:type="dxa"/>
          </w:tcPr>
          <w:p w:rsidR="00A46316" w:rsidRPr="00105FCC" w:rsidRDefault="003E5D52" w:rsidP="007503CC">
            <w:pPr>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econd column</w:t>
            </w:r>
          </w:p>
        </w:tc>
      </w:tr>
      <w:tr w:rsidR="00A46316" w:rsidRPr="00105FCC" w:rsidTr="00A46316">
        <w:trPr>
          <w:cantSplit/>
          <w:trHeight w:val="348"/>
          <w:jc w:val="center"/>
        </w:trPr>
        <w:tc>
          <w:tcPr>
            <w:tcW w:w="2577" w:type="dxa"/>
            <w:textDirection w:val="tbRlV"/>
          </w:tcPr>
          <w:p w:rsidR="00A46316" w:rsidRPr="00105FCC" w:rsidRDefault="00A46316" w:rsidP="007503CC">
            <w:pPr>
              <w:spacing w:line="180" w:lineRule="exact"/>
              <w:ind w:left="113" w:right="113"/>
              <w:jc w:val="center"/>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3377"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rsidR="00A46316" w:rsidRPr="00105FCC" w:rsidRDefault="00A46316" w:rsidP="007503CC">
      <w:pPr>
        <w:widowControl/>
        <w:jc w:val="left"/>
        <w:rPr>
          <w:rFonts w:asciiTheme="majorHAnsi" w:hAnsiTheme="majorHAnsi" w:cstheme="majorHAnsi"/>
        </w:rPr>
      </w:pPr>
    </w:p>
    <w:p w:rsidR="00A46316" w:rsidRPr="00105FCC" w:rsidRDefault="003E5D52" w:rsidP="003E5D52">
      <w:pPr>
        <w:pStyle w:val="52"/>
        <w:numPr>
          <w:ilvl w:val="0"/>
          <w:numId w:val="26"/>
        </w:numPr>
        <w:ind w:leftChars="0"/>
        <w:rPr>
          <w:rFonts w:asciiTheme="majorHAnsi" w:hAnsiTheme="majorHAnsi" w:cstheme="majorHAnsi"/>
        </w:rPr>
      </w:pPr>
      <w:r>
        <w:rPr>
          <w:rFonts w:asciiTheme="majorHAnsi" w:hAnsiTheme="majorHAnsi" w:cstheme="majorHAnsi"/>
        </w:rPr>
        <w:t>Record information</w:t>
      </w:r>
    </w:p>
    <w:p w:rsidR="003A6A47" w:rsidRDefault="00946904" w:rsidP="003A6A47">
      <w:pPr>
        <w:pStyle w:val="52"/>
        <w:ind w:firstLineChars="300" w:firstLine="630"/>
        <w:rPr>
          <w:rFonts w:ascii="Arial" w:hAnsi="Arial" w:cs="Arial"/>
        </w:rPr>
      </w:pPr>
      <w:r>
        <w:rPr>
          <w:rFonts w:asciiTheme="majorHAnsi" w:hAnsiTheme="majorHAnsi" w:cstheme="majorHAnsi"/>
        </w:rPr>
        <w:lastRenderedPageBreak/>
        <w:t>(</w:t>
      </w:r>
      <w:r w:rsidR="00A46316" w:rsidRPr="00105FCC">
        <w:rPr>
          <w:rFonts w:asciiTheme="majorHAnsi" w:hAnsiTheme="majorHAnsi" w:cstheme="majorHAnsi"/>
        </w:rPr>
        <w:t>JSON</w:t>
      </w:r>
      <w:r w:rsidR="003E5D52">
        <w:rPr>
          <w:rFonts w:asciiTheme="majorHAnsi" w:hAnsiTheme="majorHAnsi" w:cstheme="majorHAnsi"/>
        </w:rPr>
        <w:t xml:space="preserve"> format</w:t>
      </w:r>
      <w:r>
        <w:rPr>
          <w:rFonts w:asciiTheme="majorHAnsi" w:hAnsiTheme="majorHAnsi" w:cstheme="majorHAnsi"/>
        </w:rPr>
        <w:t>)(</w:t>
      </w:r>
      <w:r w:rsidRPr="00946904">
        <w:rPr>
          <w:rFonts w:asciiTheme="majorHAnsi" w:hAnsiTheme="majorHAnsi" w:cstheme="majorHAnsi"/>
          <w:color w:val="FF0000"/>
        </w:rPr>
        <w:t xml:space="preserve">One array per </w:t>
      </w:r>
      <w:r w:rsidR="00E63BB1">
        <w:rPr>
          <w:rFonts w:asciiTheme="majorHAnsi" w:hAnsiTheme="majorHAnsi" w:cstheme="majorHAnsi"/>
          <w:color w:val="FF0000"/>
        </w:rPr>
        <w:t>Column</w:t>
      </w:r>
      <w:r w:rsidRPr="00946904">
        <w:rPr>
          <w:rFonts w:asciiTheme="majorHAnsi" w:hAnsiTheme="majorHAnsi" w:cstheme="majorHAnsi"/>
        </w:rPr>
        <w:t xml:space="preserve"> (column</w:t>
      </w:r>
      <w:r w:rsidR="003A6A47">
        <w:rPr>
          <w:rFonts w:asciiTheme="majorHAnsi" w:hAnsiTheme="majorHAnsi" w:cstheme="majorHAnsi"/>
        </w:rPr>
        <w:t xml:space="preserve"> number and column</w:t>
      </w:r>
      <w:r w:rsidRPr="00946904">
        <w:rPr>
          <w:rFonts w:asciiTheme="majorHAnsi" w:hAnsiTheme="majorHAnsi" w:cstheme="majorHAnsi"/>
        </w:rPr>
        <w:t>-specific data)</w:t>
      </w:r>
      <w:r>
        <w:rPr>
          <w:rFonts w:asciiTheme="majorHAnsi" w:hAnsiTheme="majorHAnsi" w:cstheme="majorHAnsi"/>
        </w:rPr>
        <w:t>)</w:t>
      </w:r>
    </w:p>
    <w:p w:rsidR="00A46316" w:rsidRPr="003A6A47" w:rsidRDefault="00F63BBC" w:rsidP="003A6A47">
      <w:pPr>
        <w:pStyle w:val="52"/>
        <w:ind w:firstLineChars="300" w:firstLine="630"/>
        <w:rPr>
          <w:rFonts w:ascii="Arial" w:hAnsi="Arial" w:cs="Arial"/>
        </w:rPr>
      </w:pPr>
      <w:r>
        <w:rPr>
          <w:rFonts w:asciiTheme="majorHAnsi" w:hAnsiTheme="majorHAnsi" w:cstheme="majorHAnsi"/>
        </w:rPr>
        <w:t>Stored as a</w:t>
      </w:r>
      <w:r w:rsidR="003A6A47" w:rsidRPr="003A6A47">
        <w:rPr>
          <w:rFonts w:asciiTheme="majorHAnsi" w:hAnsiTheme="majorHAnsi" w:cstheme="majorHAnsi"/>
        </w:rPr>
        <w:t xml:space="preserve">rray </w:t>
      </w:r>
      <w:r w:rsidR="00C51359">
        <w:rPr>
          <w:rFonts w:asciiTheme="majorHAnsi" w:hAnsiTheme="majorHAnsi" w:cstheme="majorHAnsi"/>
        </w:rPr>
        <w:t xml:space="preserve">with numeric key value </w:t>
      </w:r>
      <w:r w:rsidR="00C51359" w:rsidRPr="003A6A47">
        <w:rPr>
          <w:rFonts w:asciiTheme="majorHAnsi" w:hAnsiTheme="majorHAnsi" w:cstheme="majorHAnsi"/>
        </w:rPr>
        <w:t xml:space="preserve">starting from 0 </w:t>
      </w:r>
      <w:r w:rsidR="003A6A47" w:rsidRPr="003A6A47">
        <w:rPr>
          <w:rFonts w:asciiTheme="majorHAnsi" w:hAnsiTheme="majorHAnsi" w:cstheme="majorHAnsi"/>
        </w:rPr>
        <w:t>in key{resultdata}</w:t>
      </w:r>
      <w:r w:rsidR="003A6A47">
        <w:rPr>
          <w:rFonts w:asciiTheme="majorHAnsi" w:hAnsiTheme="majorHAnsi" w:cstheme="majorHAnsi"/>
        </w:rPr>
        <w:t xml:space="preserve"> </w:t>
      </w:r>
      <w:r w:rsidR="003A6A47" w:rsidRPr="003A6A47">
        <w:rPr>
          <w:rFonts w:asciiTheme="majorHAnsi" w:hAnsiTheme="majorHAnsi" w:cstheme="majorHAnsi"/>
        </w:rPr>
        <w:t>-&gt;</w:t>
      </w:r>
      <w:r w:rsidR="003A6A47">
        <w:rPr>
          <w:rFonts w:asciiTheme="majorHAnsi" w:hAnsiTheme="majorHAnsi" w:cstheme="majorHAnsi"/>
        </w:rPr>
        <w:t xml:space="preserve"> </w:t>
      </w:r>
      <w:r w:rsidR="003A6A47" w:rsidRPr="003A6A47">
        <w:rPr>
          <w:rFonts w:asciiTheme="majorHAnsi" w:hAnsiTheme="majorHAnsi" w:cstheme="majorHAnsi"/>
        </w:rPr>
        <w:t>key{CONTENTS}</w:t>
      </w:r>
      <w:r w:rsidR="003A6A47">
        <w:rPr>
          <w:rFonts w:asciiTheme="majorHAnsi" w:hAnsiTheme="majorHAnsi" w:cstheme="majorHAnsi"/>
        </w:rPr>
        <w:t xml:space="preserve"> </w:t>
      </w:r>
      <w:r w:rsidR="003A6A47" w:rsidRPr="003A6A47">
        <w:rPr>
          <w:rFonts w:asciiTheme="majorHAnsi" w:hAnsiTheme="majorHAnsi" w:cstheme="majorHAnsi"/>
        </w:rPr>
        <w:t>-&gt;</w:t>
      </w:r>
      <w:r w:rsidR="003A6A47">
        <w:rPr>
          <w:rFonts w:asciiTheme="majorHAnsi" w:hAnsiTheme="majorHAnsi" w:cstheme="majorHAnsi"/>
        </w:rPr>
        <w:t xml:space="preserve"> </w:t>
      </w:r>
      <w:r w:rsidR="003A6A47" w:rsidRPr="003A6A47">
        <w:rPr>
          <w:rFonts w:asciiTheme="majorHAnsi" w:hAnsiTheme="majorHAnsi" w:cstheme="majorHAnsi"/>
        </w:rPr>
        <w:t>key{BODY}</w:t>
      </w:r>
      <w:r w:rsidR="003A6A47">
        <w:rPr>
          <w:rFonts w:asciiTheme="majorHAnsi" w:hAnsiTheme="majorHAnsi" w:cstheme="majorHAnsi"/>
        </w:rPr>
        <w:t xml:space="preserve"> </w:t>
      </w:r>
      <w:r w:rsidR="003A6A47" w:rsidRPr="003A6A47">
        <w:rPr>
          <w:rFonts w:asciiTheme="majorHAnsi" w:hAnsiTheme="majorHAnsi" w:cstheme="majorHAnsi"/>
        </w:rPr>
        <w:t>-&gt;</w:t>
      </w:r>
      <w:r w:rsidR="003A6A47">
        <w:rPr>
          <w:rFonts w:asciiTheme="majorHAnsi" w:hAnsiTheme="majorHAnsi" w:cstheme="majorHAnsi"/>
        </w:rPr>
        <w:t xml:space="preserve"> </w:t>
      </w:r>
      <w:r w:rsidR="003A6A47" w:rsidRPr="003A6A47">
        <w:rPr>
          <w:rFonts w:asciiTheme="majorHAnsi" w:hAnsiTheme="majorHAnsi" w:cstheme="majorHAnsi"/>
        </w:rPr>
        <w:t>key{(</w:t>
      </w:r>
      <w:r w:rsidR="003A6A47">
        <w:rPr>
          <w:rFonts w:asciiTheme="majorHAnsi" w:hAnsiTheme="majorHAnsi" w:cstheme="majorHAnsi"/>
        </w:rPr>
        <w:t>Numeric value starts from 1 to</w:t>
      </w:r>
      <w:r w:rsidR="003A6A47" w:rsidRPr="003A6A47">
        <w:rPr>
          <w:rFonts w:asciiTheme="majorHAnsi" w:hAnsiTheme="majorHAnsi" w:cstheme="majorHAnsi"/>
        </w:rPr>
        <w:t xml:space="preserve"> the maximum line count of the according record)} </w:t>
      </w:r>
    </w:p>
    <w:p w:rsidR="00A46316" w:rsidRPr="00105FCC" w:rsidRDefault="00A46316" w:rsidP="007503CC">
      <w:pPr>
        <w:ind w:firstLineChars="1000" w:firstLine="2100"/>
        <w:rPr>
          <w:rFonts w:asciiTheme="majorHAnsi" w:hAnsiTheme="majorHAnsi" w:cstheme="majorHAnsi"/>
        </w:rPr>
      </w:pPr>
    </w:p>
    <w:p w:rsidR="00E15B65" w:rsidRPr="00105FCC" w:rsidRDefault="00C51359" w:rsidP="00E15B65">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E15B65"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5F1F35">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5F1F35">
        <w:rPr>
          <w:rFonts w:asciiTheme="majorHAnsi" w:hAnsiTheme="majorHAnsi" w:cstheme="majorHAnsi"/>
          <w:noProof/>
        </w:rPr>
        <w:t>3</w:t>
      </w:r>
      <w:r w:rsidR="00A826AC">
        <w:rPr>
          <w:rFonts w:asciiTheme="majorHAnsi" w:hAnsiTheme="majorHAnsi" w:cstheme="majorHAnsi"/>
        </w:rPr>
        <w:fldChar w:fldCharType="end"/>
      </w:r>
      <w:r w:rsidRPr="00C51359">
        <w:t xml:space="preserve"> </w:t>
      </w:r>
      <w:r w:rsidRPr="00C51359">
        <w:rPr>
          <w:rFonts w:asciiTheme="majorHAnsi" w:hAnsiTheme="majorHAnsi" w:cstheme="majorHAnsi"/>
        </w:rPr>
        <w:t>List of Response parameter</w:t>
      </w:r>
      <w:r>
        <w:rPr>
          <w:rFonts w:asciiTheme="majorHAnsi" w:hAnsiTheme="majorHAnsi" w:cstheme="majorHAnsi"/>
        </w:rPr>
        <w:t xml:space="preserve"> </w:t>
      </w:r>
      <w:r w:rsidRPr="00C51359">
        <w:rPr>
          <w:rFonts w:asciiTheme="majorHAnsi" w:hAnsiTheme="majorHAnsi" w:cstheme="majorHAnsi"/>
        </w:rPr>
        <w:t>(Record information)</w:t>
      </w:r>
    </w:p>
    <w:tbl>
      <w:tblPr>
        <w:tblStyle w:val="ab"/>
        <w:tblW w:w="0" w:type="auto"/>
        <w:jc w:val="center"/>
        <w:tblLook w:val="04A0" w:firstRow="1" w:lastRow="0" w:firstColumn="1" w:lastColumn="0" w:noHBand="0" w:noVBand="1"/>
      </w:tblPr>
      <w:tblGrid>
        <w:gridCol w:w="2343"/>
        <w:gridCol w:w="3473"/>
      </w:tblGrid>
      <w:tr w:rsidR="00A46316" w:rsidRPr="00105FCC" w:rsidTr="00A46316">
        <w:trPr>
          <w:jc w:val="center"/>
        </w:trPr>
        <w:tc>
          <w:tcPr>
            <w:tcW w:w="2343" w:type="dxa"/>
            <w:shd w:val="clear" w:color="auto" w:fill="002B62"/>
          </w:tcPr>
          <w:p w:rsidR="00A46316" w:rsidRPr="00105FCC" w:rsidRDefault="00C51359" w:rsidP="007503CC">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Column number</w:t>
            </w:r>
          </w:p>
        </w:tc>
        <w:tc>
          <w:tcPr>
            <w:tcW w:w="3473" w:type="dxa"/>
            <w:shd w:val="clear" w:color="auto" w:fill="002B62"/>
          </w:tcPr>
          <w:p w:rsidR="00A46316" w:rsidRPr="00105FCC" w:rsidRDefault="00C51359" w:rsidP="007503CC">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olumn data</w:t>
            </w:r>
          </w:p>
        </w:tc>
      </w:tr>
      <w:tr w:rsidR="00A46316" w:rsidRPr="00105FCC" w:rsidTr="00A46316">
        <w:trPr>
          <w:jc w:val="center"/>
        </w:trPr>
        <w:tc>
          <w:tcPr>
            <w:tcW w:w="2343"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473" w:type="dxa"/>
          </w:tcPr>
          <w:p w:rsidR="00A46316" w:rsidRPr="00105FCC" w:rsidRDefault="00C51359" w:rsidP="00C51359">
            <w:pPr>
              <w:rPr>
                <w:rFonts w:asciiTheme="majorHAnsi" w:hAnsiTheme="majorHAnsi" w:cstheme="majorHAnsi"/>
              </w:rPr>
            </w:pPr>
            <w:r>
              <w:rPr>
                <w:rFonts w:asciiTheme="majorHAnsi" w:hAnsiTheme="majorHAnsi" w:cstheme="majorHAnsi" w:hint="eastAsia"/>
              </w:rPr>
              <w:t>First data array</w:t>
            </w:r>
            <w:r w:rsidRPr="00105FCC">
              <w:rPr>
                <w:rFonts w:asciiTheme="majorHAnsi" w:hAnsiTheme="majorHAnsi" w:cstheme="majorHAnsi"/>
              </w:rPr>
              <w:t xml:space="preserve"> </w:t>
            </w:r>
          </w:p>
        </w:tc>
      </w:tr>
      <w:tr w:rsidR="00A46316" w:rsidRPr="00105FCC" w:rsidTr="00A46316">
        <w:trPr>
          <w:jc w:val="center"/>
        </w:trPr>
        <w:tc>
          <w:tcPr>
            <w:tcW w:w="2343"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473" w:type="dxa"/>
          </w:tcPr>
          <w:p w:rsidR="00A46316" w:rsidRPr="00105FCC" w:rsidRDefault="00C51359" w:rsidP="00C51359">
            <w:pPr>
              <w:rPr>
                <w:rFonts w:asciiTheme="majorHAnsi" w:hAnsiTheme="majorHAnsi" w:cstheme="majorHAnsi"/>
              </w:rPr>
            </w:pPr>
            <w:r>
              <w:rPr>
                <w:rFonts w:asciiTheme="majorHAnsi" w:hAnsiTheme="majorHAnsi" w:cstheme="majorHAnsi"/>
              </w:rPr>
              <w:t>Second data array</w:t>
            </w:r>
          </w:p>
        </w:tc>
      </w:tr>
      <w:tr w:rsidR="00A46316" w:rsidRPr="00105FCC" w:rsidTr="00A46316">
        <w:trPr>
          <w:cantSplit/>
          <w:trHeight w:val="350"/>
          <w:jc w:val="center"/>
        </w:trPr>
        <w:tc>
          <w:tcPr>
            <w:tcW w:w="2343"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3473"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rsidR="00A46316" w:rsidRPr="00105FCC" w:rsidRDefault="00A46316" w:rsidP="007503CC">
      <w:pPr>
        <w:rPr>
          <w:rFonts w:asciiTheme="majorHAnsi" w:hAnsiTheme="majorHAnsi" w:cstheme="majorHAnsi"/>
        </w:rPr>
      </w:pPr>
    </w:p>
    <w:p w:rsidR="00A46316" w:rsidRDefault="00C51359" w:rsidP="007503CC">
      <w:pPr>
        <w:pStyle w:val="52"/>
        <w:rPr>
          <w:rFonts w:asciiTheme="majorHAnsi" w:hAnsiTheme="majorHAnsi" w:cstheme="majorHAnsi"/>
        </w:rPr>
      </w:pPr>
      <w:r w:rsidRPr="00C51359">
        <w:rPr>
          <w:rFonts w:asciiTheme="majorHAnsi" w:hAnsiTheme="majorHAnsi" w:cstheme="majorHAnsi"/>
        </w:rPr>
        <w:t>The ta</w:t>
      </w:r>
      <w:r>
        <w:rPr>
          <w:rFonts w:asciiTheme="majorHAnsi" w:hAnsiTheme="majorHAnsi" w:cstheme="majorHAnsi"/>
        </w:rPr>
        <w:t xml:space="preserve">ble of data </w:t>
      </w:r>
      <w:r w:rsidR="00F23591">
        <w:rPr>
          <w:rFonts w:asciiTheme="majorHAnsi" w:hAnsiTheme="majorHAnsi" w:cstheme="majorHAnsi"/>
        </w:rPr>
        <w:t>returned</w:t>
      </w:r>
      <w:r>
        <w:rPr>
          <w:rFonts w:asciiTheme="majorHAnsi" w:hAnsiTheme="majorHAnsi" w:cstheme="majorHAnsi"/>
        </w:rPr>
        <w:t xml:space="preserve"> by Method:GET</w:t>
      </w:r>
      <w:r w:rsidRPr="00C51359">
        <w:rPr>
          <w:rFonts w:asciiTheme="majorHAnsi" w:hAnsiTheme="majorHAnsi" w:cstheme="majorHAnsi"/>
        </w:rPr>
        <w:t xml:space="preserve"> and the </w:t>
      </w:r>
      <w:r>
        <w:rPr>
          <w:rFonts w:asciiTheme="majorHAnsi" w:hAnsiTheme="majorHAnsi" w:cstheme="majorHAnsi"/>
        </w:rPr>
        <w:t xml:space="preserve">Json </w:t>
      </w:r>
      <w:r w:rsidRPr="00C51359">
        <w:rPr>
          <w:rFonts w:asciiTheme="majorHAnsi" w:hAnsiTheme="majorHAnsi" w:cstheme="majorHAnsi"/>
        </w:rPr>
        <w:t>hierarchy structure is as below</w:t>
      </w:r>
    </w:p>
    <w:p w:rsidR="00A826AC" w:rsidRPr="00105FCC" w:rsidRDefault="00C51359" w:rsidP="00A826AC">
      <w:pPr>
        <w:pStyle w:val="af2"/>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A826AC"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5F1F35">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5F1F35">
        <w:rPr>
          <w:rFonts w:asciiTheme="majorHAnsi" w:hAnsiTheme="majorHAnsi" w:cstheme="majorHAnsi"/>
          <w:noProof/>
        </w:rPr>
        <w:t>4</w:t>
      </w:r>
      <w:r w:rsidR="00A826AC">
        <w:rPr>
          <w:rFonts w:asciiTheme="majorHAnsi" w:hAnsiTheme="majorHAnsi" w:cstheme="majorHAnsi"/>
        </w:rPr>
        <w:fldChar w:fldCharType="end"/>
      </w:r>
      <w:r w:rsidR="00A826AC" w:rsidRPr="00105FCC">
        <w:rPr>
          <w:rFonts w:asciiTheme="majorHAnsi" w:hAnsiTheme="majorHAnsi" w:cstheme="majorHAnsi"/>
        </w:rPr>
        <w:t xml:space="preserve"> </w:t>
      </w:r>
      <w:r>
        <w:rPr>
          <w:rFonts w:asciiTheme="majorHAnsi" w:hAnsiTheme="majorHAnsi" w:cstheme="majorHAnsi" w:hint="eastAsia"/>
        </w:rPr>
        <w:t>L</w:t>
      </w:r>
      <w:r>
        <w:rPr>
          <w:rFonts w:asciiTheme="majorHAnsi" w:hAnsiTheme="majorHAnsi" w:cstheme="majorHAnsi"/>
        </w:rPr>
        <w:t>ist of returned data</w:t>
      </w:r>
    </w:p>
    <w:tbl>
      <w:tblPr>
        <w:tblStyle w:val="ab"/>
        <w:tblW w:w="0" w:type="auto"/>
        <w:jc w:val="center"/>
        <w:tblLook w:val="04A0" w:firstRow="1" w:lastRow="0" w:firstColumn="1" w:lastColumn="0" w:noHBand="0" w:noVBand="1"/>
      </w:tblPr>
      <w:tblGrid>
        <w:gridCol w:w="561"/>
        <w:gridCol w:w="959"/>
        <w:gridCol w:w="1134"/>
        <w:gridCol w:w="1134"/>
      </w:tblGrid>
      <w:tr w:rsidR="00A826AC" w:rsidRPr="00105FCC" w:rsidTr="00A826AC">
        <w:trPr>
          <w:jc w:val="center"/>
        </w:trPr>
        <w:tc>
          <w:tcPr>
            <w:tcW w:w="561" w:type="dxa"/>
          </w:tcPr>
          <w:p w:rsidR="00A826AC" w:rsidRPr="00105FCC" w:rsidRDefault="00A826AC" w:rsidP="00A826AC">
            <w:pPr>
              <w:rPr>
                <w:rFonts w:asciiTheme="majorHAnsi" w:hAnsiTheme="majorHAnsi" w:cstheme="majorHAnsi"/>
              </w:rPr>
            </w:pPr>
          </w:p>
        </w:tc>
        <w:tc>
          <w:tcPr>
            <w:tcW w:w="959"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0</w:t>
            </w:r>
          </w:p>
        </w:tc>
        <w:tc>
          <w:tcPr>
            <w:tcW w:w="1134"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1</w:t>
            </w:r>
          </w:p>
        </w:tc>
        <w:tc>
          <w:tcPr>
            <w:tcW w:w="1134"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2</w:t>
            </w:r>
          </w:p>
        </w:tc>
      </w:tr>
      <w:tr w:rsidR="00A826AC" w:rsidRPr="00105FCC" w:rsidTr="00A826AC">
        <w:trPr>
          <w:jc w:val="center"/>
        </w:trPr>
        <w:tc>
          <w:tcPr>
            <w:tcW w:w="561"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0</w:t>
            </w:r>
          </w:p>
        </w:tc>
        <w:tc>
          <w:tcPr>
            <w:tcW w:w="959"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A</w:t>
            </w:r>
          </w:p>
        </w:tc>
        <w:tc>
          <w:tcPr>
            <w:tcW w:w="1134" w:type="dxa"/>
          </w:tcPr>
          <w:p w:rsidR="00A826AC" w:rsidRPr="00105FCC" w:rsidRDefault="00C51359" w:rsidP="00A826AC">
            <w:pPr>
              <w:rPr>
                <w:rFonts w:asciiTheme="majorHAnsi" w:hAnsiTheme="majorHAnsi" w:cstheme="majorHAnsi"/>
              </w:rPr>
            </w:pPr>
            <w:r>
              <w:rPr>
                <w:rFonts w:asciiTheme="majorHAnsi" w:hAnsiTheme="majorHAnsi" w:cstheme="majorHAnsi"/>
              </w:rPr>
              <w:t>B</w:t>
            </w:r>
          </w:p>
        </w:tc>
        <w:tc>
          <w:tcPr>
            <w:tcW w:w="1134" w:type="dxa"/>
          </w:tcPr>
          <w:p w:rsidR="00A826AC" w:rsidRPr="00105FCC" w:rsidRDefault="00C51359" w:rsidP="00A826AC">
            <w:pPr>
              <w:rPr>
                <w:rFonts w:asciiTheme="majorHAnsi" w:hAnsiTheme="majorHAnsi" w:cstheme="majorHAnsi"/>
              </w:rPr>
            </w:pPr>
            <w:r>
              <w:rPr>
                <w:rFonts w:asciiTheme="majorHAnsi" w:hAnsiTheme="majorHAnsi" w:cstheme="majorHAnsi"/>
              </w:rPr>
              <w:t>C</w:t>
            </w:r>
          </w:p>
        </w:tc>
      </w:tr>
      <w:tr w:rsidR="00A826AC" w:rsidRPr="00105FCC" w:rsidTr="00A826AC">
        <w:trPr>
          <w:jc w:val="center"/>
        </w:trPr>
        <w:tc>
          <w:tcPr>
            <w:tcW w:w="561"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1</w:t>
            </w:r>
          </w:p>
        </w:tc>
        <w:tc>
          <w:tcPr>
            <w:tcW w:w="959" w:type="dxa"/>
          </w:tcPr>
          <w:p w:rsidR="00A826AC" w:rsidRPr="00105FCC" w:rsidRDefault="00C51359" w:rsidP="00A826AC">
            <w:pPr>
              <w:rPr>
                <w:rFonts w:asciiTheme="majorHAnsi" w:hAnsiTheme="majorHAnsi" w:cstheme="majorHAnsi"/>
              </w:rPr>
            </w:pPr>
            <w:r>
              <w:rPr>
                <w:rFonts w:asciiTheme="majorHAnsi" w:hAnsiTheme="majorHAnsi" w:cstheme="majorHAnsi" w:hint="eastAsia"/>
              </w:rPr>
              <w:t>D</w:t>
            </w:r>
          </w:p>
        </w:tc>
        <w:tc>
          <w:tcPr>
            <w:tcW w:w="1134" w:type="dxa"/>
          </w:tcPr>
          <w:p w:rsidR="00A826AC" w:rsidRPr="00105FCC" w:rsidRDefault="00C51359" w:rsidP="00A826AC">
            <w:pPr>
              <w:rPr>
                <w:rFonts w:asciiTheme="majorHAnsi" w:hAnsiTheme="majorHAnsi" w:cstheme="majorHAnsi"/>
              </w:rPr>
            </w:pPr>
            <w:r>
              <w:rPr>
                <w:rFonts w:asciiTheme="majorHAnsi" w:hAnsiTheme="majorHAnsi" w:cstheme="majorHAnsi" w:hint="eastAsia"/>
              </w:rPr>
              <w:t>E</w:t>
            </w:r>
          </w:p>
        </w:tc>
        <w:tc>
          <w:tcPr>
            <w:tcW w:w="1134" w:type="dxa"/>
          </w:tcPr>
          <w:p w:rsidR="00A826AC" w:rsidRPr="00105FCC" w:rsidRDefault="00C51359" w:rsidP="00A826AC">
            <w:pPr>
              <w:rPr>
                <w:rFonts w:asciiTheme="majorHAnsi" w:hAnsiTheme="majorHAnsi" w:cstheme="majorHAnsi"/>
              </w:rPr>
            </w:pPr>
            <w:r>
              <w:rPr>
                <w:rFonts w:asciiTheme="majorHAnsi" w:hAnsiTheme="majorHAnsi" w:cstheme="majorHAnsi" w:hint="eastAsia"/>
              </w:rPr>
              <w:t>F</w:t>
            </w:r>
          </w:p>
        </w:tc>
      </w:tr>
      <w:tr w:rsidR="00A826AC" w:rsidRPr="00105FCC" w:rsidTr="00A826AC">
        <w:trPr>
          <w:jc w:val="center"/>
        </w:trPr>
        <w:tc>
          <w:tcPr>
            <w:tcW w:w="561"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2</w:t>
            </w:r>
          </w:p>
        </w:tc>
        <w:tc>
          <w:tcPr>
            <w:tcW w:w="959" w:type="dxa"/>
          </w:tcPr>
          <w:p w:rsidR="00A826AC" w:rsidRPr="00105FCC" w:rsidRDefault="00C51359" w:rsidP="00A826AC">
            <w:pPr>
              <w:rPr>
                <w:rFonts w:asciiTheme="majorHAnsi" w:hAnsiTheme="majorHAnsi" w:cstheme="majorHAnsi"/>
              </w:rPr>
            </w:pPr>
            <w:r>
              <w:rPr>
                <w:rFonts w:asciiTheme="majorHAnsi" w:hAnsiTheme="majorHAnsi" w:cstheme="majorHAnsi" w:hint="eastAsia"/>
              </w:rPr>
              <w:t>G</w:t>
            </w:r>
          </w:p>
        </w:tc>
        <w:tc>
          <w:tcPr>
            <w:tcW w:w="1134" w:type="dxa"/>
          </w:tcPr>
          <w:p w:rsidR="00A826AC" w:rsidRPr="00105FCC" w:rsidRDefault="00C51359" w:rsidP="00A826AC">
            <w:pPr>
              <w:rPr>
                <w:rFonts w:asciiTheme="majorHAnsi" w:hAnsiTheme="majorHAnsi" w:cstheme="majorHAnsi"/>
              </w:rPr>
            </w:pPr>
            <w:r>
              <w:rPr>
                <w:rFonts w:asciiTheme="majorHAnsi" w:hAnsiTheme="majorHAnsi" w:cstheme="majorHAnsi" w:hint="eastAsia"/>
              </w:rPr>
              <w:t>H</w:t>
            </w:r>
          </w:p>
        </w:tc>
        <w:tc>
          <w:tcPr>
            <w:tcW w:w="1134" w:type="dxa"/>
          </w:tcPr>
          <w:p w:rsidR="00A826AC" w:rsidRPr="00105FCC" w:rsidRDefault="00C51359" w:rsidP="00A826AC">
            <w:pPr>
              <w:rPr>
                <w:rFonts w:asciiTheme="majorHAnsi" w:hAnsiTheme="majorHAnsi" w:cstheme="majorHAnsi"/>
              </w:rPr>
            </w:pPr>
            <w:r>
              <w:rPr>
                <w:rFonts w:asciiTheme="majorHAnsi" w:hAnsiTheme="majorHAnsi" w:cstheme="majorHAnsi" w:hint="eastAsia"/>
              </w:rPr>
              <w:t>I</w:t>
            </w:r>
          </w:p>
        </w:tc>
      </w:tr>
      <w:tr w:rsidR="00A826AC" w:rsidRPr="00105FCC" w:rsidTr="00A826AC">
        <w:trPr>
          <w:jc w:val="center"/>
        </w:trPr>
        <w:tc>
          <w:tcPr>
            <w:tcW w:w="561"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3</w:t>
            </w:r>
          </w:p>
        </w:tc>
        <w:tc>
          <w:tcPr>
            <w:tcW w:w="959" w:type="dxa"/>
          </w:tcPr>
          <w:p w:rsidR="00A826AC" w:rsidRPr="00105FCC" w:rsidRDefault="00C51359" w:rsidP="00A826AC">
            <w:pPr>
              <w:rPr>
                <w:rFonts w:asciiTheme="majorHAnsi" w:hAnsiTheme="majorHAnsi" w:cstheme="majorHAnsi"/>
              </w:rPr>
            </w:pPr>
            <w:r>
              <w:rPr>
                <w:rFonts w:asciiTheme="majorHAnsi" w:hAnsiTheme="majorHAnsi" w:cstheme="majorHAnsi" w:hint="eastAsia"/>
              </w:rPr>
              <w:t>J</w:t>
            </w:r>
          </w:p>
        </w:tc>
        <w:tc>
          <w:tcPr>
            <w:tcW w:w="1134" w:type="dxa"/>
          </w:tcPr>
          <w:p w:rsidR="00A826AC" w:rsidRPr="00105FCC" w:rsidRDefault="00C51359" w:rsidP="00A826AC">
            <w:pPr>
              <w:rPr>
                <w:rFonts w:asciiTheme="majorHAnsi" w:hAnsiTheme="majorHAnsi" w:cstheme="majorHAnsi"/>
              </w:rPr>
            </w:pPr>
            <w:r>
              <w:rPr>
                <w:rFonts w:asciiTheme="majorHAnsi" w:hAnsiTheme="majorHAnsi" w:cstheme="majorHAnsi" w:hint="eastAsia"/>
              </w:rPr>
              <w:t>K</w:t>
            </w:r>
          </w:p>
        </w:tc>
        <w:tc>
          <w:tcPr>
            <w:tcW w:w="1134" w:type="dxa"/>
          </w:tcPr>
          <w:p w:rsidR="00A826AC" w:rsidRPr="00105FCC" w:rsidRDefault="00C51359" w:rsidP="00A826AC">
            <w:pPr>
              <w:rPr>
                <w:rFonts w:asciiTheme="majorHAnsi" w:hAnsiTheme="majorHAnsi" w:cstheme="majorHAnsi"/>
              </w:rPr>
            </w:pPr>
            <w:r>
              <w:rPr>
                <w:rFonts w:asciiTheme="majorHAnsi" w:hAnsiTheme="majorHAnsi" w:cstheme="majorHAnsi" w:hint="eastAsia"/>
              </w:rPr>
              <w:t>L</w:t>
            </w:r>
          </w:p>
        </w:tc>
      </w:tr>
    </w:tbl>
    <w:p w:rsidR="00A826AC" w:rsidRPr="00105FCC" w:rsidRDefault="00A826AC" w:rsidP="005D0EDB">
      <w:pPr>
        <w:rPr>
          <w:rFonts w:asciiTheme="majorHAnsi" w:hAnsiTheme="majorHAnsi" w:cstheme="majorHAnsi"/>
        </w:rPr>
      </w:pPr>
    </w:p>
    <w:tbl>
      <w:tblPr>
        <w:tblStyle w:val="ab"/>
        <w:tblW w:w="0" w:type="auto"/>
        <w:tblInd w:w="454" w:type="dxa"/>
        <w:tblLook w:val="04A0" w:firstRow="1" w:lastRow="0" w:firstColumn="1" w:lastColumn="0" w:noHBand="0" w:noVBand="1"/>
      </w:tblPr>
      <w:tblGrid>
        <w:gridCol w:w="7338"/>
      </w:tblGrid>
      <w:tr w:rsidR="00A826AC" w:rsidRPr="00105FCC" w:rsidTr="005D0EDB">
        <w:tc>
          <w:tcPr>
            <w:tcW w:w="7338" w:type="dxa"/>
          </w:tcPr>
          <w:p w:rsidR="00A826AC" w:rsidRPr="00105FCC" w:rsidRDefault="00A826AC" w:rsidP="00A826AC">
            <w:pPr>
              <w:rPr>
                <w:rFonts w:asciiTheme="majorHAnsi" w:hAnsiTheme="majorHAnsi" w:cstheme="majorHAnsi"/>
              </w:rPr>
            </w:pPr>
            <w:r w:rsidRPr="00105FCC">
              <w:rPr>
                <w:rFonts w:ascii="Cambria Math" w:hAnsi="Cambria Math" w:cs="Cambria Math"/>
              </w:rPr>
              <w:t>▽</w:t>
            </w:r>
            <w:r w:rsidRPr="00105FCC">
              <w:rPr>
                <w:rFonts w:asciiTheme="majorHAnsi" w:hAnsiTheme="majorHAnsi" w:cstheme="majorHAnsi"/>
              </w:rPr>
              <w:t>JSON</w:t>
            </w:r>
            <w:r w:rsidR="00C51359">
              <w:rPr>
                <w:rFonts w:asciiTheme="majorHAnsi" w:hAnsiTheme="majorHAnsi" w:cstheme="majorHAnsi"/>
              </w:rPr>
              <w:t xml:space="preserve"> format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"resultdata":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"CONTENTS":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w:t>
            </w:r>
            <w:r w:rsidRPr="00A826AC">
              <w:rPr>
                <w:rFonts w:asciiTheme="majorHAnsi" w:hAnsiTheme="majorHAnsi" w:cstheme="majorHAnsi" w:hint="eastAsia"/>
              </w:rPr>
              <w:t>RECORD_LENGTH": 3,</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w:t>
            </w:r>
            <w:r w:rsidRPr="00A826AC">
              <w:rPr>
                <w:rFonts w:asciiTheme="majorHAnsi" w:hAnsiTheme="majorHAnsi" w:cstheme="majorHAnsi" w:hint="eastAsia"/>
              </w:rPr>
              <w:t>BODY":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"0":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"A",</w:t>
            </w:r>
          </w:p>
          <w:p w:rsidR="00A826AC" w:rsidRPr="00A826AC" w:rsidRDefault="00C51359" w:rsidP="00A826AC">
            <w:pPr>
              <w:widowControl/>
              <w:jc w:val="left"/>
              <w:rPr>
                <w:rFonts w:asciiTheme="majorHAnsi" w:hAnsiTheme="majorHAnsi" w:cstheme="majorHAnsi"/>
              </w:rPr>
            </w:pPr>
            <w:r>
              <w:rPr>
                <w:rFonts w:asciiTheme="majorHAnsi" w:hAnsiTheme="majorHAnsi" w:cstheme="majorHAnsi"/>
              </w:rPr>
              <w:t xml:space="preserve">                    "B</w:t>
            </w:r>
            <w:r w:rsidR="00A826AC" w:rsidRPr="00A826AC">
              <w:rPr>
                <w:rFonts w:asciiTheme="majorHAnsi" w:hAnsiTheme="majorHAnsi" w:cstheme="majorHAnsi"/>
              </w:rPr>
              <w:t>",</w:t>
            </w:r>
          </w:p>
          <w:p w:rsidR="00A826AC" w:rsidRPr="00A826AC" w:rsidRDefault="00C51359" w:rsidP="00A826AC">
            <w:pPr>
              <w:widowControl/>
              <w:jc w:val="left"/>
              <w:rPr>
                <w:rFonts w:asciiTheme="majorHAnsi" w:hAnsiTheme="majorHAnsi" w:cstheme="majorHAnsi"/>
              </w:rPr>
            </w:pPr>
            <w:r>
              <w:rPr>
                <w:rFonts w:asciiTheme="majorHAnsi" w:hAnsiTheme="majorHAnsi" w:cstheme="majorHAnsi"/>
              </w:rPr>
              <w:t xml:space="preserve">                    "C</w:t>
            </w:r>
            <w:r w:rsidR="00A826AC" w:rsidRPr="00A826AC">
              <w:rPr>
                <w:rFonts w:asciiTheme="majorHAnsi" w:hAnsiTheme="majorHAnsi" w:cstheme="majorHAnsi"/>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"1":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00C51359">
              <w:rPr>
                <w:rFonts w:asciiTheme="majorHAnsi" w:hAnsiTheme="majorHAnsi" w:cstheme="majorHAnsi" w:hint="eastAsia"/>
              </w:rPr>
              <w:t>D</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00C51359">
              <w:rPr>
                <w:rFonts w:asciiTheme="majorHAnsi" w:hAnsiTheme="majorHAnsi" w:cstheme="majorHAnsi" w:hint="eastAsia"/>
              </w:rPr>
              <w:t>E</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00C51359">
              <w:rPr>
                <w:rFonts w:asciiTheme="majorHAnsi" w:hAnsiTheme="majorHAnsi" w:cstheme="majorHAnsi" w:hint="eastAsia"/>
              </w:rPr>
              <w:t>F</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"2":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00C51359">
              <w:rPr>
                <w:rFonts w:asciiTheme="majorHAnsi" w:hAnsiTheme="majorHAnsi" w:cstheme="majorHAnsi" w:hint="eastAsia"/>
              </w:rPr>
              <w:t>G</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00C51359">
              <w:rPr>
                <w:rFonts w:asciiTheme="majorHAnsi" w:hAnsiTheme="majorHAnsi" w:cstheme="majorHAnsi" w:hint="eastAsia"/>
              </w:rPr>
              <w:t>H</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00C51359">
              <w:rPr>
                <w:rFonts w:asciiTheme="majorHAnsi" w:hAnsiTheme="majorHAnsi" w:cstheme="majorHAnsi" w:hint="eastAsia"/>
              </w:rPr>
              <w:t>I</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"3":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00C51359">
              <w:rPr>
                <w:rFonts w:asciiTheme="majorHAnsi" w:hAnsiTheme="majorHAnsi" w:cstheme="majorHAnsi" w:hint="eastAsia"/>
              </w:rPr>
              <w:t>J</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00C51359">
              <w:rPr>
                <w:rFonts w:asciiTheme="majorHAnsi" w:hAnsiTheme="majorHAnsi" w:cstheme="majorHAnsi" w:hint="eastAsia"/>
              </w:rPr>
              <w:t>K</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00C51359">
              <w:rPr>
                <w:rFonts w:asciiTheme="majorHAnsi" w:hAnsiTheme="majorHAnsi" w:cstheme="majorHAnsi" w:hint="eastAsia"/>
              </w:rPr>
              <w:t>L</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105FCC" w:rsidRDefault="00A826AC" w:rsidP="00A826AC">
            <w:pPr>
              <w:rPr>
                <w:rFonts w:asciiTheme="majorHAnsi" w:hAnsiTheme="majorHAnsi" w:cstheme="majorHAnsi"/>
                <w:szCs w:val="21"/>
              </w:rPr>
            </w:pPr>
            <w:r w:rsidRPr="00A826AC">
              <w:rPr>
                <w:rFonts w:asciiTheme="majorHAnsi" w:hAnsiTheme="majorHAnsi" w:cstheme="majorHAnsi"/>
              </w:rPr>
              <w:lastRenderedPageBreak/>
              <w:t>}</w:t>
            </w:r>
          </w:p>
        </w:tc>
      </w:tr>
    </w:tbl>
    <w:p w:rsidR="00A46316" w:rsidRPr="00105FCC" w:rsidRDefault="00A46316" w:rsidP="005D0EDB">
      <w:pPr>
        <w:pStyle w:val="52"/>
        <w:ind w:leftChars="0" w:left="0"/>
        <w:rPr>
          <w:rFonts w:asciiTheme="majorHAnsi" w:hAnsiTheme="majorHAnsi" w:cstheme="majorHAnsi"/>
        </w:rPr>
      </w:pPr>
    </w:p>
    <w:p w:rsidR="00A46316" w:rsidRPr="00105FCC" w:rsidRDefault="00A46316" w:rsidP="007503CC">
      <w:pPr>
        <w:pStyle w:val="4"/>
        <w:rPr>
          <w:rFonts w:asciiTheme="majorHAnsi" w:hAnsiTheme="majorHAnsi" w:cstheme="majorHAnsi"/>
        </w:rPr>
      </w:pPr>
      <w:bookmarkStart w:id="13" w:name="_INFO(X-Command)"/>
      <w:bookmarkStart w:id="14" w:name="_Toc96603232"/>
      <w:bookmarkEnd w:id="13"/>
      <w:r w:rsidRPr="00105FCC">
        <w:rPr>
          <w:rFonts w:asciiTheme="majorHAnsi" w:hAnsiTheme="majorHAnsi" w:cstheme="majorHAnsi"/>
        </w:rPr>
        <w:t>INFO(X-Command)</w:t>
      </w:r>
      <w:bookmarkEnd w:id="14"/>
    </w:p>
    <w:p w:rsidR="00A46316" w:rsidRPr="00105FCC" w:rsidRDefault="00C51359" w:rsidP="007503CC">
      <w:pPr>
        <w:pStyle w:val="52"/>
        <w:rPr>
          <w:rFonts w:asciiTheme="majorHAnsi" w:hAnsiTheme="majorHAnsi" w:cstheme="majorHAnsi"/>
        </w:rPr>
      </w:pPr>
      <w:r>
        <w:rPr>
          <w:rFonts w:asciiTheme="majorHAnsi" w:hAnsiTheme="majorHAnsi" w:cstheme="majorHAnsi"/>
        </w:rPr>
        <w:tab/>
      </w:r>
      <w:r>
        <w:rPr>
          <w:rFonts w:asciiTheme="majorHAnsi" w:hAnsiTheme="majorHAnsi" w:cstheme="majorHAnsi" w:hint="eastAsia"/>
        </w:rPr>
        <w:t>Obtain column information only.</w:t>
      </w:r>
    </w:p>
    <w:p w:rsidR="00A46316" w:rsidRDefault="00C51359" w:rsidP="007503CC">
      <w:pPr>
        <w:pStyle w:val="52"/>
        <w:rPr>
          <w:rFonts w:asciiTheme="majorHAnsi" w:hAnsiTheme="majorHAnsi" w:cstheme="majorHAnsi"/>
        </w:rPr>
      </w:pPr>
      <w:r>
        <w:rPr>
          <w:rFonts w:asciiTheme="majorHAnsi" w:hAnsiTheme="majorHAnsi" w:cstheme="majorHAnsi"/>
        </w:rPr>
        <w:tab/>
        <w:t xml:space="preserve">It is possible to obtain required information only by executing </w:t>
      </w:r>
      <w:r w:rsidR="00A46316" w:rsidRPr="00105FCC">
        <w:rPr>
          <w:rFonts w:asciiTheme="majorHAnsi" w:hAnsiTheme="majorHAnsi" w:cstheme="majorHAnsi"/>
        </w:rPr>
        <w:t>X-Command</w:t>
      </w:r>
      <w:r>
        <w:rPr>
          <w:rFonts w:asciiTheme="majorHAnsi" w:hAnsiTheme="majorHAnsi" w:cstheme="majorHAnsi"/>
        </w:rPr>
        <w:t xml:space="preserve"> </w:t>
      </w:r>
      <w:r w:rsidR="00A46316" w:rsidRPr="00105FCC">
        <w:rPr>
          <w:rFonts w:asciiTheme="majorHAnsi" w:hAnsiTheme="majorHAnsi" w:cstheme="majorHAnsi"/>
        </w:rPr>
        <w:t>(FILTER)</w:t>
      </w:r>
      <w:r>
        <w:rPr>
          <w:rFonts w:asciiTheme="majorHAnsi" w:hAnsiTheme="majorHAnsi" w:cstheme="majorHAnsi"/>
        </w:rPr>
        <w:t xml:space="preserve"> or </w:t>
      </w:r>
      <w:r>
        <w:rPr>
          <w:rFonts w:asciiTheme="majorHAnsi" w:hAnsiTheme="majorHAnsi" w:cstheme="majorHAnsi"/>
        </w:rPr>
        <w:tab/>
      </w:r>
      <w:r w:rsidR="00A46316" w:rsidRPr="00105FCC">
        <w:rPr>
          <w:rFonts w:asciiTheme="majorHAnsi" w:hAnsiTheme="majorHAnsi" w:cstheme="majorHAnsi"/>
        </w:rPr>
        <w:t>X-Command</w:t>
      </w:r>
      <w:r>
        <w:rPr>
          <w:rFonts w:asciiTheme="majorHAnsi" w:hAnsiTheme="majorHAnsi" w:cstheme="majorHAnsi"/>
        </w:rPr>
        <w:t xml:space="preserve"> </w:t>
      </w:r>
      <w:r w:rsidR="00A46316" w:rsidRPr="00105FCC">
        <w:rPr>
          <w:rFonts w:asciiTheme="majorHAnsi" w:hAnsiTheme="majorHAnsi" w:cstheme="majorHAnsi"/>
        </w:rPr>
        <w:t>(EDIT)</w:t>
      </w:r>
      <w:r>
        <w:rPr>
          <w:rFonts w:asciiTheme="majorHAnsi" w:hAnsiTheme="majorHAnsi" w:cstheme="majorHAnsi"/>
        </w:rPr>
        <w:t>.</w:t>
      </w:r>
    </w:p>
    <w:p w:rsidR="00C75696" w:rsidRPr="00105FCC" w:rsidRDefault="00C75696" w:rsidP="007503CC">
      <w:pPr>
        <w:pStyle w:val="52"/>
        <w:rPr>
          <w:rFonts w:asciiTheme="majorHAnsi" w:hAnsiTheme="majorHAnsi" w:cstheme="majorHAnsi"/>
        </w:rPr>
      </w:pP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C51359">
        <w:rPr>
          <w:rFonts w:asciiTheme="majorHAnsi" w:hAnsiTheme="majorHAnsi" w:cstheme="majorHAnsi"/>
        </w:rPr>
        <w:t xml:space="preserve"> Header</w:t>
      </w:r>
    </w:p>
    <w:p w:rsidR="00A46316" w:rsidRPr="00105FCC" w:rsidRDefault="00C51359" w:rsidP="007503CC">
      <w:pPr>
        <w:pStyle w:val="af2"/>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A46316"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5F1F35">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5F1F35">
        <w:rPr>
          <w:rFonts w:asciiTheme="majorHAnsi" w:hAnsiTheme="majorHAnsi" w:cstheme="majorHAnsi"/>
          <w:noProof/>
        </w:rPr>
        <w:t>5</w:t>
      </w:r>
      <w:r w:rsidR="00A826AC">
        <w:rPr>
          <w:rFonts w:asciiTheme="majorHAnsi" w:hAnsiTheme="majorHAnsi" w:cstheme="majorHAnsi"/>
        </w:rPr>
        <w:fldChar w:fldCharType="end"/>
      </w:r>
      <w:r w:rsidR="00A46316" w:rsidRPr="00105FCC">
        <w:rPr>
          <w:rFonts w:asciiTheme="majorHAnsi" w:hAnsiTheme="majorHAnsi" w:cstheme="majorHAnsi"/>
        </w:rPr>
        <w:t xml:space="preserve"> HTTP</w:t>
      </w:r>
      <w:r>
        <w:rPr>
          <w:rFonts w:asciiTheme="majorHAnsi" w:hAnsiTheme="majorHAnsi" w:cstheme="majorHAnsi"/>
        </w:rPr>
        <w:t xml:space="preserve"> Header parameter list</w:t>
      </w:r>
    </w:p>
    <w:tbl>
      <w:tblPr>
        <w:tblStyle w:val="ab"/>
        <w:tblW w:w="0" w:type="auto"/>
        <w:tblInd w:w="1384" w:type="dxa"/>
        <w:tblLook w:val="04A0" w:firstRow="1" w:lastRow="0" w:firstColumn="1" w:lastColumn="0" w:noHBand="0" w:noVBand="1"/>
      </w:tblPr>
      <w:tblGrid>
        <w:gridCol w:w="2410"/>
        <w:gridCol w:w="4536"/>
      </w:tblGrid>
      <w:tr w:rsidR="00A46316" w:rsidRPr="00105FCC" w:rsidTr="00A46316">
        <w:tc>
          <w:tcPr>
            <w:tcW w:w="2410"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C51359">
              <w:rPr>
                <w:rFonts w:asciiTheme="majorHAnsi" w:hAnsiTheme="majorHAnsi" w:cstheme="majorHAnsi"/>
                <w:color w:val="FFFFFF" w:themeColor="background1"/>
              </w:rPr>
              <w:t xml:space="preserve"> header</w:t>
            </w:r>
          </w:p>
        </w:tc>
        <w:tc>
          <w:tcPr>
            <w:tcW w:w="4536" w:type="dxa"/>
            <w:shd w:val="clear" w:color="auto" w:fill="002B62"/>
          </w:tcPr>
          <w:p w:rsidR="00A46316" w:rsidRPr="00105FCC" w:rsidRDefault="00C51359" w:rsidP="007503CC">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w:t>
            </w:r>
            <w:r>
              <w:rPr>
                <w:rFonts w:asciiTheme="majorHAnsi" w:hAnsiTheme="majorHAnsi" w:cstheme="majorHAnsi"/>
                <w:color w:val="FFFFFF" w:themeColor="background1"/>
              </w:rPr>
              <w:t>alue</w:t>
            </w:r>
          </w:p>
        </w:tc>
      </w:tr>
      <w:tr w:rsidR="00A46316" w:rsidRPr="00105FCC" w:rsidTr="00A46316">
        <w:tc>
          <w:tcPr>
            <w:tcW w:w="2410"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453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INFO</w:t>
            </w:r>
          </w:p>
        </w:tc>
      </w:tr>
    </w:tbl>
    <w:p w:rsidR="00A46316" w:rsidRPr="00105FCC" w:rsidRDefault="00A46316" w:rsidP="007503CC">
      <w:pPr>
        <w:pStyle w:val="52"/>
        <w:ind w:firstLineChars="100" w:firstLine="210"/>
        <w:rPr>
          <w:rFonts w:asciiTheme="majorHAnsi" w:hAnsiTheme="majorHAnsi" w:cstheme="majorHAnsi"/>
        </w:rPr>
      </w:pP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00C51359">
        <w:rPr>
          <w:rFonts w:asciiTheme="majorHAnsi" w:hAnsiTheme="majorHAnsi" w:cstheme="majorHAnsi"/>
        </w:rPr>
        <w:t xml:space="preserve"> parameter</w:t>
      </w:r>
    </w:p>
    <w:p w:rsidR="00A46316" w:rsidRPr="00105FCC" w:rsidRDefault="00C51359" w:rsidP="007503CC">
      <w:pPr>
        <w:pStyle w:val="52"/>
        <w:ind w:firstLineChars="200" w:firstLine="420"/>
        <w:rPr>
          <w:rFonts w:asciiTheme="majorHAnsi" w:hAnsiTheme="majorHAnsi" w:cstheme="majorHAnsi"/>
        </w:rPr>
      </w:pPr>
      <w:r>
        <w:rPr>
          <w:rFonts w:asciiTheme="majorHAnsi" w:hAnsiTheme="majorHAnsi" w:cstheme="majorHAnsi"/>
        </w:rPr>
        <w:t>None</w:t>
      </w:r>
    </w:p>
    <w:p w:rsidR="00A46316" w:rsidRPr="00105FCC" w:rsidRDefault="00A46316" w:rsidP="007503CC">
      <w:pPr>
        <w:pStyle w:val="52"/>
        <w:ind w:firstLineChars="200" w:firstLine="420"/>
        <w:rPr>
          <w:rFonts w:asciiTheme="majorHAnsi" w:hAnsiTheme="majorHAnsi" w:cstheme="majorHAnsi"/>
        </w:rPr>
      </w:pPr>
    </w:p>
    <w:p w:rsidR="00A46316" w:rsidRPr="00105FCC" w:rsidRDefault="00C51359" w:rsidP="007503CC">
      <w:pPr>
        <w:pStyle w:val="52"/>
        <w:ind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A46316" w:rsidRPr="00105FCC" w:rsidRDefault="00C51359" w:rsidP="00C51359">
      <w:pPr>
        <w:pStyle w:val="52"/>
        <w:numPr>
          <w:ilvl w:val="0"/>
          <w:numId w:val="27"/>
        </w:numPr>
        <w:ind w:leftChars="0"/>
        <w:rPr>
          <w:rFonts w:asciiTheme="majorHAnsi" w:hAnsiTheme="majorHAnsi" w:cstheme="majorHAnsi"/>
        </w:rPr>
      </w:pPr>
      <w:r>
        <w:rPr>
          <w:rFonts w:asciiTheme="majorHAnsi" w:hAnsiTheme="majorHAnsi" w:cstheme="majorHAnsi"/>
        </w:rPr>
        <w:t>Column information (Column number and column name)</w:t>
      </w:r>
    </w:p>
    <w:p w:rsidR="00A46316" w:rsidRDefault="00C51359" w:rsidP="007503CC">
      <w:pPr>
        <w:pStyle w:val="52"/>
        <w:ind w:firstLineChars="300" w:firstLine="630"/>
        <w:rPr>
          <w:rFonts w:asciiTheme="majorHAnsi" w:hAnsiTheme="majorHAnsi" w:cstheme="majorHAnsi"/>
        </w:rPr>
      </w:pPr>
      <w:r>
        <w:rPr>
          <w:rFonts w:asciiTheme="majorHAnsi" w:hAnsiTheme="majorHAnsi" w:cstheme="majorHAnsi"/>
        </w:rPr>
        <w:t>(JSON format)</w:t>
      </w:r>
    </w:p>
    <w:p w:rsidR="00A46316" w:rsidRPr="00F63BBC" w:rsidRDefault="00F63BBC" w:rsidP="00F63BBC">
      <w:pPr>
        <w:pStyle w:val="52"/>
        <w:ind w:firstLineChars="300" w:firstLine="630"/>
        <w:rPr>
          <w:rFonts w:asciiTheme="majorHAnsi" w:hAnsiTheme="majorHAnsi" w:cstheme="majorHAnsi"/>
        </w:rPr>
      </w:pPr>
      <w:r>
        <w:rPr>
          <w:rFonts w:asciiTheme="majorHAnsi" w:hAnsiTheme="majorHAnsi" w:cstheme="majorHAnsi"/>
        </w:rPr>
        <w:t>Stored as</w:t>
      </w:r>
      <w:r w:rsidR="00C51359">
        <w:rPr>
          <w:rFonts w:asciiTheme="majorHAnsi" w:hAnsiTheme="majorHAnsi" w:cstheme="majorHAnsi"/>
        </w:rPr>
        <w:t xml:space="preserve"> array with n</w:t>
      </w:r>
      <w:r w:rsidR="00C51359" w:rsidRPr="003E5D52">
        <w:rPr>
          <w:rFonts w:asciiTheme="majorHAnsi" w:hAnsiTheme="majorHAnsi" w:cstheme="majorHAnsi"/>
        </w:rPr>
        <w:t xml:space="preserve">umeric </w:t>
      </w:r>
      <w:r w:rsidR="00C51359">
        <w:rPr>
          <w:rFonts w:asciiTheme="majorHAnsi" w:hAnsiTheme="majorHAnsi" w:cstheme="majorHAnsi"/>
        </w:rPr>
        <w:t xml:space="preserve">key </w:t>
      </w:r>
      <w:r w:rsidR="00C51359" w:rsidRPr="003E5D52">
        <w:rPr>
          <w:rFonts w:asciiTheme="majorHAnsi" w:hAnsiTheme="majorHAnsi" w:cstheme="majorHAnsi"/>
        </w:rPr>
        <w:t xml:space="preserve">value starting from 0 </w:t>
      </w:r>
      <w:r>
        <w:rPr>
          <w:rFonts w:asciiTheme="majorHAnsi" w:hAnsiTheme="majorHAnsi" w:cstheme="majorHAnsi"/>
        </w:rPr>
        <w:t>i</w:t>
      </w:r>
      <w:r w:rsidR="00C51359" w:rsidRPr="003E5D52">
        <w:rPr>
          <w:rFonts w:asciiTheme="majorHAnsi" w:hAnsiTheme="majorHAnsi" w:cstheme="majorHAnsi"/>
        </w:rPr>
        <w:t>n key{resultdata}</w:t>
      </w:r>
      <w:r w:rsidR="00C51359">
        <w:rPr>
          <w:rFonts w:asciiTheme="majorHAnsi" w:hAnsiTheme="majorHAnsi" w:cstheme="majorHAnsi"/>
        </w:rPr>
        <w:t xml:space="preserve"> </w:t>
      </w:r>
      <w:r w:rsidR="00C51359" w:rsidRPr="003E5D52">
        <w:rPr>
          <w:rFonts w:asciiTheme="majorHAnsi" w:hAnsiTheme="majorHAnsi" w:cstheme="majorHAnsi"/>
        </w:rPr>
        <w:t>-&gt;</w:t>
      </w:r>
      <w:r w:rsidR="00C51359">
        <w:rPr>
          <w:rFonts w:asciiTheme="majorHAnsi" w:hAnsiTheme="majorHAnsi" w:cstheme="majorHAnsi"/>
        </w:rPr>
        <w:t xml:space="preserve"> </w:t>
      </w:r>
      <w:r w:rsidR="00C51359" w:rsidRPr="003E5D52">
        <w:rPr>
          <w:rFonts w:asciiTheme="majorHAnsi" w:hAnsiTheme="majorHAnsi" w:cstheme="majorHAnsi"/>
        </w:rPr>
        <w:t>key{CONTENTS}</w:t>
      </w:r>
      <w:r w:rsidR="00C51359">
        <w:rPr>
          <w:rFonts w:asciiTheme="majorHAnsi" w:hAnsiTheme="majorHAnsi" w:cstheme="majorHAnsi"/>
        </w:rPr>
        <w:t xml:space="preserve"> </w:t>
      </w:r>
      <w:r w:rsidR="00C51359" w:rsidRPr="003E5D52">
        <w:rPr>
          <w:rFonts w:asciiTheme="majorHAnsi" w:hAnsiTheme="majorHAnsi" w:cstheme="majorHAnsi"/>
        </w:rPr>
        <w:t>-&gt;</w:t>
      </w:r>
      <w:r w:rsidR="00C51359">
        <w:rPr>
          <w:rFonts w:asciiTheme="majorHAnsi" w:hAnsiTheme="majorHAnsi" w:cstheme="majorHAnsi"/>
        </w:rPr>
        <w:t xml:space="preserve"> </w:t>
      </w:r>
      <w:r>
        <w:rPr>
          <w:rFonts w:asciiTheme="majorHAnsi" w:hAnsiTheme="majorHAnsi" w:cstheme="majorHAnsi"/>
        </w:rPr>
        <w:t>key{INFO</w:t>
      </w:r>
      <w:r w:rsidR="00C51359" w:rsidRPr="003E5D52">
        <w:rPr>
          <w:rFonts w:asciiTheme="majorHAnsi" w:hAnsiTheme="majorHAnsi" w:cstheme="majorHAnsi"/>
        </w:rPr>
        <w:t>}</w:t>
      </w:r>
    </w:p>
    <w:p w:rsidR="00A46316" w:rsidRPr="00105FCC" w:rsidRDefault="00A46316" w:rsidP="007503CC">
      <w:pPr>
        <w:rPr>
          <w:rFonts w:asciiTheme="majorHAnsi" w:hAnsiTheme="majorHAnsi" w:cstheme="majorHAnsi"/>
        </w:rPr>
      </w:pPr>
      <w:r w:rsidRPr="00105FCC">
        <w:rPr>
          <w:rFonts w:asciiTheme="majorHAnsi" w:hAnsiTheme="majorHAnsi" w:cstheme="majorHAnsi"/>
          <w:noProof/>
        </w:rPr>
        <mc:AlternateContent>
          <mc:Choice Requires="wps">
            <w:drawing>
              <wp:anchor distT="0" distB="0" distL="114300" distR="114300" simplePos="0" relativeHeight="251767808" behindDoc="0" locked="0" layoutInCell="1" allowOverlap="1" wp14:anchorId="3338AB82" wp14:editId="20185FFD">
                <wp:simplePos x="0" y="0"/>
                <wp:positionH relativeFrom="column">
                  <wp:posOffset>1795145</wp:posOffset>
                </wp:positionH>
                <wp:positionV relativeFrom="paragraph">
                  <wp:posOffset>118110</wp:posOffset>
                </wp:positionV>
                <wp:extent cx="2705100" cy="1367155"/>
                <wp:effectExtent l="0" t="0" r="19050" b="23495"/>
                <wp:wrapNone/>
                <wp:docPr id="243" name="角丸四角形 243"/>
                <wp:cNvGraphicFramePr/>
                <a:graphic xmlns:a="http://schemas.openxmlformats.org/drawingml/2006/main">
                  <a:graphicData uri="http://schemas.microsoft.com/office/word/2010/wordprocessingShape">
                    <wps:wsp>
                      <wps:cNvSpPr/>
                      <wps:spPr>
                        <a:xfrm>
                          <a:off x="0" y="0"/>
                          <a:ext cx="2705100" cy="136715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2C8E" w:rsidRPr="008C0452" w:rsidRDefault="00872C8E" w:rsidP="00A46316">
                            <w:pPr>
                              <w:jc w:val="left"/>
                              <w:rPr>
                                <w:color w:val="000000" w:themeColor="text1"/>
                              </w:rPr>
                            </w:pPr>
                            <w:r w:rsidRPr="008A2B0D">
                              <w:rPr>
                                <w:rFonts w:ascii="Arial" w:hAnsi="Arial" w:hint="eastAsia"/>
                                <w:color w:val="000000" w:themeColor="text1"/>
                              </w:rPr>
                              <w:t>resultdata</w:t>
                            </w:r>
                          </w:p>
                          <w:p w:rsidR="00872C8E" w:rsidRPr="008C0452" w:rsidRDefault="00872C8E" w:rsidP="00A46316">
                            <w:pPr>
                              <w:ind w:firstLineChars="100" w:firstLine="21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CONTENTS</w:t>
                            </w:r>
                          </w:p>
                          <w:p w:rsidR="00872C8E" w:rsidRPr="008C0452" w:rsidRDefault="00872C8E" w:rsidP="00A46316">
                            <w:pPr>
                              <w:ind w:firstLineChars="300" w:firstLine="63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INFO</w:t>
                            </w:r>
                          </w:p>
                          <w:p w:rsidR="00872C8E" w:rsidRPr="008C0452" w:rsidRDefault="00872C8E"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0</w:t>
                            </w:r>
                            <w:r w:rsidRPr="008C0452">
                              <w:rPr>
                                <w:rFonts w:hint="eastAsia"/>
                                <w:color w:val="000000" w:themeColor="text1"/>
                              </w:rPr>
                              <w:t xml:space="preserve">: </w:t>
                            </w:r>
                            <w:r>
                              <w:rPr>
                                <w:rFonts w:hint="eastAsia"/>
                                <w:color w:val="000000" w:themeColor="text1"/>
                              </w:rPr>
                              <w:t>1</w:t>
                            </w:r>
                            <w:r w:rsidRPr="00F63BBC">
                              <w:rPr>
                                <w:rFonts w:hint="eastAsia"/>
                                <w:color w:val="000000" w:themeColor="text1"/>
                                <w:vertAlign w:val="superscript"/>
                              </w:rPr>
                              <w:t>st</w:t>
                            </w:r>
                            <w:r>
                              <w:rPr>
                                <w:rFonts w:hint="eastAsia"/>
                                <w:color w:val="000000" w:themeColor="text1"/>
                              </w:rPr>
                              <w:t xml:space="preserve"> </w:t>
                            </w:r>
                            <w:r>
                              <w:rPr>
                                <w:color w:val="000000" w:themeColor="text1"/>
                              </w:rPr>
                              <w:t>column name</w:t>
                            </w:r>
                          </w:p>
                          <w:p w:rsidR="00872C8E" w:rsidRPr="008C0452" w:rsidRDefault="00872C8E"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1</w:t>
                            </w:r>
                            <w:r w:rsidRPr="008C0452">
                              <w:rPr>
                                <w:rFonts w:hint="eastAsia"/>
                                <w:color w:val="000000" w:themeColor="text1"/>
                              </w:rPr>
                              <w:t>:</w:t>
                            </w:r>
                            <w:r>
                              <w:rPr>
                                <w:rFonts w:hint="eastAsia"/>
                                <w:color w:val="000000" w:themeColor="text1"/>
                              </w:rPr>
                              <w:t xml:space="preserve"> </w:t>
                            </w:r>
                            <w:r>
                              <w:rPr>
                                <w:color w:val="000000" w:themeColor="text1"/>
                              </w:rPr>
                              <w:t>2</w:t>
                            </w:r>
                            <w:r w:rsidRPr="00F63BBC">
                              <w:rPr>
                                <w:color w:val="000000" w:themeColor="text1"/>
                                <w:vertAlign w:val="superscript"/>
                              </w:rPr>
                              <w:t>nd</w:t>
                            </w:r>
                            <w:r>
                              <w:rPr>
                                <w:color w:val="000000" w:themeColor="text1"/>
                              </w:rPr>
                              <w:t xml:space="preserve"> </w:t>
                            </w:r>
                            <w:r>
                              <w:rPr>
                                <w:rFonts w:hint="eastAsia"/>
                                <w:color w:val="000000" w:themeColor="text1"/>
                              </w:rPr>
                              <w:t>colum</w:t>
                            </w:r>
                            <w:r>
                              <w:rPr>
                                <w:color w:val="000000" w:themeColor="text1"/>
                              </w:rPr>
                              <w:t>n name</w:t>
                            </w:r>
                          </w:p>
                          <w:p w:rsidR="00872C8E" w:rsidRPr="008C0452" w:rsidRDefault="00872C8E"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2</w:t>
                            </w:r>
                            <w:r w:rsidRPr="008C0452">
                              <w:rPr>
                                <w:rFonts w:hint="eastAsia"/>
                                <w:color w:val="000000" w:themeColor="text1"/>
                              </w:rPr>
                              <w:t>:</w:t>
                            </w:r>
                            <w:r>
                              <w:rPr>
                                <w:rFonts w:hint="eastAsia"/>
                                <w:color w:val="000000" w:themeColor="text1"/>
                              </w:rPr>
                              <w:t xml:space="preserve"> 3</w:t>
                            </w:r>
                            <w:r w:rsidRPr="00F63BBC">
                              <w:rPr>
                                <w:rFonts w:hint="eastAsia"/>
                                <w:color w:val="000000" w:themeColor="text1"/>
                                <w:vertAlign w:val="superscript"/>
                              </w:rPr>
                              <w:t>rd</w:t>
                            </w:r>
                            <w:r>
                              <w:rPr>
                                <w:rFonts w:hint="eastAsia"/>
                                <w:color w:val="000000" w:themeColor="text1"/>
                              </w:rPr>
                              <w:t xml:space="preserve"> </w:t>
                            </w:r>
                            <w:r>
                              <w:rPr>
                                <w:color w:val="000000" w:themeColor="text1"/>
                              </w:rPr>
                              <w:t>column name</w:t>
                            </w:r>
                          </w:p>
                          <w:p w:rsidR="00872C8E" w:rsidRPr="008C0452" w:rsidRDefault="00872C8E" w:rsidP="00A46316">
                            <w:pPr>
                              <w:jc w:val="left"/>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38AB82" id="角丸四角形 243" o:spid="_x0000_s1026" style="position:absolute;left:0;text-align:left;margin-left:141.35pt;margin-top:9.3pt;width:213pt;height:107.6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" fillcolor="white [3212]" strokecolor="black [3213]" strokeweight="2pt">
                <v:textbox>
                  <w:txbxContent>
                    <w:p w:rsidR="00872C8E" w:rsidRPr="008C0452" w:rsidRDefault="00872C8E" w:rsidP="00A46316">
                      <w:pPr>
                        <w:jc w:val="left"/>
                        <w:rPr>
                          <w:color w:val="000000" w:themeColor="text1"/>
                        </w:rPr>
                      </w:pPr>
                      <w:r w:rsidRPr="008A2B0D">
                        <w:rPr>
                          <w:rFonts w:ascii="Arial" w:hAnsi="Arial" w:hint="eastAsia"/>
                          <w:color w:val="000000" w:themeColor="text1"/>
                        </w:rPr>
                        <w:t>resultdata</w:t>
                      </w:r>
                    </w:p>
                    <w:p w:rsidR="00872C8E" w:rsidRPr="008C0452" w:rsidRDefault="00872C8E" w:rsidP="00A46316">
                      <w:pPr>
                        <w:ind w:firstLineChars="100" w:firstLine="21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CONTENTS</w:t>
                      </w:r>
                    </w:p>
                    <w:p w:rsidR="00872C8E" w:rsidRPr="008C0452" w:rsidRDefault="00872C8E" w:rsidP="00A46316">
                      <w:pPr>
                        <w:ind w:firstLineChars="300" w:firstLine="63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INFO</w:t>
                      </w:r>
                    </w:p>
                    <w:p w:rsidR="00872C8E" w:rsidRPr="008C0452" w:rsidRDefault="00872C8E"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0</w:t>
                      </w:r>
                      <w:r w:rsidRPr="008C0452">
                        <w:rPr>
                          <w:rFonts w:hint="eastAsia"/>
                          <w:color w:val="000000" w:themeColor="text1"/>
                        </w:rPr>
                        <w:t xml:space="preserve">: </w:t>
                      </w:r>
                      <w:r>
                        <w:rPr>
                          <w:rFonts w:hint="eastAsia"/>
                          <w:color w:val="000000" w:themeColor="text1"/>
                        </w:rPr>
                        <w:t>1</w:t>
                      </w:r>
                      <w:r w:rsidRPr="00F63BBC">
                        <w:rPr>
                          <w:rFonts w:hint="eastAsia"/>
                          <w:color w:val="000000" w:themeColor="text1"/>
                          <w:vertAlign w:val="superscript"/>
                        </w:rPr>
                        <w:t>st</w:t>
                      </w:r>
                      <w:r>
                        <w:rPr>
                          <w:rFonts w:hint="eastAsia"/>
                          <w:color w:val="000000" w:themeColor="text1"/>
                        </w:rPr>
                        <w:t xml:space="preserve"> </w:t>
                      </w:r>
                      <w:r>
                        <w:rPr>
                          <w:color w:val="000000" w:themeColor="text1"/>
                        </w:rPr>
                        <w:t>column name</w:t>
                      </w:r>
                    </w:p>
                    <w:p w:rsidR="00872C8E" w:rsidRPr="008C0452" w:rsidRDefault="00872C8E"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1</w:t>
                      </w:r>
                      <w:r w:rsidRPr="008C0452">
                        <w:rPr>
                          <w:rFonts w:hint="eastAsia"/>
                          <w:color w:val="000000" w:themeColor="text1"/>
                        </w:rPr>
                        <w:t>:</w:t>
                      </w:r>
                      <w:r>
                        <w:rPr>
                          <w:rFonts w:hint="eastAsia"/>
                          <w:color w:val="000000" w:themeColor="text1"/>
                        </w:rPr>
                        <w:t xml:space="preserve"> </w:t>
                      </w:r>
                      <w:r>
                        <w:rPr>
                          <w:color w:val="000000" w:themeColor="text1"/>
                        </w:rPr>
                        <w:t>2</w:t>
                      </w:r>
                      <w:r w:rsidRPr="00F63BBC">
                        <w:rPr>
                          <w:color w:val="000000" w:themeColor="text1"/>
                          <w:vertAlign w:val="superscript"/>
                        </w:rPr>
                        <w:t>nd</w:t>
                      </w:r>
                      <w:r>
                        <w:rPr>
                          <w:color w:val="000000" w:themeColor="text1"/>
                        </w:rPr>
                        <w:t xml:space="preserve"> </w:t>
                      </w:r>
                      <w:r>
                        <w:rPr>
                          <w:rFonts w:hint="eastAsia"/>
                          <w:color w:val="000000" w:themeColor="text1"/>
                        </w:rPr>
                        <w:t>colum</w:t>
                      </w:r>
                      <w:r>
                        <w:rPr>
                          <w:color w:val="000000" w:themeColor="text1"/>
                        </w:rPr>
                        <w:t>n name</w:t>
                      </w:r>
                    </w:p>
                    <w:p w:rsidR="00872C8E" w:rsidRPr="008C0452" w:rsidRDefault="00872C8E"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2</w:t>
                      </w:r>
                      <w:r w:rsidRPr="008C0452">
                        <w:rPr>
                          <w:rFonts w:hint="eastAsia"/>
                          <w:color w:val="000000" w:themeColor="text1"/>
                        </w:rPr>
                        <w:t>:</w:t>
                      </w:r>
                      <w:r>
                        <w:rPr>
                          <w:rFonts w:hint="eastAsia"/>
                          <w:color w:val="000000" w:themeColor="text1"/>
                        </w:rPr>
                        <w:t xml:space="preserve"> 3</w:t>
                      </w:r>
                      <w:r w:rsidRPr="00F63BBC">
                        <w:rPr>
                          <w:rFonts w:hint="eastAsia"/>
                          <w:color w:val="000000" w:themeColor="text1"/>
                          <w:vertAlign w:val="superscript"/>
                        </w:rPr>
                        <w:t>rd</w:t>
                      </w:r>
                      <w:r>
                        <w:rPr>
                          <w:rFonts w:hint="eastAsia"/>
                          <w:color w:val="000000" w:themeColor="text1"/>
                        </w:rPr>
                        <w:t xml:space="preserve"> </w:t>
                      </w:r>
                      <w:r>
                        <w:rPr>
                          <w:color w:val="000000" w:themeColor="text1"/>
                        </w:rPr>
                        <w:t>column name</w:t>
                      </w:r>
                    </w:p>
                    <w:p w:rsidR="00872C8E" w:rsidRPr="008C0452" w:rsidRDefault="00872C8E" w:rsidP="00A46316">
                      <w:pPr>
                        <w:jc w:val="left"/>
                        <w:rPr>
                          <w:color w:val="000000" w:themeColor="text1"/>
                        </w:rPr>
                      </w:pPr>
                    </w:p>
                  </w:txbxContent>
                </v:textbox>
              </v:roundrect>
            </w:pict>
          </mc:Fallback>
        </mc:AlternateContent>
      </w: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Default="00A46316" w:rsidP="007503CC">
      <w:pPr>
        <w:pStyle w:val="4"/>
        <w:rPr>
          <w:rFonts w:asciiTheme="majorHAnsi" w:hAnsiTheme="majorHAnsi" w:cstheme="majorHAnsi"/>
        </w:rPr>
      </w:pPr>
      <w:bookmarkStart w:id="15" w:name="_FILTER(X-Command)"/>
      <w:bookmarkStart w:id="16" w:name="_Toc96603233"/>
      <w:bookmarkEnd w:id="15"/>
      <w:r w:rsidRPr="00105FCC">
        <w:rPr>
          <w:rFonts w:asciiTheme="majorHAnsi" w:hAnsiTheme="majorHAnsi" w:cstheme="majorHAnsi"/>
        </w:rPr>
        <w:t>FILTER(X-Command)</w:t>
      </w:r>
      <w:bookmarkEnd w:id="16"/>
    </w:p>
    <w:p w:rsidR="00F63BBC" w:rsidRPr="00F63BBC" w:rsidRDefault="00F63BBC" w:rsidP="00F63BBC">
      <w:r>
        <w:tab/>
      </w:r>
      <w:r>
        <w:tab/>
        <w:t xml:space="preserve">The </w:t>
      </w:r>
      <w:r>
        <w:rPr>
          <w:rFonts w:asciiTheme="majorHAnsi" w:hAnsiTheme="majorHAnsi" w:cstheme="majorHAnsi"/>
        </w:rPr>
        <w:t xml:space="preserve">Column information (Column number and column name) and the line count and </w:t>
      </w:r>
      <w:r>
        <w:rPr>
          <w:rFonts w:asciiTheme="majorHAnsi" w:hAnsiTheme="majorHAnsi" w:cstheme="majorHAnsi"/>
        </w:rPr>
        <w:tab/>
      </w:r>
      <w:r>
        <w:rPr>
          <w:rFonts w:asciiTheme="majorHAnsi" w:hAnsiTheme="majorHAnsi" w:cstheme="majorHAnsi"/>
        </w:rPr>
        <w:tab/>
        <w:t xml:space="preserve">record content of the whole record in normal status (discarded or active) that meets the </w:t>
      </w:r>
      <w:r>
        <w:rPr>
          <w:rFonts w:asciiTheme="majorHAnsi" w:hAnsiTheme="majorHAnsi" w:cstheme="majorHAnsi"/>
        </w:rPr>
        <w:tab/>
      </w:r>
      <w:r>
        <w:rPr>
          <w:rFonts w:asciiTheme="majorHAnsi" w:hAnsiTheme="majorHAnsi" w:cstheme="majorHAnsi"/>
        </w:rPr>
        <w:tab/>
        <w:t>criteria specified in parameter is returned.</w:t>
      </w:r>
    </w:p>
    <w:p w:rsidR="00A46316" w:rsidRPr="00105FCC" w:rsidRDefault="00A46316" w:rsidP="007503CC">
      <w:pPr>
        <w:pStyle w:val="52"/>
        <w:rPr>
          <w:rFonts w:asciiTheme="majorHAnsi" w:hAnsiTheme="majorHAnsi" w:cstheme="majorHAnsi"/>
        </w:rPr>
      </w:pPr>
    </w:p>
    <w:p w:rsidR="00A46316" w:rsidRPr="00105FCC" w:rsidRDefault="00F63BBC" w:rsidP="007503CC">
      <w:pPr>
        <w:pStyle w:val="af2"/>
        <w:rPr>
          <w:rFonts w:asciiTheme="majorHAnsi" w:hAnsiTheme="majorHAnsi" w:cstheme="majorHAnsi"/>
        </w:rPr>
      </w:pPr>
      <w:r>
        <w:rPr>
          <w:rFonts w:asciiTheme="majorHAnsi" w:hAnsiTheme="majorHAnsi" w:cstheme="majorHAnsi"/>
        </w:rPr>
        <w:t>Table</w:t>
      </w:r>
      <w:r w:rsidR="00A46316"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5F1F35">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5F1F35">
        <w:rPr>
          <w:rFonts w:asciiTheme="majorHAnsi" w:hAnsiTheme="majorHAnsi" w:cstheme="majorHAnsi"/>
          <w:noProof/>
        </w:rPr>
        <w:t>6</w:t>
      </w:r>
      <w:r w:rsidR="00A826AC">
        <w:rPr>
          <w:rFonts w:asciiTheme="majorHAnsi" w:hAnsiTheme="majorHAnsi" w:cstheme="majorHAnsi"/>
        </w:rPr>
        <w:fldChar w:fldCharType="end"/>
      </w:r>
      <w:r w:rsidR="00A46316" w:rsidRPr="00105FCC">
        <w:rPr>
          <w:rFonts w:asciiTheme="majorHAnsi" w:hAnsiTheme="majorHAnsi" w:cstheme="majorHAnsi"/>
        </w:rPr>
        <w:t xml:space="preserve"> HTTP</w:t>
      </w:r>
      <w:r>
        <w:rPr>
          <w:rFonts w:asciiTheme="majorHAnsi" w:hAnsiTheme="majorHAnsi" w:cstheme="majorHAnsi" w:hint="eastAsia"/>
        </w:rPr>
        <w:t xml:space="preserve"> </w:t>
      </w:r>
      <w:r>
        <w:rPr>
          <w:rFonts w:asciiTheme="majorHAnsi" w:hAnsiTheme="majorHAnsi" w:cstheme="majorHAnsi"/>
        </w:rPr>
        <w:t>header parameter list</w:t>
      </w:r>
    </w:p>
    <w:tbl>
      <w:tblPr>
        <w:tblStyle w:val="ab"/>
        <w:tblW w:w="0" w:type="auto"/>
        <w:jc w:val="center"/>
        <w:tblLook w:val="04A0" w:firstRow="1" w:lastRow="0" w:firstColumn="1" w:lastColumn="0" w:noHBand="0" w:noVBand="1"/>
      </w:tblPr>
      <w:tblGrid>
        <w:gridCol w:w="2977"/>
        <w:gridCol w:w="3402"/>
      </w:tblGrid>
      <w:tr w:rsidR="00A46316" w:rsidRPr="00105FCC" w:rsidTr="00A46316">
        <w:trPr>
          <w:jc w:val="center"/>
        </w:trPr>
        <w:tc>
          <w:tcPr>
            <w:tcW w:w="2977"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F63BBC">
              <w:rPr>
                <w:rFonts w:asciiTheme="majorHAnsi" w:hAnsiTheme="majorHAnsi" w:cstheme="majorHAnsi"/>
                <w:color w:val="FFFFFF" w:themeColor="background1"/>
              </w:rPr>
              <w:t xml:space="preserve"> header</w:t>
            </w:r>
          </w:p>
        </w:tc>
        <w:tc>
          <w:tcPr>
            <w:tcW w:w="3402" w:type="dxa"/>
            <w:shd w:val="clear" w:color="auto" w:fill="002B62"/>
          </w:tcPr>
          <w:p w:rsidR="00A46316" w:rsidRPr="00105FCC" w:rsidRDefault="00F63BBC" w:rsidP="007503CC">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w:t>
            </w:r>
            <w:r>
              <w:rPr>
                <w:rFonts w:asciiTheme="majorHAnsi" w:hAnsiTheme="majorHAnsi" w:cstheme="majorHAnsi"/>
                <w:color w:val="FFFFFF" w:themeColor="background1"/>
              </w:rPr>
              <w:t>alue</w:t>
            </w:r>
          </w:p>
        </w:tc>
      </w:tr>
      <w:tr w:rsidR="00A46316" w:rsidRPr="00105FCC" w:rsidTr="00A46316">
        <w:trPr>
          <w:jc w:val="center"/>
        </w:trPr>
        <w:tc>
          <w:tcPr>
            <w:tcW w:w="2977"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3402"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FILTER</w:t>
            </w:r>
          </w:p>
        </w:tc>
      </w:tr>
    </w:tbl>
    <w:p w:rsidR="00A46316" w:rsidRPr="00105FCC" w:rsidRDefault="00A46316" w:rsidP="007503CC">
      <w:pPr>
        <w:rPr>
          <w:rFonts w:asciiTheme="majorHAnsi" w:hAnsiTheme="majorHAnsi" w:cstheme="majorHAnsi"/>
        </w:rPr>
      </w:pP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00F63BBC">
        <w:rPr>
          <w:rFonts w:asciiTheme="majorHAnsi" w:hAnsiTheme="majorHAnsi" w:cstheme="majorHAnsi"/>
        </w:rPr>
        <w:t xml:space="preserve"> parameter</w:t>
      </w:r>
    </w:p>
    <w:p w:rsidR="00A46316" w:rsidRDefault="00F63BBC" w:rsidP="00F63BBC">
      <w:pPr>
        <w:pStyle w:val="52"/>
        <w:numPr>
          <w:ilvl w:val="0"/>
          <w:numId w:val="28"/>
        </w:numPr>
        <w:ind w:leftChars="0"/>
        <w:rPr>
          <w:rFonts w:asciiTheme="majorHAnsi" w:hAnsiTheme="majorHAnsi" w:cstheme="majorHAnsi"/>
        </w:rPr>
      </w:pPr>
      <w:r>
        <w:rPr>
          <w:rFonts w:asciiTheme="majorHAnsi" w:hAnsiTheme="majorHAnsi" w:cstheme="majorHAnsi"/>
        </w:rPr>
        <w:t>Filter format</w:t>
      </w:r>
    </w:p>
    <w:p w:rsidR="00F63BBC" w:rsidRDefault="000E7665" w:rsidP="00F63BBC">
      <w:pPr>
        <w:pStyle w:val="52"/>
        <w:ind w:leftChars="0" w:left="1725"/>
        <w:rPr>
          <w:rFonts w:asciiTheme="majorHAnsi" w:hAnsiTheme="majorHAnsi" w:cstheme="majorHAnsi"/>
        </w:rPr>
      </w:pPr>
      <w:r>
        <w:rPr>
          <w:rFonts w:asciiTheme="majorHAnsi" w:hAnsiTheme="majorHAnsi" w:cstheme="majorHAnsi"/>
        </w:rPr>
        <w:t>By f</w:t>
      </w:r>
      <w:r w:rsidR="00F63BBC">
        <w:rPr>
          <w:rFonts w:asciiTheme="majorHAnsi" w:hAnsiTheme="majorHAnsi" w:cstheme="majorHAnsi"/>
        </w:rPr>
        <w:t>ollow the format of the column</w:t>
      </w:r>
      <w:r>
        <w:rPr>
          <w:rFonts w:asciiTheme="majorHAnsi" w:hAnsiTheme="majorHAnsi" w:cstheme="majorHAnsi"/>
        </w:rPr>
        <w:t xml:space="preserve"> </w:t>
      </w:r>
      <w:r w:rsidR="00F63BBC">
        <w:rPr>
          <w:rFonts w:asciiTheme="majorHAnsi" w:hAnsiTheme="majorHAnsi" w:cstheme="majorHAnsi"/>
        </w:rPr>
        <w:t>that</w:t>
      </w:r>
      <w:r w:rsidR="00F63BBC" w:rsidRPr="00F63BBC">
        <w:rPr>
          <w:rFonts w:asciiTheme="majorHAnsi" w:hAnsiTheme="majorHAnsi" w:cstheme="majorHAnsi"/>
        </w:rPr>
        <w:t xml:space="preserve"> can be filtered by the displ</w:t>
      </w:r>
      <w:r w:rsidR="00F63BBC">
        <w:rPr>
          <w:rFonts w:asciiTheme="majorHAnsi" w:hAnsiTheme="majorHAnsi" w:cstheme="majorHAnsi"/>
        </w:rPr>
        <w:t>ay filter on</w:t>
      </w:r>
      <w:r>
        <w:rPr>
          <w:rFonts w:asciiTheme="majorHAnsi" w:hAnsiTheme="majorHAnsi" w:cstheme="majorHAnsi"/>
        </w:rPr>
        <w:t xml:space="preserve"> the Web console</w:t>
      </w:r>
      <w:r w:rsidR="00F63BBC" w:rsidRPr="00F63BBC">
        <w:rPr>
          <w:rFonts w:asciiTheme="majorHAnsi" w:hAnsiTheme="majorHAnsi" w:cstheme="majorHAnsi"/>
        </w:rPr>
        <w:t>, the following types of filters can be specified for each column.</w:t>
      </w:r>
    </w:p>
    <w:p w:rsidR="00433908" w:rsidRPr="00433908" w:rsidRDefault="00433908" w:rsidP="00F63BBC">
      <w:pPr>
        <w:pStyle w:val="52"/>
        <w:ind w:leftChars="0" w:left="1725"/>
        <w:rPr>
          <w:rFonts w:asciiTheme="majorHAnsi" w:hAnsiTheme="majorHAnsi" w:cstheme="majorHAnsi"/>
        </w:rPr>
      </w:pPr>
      <w:r>
        <w:rPr>
          <w:rFonts w:asciiTheme="majorHAnsi" w:hAnsiTheme="majorHAnsi" w:cstheme="majorHAnsi" w:hint="eastAsia"/>
        </w:rPr>
        <w:t>If nothing is specified, the filter function will search for everything.</w:t>
      </w:r>
    </w:p>
    <w:p w:rsidR="00A46316" w:rsidRPr="00105FCC" w:rsidRDefault="00A46316" w:rsidP="007503CC">
      <w:pPr>
        <w:pStyle w:val="52"/>
        <w:ind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 xml:space="preserve">NORMAL </w:t>
      </w:r>
      <w:r w:rsidRPr="00105FCC">
        <w:rPr>
          <w:rFonts w:ascii="ＭＳ ゴシック" w:eastAsia="ＭＳ ゴシック" w:hAnsi="ＭＳ ゴシック" w:cs="ＭＳ ゴシック" w:hint="eastAsia"/>
        </w:rPr>
        <w:t>‐</w:t>
      </w:r>
      <w:r w:rsidRPr="00105FCC">
        <w:rPr>
          <w:rFonts w:asciiTheme="majorHAnsi" w:hAnsiTheme="majorHAnsi" w:cstheme="majorHAnsi"/>
        </w:rPr>
        <w:t xml:space="preserve"> </w:t>
      </w:r>
      <w:r w:rsidR="000E7665">
        <w:rPr>
          <w:rFonts w:asciiTheme="majorHAnsi" w:hAnsiTheme="majorHAnsi" w:cstheme="majorHAnsi" w:hint="eastAsia"/>
        </w:rPr>
        <w:t>N</w:t>
      </w:r>
      <w:r w:rsidR="000E7665">
        <w:rPr>
          <w:rFonts w:asciiTheme="majorHAnsi" w:hAnsiTheme="majorHAnsi" w:cstheme="majorHAnsi"/>
        </w:rPr>
        <w:t>ormal LIKE search</w:t>
      </w:r>
    </w:p>
    <w:p w:rsidR="00433908" w:rsidRDefault="00A46316" w:rsidP="00433908">
      <w:pPr>
        <w:pStyle w:val="52"/>
        <w:ind w:leftChars="1050" w:left="3685" w:hangingChars="705" w:hanging="148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 xml:space="preserve">RANGE </w:t>
      </w:r>
      <w:r w:rsidRPr="00105FCC">
        <w:rPr>
          <w:rFonts w:asciiTheme="majorHAnsi" w:hAnsiTheme="majorHAnsi" w:cstheme="majorHAnsi"/>
          <w:sz w:val="28"/>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000E7665" w:rsidRPr="000E7665">
        <w:rPr>
          <w:rFonts w:asciiTheme="majorHAnsi" w:hAnsiTheme="majorHAnsi" w:cstheme="majorHAnsi"/>
        </w:rPr>
        <w:t>Range search from level 1~5</w:t>
      </w:r>
    </w:p>
    <w:p w:rsidR="00433908" w:rsidRPr="00105FCC" w:rsidRDefault="00433908" w:rsidP="00433908">
      <w:pPr>
        <w:pStyle w:val="52"/>
        <w:ind w:leftChars="821" w:left="1724" w:firstLineChars="27" w:firstLine="57"/>
        <w:jc w:val="center"/>
        <w:rPr>
          <w:rFonts w:asciiTheme="majorHAnsi" w:hAnsiTheme="majorHAnsi" w:cstheme="majorHAnsi"/>
        </w:rPr>
      </w:pPr>
      <w:r>
        <w:rPr>
          <w:rFonts w:asciiTheme="majorHAnsi" w:hAnsiTheme="majorHAnsi" w:cstheme="majorHAnsi"/>
        </w:rPr>
        <w:t xml:space="preserve">LIST   </w:t>
      </w:r>
      <w:r w:rsidRPr="00105FCC">
        <w:rPr>
          <w:rFonts w:asciiTheme="majorHAnsi" w:hAnsiTheme="majorHAnsi" w:cstheme="majorHAnsi"/>
        </w:rPr>
        <w:t xml:space="preserve"> </w:t>
      </w:r>
      <w:r w:rsidRPr="00105FCC">
        <w:rPr>
          <w:rFonts w:asciiTheme="majorHAnsi" w:hAnsiTheme="majorHAnsi" w:cstheme="majorHAnsi"/>
          <w:sz w:val="28"/>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Pr>
          <w:rFonts w:asciiTheme="majorHAnsi" w:hAnsiTheme="majorHAnsi" w:cstheme="majorHAnsi"/>
        </w:rPr>
        <w:t>I</w:t>
      </w:r>
      <w:r w:rsidRPr="000E7665">
        <w:rPr>
          <w:rFonts w:asciiTheme="majorHAnsi" w:hAnsiTheme="majorHAnsi" w:cstheme="majorHAnsi"/>
        </w:rPr>
        <w:t>f the column is displayed in pulldo</w:t>
      </w:r>
      <w:r>
        <w:rPr>
          <w:rFonts w:asciiTheme="majorHAnsi" w:hAnsiTheme="majorHAnsi" w:cstheme="majorHAnsi"/>
        </w:rPr>
        <w:t xml:space="preserve">wn menu in the display filter on web </w:t>
      </w:r>
      <w:r>
        <w:rPr>
          <w:rFonts w:asciiTheme="majorHAnsi" w:hAnsiTheme="majorHAnsi" w:cstheme="majorHAnsi"/>
        </w:rPr>
        <w:br/>
        <w:t>console</w:t>
      </w:r>
      <w:r w:rsidRPr="000E7665">
        <w:rPr>
          <w:rFonts w:asciiTheme="majorHAnsi" w:hAnsiTheme="majorHAnsi" w:cstheme="majorHAnsi"/>
        </w:rPr>
        <w:t>,</w:t>
      </w:r>
      <w:r>
        <w:rPr>
          <w:rFonts w:asciiTheme="majorHAnsi" w:hAnsiTheme="majorHAnsi" w:cstheme="majorHAnsi"/>
        </w:rPr>
        <w:t xml:space="preserve"> specifying </w:t>
      </w:r>
      <w:r w:rsidRPr="000E7665">
        <w:rPr>
          <w:rFonts w:asciiTheme="majorHAnsi" w:hAnsiTheme="majorHAnsi" w:cstheme="majorHAnsi"/>
        </w:rPr>
        <w:t>LIST</w:t>
      </w:r>
      <w:r>
        <w:rPr>
          <w:rFonts w:asciiTheme="majorHAnsi" w:hAnsiTheme="majorHAnsi" w:cstheme="majorHAnsi"/>
        </w:rPr>
        <w:br/>
      </w:r>
      <w:r w:rsidRPr="000E7665">
        <w:rPr>
          <w:rFonts w:asciiTheme="majorHAnsi" w:hAnsiTheme="majorHAnsi" w:cstheme="majorHAnsi"/>
        </w:rPr>
        <w:t xml:space="preserve"> (</w:t>
      </w:r>
      <w:r>
        <w:rPr>
          <w:rFonts w:asciiTheme="majorHAnsi" w:hAnsiTheme="majorHAnsi" w:cstheme="majorHAnsi"/>
        </w:rPr>
        <w:t>“</w:t>
      </w:r>
      <w:r w:rsidRPr="000E7665">
        <w:rPr>
          <w:rFonts w:asciiTheme="majorHAnsi" w:hAnsiTheme="majorHAnsi" w:cstheme="majorHAnsi"/>
        </w:rPr>
        <w:t>OR</w:t>
      </w:r>
      <w:r>
        <w:rPr>
          <w:rFonts w:asciiTheme="majorHAnsi" w:hAnsiTheme="majorHAnsi" w:cstheme="majorHAnsi"/>
        </w:rPr>
        <w:t>”</w:t>
      </w:r>
      <w:r w:rsidRPr="000E7665">
        <w:rPr>
          <w:rFonts w:asciiTheme="majorHAnsi" w:hAnsiTheme="majorHAnsi" w:cstheme="majorHAnsi"/>
        </w:rPr>
        <w:t xml:space="preserve"> search with multiple exact match conditions.</w:t>
      </w:r>
      <w:r>
        <w:rPr>
          <w:rFonts w:asciiTheme="majorHAnsi" w:hAnsiTheme="majorHAnsi" w:cstheme="majorHAnsi"/>
        </w:rPr>
        <w:br/>
      </w:r>
      <w:r w:rsidRPr="000E7665">
        <w:rPr>
          <w:rFonts w:asciiTheme="majorHAnsi" w:hAnsiTheme="majorHAnsi" w:cstheme="majorHAnsi"/>
        </w:rPr>
        <w:lastRenderedPageBreak/>
        <w:t xml:space="preserve"> Specif</w:t>
      </w:r>
      <w:r>
        <w:rPr>
          <w:rFonts w:asciiTheme="majorHAnsi" w:hAnsiTheme="majorHAnsi" w:cstheme="majorHAnsi"/>
        </w:rPr>
        <w:t>y multiple conditions in array)</w:t>
      </w:r>
      <w:r w:rsidRPr="000E7665">
        <w:rPr>
          <w:rFonts w:asciiTheme="majorHAnsi" w:hAnsiTheme="majorHAnsi" w:cstheme="majorHAnsi"/>
        </w:rPr>
        <w:t xml:space="preserve"> is available.</w:t>
      </w:r>
    </w:p>
    <w:p w:rsidR="00433908" w:rsidRDefault="00433908" w:rsidP="00433908">
      <w:pPr>
        <w:pStyle w:val="52"/>
        <w:ind w:leftChars="1050" w:left="3685" w:hangingChars="705" w:hanging="1480"/>
        <w:rPr>
          <w:rFonts w:asciiTheme="majorHAnsi" w:hAnsiTheme="majorHAnsi" w:cstheme="majorHAnsi"/>
        </w:rPr>
      </w:pPr>
    </w:p>
    <w:p w:rsidR="00433908" w:rsidRDefault="00433908" w:rsidP="00433908">
      <w:pPr>
        <w:pStyle w:val="52"/>
        <w:ind w:leftChars="900" w:left="2100" w:hangingChars="100" w:hanging="210"/>
        <w:rPr>
          <w:rFonts w:asciiTheme="majorHAnsi" w:hAnsiTheme="majorHAnsi" w:cstheme="majorHAnsi"/>
        </w:rPr>
      </w:pPr>
      <w:r>
        <w:rPr>
          <w:rFonts w:asciiTheme="majorHAnsi" w:hAnsiTheme="majorHAnsi" w:cstheme="majorHAnsi" w:hint="eastAsia"/>
        </w:rPr>
        <w:t>※</w:t>
      </w:r>
      <w:r>
        <w:rPr>
          <w:rFonts w:asciiTheme="majorHAnsi" w:hAnsiTheme="majorHAnsi" w:cstheme="majorHAnsi" w:hint="eastAsia"/>
        </w:rPr>
        <w:t>Se</w:t>
      </w:r>
      <w:r>
        <w:rPr>
          <w:rFonts w:asciiTheme="majorHAnsi" w:hAnsiTheme="majorHAnsi" w:cstheme="majorHAnsi"/>
        </w:rPr>
        <w:t>arching with C</w:t>
      </w:r>
      <w:r w:rsidRPr="00433908">
        <w:rPr>
          <w:rFonts w:asciiTheme="majorHAnsi" w:hAnsiTheme="majorHAnsi" w:cstheme="majorHAnsi"/>
        </w:rPr>
        <w:t>olumn</w:t>
      </w:r>
      <w:r>
        <w:rPr>
          <w:rFonts w:asciiTheme="majorHAnsi" w:hAnsiTheme="majorHAnsi" w:cstheme="majorHAnsi"/>
        </w:rPr>
        <w:t>s</w:t>
      </w:r>
      <w:r w:rsidRPr="00433908">
        <w:rPr>
          <w:rFonts w:asciiTheme="majorHAnsi" w:hAnsiTheme="majorHAnsi" w:cstheme="majorHAnsi"/>
        </w:rPr>
        <w:t xml:space="preserve"> (e.g.</w:t>
      </w:r>
      <w:r>
        <w:rPr>
          <w:rFonts w:asciiTheme="majorHAnsi" w:hAnsiTheme="majorHAnsi" w:cstheme="majorHAnsi"/>
        </w:rPr>
        <w:t xml:space="preserve"> item </w:t>
      </w:r>
      <w:r w:rsidRPr="00433908">
        <w:rPr>
          <w:rFonts w:asciiTheme="majorHAnsi" w:hAnsiTheme="majorHAnsi" w:cstheme="majorHAnsi"/>
        </w:rPr>
        <w:t>number</w:t>
      </w:r>
      <w:r>
        <w:rPr>
          <w:rFonts w:asciiTheme="majorHAnsi" w:hAnsiTheme="majorHAnsi" w:cstheme="majorHAnsi"/>
        </w:rPr>
        <w:t>s</w:t>
      </w:r>
      <w:r w:rsidRPr="00433908">
        <w:rPr>
          <w:rFonts w:asciiTheme="majorHAnsi" w:hAnsiTheme="majorHAnsi" w:cstheme="majorHAnsi"/>
        </w:rPr>
        <w:t>) that specif</w:t>
      </w:r>
      <w:r>
        <w:rPr>
          <w:rFonts w:asciiTheme="majorHAnsi" w:hAnsiTheme="majorHAnsi" w:cstheme="majorHAnsi"/>
        </w:rPr>
        <w:t>ies a number range in the GUI will produce the same search result, regardless if it is searched with “RANGE – START or with NORMAL.</w:t>
      </w:r>
    </w:p>
    <w:p w:rsidR="00433908" w:rsidRDefault="00433908" w:rsidP="00433908">
      <w:pPr>
        <w:pStyle w:val="52"/>
        <w:ind w:leftChars="900" w:left="1890"/>
        <w:rPr>
          <w:rFonts w:asciiTheme="majorHAnsi" w:hAnsiTheme="majorHAnsi" w:cstheme="majorHAnsi"/>
        </w:rPr>
      </w:pPr>
      <w:r>
        <w:rPr>
          <w:rFonts w:asciiTheme="majorHAnsi" w:hAnsiTheme="majorHAnsi" w:cstheme="majorHAnsi" w:hint="eastAsia"/>
        </w:rPr>
        <w:t>Example</w:t>
      </w:r>
      <w:r>
        <w:rPr>
          <w:rFonts w:asciiTheme="majorHAnsi" w:hAnsiTheme="majorHAnsi" w:cstheme="majorHAnsi" w:hint="eastAsia"/>
        </w:rPr>
        <w:t>）</w:t>
      </w:r>
      <w:r w:rsidRPr="003B0C3F">
        <w:rPr>
          <w:rFonts w:asciiTheme="majorHAnsi" w:hAnsiTheme="majorHAnsi" w:cstheme="majorHAnsi"/>
        </w:rPr>
        <w:t>{"2":{"NORMAL":{"1"}}</w:t>
      </w:r>
    </w:p>
    <w:p w:rsidR="00433908" w:rsidRDefault="00433908" w:rsidP="00433908">
      <w:pPr>
        <w:pStyle w:val="52"/>
        <w:ind w:leftChars="900" w:left="1890"/>
        <w:rPr>
          <w:rFonts w:asciiTheme="majorHAnsi" w:hAnsiTheme="majorHAnsi" w:cstheme="majorHAnsi"/>
        </w:rPr>
      </w:pPr>
      <w:r>
        <w:rPr>
          <w:rFonts w:asciiTheme="majorHAnsi" w:hAnsiTheme="majorHAnsi" w:cstheme="majorHAnsi" w:hint="eastAsia"/>
        </w:rPr>
        <w:t xml:space="preserve">   </w:t>
      </w:r>
      <w:r w:rsidRPr="003B0C3F">
        <w:rPr>
          <w:rFonts w:asciiTheme="majorHAnsi" w:hAnsiTheme="majorHAnsi" w:cstheme="majorHAnsi"/>
        </w:rPr>
        <w:t>{"2":{"RANGE":{"START":"1","END":""}}}</w:t>
      </w:r>
    </w:p>
    <w:p w:rsidR="00A46316" w:rsidRPr="00433908" w:rsidRDefault="00433908" w:rsidP="007503CC">
      <w:pPr>
        <w:pStyle w:val="52"/>
        <w:ind w:firstLineChars="400" w:firstLine="840"/>
        <w:rPr>
          <w:rFonts w:asciiTheme="majorHAnsi" w:hAnsiTheme="majorHAnsi" w:cstheme="majorHAnsi"/>
        </w:rPr>
      </w:pPr>
      <w:r>
        <w:rPr>
          <w:noProof/>
        </w:rPr>
        <w:drawing>
          <wp:inline distT="0" distB="0" distL="0" distR="0" wp14:anchorId="04274479" wp14:editId="4C92451E">
            <wp:extent cx="2152650" cy="1190625"/>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52650" cy="1190625"/>
                    </a:xfrm>
                    <a:prstGeom prst="rect">
                      <a:avLst/>
                    </a:prstGeom>
                  </pic:spPr>
                </pic:pic>
              </a:graphicData>
            </a:graphic>
          </wp:inline>
        </w:drawing>
      </w:r>
    </w:p>
    <w:p w:rsidR="00105FCC" w:rsidRDefault="00105FCC">
      <w:pPr>
        <w:widowControl/>
        <w:jc w:val="left"/>
        <w:rPr>
          <w:rFonts w:asciiTheme="majorHAnsi" w:hAnsiTheme="majorHAnsi" w:cstheme="majorHAnsi"/>
        </w:rPr>
      </w:pPr>
    </w:p>
    <w:p w:rsidR="00352610" w:rsidRDefault="00352610" w:rsidP="00352610">
      <w:pPr>
        <w:pStyle w:val="52"/>
        <w:numPr>
          <w:ilvl w:val="0"/>
          <w:numId w:val="28"/>
        </w:numPr>
        <w:ind w:leftChars="0"/>
        <w:rPr>
          <w:rFonts w:asciiTheme="majorHAnsi" w:hAnsiTheme="majorHAnsi" w:cstheme="majorHAnsi"/>
        </w:rPr>
      </w:pPr>
      <w:r w:rsidRPr="00352610">
        <w:rPr>
          <w:rFonts w:asciiTheme="majorHAnsi" w:hAnsiTheme="majorHAnsi" w:cstheme="majorHAnsi"/>
        </w:rPr>
        <w:t>Specification format</w:t>
      </w:r>
    </w:p>
    <w:p w:rsidR="00352610" w:rsidRDefault="00352610" w:rsidP="00352610">
      <w:pPr>
        <w:pStyle w:val="52"/>
        <w:ind w:leftChars="0" w:left="1725"/>
        <w:rPr>
          <w:rFonts w:asciiTheme="majorHAnsi" w:hAnsiTheme="majorHAnsi" w:cstheme="majorHAnsi"/>
        </w:rPr>
      </w:pPr>
      <w:r w:rsidRPr="00352610">
        <w:rPr>
          <w:rFonts w:asciiTheme="majorHAnsi" w:hAnsiTheme="majorHAnsi" w:cstheme="majorHAnsi"/>
        </w:rPr>
        <w:t>Specify in JSON format. Store the filter criteria according to the format of filter type.</w:t>
      </w:r>
    </w:p>
    <w:p w:rsidR="00352610" w:rsidRDefault="007601D6" w:rsidP="00352610">
      <w:pPr>
        <w:pStyle w:val="52"/>
        <w:ind w:leftChars="0" w:left="1725"/>
        <w:rPr>
          <w:rFonts w:asciiTheme="majorHAnsi" w:hAnsiTheme="majorHAnsi" w:cstheme="majorHAnsi"/>
        </w:rPr>
      </w:pPr>
      <w:r>
        <w:rPr>
          <w:rFonts w:asciiTheme="majorHAnsi" w:hAnsiTheme="majorHAnsi" w:cstheme="majorHAnsi"/>
        </w:rPr>
        <w:t>When</w:t>
      </w:r>
      <w:r w:rsidR="00352610" w:rsidRPr="00352610">
        <w:rPr>
          <w:rFonts w:asciiTheme="majorHAnsi" w:hAnsiTheme="majorHAnsi" w:cstheme="majorHAnsi"/>
        </w:rPr>
        <w:t xml:space="preserve"> turning the data into JSON format, specify associative arrays for each column nested in one associative array. If multiple columns are stored in</w:t>
      </w:r>
      <w:r>
        <w:rPr>
          <w:rFonts w:asciiTheme="majorHAnsi" w:hAnsiTheme="majorHAnsi" w:cstheme="majorHAnsi"/>
        </w:rPr>
        <w:t xml:space="preserve"> separated</w:t>
      </w:r>
      <w:r w:rsidR="00352610" w:rsidRPr="00352610">
        <w:rPr>
          <w:rFonts w:asciiTheme="majorHAnsi" w:hAnsiTheme="majorHAnsi" w:cstheme="majorHAnsi"/>
        </w:rPr>
        <w:t xml:space="preserve"> associative arrays, it means </w:t>
      </w:r>
      <w:r>
        <w:rPr>
          <w:rFonts w:asciiTheme="majorHAnsi" w:hAnsiTheme="majorHAnsi" w:cstheme="majorHAnsi"/>
        </w:rPr>
        <w:t>they are connected</w:t>
      </w:r>
      <w:r w:rsidR="00352610" w:rsidRPr="00352610">
        <w:rPr>
          <w:rFonts w:asciiTheme="majorHAnsi" w:hAnsiTheme="majorHAnsi" w:cstheme="majorHAnsi"/>
        </w:rPr>
        <w:t xml:space="preserve"> with AND relationship.</w:t>
      </w:r>
    </w:p>
    <w:p w:rsidR="00352610" w:rsidRDefault="00352610" w:rsidP="00352610">
      <w:pPr>
        <w:pStyle w:val="52"/>
        <w:ind w:leftChars="0" w:left="1725"/>
        <w:rPr>
          <w:rFonts w:asciiTheme="majorHAnsi" w:hAnsiTheme="majorHAnsi" w:cstheme="majorHAnsi"/>
        </w:rPr>
      </w:pPr>
    </w:p>
    <w:p w:rsidR="00A46316" w:rsidRPr="00105FCC" w:rsidRDefault="00352610" w:rsidP="007601D6">
      <w:pPr>
        <w:pStyle w:val="52"/>
        <w:ind w:leftChars="0" w:left="1725"/>
        <w:rPr>
          <w:rFonts w:asciiTheme="majorHAnsi" w:hAnsiTheme="majorHAnsi" w:cstheme="majorHAnsi"/>
        </w:rPr>
      </w:pPr>
      <w:r w:rsidRPr="00352610">
        <w:rPr>
          <w:rFonts w:asciiTheme="majorHAnsi" w:hAnsiTheme="majorHAnsi" w:cstheme="majorHAnsi"/>
        </w:rPr>
        <w:t>In addition, please set the format and criteria of filter criteria and store it in a</w:t>
      </w:r>
      <w:r w:rsidR="007601D6">
        <w:rPr>
          <w:rFonts w:asciiTheme="majorHAnsi" w:hAnsiTheme="majorHAnsi" w:cstheme="majorHAnsi"/>
        </w:rPr>
        <w:t>n</w:t>
      </w:r>
      <w:r w:rsidRPr="00352610">
        <w:rPr>
          <w:rFonts w:asciiTheme="majorHAnsi" w:hAnsiTheme="majorHAnsi" w:cstheme="majorHAnsi"/>
        </w:rPr>
        <w:t xml:space="preserve"> associate array then put it in the as</w:t>
      </w:r>
      <w:r w:rsidR="007601D6">
        <w:rPr>
          <w:rFonts w:asciiTheme="majorHAnsi" w:hAnsiTheme="majorHAnsi" w:cstheme="majorHAnsi"/>
        </w:rPr>
        <w:t>sociative array of each column</w:t>
      </w:r>
      <w:r w:rsidRPr="00352610">
        <w:rPr>
          <w:rFonts w:asciiTheme="majorHAnsi" w:hAnsiTheme="majorHAnsi" w:cstheme="majorHAnsi"/>
        </w:rPr>
        <w:t>. If</w:t>
      </w:r>
      <w:r>
        <w:rPr>
          <w:rFonts w:asciiTheme="majorHAnsi" w:hAnsiTheme="majorHAnsi" w:cstheme="majorHAnsi"/>
        </w:rPr>
        <w:t xml:space="preserve"> multiple associative array of </w:t>
      </w:r>
      <w:r w:rsidRPr="00352610">
        <w:rPr>
          <w:rFonts w:asciiTheme="majorHAnsi" w:hAnsiTheme="majorHAnsi" w:cstheme="majorHAnsi"/>
        </w:rPr>
        <w:t xml:space="preserve">filter conditions is stored in </w:t>
      </w:r>
      <w:r w:rsidR="007601D6">
        <w:rPr>
          <w:rFonts w:asciiTheme="majorHAnsi" w:hAnsiTheme="majorHAnsi" w:cstheme="majorHAnsi"/>
        </w:rPr>
        <w:t xml:space="preserve">single </w:t>
      </w:r>
      <w:r w:rsidRPr="00352610">
        <w:rPr>
          <w:rFonts w:asciiTheme="majorHAnsi" w:hAnsiTheme="majorHAnsi" w:cstheme="majorHAnsi"/>
        </w:rPr>
        <w:t>associative array</w:t>
      </w:r>
      <w:r w:rsidR="007601D6">
        <w:rPr>
          <w:rFonts w:asciiTheme="majorHAnsi" w:hAnsiTheme="majorHAnsi" w:cstheme="majorHAnsi"/>
        </w:rPr>
        <w:t>,</w:t>
      </w:r>
      <w:r w:rsidRPr="00352610">
        <w:rPr>
          <w:rFonts w:asciiTheme="majorHAnsi" w:hAnsiTheme="majorHAnsi" w:cstheme="majorHAnsi"/>
        </w:rPr>
        <w:t xml:space="preserve"> it </w:t>
      </w:r>
      <w:r w:rsidR="007601D6">
        <w:rPr>
          <w:rFonts w:asciiTheme="majorHAnsi" w:hAnsiTheme="majorHAnsi" w:cstheme="majorHAnsi"/>
        </w:rPr>
        <w:t>means that they are connected with</w:t>
      </w:r>
      <w:r w:rsidRPr="00352610">
        <w:rPr>
          <w:rFonts w:asciiTheme="majorHAnsi" w:hAnsiTheme="majorHAnsi" w:cstheme="majorHAnsi"/>
        </w:rPr>
        <w:t xml:space="preserve"> OR relationship.</w:t>
      </w:r>
    </w:p>
    <w:p w:rsidR="00A46316" w:rsidRPr="00105FCC" w:rsidRDefault="00A46316" w:rsidP="007503CC">
      <w:pPr>
        <w:widowControl/>
        <w:jc w:val="left"/>
        <w:rPr>
          <w:rFonts w:asciiTheme="majorHAnsi" w:hAnsiTheme="majorHAnsi" w:cstheme="majorHAnsi"/>
        </w:rPr>
      </w:pPr>
    </w:p>
    <w:p w:rsidR="00A46316" w:rsidRPr="00105FCC" w:rsidRDefault="001E7FF7" w:rsidP="007503CC">
      <w:pPr>
        <w:pStyle w:val="52"/>
        <w:rPr>
          <w:rFonts w:asciiTheme="majorHAnsi" w:hAnsiTheme="majorHAnsi" w:cstheme="majorHAnsi"/>
        </w:rPr>
      </w:pPr>
      <w:r w:rsidRPr="00105FCC">
        <w:rPr>
          <w:rFonts w:asciiTheme="majorHAnsi" w:hAnsiTheme="majorHAnsi" w:cstheme="majorHAnsi"/>
        </w:rPr>
        <w:t>・</w:t>
      </w:r>
      <w:r w:rsidR="007601D6" w:rsidRPr="007601D6">
        <w:rPr>
          <w:rFonts w:asciiTheme="majorHAnsi" w:hAnsiTheme="majorHAnsi" w:cstheme="majorHAnsi"/>
        </w:rPr>
        <w:t xml:space="preserve">Parameter </w:t>
      </w:r>
      <w:r w:rsidR="007601D6">
        <w:rPr>
          <w:rFonts w:asciiTheme="majorHAnsi" w:hAnsiTheme="majorHAnsi" w:cstheme="majorHAnsi"/>
        </w:rPr>
        <w:t>specification</w:t>
      </w:r>
      <w:r w:rsidR="007601D6" w:rsidRPr="007601D6">
        <w:rPr>
          <w:rFonts w:asciiTheme="majorHAnsi" w:hAnsiTheme="majorHAnsi" w:cstheme="majorHAnsi"/>
        </w:rPr>
        <w:t xml:space="preserve"> example</w:t>
      </w:r>
    </w:p>
    <w:p w:rsidR="00A46316" w:rsidRPr="00105FCC" w:rsidRDefault="00A46316" w:rsidP="007503CC">
      <w:pPr>
        <w:pStyle w:val="52"/>
        <w:rPr>
          <w:rFonts w:asciiTheme="majorHAnsi" w:hAnsiTheme="majorHAnsi" w:cstheme="majorHAnsi"/>
        </w:rPr>
      </w:pPr>
    </w:p>
    <w:tbl>
      <w:tblPr>
        <w:tblStyle w:val="ab"/>
        <w:tblW w:w="9639" w:type="dxa"/>
        <w:jc w:val="center"/>
        <w:tblLook w:val="04A0" w:firstRow="1" w:lastRow="0" w:firstColumn="1" w:lastColumn="0" w:noHBand="0" w:noVBand="1"/>
      </w:tblPr>
      <w:tblGrid>
        <w:gridCol w:w="9639"/>
      </w:tblGrid>
      <w:tr w:rsidR="00A46316" w:rsidRPr="00105FCC" w:rsidTr="00A46316">
        <w:trPr>
          <w:jc w:val="center"/>
        </w:trPr>
        <w:tc>
          <w:tcPr>
            <w:tcW w:w="9639" w:type="dxa"/>
            <w:shd w:val="clear" w:color="auto" w:fill="002B62"/>
          </w:tcPr>
          <w:p w:rsidR="00A46316" w:rsidRPr="00105FCC" w:rsidRDefault="007601D6" w:rsidP="00062A70">
            <w:pPr>
              <w:jc w:val="left"/>
              <w:rPr>
                <w:rFonts w:asciiTheme="majorHAnsi" w:hAnsiTheme="majorHAnsi" w:cstheme="majorHAnsi"/>
              </w:rPr>
            </w:pPr>
            <w:r>
              <w:rPr>
                <w:rFonts w:asciiTheme="majorHAnsi" w:hAnsiTheme="majorHAnsi" w:cstheme="majorHAnsi"/>
                <w:color w:val="FFFFFF" w:themeColor="background1"/>
              </w:rPr>
              <w:t xml:space="preserve">　　</w:t>
            </w:r>
            <w:r>
              <w:rPr>
                <w:rFonts w:asciiTheme="majorHAnsi" w:hAnsiTheme="majorHAnsi" w:cstheme="majorHAnsi"/>
                <w:color w:val="FFFFFF" w:themeColor="background1"/>
              </w:rPr>
              <w:t>e.g. )</w:t>
            </w:r>
            <w:r w:rsidR="00062A70" w:rsidRPr="00105FCC">
              <w:rPr>
                <w:rFonts w:asciiTheme="majorHAnsi" w:hAnsiTheme="majorHAnsi" w:cstheme="majorHAnsi"/>
                <w:color w:val="FFFFFF" w:themeColor="background1"/>
              </w:rPr>
              <w:t xml:space="preserve">　</w:t>
            </w:r>
            <w:r w:rsidR="00062A70" w:rsidRPr="00105FCC">
              <w:rPr>
                <w:rFonts w:asciiTheme="majorHAnsi" w:hAnsiTheme="majorHAnsi" w:cstheme="majorHAnsi"/>
              </w:rPr>
              <w:t xml:space="preserve"> </w:t>
            </w:r>
            <w:r>
              <w:rPr>
                <w:rFonts w:asciiTheme="majorHAnsi" w:hAnsiTheme="majorHAnsi" w:cstheme="majorHAnsi"/>
              </w:rPr>
              <w:t xml:space="preserve">Describing </w:t>
            </w:r>
            <w:r w:rsidR="00062A70" w:rsidRPr="00105FCC">
              <w:rPr>
                <w:rFonts w:asciiTheme="majorHAnsi" w:hAnsiTheme="majorHAnsi" w:cstheme="majorHAnsi"/>
              </w:rPr>
              <w:t>FILTER</w:t>
            </w:r>
            <w:r>
              <w:rPr>
                <w:rFonts w:asciiTheme="majorHAnsi" w:hAnsiTheme="majorHAnsi" w:cstheme="majorHAnsi"/>
              </w:rPr>
              <w:t xml:space="preserve"> parameter</w:t>
            </w:r>
          </w:p>
        </w:tc>
      </w:tr>
      <w:tr w:rsidR="00A46316" w:rsidRPr="00105FCC" w:rsidTr="00A46316">
        <w:trPr>
          <w:trHeight w:val="3280"/>
          <w:jc w:val="center"/>
        </w:trPr>
        <w:tc>
          <w:tcPr>
            <w:tcW w:w="9639" w:type="dxa"/>
          </w:tcPr>
          <w:p w:rsidR="007601D6" w:rsidRDefault="00725BFC" w:rsidP="007601D6">
            <w:pPr>
              <w:rPr>
                <w:rFonts w:asciiTheme="majorHAnsi" w:hAnsiTheme="majorHAnsi" w:cstheme="majorHAnsi"/>
              </w:rPr>
            </w:pPr>
            <w:r>
              <w:rPr>
                <w:rFonts w:asciiTheme="majorHAnsi" w:hAnsiTheme="majorHAnsi" w:cstheme="majorHAnsi"/>
              </w:rPr>
              <w:t>Column 2 is</w:t>
            </w:r>
            <w:r w:rsidR="007601D6" w:rsidRPr="007601D6">
              <w:rPr>
                <w:rFonts w:asciiTheme="majorHAnsi" w:hAnsiTheme="majorHAnsi" w:cstheme="majorHAnsi"/>
              </w:rPr>
              <w:t xml:space="preserve"> "</w:t>
            </w:r>
            <w:r>
              <w:rPr>
                <w:rFonts w:asciiTheme="majorHAnsi" w:hAnsiTheme="majorHAnsi" w:cstheme="majorHAnsi"/>
              </w:rPr>
              <w:t>ID</w:t>
            </w:r>
            <w:r w:rsidR="007601D6" w:rsidRPr="007601D6">
              <w:rPr>
                <w:rFonts w:asciiTheme="majorHAnsi" w:hAnsiTheme="majorHAnsi" w:cstheme="majorHAnsi"/>
              </w:rPr>
              <w:t>" (primary key</w:t>
            </w:r>
            <w:r w:rsidR="007601D6">
              <w:rPr>
                <w:rFonts w:asciiTheme="majorHAnsi" w:hAnsiTheme="majorHAnsi" w:cstheme="majorHAnsi"/>
              </w:rPr>
              <w:t xml:space="preserve"> column</w:t>
            </w:r>
            <w:r w:rsidR="007601D6" w:rsidRPr="007601D6">
              <w:rPr>
                <w:rFonts w:asciiTheme="majorHAnsi" w:hAnsiTheme="majorHAnsi" w:cstheme="majorHAnsi"/>
              </w:rPr>
              <w:t>), Column</w:t>
            </w:r>
            <w:r w:rsidR="007601D6">
              <w:rPr>
                <w:rFonts w:asciiTheme="majorHAnsi" w:hAnsiTheme="majorHAnsi" w:cstheme="majorHAnsi"/>
              </w:rPr>
              <w:t xml:space="preserve"> 4 is the content of "Remarks".</w:t>
            </w:r>
          </w:p>
          <w:p w:rsidR="007601D6" w:rsidRDefault="007601D6" w:rsidP="007601D6">
            <w:pPr>
              <w:rPr>
                <w:rFonts w:asciiTheme="majorHAnsi" w:hAnsiTheme="majorHAnsi" w:cstheme="majorHAnsi"/>
              </w:rPr>
            </w:pPr>
            <w:r w:rsidRPr="007601D6">
              <w:rPr>
                <w:rFonts w:asciiTheme="majorHAnsi" w:hAnsiTheme="majorHAnsi" w:cstheme="majorHAnsi"/>
              </w:rPr>
              <w:t>In the case of extracting the record whose "number" is 5 or more, and having</w:t>
            </w:r>
            <w:r>
              <w:rPr>
                <w:rFonts w:asciiTheme="majorHAnsi" w:hAnsiTheme="majorHAnsi" w:cstheme="majorHAnsi"/>
              </w:rPr>
              <w:t xml:space="preserve"> </w:t>
            </w:r>
            <w:r w:rsidRPr="007601D6">
              <w:rPr>
                <w:rFonts w:asciiTheme="majorHAnsi" w:hAnsiTheme="majorHAnsi" w:cstheme="majorHAnsi"/>
              </w:rPr>
              <w:t>"</w:t>
            </w:r>
            <w:r>
              <w:rPr>
                <w:rFonts w:asciiTheme="majorHAnsi" w:hAnsiTheme="majorHAnsi" w:cstheme="majorHAnsi"/>
              </w:rPr>
              <w:t>ABC</w:t>
            </w:r>
            <w:r w:rsidRPr="007601D6">
              <w:rPr>
                <w:rFonts w:asciiTheme="majorHAnsi" w:hAnsiTheme="majorHAnsi" w:cstheme="majorHAnsi"/>
              </w:rPr>
              <w:t>" in the "Remarks"</w:t>
            </w:r>
          </w:p>
          <w:p w:rsidR="00A46316" w:rsidRPr="00105FCC" w:rsidRDefault="00A46316" w:rsidP="007601D6">
            <w:pPr>
              <w:ind w:leftChars="400" w:left="840"/>
              <w:rPr>
                <w:rFonts w:asciiTheme="majorHAnsi" w:hAnsiTheme="majorHAnsi" w:cstheme="majorHAnsi"/>
              </w:rPr>
            </w:pPr>
            <w:r w:rsidRPr="00105FCC">
              <w:rPr>
                <w:rFonts w:asciiTheme="majorHAnsi" w:hAnsiTheme="majorHAnsi" w:cstheme="majorHAnsi"/>
              </w:rPr>
              <w:t>↓</w:t>
            </w:r>
            <w:r w:rsidR="007601D6">
              <w:rPr>
                <w:rFonts w:asciiTheme="majorHAnsi" w:hAnsiTheme="majorHAnsi" w:cstheme="majorHAnsi"/>
              </w:rPr>
              <w:t>Extraction image</w:t>
            </w:r>
          </w:p>
          <w:tbl>
            <w:tblPr>
              <w:tblStyle w:val="ab"/>
              <w:tblW w:w="0" w:type="auto"/>
              <w:tblInd w:w="727" w:type="dxa"/>
              <w:tblLook w:val="04A0" w:firstRow="1" w:lastRow="0" w:firstColumn="1" w:lastColumn="0" w:noHBand="0" w:noVBand="1"/>
            </w:tblPr>
            <w:tblGrid>
              <w:gridCol w:w="1021"/>
              <w:gridCol w:w="1418"/>
              <w:gridCol w:w="1417"/>
              <w:gridCol w:w="1276"/>
              <w:gridCol w:w="1559"/>
            </w:tblGrid>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p>
              </w:tc>
              <w:tc>
                <w:tcPr>
                  <w:tcW w:w="1418" w:type="dxa"/>
                  <w:shd w:val="clear" w:color="auto" w:fill="002B62"/>
                </w:tcPr>
                <w:p w:rsidR="00A46316" w:rsidRPr="00105FCC" w:rsidRDefault="007601D6" w:rsidP="007503CC">
                  <w:pPr>
                    <w:jc w:val="center"/>
                    <w:rPr>
                      <w:rFonts w:asciiTheme="majorHAnsi" w:hAnsiTheme="majorHAnsi" w:cstheme="majorHAnsi"/>
                    </w:rPr>
                  </w:pPr>
                  <w:r>
                    <w:rPr>
                      <w:rFonts w:asciiTheme="majorHAnsi" w:hAnsiTheme="majorHAnsi" w:cstheme="majorHAnsi" w:hint="eastAsia"/>
                    </w:rPr>
                    <w:t>Column</w:t>
                  </w:r>
                  <w:r w:rsidR="00A46316" w:rsidRPr="00105FCC">
                    <w:rPr>
                      <w:rFonts w:asciiTheme="majorHAnsi" w:hAnsiTheme="majorHAnsi" w:cstheme="majorHAnsi"/>
                    </w:rPr>
                    <w:t>1</w:t>
                  </w:r>
                </w:p>
              </w:tc>
              <w:tc>
                <w:tcPr>
                  <w:tcW w:w="1417" w:type="dxa"/>
                  <w:shd w:val="clear" w:color="auto" w:fill="002B62"/>
                </w:tcPr>
                <w:p w:rsidR="00A46316" w:rsidRPr="00105FCC" w:rsidRDefault="007601D6" w:rsidP="007503CC">
                  <w:pPr>
                    <w:jc w:val="cente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olumn</w:t>
                  </w:r>
                  <w:r w:rsidR="00A46316" w:rsidRPr="00105FCC">
                    <w:rPr>
                      <w:rFonts w:asciiTheme="majorHAnsi" w:hAnsiTheme="majorHAnsi" w:cstheme="majorHAnsi"/>
                    </w:rPr>
                    <w:t>2</w:t>
                  </w:r>
                </w:p>
              </w:tc>
              <w:tc>
                <w:tcPr>
                  <w:tcW w:w="1276" w:type="dxa"/>
                  <w:shd w:val="clear" w:color="auto" w:fill="002B62"/>
                </w:tcPr>
                <w:p w:rsidR="00A46316" w:rsidRPr="00105FCC" w:rsidRDefault="007601D6" w:rsidP="007503CC">
                  <w:pPr>
                    <w:jc w:val="cente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olumn</w:t>
                  </w:r>
                </w:p>
              </w:tc>
              <w:tc>
                <w:tcPr>
                  <w:tcW w:w="1559" w:type="dxa"/>
                  <w:shd w:val="clear" w:color="auto" w:fill="002B62"/>
                </w:tcPr>
                <w:p w:rsidR="00A46316" w:rsidRPr="00105FCC" w:rsidRDefault="007601D6" w:rsidP="007503CC">
                  <w:pPr>
                    <w:jc w:val="cente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olumn</w:t>
                  </w:r>
                </w:p>
              </w:tc>
            </w:tr>
            <w:tr w:rsidR="00A46316" w:rsidRPr="00105FCC" w:rsidTr="00A46316">
              <w:tc>
                <w:tcPr>
                  <w:tcW w:w="1021" w:type="dxa"/>
                  <w:shd w:val="clear" w:color="auto" w:fill="002B62"/>
                </w:tcPr>
                <w:p w:rsidR="00A46316" w:rsidRPr="00105FCC" w:rsidRDefault="00E63BB1" w:rsidP="007503CC">
                  <w:pPr>
                    <w:jc w:val="center"/>
                    <w:rPr>
                      <w:rFonts w:asciiTheme="majorHAnsi" w:hAnsiTheme="majorHAnsi" w:cstheme="majorHAnsi"/>
                    </w:rPr>
                  </w:pPr>
                  <w:r>
                    <w:rPr>
                      <w:rFonts w:asciiTheme="majorHAnsi" w:hAnsiTheme="majorHAnsi" w:cstheme="majorHAnsi" w:hint="eastAsia"/>
                    </w:rPr>
                    <w:t>Column</w:t>
                  </w:r>
                </w:p>
              </w:tc>
              <w:tc>
                <w:tcPr>
                  <w:tcW w:w="1418" w:type="dxa"/>
                </w:tcPr>
                <w:p w:rsidR="00A46316" w:rsidRPr="00105FCC" w:rsidRDefault="007601D6" w:rsidP="007503CC">
                  <w:pPr>
                    <w:jc w:val="cente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olumn1</w:t>
                  </w:r>
                </w:p>
              </w:tc>
              <w:tc>
                <w:tcPr>
                  <w:tcW w:w="1417" w:type="dxa"/>
                </w:tcPr>
                <w:p w:rsidR="00A46316" w:rsidRPr="00105FCC" w:rsidRDefault="007601D6" w:rsidP="007503CC">
                  <w:pPr>
                    <w:jc w:val="center"/>
                    <w:rPr>
                      <w:rFonts w:asciiTheme="majorHAnsi" w:hAnsiTheme="majorHAnsi" w:cstheme="majorHAnsi"/>
                    </w:rPr>
                  </w:pPr>
                  <w:r>
                    <w:rPr>
                      <w:rFonts w:asciiTheme="majorHAnsi" w:hAnsiTheme="majorHAnsi" w:cstheme="majorHAnsi"/>
                    </w:rPr>
                    <w:t>ID</w:t>
                  </w:r>
                </w:p>
              </w:tc>
              <w:tc>
                <w:tcPr>
                  <w:tcW w:w="1276" w:type="dxa"/>
                </w:tcPr>
                <w:p w:rsidR="00A46316" w:rsidRPr="00105FCC" w:rsidRDefault="007601D6" w:rsidP="007503CC">
                  <w:pPr>
                    <w:jc w:val="cente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oumn3</w:t>
                  </w:r>
                </w:p>
              </w:tc>
              <w:tc>
                <w:tcPr>
                  <w:tcW w:w="1559" w:type="dxa"/>
                </w:tcPr>
                <w:p w:rsidR="00A46316" w:rsidRPr="00105FCC" w:rsidRDefault="007601D6" w:rsidP="007503CC">
                  <w:pPr>
                    <w:jc w:val="center"/>
                    <w:rPr>
                      <w:rFonts w:asciiTheme="majorHAnsi" w:hAnsiTheme="majorHAnsi" w:cstheme="majorHAnsi"/>
                    </w:rPr>
                  </w:pPr>
                  <w:r>
                    <w:rPr>
                      <w:rFonts w:asciiTheme="majorHAnsi" w:hAnsiTheme="majorHAnsi" w:cstheme="majorHAnsi" w:hint="eastAsia"/>
                    </w:rPr>
                    <w:t>R</w:t>
                  </w:r>
                  <w:r>
                    <w:rPr>
                      <w:rFonts w:asciiTheme="majorHAnsi" w:hAnsiTheme="majorHAnsi" w:cstheme="majorHAnsi"/>
                    </w:rPr>
                    <w:t>emarks</w:t>
                  </w:r>
                </w:p>
              </w:tc>
            </w:tr>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418"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1</w:t>
                  </w:r>
                </w:p>
              </w:tc>
              <w:tc>
                <w:tcPr>
                  <w:tcW w:w="127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rsidR="00A46316" w:rsidRPr="00105FCC" w:rsidRDefault="007601D6" w:rsidP="007503CC">
                  <w:pPr>
                    <w:rPr>
                      <w:rFonts w:asciiTheme="majorHAnsi" w:hAnsiTheme="majorHAnsi" w:cstheme="majorHAnsi"/>
                    </w:rPr>
                  </w:pPr>
                  <w:r>
                    <w:rPr>
                      <w:rFonts w:asciiTheme="majorHAnsi" w:hAnsiTheme="majorHAnsi" w:cstheme="majorHAnsi" w:hint="eastAsia"/>
                      <w:color w:val="FF0000"/>
                    </w:rPr>
                    <w:t>A</w:t>
                  </w:r>
                  <w:r>
                    <w:rPr>
                      <w:rFonts w:asciiTheme="majorHAnsi" w:hAnsiTheme="majorHAnsi" w:cstheme="majorHAnsi"/>
                      <w:color w:val="FF0000"/>
                    </w:rPr>
                    <w:t>BC</w:t>
                  </w:r>
                  <w:r w:rsidRPr="007601D6">
                    <w:rPr>
                      <w:rFonts w:asciiTheme="majorHAnsi" w:hAnsiTheme="majorHAnsi" w:cstheme="majorHAnsi"/>
                    </w:rPr>
                    <w:t>DE</w:t>
                  </w:r>
                </w:p>
              </w:tc>
            </w:tr>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418"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2</w:t>
                  </w:r>
                </w:p>
              </w:tc>
              <w:tc>
                <w:tcPr>
                  <w:tcW w:w="127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rsidR="00A46316" w:rsidRPr="00105FCC" w:rsidRDefault="007601D6" w:rsidP="007503CC">
                  <w:pPr>
                    <w:rPr>
                      <w:rFonts w:asciiTheme="majorHAnsi" w:hAnsiTheme="majorHAnsi" w:cstheme="majorHAnsi"/>
                    </w:rPr>
                  </w:pPr>
                  <w:r>
                    <w:rPr>
                      <w:rFonts w:asciiTheme="majorHAnsi" w:hAnsiTheme="majorHAnsi" w:cstheme="majorHAnsi" w:hint="eastAsia"/>
                    </w:rPr>
                    <w:t>G</w:t>
                  </w:r>
                  <w:r>
                    <w:rPr>
                      <w:rFonts w:asciiTheme="majorHAnsi" w:hAnsiTheme="majorHAnsi" w:cstheme="majorHAnsi"/>
                    </w:rPr>
                    <w:t>HIJK</w:t>
                  </w:r>
                </w:p>
              </w:tc>
            </w:tr>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418"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3</w:t>
                  </w:r>
                </w:p>
              </w:tc>
              <w:tc>
                <w:tcPr>
                  <w:tcW w:w="127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rsidR="00A46316" w:rsidRPr="00105FCC" w:rsidRDefault="007601D6" w:rsidP="007503CC">
                  <w:pPr>
                    <w:rPr>
                      <w:rFonts w:asciiTheme="majorHAnsi" w:hAnsiTheme="majorHAnsi" w:cstheme="majorHAnsi"/>
                    </w:rPr>
                  </w:pPr>
                  <w:r>
                    <w:rPr>
                      <w:rFonts w:asciiTheme="majorHAnsi" w:hAnsiTheme="majorHAnsi" w:cstheme="majorHAnsi" w:hint="eastAsia"/>
                      <w:color w:val="FF0000"/>
                    </w:rPr>
                    <w:t>A</w:t>
                  </w:r>
                  <w:r>
                    <w:rPr>
                      <w:rFonts w:asciiTheme="majorHAnsi" w:hAnsiTheme="majorHAnsi" w:cstheme="majorHAnsi"/>
                      <w:color w:val="FF0000"/>
                    </w:rPr>
                    <w:t>BC</w:t>
                  </w:r>
                  <w:r w:rsidRPr="007601D6">
                    <w:rPr>
                      <w:rFonts w:asciiTheme="majorHAnsi" w:hAnsiTheme="majorHAnsi" w:cstheme="majorHAnsi"/>
                    </w:rPr>
                    <w:t>DE</w:t>
                  </w:r>
                </w:p>
              </w:tc>
            </w:tr>
            <w:tr w:rsidR="007601D6" w:rsidRPr="00105FCC" w:rsidTr="00A46316">
              <w:tc>
                <w:tcPr>
                  <w:tcW w:w="1021" w:type="dxa"/>
                  <w:shd w:val="clear" w:color="auto" w:fill="002B62"/>
                </w:tcPr>
                <w:p w:rsidR="007601D6" w:rsidRPr="00105FCC" w:rsidRDefault="007601D6" w:rsidP="007601D6">
                  <w:pPr>
                    <w:jc w:val="center"/>
                    <w:rPr>
                      <w:rFonts w:asciiTheme="majorHAnsi" w:hAnsiTheme="majorHAnsi" w:cstheme="majorHAnsi"/>
                    </w:rPr>
                  </w:pPr>
                  <w:r w:rsidRPr="00105FCC">
                    <w:rPr>
                      <w:rFonts w:asciiTheme="majorHAnsi" w:hAnsiTheme="majorHAnsi" w:cstheme="majorHAnsi"/>
                    </w:rPr>
                    <w:t>4</w:t>
                  </w:r>
                </w:p>
              </w:tc>
              <w:tc>
                <w:tcPr>
                  <w:tcW w:w="1418" w:type="dxa"/>
                </w:tcPr>
                <w:p w:rsidR="007601D6" w:rsidRPr="00105FCC" w:rsidRDefault="007601D6" w:rsidP="007601D6">
                  <w:pPr>
                    <w:rPr>
                      <w:rFonts w:asciiTheme="majorHAnsi" w:hAnsiTheme="majorHAnsi" w:cstheme="majorHAnsi"/>
                    </w:rPr>
                  </w:pPr>
                  <w:r w:rsidRPr="00105FCC">
                    <w:rPr>
                      <w:rFonts w:asciiTheme="majorHAnsi" w:hAnsiTheme="majorHAnsi" w:cstheme="majorHAnsi"/>
                    </w:rPr>
                    <w:t>*****</w:t>
                  </w:r>
                </w:p>
              </w:tc>
              <w:tc>
                <w:tcPr>
                  <w:tcW w:w="1417" w:type="dxa"/>
                </w:tcPr>
                <w:p w:rsidR="007601D6" w:rsidRPr="00105FCC" w:rsidRDefault="007601D6" w:rsidP="007601D6">
                  <w:pPr>
                    <w:rPr>
                      <w:rFonts w:asciiTheme="majorHAnsi" w:hAnsiTheme="majorHAnsi" w:cstheme="majorHAnsi"/>
                    </w:rPr>
                  </w:pPr>
                  <w:r w:rsidRPr="00105FCC">
                    <w:rPr>
                      <w:rFonts w:asciiTheme="majorHAnsi" w:hAnsiTheme="majorHAnsi" w:cstheme="majorHAnsi"/>
                    </w:rPr>
                    <w:t>4</w:t>
                  </w:r>
                </w:p>
              </w:tc>
              <w:tc>
                <w:tcPr>
                  <w:tcW w:w="1276" w:type="dxa"/>
                </w:tcPr>
                <w:p w:rsidR="007601D6" w:rsidRPr="00105FCC" w:rsidRDefault="007601D6" w:rsidP="007601D6">
                  <w:pPr>
                    <w:rPr>
                      <w:rFonts w:asciiTheme="majorHAnsi" w:hAnsiTheme="majorHAnsi" w:cstheme="majorHAnsi"/>
                    </w:rPr>
                  </w:pPr>
                  <w:r w:rsidRPr="00105FCC">
                    <w:rPr>
                      <w:rFonts w:asciiTheme="majorHAnsi" w:hAnsiTheme="majorHAnsi" w:cstheme="majorHAnsi"/>
                    </w:rPr>
                    <w:t>*****</w:t>
                  </w:r>
                </w:p>
              </w:tc>
              <w:tc>
                <w:tcPr>
                  <w:tcW w:w="1559" w:type="dxa"/>
                </w:tcPr>
                <w:p w:rsidR="007601D6" w:rsidRPr="00105FCC" w:rsidRDefault="007601D6" w:rsidP="007601D6">
                  <w:pPr>
                    <w:rPr>
                      <w:rFonts w:asciiTheme="majorHAnsi" w:hAnsiTheme="majorHAnsi" w:cstheme="majorHAnsi"/>
                    </w:rPr>
                  </w:pPr>
                  <w:r>
                    <w:rPr>
                      <w:rFonts w:asciiTheme="majorHAnsi" w:hAnsiTheme="majorHAnsi" w:cstheme="majorHAnsi" w:hint="eastAsia"/>
                    </w:rPr>
                    <w:t>G</w:t>
                  </w:r>
                  <w:r>
                    <w:rPr>
                      <w:rFonts w:asciiTheme="majorHAnsi" w:hAnsiTheme="majorHAnsi" w:cstheme="majorHAnsi"/>
                    </w:rPr>
                    <w:t>HIJK</w:t>
                  </w:r>
                </w:p>
              </w:tc>
            </w:tr>
            <w:tr w:rsidR="007601D6" w:rsidRPr="00105FCC" w:rsidTr="00A46316">
              <w:tc>
                <w:tcPr>
                  <w:tcW w:w="1021" w:type="dxa"/>
                  <w:shd w:val="clear" w:color="auto" w:fill="002B62"/>
                </w:tcPr>
                <w:p w:rsidR="007601D6" w:rsidRPr="00105FCC" w:rsidRDefault="007601D6" w:rsidP="007601D6">
                  <w:pPr>
                    <w:jc w:val="center"/>
                    <w:rPr>
                      <w:rFonts w:asciiTheme="majorHAnsi" w:hAnsiTheme="majorHAnsi" w:cstheme="majorHAnsi"/>
                    </w:rPr>
                  </w:pPr>
                  <w:r w:rsidRPr="00105FCC">
                    <w:rPr>
                      <w:rFonts w:asciiTheme="majorHAnsi" w:hAnsiTheme="majorHAnsi" w:cstheme="majorHAnsi"/>
                    </w:rPr>
                    <w:t>5</w:t>
                  </w:r>
                </w:p>
              </w:tc>
              <w:tc>
                <w:tcPr>
                  <w:tcW w:w="1418" w:type="dxa"/>
                </w:tcPr>
                <w:p w:rsidR="007601D6" w:rsidRPr="00105FCC" w:rsidRDefault="007601D6" w:rsidP="007601D6">
                  <w:pPr>
                    <w:rPr>
                      <w:rFonts w:asciiTheme="majorHAnsi" w:hAnsiTheme="majorHAnsi" w:cstheme="majorHAnsi"/>
                    </w:rPr>
                  </w:pPr>
                  <w:r w:rsidRPr="00105FCC">
                    <w:rPr>
                      <w:rFonts w:asciiTheme="majorHAnsi" w:hAnsiTheme="majorHAnsi" w:cstheme="majorHAnsi"/>
                    </w:rPr>
                    <w:t>*****</w:t>
                  </w:r>
                </w:p>
              </w:tc>
              <w:tc>
                <w:tcPr>
                  <w:tcW w:w="1417" w:type="dxa"/>
                  <w:shd w:val="clear" w:color="auto" w:fill="FFC000"/>
                </w:tcPr>
                <w:p w:rsidR="007601D6" w:rsidRPr="00105FCC" w:rsidRDefault="007601D6" w:rsidP="007601D6">
                  <w:pPr>
                    <w:rPr>
                      <w:rFonts w:asciiTheme="majorHAnsi" w:hAnsiTheme="majorHAnsi" w:cstheme="majorHAnsi"/>
                    </w:rPr>
                  </w:pPr>
                  <w:r w:rsidRPr="00105FCC">
                    <w:rPr>
                      <w:rFonts w:asciiTheme="majorHAnsi" w:hAnsiTheme="majorHAnsi" w:cstheme="majorHAnsi"/>
                    </w:rPr>
                    <w:t>5</w:t>
                  </w:r>
                </w:p>
              </w:tc>
              <w:tc>
                <w:tcPr>
                  <w:tcW w:w="1276" w:type="dxa"/>
                </w:tcPr>
                <w:p w:rsidR="007601D6" w:rsidRPr="00105FCC" w:rsidRDefault="007601D6" w:rsidP="007601D6">
                  <w:pPr>
                    <w:rPr>
                      <w:rFonts w:asciiTheme="majorHAnsi" w:hAnsiTheme="majorHAnsi" w:cstheme="majorHAnsi"/>
                    </w:rPr>
                  </w:pPr>
                  <w:r w:rsidRPr="00105FCC">
                    <w:rPr>
                      <w:rFonts w:asciiTheme="majorHAnsi" w:hAnsiTheme="majorHAnsi" w:cstheme="majorHAnsi"/>
                    </w:rPr>
                    <w:t>*****</w:t>
                  </w:r>
                </w:p>
              </w:tc>
              <w:tc>
                <w:tcPr>
                  <w:tcW w:w="1559" w:type="dxa"/>
                </w:tcPr>
                <w:p w:rsidR="007601D6" w:rsidRPr="00105FCC" w:rsidRDefault="007601D6" w:rsidP="007601D6">
                  <w:pPr>
                    <w:rPr>
                      <w:rFonts w:asciiTheme="majorHAnsi" w:hAnsiTheme="majorHAnsi" w:cstheme="majorHAnsi"/>
                    </w:rPr>
                  </w:pPr>
                  <w:r>
                    <w:rPr>
                      <w:rFonts w:asciiTheme="majorHAnsi" w:hAnsiTheme="majorHAnsi" w:cstheme="majorHAnsi" w:hint="eastAsia"/>
                    </w:rPr>
                    <w:t>G</w:t>
                  </w:r>
                  <w:r>
                    <w:rPr>
                      <w:rFonts w:asciiTheme="majorHAnsi" w:hAnsiTheme="majorHAnsi" w:cstheme="majorHAnsi"/>
                    </w:rPr>
                    <w:t>HIJK</w:t>
                  </w:r>
                </w:p>
              </w:tc>
            </w:tr>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6</w:t>
                  </w:r>
                </w:p>
              </w:tc>
              <w:tc>
                <w:tcPr>
                  <w:tcW w:w="1418"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shd w:val="clear" w:color="auto" w:fill="FFC000"/>
                </w:tcPr>
                <w:p w:rsidR="00A46316" w:rsidRPr="00105FCC" w:rsidRDefault="00A46316" w:rsidP="007503CC">
                  <w:pPr>
                    <w:rPr>
                      <w:rFonts w:asciiTheme="majorHAnsi" w:hAnsiTheme="majorHAnsi" w:cstheme="majorHAnsi"/>
                    </w:rPr>
                  </w:pPr>
                  <w:r w:rsidRPr="00105FCC">
                    <w:rPr>
                      <w:rFonts w:asciiTheme="majorHAnsi" w:hAnsiTheme="majorHAnsi" w:cstheme="majorHAnsi"/>
                    </w:rPr>
                    <w:t>6</w:t>
                  </w:r>
                </w:p>
              </w:tc>
              <w:tc>
                <w:tcPr>
                  <w:tcW w:w="1276"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shd w:val="clear" w:color="auto" w:fill="E5EAEF"/>
                </w:tcPr>
                <w:p w:rsidR="00A46316" w:rsidRPr="00105FCC" w:rsidRDefault="007601D6" w:rsidP="007503CC">
                  <w:pPr>
                    <w:rPr>
                      <w:rFonts w:asciiTheme="majorHAnsi" w:hAnsiTheme="majorHAnsi" w:cstheme="majorHAnsi"/>
                    </w:rPr>
                  </w:pPr>
                  <w:r>
                    <w:rPr>
                      <w:rFonts w:asciiTheme="majorHAnsi" w:hAnsiTheme="majorHAnsi" w:cstheme="majorHAnsi" w:hint="eastAsia"/>
                      <w:color w:val="FF0000"/>
                    </w:rPr>
                    <w:t>A</w:t>
                  </w:r>
                  <w:r>
                    <w:rPr>
                      <w:rFonts w:asciiTheme="majorHAnsi" w:hAnsiTheme="majorHAnsi" w:cstheme="majorHAnsi"/>
                      <w:color w:val="FF0000"/>
                    </w:rPr>
                    <w:t>BC</w:t>
                  </w:r>
                  <w:r w:rsidRPr="007601D6">
                    <w:rPr>
                      <w:rFonts w:asciiTheme="majorHAnsi" w:hAnsiTheme="majorHAnsi" w:cstheme="majorHAnsi"/>
                    </w:rPr>
                    <w:t>DE</w:t>
                  </w:r>
                </w:p>
              </w:tc>
            </w:tr>
            <w:tr w:rsidR="00A46316" w:rsidRPr="00105FCC" w:rsidTr="00A46316">
              <w:trPr>
                <w:cantSplit/>
                <w:trHeight w:val="331"/>
              </w:trPr>
              <w:tc>
                <w:tcPr>
                  <w:tcW w:w="1021" w:type="dxa"/>
                  <w:shd w:val="clear" w:color="auto" w:fill="002B62"/>
                  <w:textDirection w:val="tbRlV"/>
                </w:tcPr>
                <w:p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418" w:type="dxa"/>
                  <w:textDirection w:val="tbRlV"/>
                </w:tcPr>
                <w:p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417" w:type="dxa"/>
                  <w:shd w:val="clear" w:color="auto" w:fill="FFC000"/>
                  <w:textDirection w:val="tbRlV"/>
                </w:tcPr>
                <w:p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276" w:type="dxa"/>
                  <w:textDirection w:val="tbRlV"/>
                </w:tcPr>
                <w:p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559" w:type="dxa"/>
                  <w:textDirection w:val="tbRlV"/>
                </w:tcPr>
                <w:p w:rsidR="00A46316" w:rsidRPr="00105FCC" w:rsidRDefault="00A46316" w:rsidP="007503CC">
                  <w:pPr>
                    <w:ind w:left="113" w:right="113"/>
                    <w:jc w:val="left"/>
                    <w:rPr>
                      <w:rFonts w:asciiTheme="majorHAnsi" w:hAnsiTheme="majorHAnsi" w:cstheme="majorHAnsi"/>
                      <w:color w:val="FF0000"/>
                    </w:rPr>
                  </w:pPr>
                  <w:r w:rsidRPr="00105FCC">
                    <w:rPr>
                      <w:rFonts w:asciiTheme="majorHAnsi" w:hAnsiTheme="majorHAnsi" w:cstheme="majorHAnsi"/>
                    </w:rPr>
                    <w:t>…</w:t>
                  </w:r>
                </w:p>
              </w:tc>
            </w:tr>
          </w:tbl>
          <w:p w:rsidR="00A46316" w:rsidRPr="00105FCC" w:rsidRDefault="00A46316" w:rsidP="007503CC">
            <w:pPr>
              <w:rPr>
                <w:rFonts w:asciiTheme="majorHAnsi" w:hAnsiTheme="majorHAnsi" w:cstheme="majorHAnsi"/>
              </w:rPr>
            </w:pPr>
          </w:p>
          <w:p w:rsidR="00062A70" w:rsidRPr="00105FCC" w:rsidRDefault="00EC74B4" w:rsidP="007503CC">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7601D6">
              <w:rPr>
                <w:rFonts w:asciiTheme="majorHAnsi" w:hAnsiTheme="majorHAnsi" w:cstheme="majorHAnsi"/>
              </w:rPr>
              <w:t xml:space="preserve"> format</w:t>
            </w:r>
          </w:p>
          <w:p w:rsidR="00A31CBF" w:rsidRPr="00105FCC" w:rsidRDefault="00A31CBF" w:rsidP="00A31CBF">
            <w:pPr>
              <w:rPr>
                <w:rFonts w:asciiTheme="majorHAnsi" w:hAnsiTheme="majorHAnsi" w:cstheme="majorHAnsi"/>
              </w:rPr>
            </w:pPr>
            <w:r w:rsidRPr="00105FCC">
              <w:rPr>
                <w:rFonts w:asciiTheme="majorHAnsi" w:hAnsiTheme="majorHAnsi" w:cstheme="majorHAnsi"/>
              </w:rPr>
              <w:t>{</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5</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lastRenderedPageBreak/>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"4":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"'NORMAL": "</w:t>
            </w:r>
            <w:r w:rsidR="007601D6">
              <w:rPr>
                <w:rFonts w:asciiTheme="majorHAnsi" w:hAnsiTheme="majorHAnsi" w:cstheme="majorHAnsi"/>
              </w:rPr>
              <w:t>ABC</w:t>
            </w:r>
            <w:r w:rsidRPr="00105FCC">
              <w:rPr>
                <w:rFonts w:asciiTheme="majorHAnsi" w:hAnsiTheme="majorHAnsi" w:cstheme="majorHAnsi"/>
              </w:rPr>
              <w:t>"</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rsidR="00105FCC" w:rsidRDefault="00105FCC" w:rsidP="007503CC">
      <w:pPr>
        <w:rPr>
          <w:rFonts w:asciiTheme="majorHAnsi" w:hAnsiTheme="majorHAnsi" w:cstheme="majorHAnsi"/>
        </w:rPr>
      </w:pPr>
    </w:p>
    <w:p w:rsidR="00A46316" w:rsidRPr="00105FCC" w:rsidRDefault="00105FCC" w:rsidP="00105FCC">
      <w:pPr>
        <w:widowControl/>
        <w:jc w:val="left"/>
        <w:rPr>
          <w:rFonts w:asciiTheme="majorHAnsi" w:hAnsiTheme="majorHAnsi" w:cstheme="majorHAnsi"/>
        </w:rPr>
      </w:pPr>
      <w:r>
        <w:rPr>
          <w:rFonts w:asciiTheme="majorHAnsi" w:hAnsiTheme="majorHAnsi" w:cstheme="majorHAnsi"/>
        </w:rPr>
        <w:br w:type="page"/>
      </w:r>
    </w:p>
    <w:tbl>
      <w:tblPr>
        <w:tblStyle w:val="ab"/>
        <w:tblW w:w="9639" w:type="dxa"/>
        <w:jc w:val="center"/>
        <w:tblLook w:val="04A0" w:firstRow="1" w:lastRow="0" w:firstColumn="1" w:lastColumn="0" w:noHBand="0" w:noVBand="1"/>
      </w:tblPr>
      <w:tblGrid>
        <w:gridCol w:w="9639"/>
      </w:tblGrid>
      <w:tr w:rsidR="00A46316" w:rsidRPr="00105FCC" w:rsidTr="00A46316">
        <w:trPr>
          <w:jc w:val="center"/>
        </w:trPr>
        <w:tc>
          <w:tcPr>
            <w:tcW w:w="9639" w:type="dxa"/>
            <w:shd w:val="clear" w:color="auto" w:fill="002B62"/>
          </w:tcPr>
          <w:p w:rsidR="00A46316" w:rsidRPr="00105FCC" w:rsidRDefault="007601D6" w:rsidP="00062A70">
            <w:pPr>
              <w:jc w:val="left"/>
              <w:rPr>
                <w:rFonts w:asciiTheme="majorHAnsi" w:hAnsiTheme="majorHAnsi" w:cstheme="majorHAnsi"/>
              </w:rPr>
            </w:pPr>
            <w:r>
              <w:rPr>
                <w:rFonts w:asciiTheme="majorHAnsi" w:hAnsiTheme="majorHAnsi" w:cstheme="majorHAnsi"/>
                <w:color w:val="FFFFFF" w:themeColor="background1"/>
              </w:rPr>
              <w:lastRenderedPageBreak/>
              <w:t xml:space="preserve">　　</w:t>
            </w:r>
            <w:r w:rsidR="00CD5369">
              <w:rPr>
                <w:rFonts w:asciiTheme="majorHAnsi" w:hAnsiTheme="majorHAnsi" w:cstheme="majorHAnsi"/>
                <w:color w:val="FFFFFF" w:themeColor="background1"/>
              </w:rPr>
              <w:t>E</w:t>
            </w:r>
            <w:r>
              <w:rPr>
                <w:rFonts w:asciiTheme="majorHAnsi" w:hAnsiTheme="majorHAnsi" w:cstheme="majorHAnsi"/>
                <w:color w:val="FFFFFF" w:themeColor="background1"/>
              </w:rPr>
              <w:t>.g. )</w:t>
            </w:r>
            <w:r w:rsidRPr="00105FCC">
              <w:rPr>
                <w:rFonts w:asciiTheme="majorHAnsi" w:hAnsiTheme="majorHAnsi" w:cstheme="majorHAnsi"/>
                <w:color w:val="FFFFFF" w:themeColor="background1"/>
              </w:rPr>
              <w:t xml:space="preserve">　</w:t>
            </w:r>
            <w:r w:rsidRPr="00105FCC">
              <w:rPr>
                <w:rFonts w:asciiTheme="majorHAnsi" w:hAnsiTheme="majorHAnsi" w:cstheme="majorHAnsi"/>
              </w:rPr>
              <w:t xml:space="preserve"> FILTER</w:t>
            </w:r>
            <w:r>
              <w:rPr>
                <w:rFonts w:asciiTheme="majorHAnsi" w:hAnsiTheme="majorHAnsi" w:cstheme="majorHAnsi"/>
              </w:rPr>
              <w:t xml:space="preserve"> parameter</w:t>
            </w:r>
            <w:r w:rsidR="00CD5369">
              <w:rPr>
                <w:rFonts w:asciiTheme="majorHAnsi" w:hAnsiTheme="majorHAnsi" w:cstheme="majorHAnsi"/>
              </w:rPr>
              <w:t xml:space="preserve"> description</w:t>
            </w:r>
            <w:r>
              <w:rPr>
                <w:rFonts w:asciiTheme="majorHAnsi" w:hAnsiTheme="majorHAnsi" w:cstheme="majorHAnsi"/>
              </w:rPr>
              <w:t xml:space="preserve"> (2)</w:t>
            </w:r>
          </w:p>
        </w:tc>
      </w:tr>
      <w:tr w:rsidR="00A46316" w:rsidRPr="00105FCC" w:rsidTr="00A46316">
        <w:trPr>
          <w:jc w:val="center"/>
        </w:trPr>
        <w:tc>
          <w:tcPr>
            <w:tcW w:w="9639" w:type="dxa"/>
          </w:tcPr>
          <w:p w:rsidR="007601D6" w:rsidRDefault="00725BFC" w:rsidP="007601D6">
            <w:pPr>
              <w:jc w:val="left"/>
              <w:rPr>
                <w:rFonts w:asciiTheme="majorHAnsi" w:hAnsiTheme="majorHAnsi" w:cstheme="majorHAnsi"/>
              </w:rPr>
            </w:pPr>
            <w:r>
              <w:rPr>
                <w:rFonts w:asciiTheme="majorHAnsi" w:hAnsiTheme="majorHAnsi" w:cstheme="majorHAnsi"/>
              </w:rPr>
              <w:t>Column 2 is</w:t>
            </w:r>
            <w:r w:rsidR="007601D6" w:rsidRPr="007601D6">
              <w:rPr>
                <w:rFonts w:asciiTheme="majorHAnsi" w:hAnsiTheme="majorHAnsi" w:cstheme="majorHAnsi"/>
              </w:rPr>
              <w:t xml:space="preserve"> "</w:t>
            </w:r>
            <w:r>
              <w:rPr>
                <w:rFonts w:asciiTheme="majorHAnsi" w:hAnsiTheme="majorHAnsi" w:cstheme="majorHAnsi"/>
              </w:rPr>
              <w:t>ID</w:t>
            </w:r>
            <w:r w:rsidR="007601D6" w:rsidRPr="007601D6">
              <w:rPr>
                <w:rFonts w:asciiTheme="majorHAnsi" w:hAnsiTheme="majorHAnsi" w:cstheme="majorHAnsi"/>
              </w:rPr>
              <w:t>" (primary key</w:t>
            </w:r>
            <w:r>
              <w:rPr>
                <w:rFonts w:asciiTheme="majorHAnsi" w:hAnsiTheme="majorHAnsi" w:cstheme="majorHAnsi"/>
              </w:rPr>
              <w:t xml:space="preserve"> column</w:t>
            </w:r>
            <w:r w:rsidR="007601D6" w:rsidRPr="007601D6">
              <w:rPr>
                <w:rFonts w:asciiTheme="majorHAnsi" w:hAnsiTheme="majorHAnsi" w:cstheme="majorHAnsi"/>
              </w:rPr>
              <w:t xml:space="preserve">). </w:t>
            </w:r>
          </w:p>
          <w:p w:rsidR="007601D6" w:rsidRDefault="007601D6" w:rsidP="007601D6">
            <w:pPr>
              <w:jc w:val="left"/>
              <w:rPr>
                <w:rFonts w:asciiTheme="majorHAnsi" w:hAnsiTheme="majorHAnsi" w:cstheme="majorHAnsi"/>
              </w:rPr>
            </w:pPr>
            <w:r w:rsidRPr="007601D6">
              <w:rPr>
                <w:rFonts w:asciiTheme="majorHAnsi" w:hAnsiTheme="majorHAnsi" w:cstheme="majorHAnsi"/>
              </w:rPr>
              <w:t>In the case of extracting the record whose "number" is from 10~99 or is 1</w:t>
            </w:r>
            <w:r w:rsidR="00CD5369" w:rsidRPr="007601D6">
              <w:rPr>
                <w:rFonts w:asciiTheme="majorHAnsi" w:hAnsiTheme="majorHAnsi" w:cstheme="majorHAnsi"/>
              </w:rPr>
              <w:t>, 2,or</w:t>
            </w:r>
            <w:r w:rsidRPr="007601D6">
              <w:rPr>
                <w:rFonts w:asciiTheme="majorHAnsi" w:hAnsiTheme="majorHAnsi" w:cstheme="majorHAnsi"/>
              </w:rPr>
              <w:t xml:space="preserve"> 5.</w:t>
            </w:r>
          </w:p>
          <w:p w:rsidR="00A46316" w:rsidRPr="00105FCC" w:rsidRDefault="00A46316" w:rsidP="007503CC">
            <w:pPr>
              <w:ind w:firstLineChars="600" w:firstLine="1260"/>
              <w:rPr>
                <w:rFonts w:asciiTheme="majorHAnsi" w:hAnsiTheme="majorHAnsi" w:cstheme="majorHAnsi"/>
              </w:rPr>
            </w:pPr>
            <w:r w:rsidRPr="00105FCC">
              <w:rPr>
                <w:rFonts w:asciiTheme="majorHAnsi" w:hAnsiTheme="majorHAnsi" w:cstheme="majorHAnsi"/>
              </w:rPr>
              <w:t>↓</w:t>
            </w:r>
            <w:r w:rsidR="00725BFC">
              <w:rPr>
                <w:rFonts w:asciiTheme="majorHAnsi" w:hAnsiTheme="majorHAnsi" w:cstheme="majorHAnsi"/>
              </w:rPr>
              <w:t>Extraction image</w:t>
            </w:r>
          </w:p>
          <w:tbl>
            <w:tblPr>
              <w:tblStyle w:val="ab"/>
              <w:tblW w:w="0" w:type="auto"/>
              <w:tblInd w:w="1132" w:type="dxa"/>
              <w:tblLook w:val="04A0" w:firstRow="1" w:lastRow="0" w:firstColumn="1" w:lastColumn="0" w:noHBand="0" w:noVBand="1"/>
            </w:tblPr>
            <w:tblGrid>
              <w:gridCol w:w="940"/>
              <w:gridCol w:w="1161"/>
              <w:gridCol w:w="1816"/>
              <w:gridCol w:w="1136"/>
            </w:tblGrid>
            <w:tr w:rsidR="00A46316" w:rsidRPr="00105FCC" w:rsidTr="00A46316">
              <w:tc>
                <w:tcPr>
                  <w:tcW w:w="879" w:type="dxa"/>
                  <w:shd w:val="clear" w:color="auto" w:fill="002B62"/>
                </w:tcPr>
                <w:p w:rsidR="00A46316" w:rsidRPr="00105FCC" w:rsidRDefault="00A46316" w:rsidP="007503CC">
                  <w:pPr>
                    <w:rPr>
                      <w:rFonts w:asciiTheme="majorHAnsi" w:hAnsiTheme="majorHAnsi" w:cstheme="majorHAnsi"/>
                    </w:rPr>
                  </w:pPr>
                </w:p>
              </w:tc>
              <w:tc>
                <w:tcPr>
                  <w:tcW w:w="1161" w:type="dxa"/>
                  <w:shd w:val="clear" w:color="auto" w:fill="002B62"/>
                </w:tcPr>
                <w:p w:rsidR="00A46316" w:rsidRPr="00105FCC" w:rsidRDefault="00725BFC" w:rsidP="007503CC">
                  <w:pPr>
                    <w:jc w:val="cente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olumn1</w:t>
                  </w:r>
                </w:p>
              </w:tc>
              <w:tc>
                <w:tcPr>
                  <w:tcW w:w="1816" w:type="dxa"/>
                  <w:shd w:val="clear" w:color="auto" w:fill="002B62"/>
                </w:tcPr>
                <w:p w:rsidR="00A46316" w:rsidRPr="00105FCC" w:rsidRDefault="00725BFC" w:rsidP="007503CC">
                  <w:pPr>
                    <w:jc w:val="cente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olumn2</w:t>
                  </w:r>
                </w:p>
              </w:tc>
              <w:tc>
                <w:tcPr>
                  <w:tcW w:w="1136"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E63BB1" w:rsidP="007503CC">
                  <w:pPr>
                    <w:jc w:val="center"/>
                    <w:rPr>
                      <w:rFonts w:asciiTheme="majorHAnsi" w:hAnsiTheme="majorHAnsi" w:cstheme="majorHAnsi"/>
                    </w:rPr>
                  </w:pPr>
                  <w:r>
                    <w:rPr>
                      <w:rFonts w:asciiTheme="majorHAnsi" w:hAnsiTheme="majorHAnsi" w:cstheme="majorHAnsi" w:hint="eastAsia"/>
                    </w:rPr>
                    <w:t>Column</w:t>
                  </w:r>
                </w:p>
              </w:tc>
              <w:tc>
                <w:tcPr>
                  <w:tcW w:w="1161" w:type="dxa"/>
                </w:tcPr>
                <w:p w:rsidR="00A46316" w:rsidRPr="00105FCC" w:rsidRDefault="00725BFC" w:rsidP="007503CC">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olumn1</w:t>
                  </w:r>
                </w:p>
              </w:tc>
              <w:tc>
                <w:tcPr>
                  <w:tcW w:w="1816" w:type="dxa"/>
                </w:tcPr>
                <w:p w:rsidR="00A46316" w:rsidRPr="00105FCC" w:rsidRDefault="00725BFC" w:rsidP="007503CC">
                  <w:pPr>
                    <w:jc w:val="center"/>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D</w:t>
                  </w:r>
                </w:p>
              </w:tc>
              <w:tc>
                <w:tcPr>
                  <w:tcW w:w="113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161"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161"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161"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13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161"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13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161"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rPr>
                <w:cantSplit/>
                <w:trHeight w:val="314"/>
              </w:trPr>
              <w:tc>
                <w:tcPr>
                  <w:tcW w:w="879" w:type="dxa"/>
                  <w:shd w:val="clear" w:color="auto" w:fill="002B62"/>
                  <w:textDirection w:val="tbRlV"/>
                </w:tcPr>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textDirection w:val="tbRlV"/>
                </w:tcPr>
                <w:p w:rsidR="00A46316" w:rsidRPr="00105FCC" w:rsidRDefault="00A46316" w:rsidP="007503CC">
                  <w:pPr>
                    <w:ind w:left="113" w:right="113"/>
                    <w:jc w:val="left"/>
                    <w:rPr>
                      <w:rFonts w:asciiTheme="majorHAnsi" w:hAnsiTheme="majorHAnsi" w:cstheme="majorHAnsi"/>
                    </w:rPr>
                  </w:pPr>
                </w:p>
                <w:p w:rsidR="00A46316" w:rsidRPr="00105FCC" w:rsidRDefault="00A46316" w:rsidP="007503CC">
                  <w:pPr>
                    <w:ind w:left="113" w:right="113"/>
                    <w:jc w:val="left"/>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10</w:t>
                  </w:r>
                </w:p>
              </w:tc>
              <w:tc>
                <w:tcPr>
                  <w:tcW w:w="1161"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10</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rPr>
                <w:cantSplit/>
                <w:trHeight w:val="394"/>
              </w:trPr>
              <w:tc>
                <w:tcPr>
                  <w:tcW w:w="879" w:type="dxa"/>
                  <w:shd w:val="clear" w:color="auto" w:fill="002B62"/>
                  <w:textDirection w:val="tbRlV"/>
                </w:tcPr>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shd w:val="clear" w:color="auto" w:fill="E5EAEF"/>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shd w:val="clear" w:color="auto" w:fill="FFC000"/>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99</w:t>
                  </w:r>
                </w:p>
              </w:tc>
              <w:tc>
                <w:tcPr>
                  <w:tcW w:w="1161"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99</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rPr>
                <w:cantSplit/>
                <w:trHeight w:val="276"/>
              </w:trPr>
              <w:tc>
                <w:tcPr>
                  <w:tcW w:w="879" w:type="dxa"/>
                  <w:shd w:val="clear" w:color="auto" w:fill="002B62"/>
                  <w:textDirection w:val="tbRlV"/>
                </w:tcPr>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textDirection w:val="tbRlV"/>
                </w:tcPr>
                <w:p w:rsidR="00A46316" w:rsidRPr="00105FCC" w:rsidRDefault="00A46316" w:rsidP="007503CC">
                  <w:pPr>
                    <w:ind w:left="113" w:right="113"/>
                    <w:jc w:val="left"/>
                    <w:rPr>
                      <w:rFonts w:asciiTheme="majorHAnsi" w:hAnsiTheme="majorHAnsi" w:cstheme="majorHAnsi"/>
                    </w:rPr>
                  </w:pPr>
                </w:p>
                <w:p w:rsidR="00A46316" w:rsidRPr="00105FCC" w:rsidRDefault="00A46316" w:rsidP="007503CC">
                  <w:pPr>
                    <w:ind w:left="113" w:right="113"/>
                    <w:jc w:val="left"/>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bl>
          <w:p w:rsidR="00A46316" w:rsidRPr="00105FCC" w:rsidRDefault="00A46316" w:rsidP="007503CC">
            <w:pPr>
              <w:rPr>
                <w:rFonts w:asciiTheme="majorHAnsi" w:hAnsiTheme="majorHAnsi" w:cstheme="majorHAnsi"/>
              </w:rPr>
            </w:pPr>
          </w:p>
          <w:p w:rsidR="00062A70" w:rsidRPr="00105FCC" w:rsidRDefault="00071481" w:rsidP="00062A70">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725BFC">
              <w:rPr>
                <w:rFonts w:asciiTheme="majorHAnsi" w:hAnsiTheme="majorHAnsi" w:cstheme="majorHAnsi"/>
              </w:rPr>
              <w:t xml:space="preserve"> format</w:t>
            </w:r>
          </w:p>
          <w:p w:rsidR="00A31CBF" w:rsidRPr="00105FCC" w:rsidRDefault="00A31CBF" w:rsidP="00A31CBF">
            <w:pPr>
              <w:rPr>
                <w:rFonts w:asciiTheme="majorHAnsi" w:hAnsiTheme="majorHAnsi" w:cstheme="majorHAnsi"/>
              </w:rPr>
            </w:pPr>
            <w:r w:rsidRPr="00105FCC">
              <w:rPr>
                <w:rFonts w:asciiTheme="majorHAnsi" w:hAnsiTheme="majorHAnsi" w:cstheme="majorHAnsi"/>
              </w:rPr>
              <w:t>{</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"10",</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"99"</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"LIST":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"1",</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"5"</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r w:rsidR="00A46316" w:rsidRPr="00105FCC" w:rsidTr="00A46316">
        <w:trPr>
          <w:jc w:val="center"/>
        </w:trPr>
        <w:tc>
          <w:tcPr>
            <w:tcW w:w="9639" w:type="dxa"/>
            <w:shd w:val="clear" w:color="auto" w:fill="002B62"/>
          </w:tcPr>
          <w:p w:rsidR="00A46316" w:rsidRPr="00105FCC" w:rsidRDefault="00725BFC" w:rsidP="00CD5369">
            <w:pPr>
              <w:jc w:val="left"/>
              <w:rPr>
                <w:rFonts w:asciiTheme="majorHAnsi" w:hAnsiTheme="majorHAnsi" w:cstheme="majorHAnsi"/>
              </w:rPr>
            </w:pPr>
            <w:r>
              <w:rPr>
                <w:rFonts w:asciiTheme="majorHAnsi" w:hAnsiTheme="majorHAnsi" w:cstheme="majorHAnsi"/>
                <w:color w:val="FFFFFF" w:themeColor="background1"/>
              </w:rPr>
              <w:t xml:space="preserve">　</w:t>
            </w:r>
            <w:r>
              <w:rPr>
                <w:rFonts w:asciiTheme="majorHAnsi" w:hAnsiTheme="majorHAnsi" w:cstheme="majorHAnsi"/>
                <w:color w:val="FFFFFF" w:themeColor="background1"/>
              </w:rPr>
              <w:t>e.g. )</w:t>
            </w:r>
            <w:r w:rsidRPr="00105FCC">
              <w:rPr>
                <w:rFonts w:asciiTheme="majorHAnsi" w:hAnsiTheme="majorHAnsi" w:cstheme="majorHAnsi"/>
                <w:color w:val="FFFFFF" w:themeColor="background1"/>
              </w:rPr>
              <w:t xml:space="preserve">　</w:t>
            </w:r>
            <w:r w:rsidRPr="00105FCC">
              <w:rPr>
                <w:rFonts w:asciiTheme="majorHAnsi" w:hAnsiTheme="majorHAnsi" w:cstheme="majorHAnsi"/>
              </w:rPr>
              <w:t xml:space="preserve"> FILTER</w:t>
            </w:r>
            <w:r w:rsidR="00CD5369">
              <w:rPr>
                <w:rFonts w:asciiTheme="majorHAnsi" w:hAnsiTheme="majorHAnsi" w:cstheme="majorHAnsi"/>
              </w:rPr>
              <w:t xml:space="preserve"> parameter description(3</w:t>
            </w:r>
            <w:r>
              <w:rPr>
                <w:rFonts w:asciiTheme="majorHAnsi" w:hAnsiTheme="majorHAnsi" w:cstheme="majorHAnsi"/>
              </w:rPr>
              <w:t>)</w:t>
            </w:r>
          </w:p>
        </w:tc>
      </w:tr>
      <w:tr w:rsidR="00A46316" w:rsidRPr="00105FCC" w:rsidTr="00A46316">
        <w:trPr>
          <w:jc w:val="center"/>
        </w:trPr>
        <w:tc>
          <w:tcPr>
            <w:tcW w:w="9639" w:type="dxa"/>
          </w:tcPr>
          <w:p w:rsidR="00725BFC" w:rsidRPr="00725BFC" w:rsidRDefault="00725BFC" w:rsidP="00725BFC">
            <w:pPr>
              <w:rPr>
                <w:rFonts w:asciiTheme="majorHAnsi" w:hAnsiTheme="majorHAnsi" w:cstheme="majorHAnsi"/>
              </w:rPr>
            </w:pPr>
            <w:r>
              <w:rPr>
                <w:rFonts w:asciiTheme="majorHAnsi" w:hAnsiTheme="majorHAnsi" w:cstheme="majorHAnsi"/>
              </w:rPr>
              <w:t xml:space="preserve">Column 2 is </w:t>
            </w:r>
            <w:r w:rsidRPr="00725BFC">
              <w:rPr>
                <w:rFonts w:asciiTheme="majorHAnsi" w:hAnsiTheme="majorHAnsi" w:cstheme="majorHAnsi"/>
              </w:rPr>
              <w:t>"</w:t>
            </w:r>
            <w:r>
              <w:rPr>
                <w:rFonts w:asciiTheme="majorHAnsi" w:hAnsiTheme="majorHAnsi" w:cstheme="majorHAnsi"/>
              </w:rPr>
              <w:t>ID</w:t>
            </w:r>
            <w:r w:rsidRPr="00725BFC">
              <w:rPr>
                <w:rFonts w:asciiTheme="majorHAnsi" w:hAnsiTheme="majorHAnsi" w:cstheme="majorHAnsi"/>
              </w:rPr>
              <w:t>" (</w:t>
            </w:r>
            <w:r>
              <w:rPr>
                <w:rFonts w:asciiTheme="majorHAnsi" w:hAnsiTheme="majorHAnsi" w:cstheme="majorHAnsi"/>
              </w:rPr>
              <w:t>p</w:t>
            </w:r>
            <w:r w:rsidRPr="00725BFC">
              <w:rPr>
                <w:rFonts w:asciiTheme="majorHAnsi" w:hAnsiTheme="majorHAnsi" w:cstheme="majorHAnsi"/>
              </w:rPr>
              <w:t>rimary key</w:t>
            </w:r>
            <w:r>
              <w:rPr>
                <w:rFonts w:asciiTheme="majorHAnsi" w:hAnsiTheme="majorHAnsi" w:cstheme="majorHAnsi"/>
              </w:rPr>
              <w:t xml:space="preserve"> column</w:t>
            </w:r>
            <w:r w:rsidRPr="00725BFC">
              <w:rPr>
                <w:rFonts w:asciiTheme="majorHAnsi" w:hAnsiTheme="majorHAnsi" w:cstheme="majorHAnsi"/>
              </w:rPr>
              <w:t>), Column 5 is "last update date"(date type/date time type).</w:t>
            </w:r>
          </w:p>
          <w:p w:rsidR="00A46316" w:rsidRPr="00105FCC" w:rsidRDefault="00725BFC" w:rsidP="00725BFC">
            <w:pPr>
              <w:rPr>
                <w:rFonts w:asciiTheme="majorHAnsi" w:hAnsiTheme="majorHAnsi" w:cstheme="majorHAnsi"/>
              </w:rPr>
            </w:pPr>
            <w:r w:rsidRPr="00725BFC">
              <w:rPr>
                <w:rFonts w:asciiTheme="majorHAnsi" w:hAnsiTheme="majorHAnsi" w:cstheme="majorHAnsi"/>
              </w:rPr>
              <w:t>In the case of extracting the record whose "</w:t>
            </w:r>
            <w:r>
              <w:rPr>
                <w:rFonts w:asciiTheme="majorHAnsi" w:hAnsiTheme="majorHAnsi" w:cstheme="majorHAnsi"/>
              </w:rPr>
              <w:t>ID" is in</w:t>
            </w:r>
            <w:r w:rsidRPr="00725BFC">
              <w:rPr>
                <w:rFonts w:asciiTheme="majorHAnsi" w:hAnsiTheme="majorHAnsi" w:cstheme="majorHAnsi"/>
              </w:rPr>
              <w:t xml:space="preserve"> 1 to 100 and the last update time is </w:t>
            </w:r>
            <w:r>
              <w:rPr>
                <w:rFonts w:asciiTheme="majorHAnsi" w:hAnsiTheme="majorHAnsi" w:cstheme="majorHAnsi"/>
              </w:rPr>
              <w:t>in</w:t>
            </w:r>
            <w:r w:rsidRPr="00725BFC">
              <w:rPr>
                <w:rFonts w:asciiTheme="majorHAnsi" w:hAnsiTheme="majorHAnsi" w:cstheme="majorHAnsi"/>
              </w:rPr>
              <w:t xml:space="preserve"> 2016/8/1(00:00:00) to 2016/12/31(23:59:59)</w:t>
            </w:r>
          </w:p>
          <w:p w:rsidR="00062A70" w:rsidRPr="00105FCC" w:rsidRDefault="00884EFE" w:rsidP="00062A70">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725BFC">
              <w:rPr>
                <w:rFonts w:asciiTheme="majorHAnsi" w:hAnsiTheme="majorHAnsi" w:cstheme="majorHAnsi"/>
              </w:rPr>
              <w:t xml:space="preserve"> </w:t>
            </w:r>
            <w:r w:rsidR="00725BFC">
              <w:rPr>
                <w:rFonts w:asciiTheme="majorHAnsi" w:hAnsiTheme="majorHAnsi" w:cstheme="majorHAnsi" w:hint="eastAsia"/>
              </w:rPr>
              <w:t>f</w:t>
            </w:r>
            <w:r w:rsidR="00725BFC">
              <w:rPr>
                <w:rFonts w:asciiTheme="majorHAnsi" w:hAnsiTheme="majorHAnsi" w:cstheme="majorHAnsi"/>
              </w:rPr>
              <w:t>ormat</w:t>
            </w:r>
          </w:p>
          <w:p w:rsidR="00A31CBF" w:rsidRPr="00105FCC" w:rsidRDefault="00A31CBF" w:rsidP="00A31CBF">
            <w:pPr>
              <w:rPr>
                <w:rFonts w:asciiTheme="majorHAnsi" w:hAnsiTheme="majorHAnsi" w:cstheme="majorHAnsi"/>
              </w:rPr>
            </w:pPr>
            <w:r w:rsidRPr="00105FCC">
              <w:rPr>
                <w:rFonts w:asciiTheme="majorHAnsi" w:hAnsiTheme="majorHAnsi" w:cstheme="majorHAnsi"/>
              </w:rPr>
              <w:t>{</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"1",</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"100"</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"5":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"2016/08/01 00:00:00",</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"2016/12/31 23:59:59"</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lastRenderedPageBreak/>
              <w:t xml:space="preserve">    }</w:t>
            </w:r>
          </w:p>
          <w:p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rsidR="00A46316" w:rsidRPr="00105FCC" w:rsidRDefault="00A46316" w:rsidP="007503CC">
      <w:pPr>
        <w:widowControl/>
        <w:jc w:val="left"/>
        <w:rPr>
          <w:rFonts w:asciiTheme="majorHAnsi" w:hAnsiTheme="majorHAnsi" w:cstheme="majorHAnsi"/>
          <w:b/>
        </w:rPr>
      </w:pPr>
    </w:p>
    <w:p w:rsidR="00A46316" w:rsidRPr="00105FCC" w:rsidRDefault="00A46316" w:rsidP="007503CC">
      <w:pPr>
        <w:pStyle w:val="52"/>
        <w:rPr>
          <w:rFonts w:asciiTheme="majorHAnsi" w:hAnsiTheme="majorHAnsi" w:cstheme="majorHAnsi"/>
        </w:rPr>
      </w:pPr>
      <w:r w:rsidRPr="00105FCC">
        <w:rPr>
          <w:rFonts w:asciiTheme="majorHAnsi" w:hAnsiTheme="majorHAnsi" w:cstheme="majorHAnsi"/>
        </w:rPr>
        <w:t>・</w:t>
      </w:r>
      <w:r w:rsidR="00725BFC">
        <w:rPr>
          <w:rFonts w:asciiTheme="majorHAnsi" w:hAnsiTheme="majorHAnsi" w:cstheme="majorHAnsi" w:hint="eastAsia"/>
        </w:rPr>
        <w:t>r</w:t>
      </w:r>
      <w:r w:rsidR="00725BFC">
        <w:rPr>
          <w:rFonts w:asciiTheme="majorHAnsi" w:hAnsiTheme="majorHAnsi" w:cstheme="majorHAnsi"/>
        </w:rPr>
        <w:t>e</w:t>
      </w:r>
      <w:r w:rsidR="00CD5369">
        <w:rPr>
          <w:rFonts w:asciiTheme="majorHAnsi" w:hAnsiTheme="majorHAnsi" w:cstheme="majorHAnsi"/>
        </w:rPr>
        <w:t>s</w:t>
      </w:r>
      <w:r w:rsidR="00725BFC">
        <w:rPr>
          <w:rFonts w:asciiTheme="majorHAnsi" w:hAnsiTheme="majorHAnsi" w:cstheme="majorHAnsi"/>
        </w:rPr>
        <w:t>ponse</w:t>
      </w:r>
    </w:p>
    <w:p w:rsidR="00A46316" w:rsidRPr="00105FCC" w:rsidRDefault="00A46316" w:rsidP="007503CC">
      <w:pPr>
        <w:pStyle w:val="52"/>
        <w:ind w:leftChars="0" w:left="0"/>
        <w:rPr>
          <w:rFonts w:asciiTheme="majorHAnsi" w:hAnsiTheme="majorHAnsi" w:cstheme="majorHAnsi"/>
        </w:rPr>
      </w:pPr>
    </w:p>
    <w:p w:rsidR="00A349A6" w:rsidRDefault="00725BFC" w:rsidP="00A349A6">
      <w:pPr>
        <w:pStyle w:val="52"/>
        <w:numPr>
          <w:ilvl w:val="0"/>
          <w:numId w:val="29"/>
        </w:numPr>
        <w:ind w:leftChars="0"/>
        <w:rPr>
          <w:rFonts w:asciiTheme="majorHAnsi" w:hAnsiTheme="majorHAnsi" w:cstheme="majorHAnsi"/>
        </w:rPr>
      </w:pPr>
      <w:r>
        <w:rPr>
          <w:rFonts w:asciiTheme="majorHAnsi" w:hAnsiTheme="majorHAnsi" w:cstheme="majorHAnsi"/>
        </w:rPr>
        <w:t>Record line count</w:t>
      </w:r>
    </w:p>
    <w:p w:rsidR="00A349A6" w:rsidRDefault="00A349A6" w:rsidP="00A349A6">
      <w:pPr>
        <w:pStyle w:val="52"/>
        <w:ind w:leftChars="0" w:left="1515"/>
        <w:rPr>
          <w:rFonts w:asciiTheme="majorHAnsi" w:hAnsiTheme="majorHAnsi" w:cstheme="majorHAnsi"/>
        </w:rPr>
      </w:pPr>
      <w:r w:rsidRPr="00A349A6">
        <w:rPr>
          <w:rFonts w:asciiTheme="majorHAnsi" w:hAnsiTheme="majorHAnsi" w:cstheme="majorHAnsi"/>
        </w:rPr>
        <w:t>(JSON format)</w:t>
      </w:r>
    </w:p>
    <w:p w:rsidR="00A349A6" w:rsidRDefault="00725BFC" w:rsidP="00A349A6">
      <w:pPr>
        <w:pStyle w:val="52"/>
        <w:ind w:leftChars="0" w:left="1515"/>
        <w:jc w:val="left"/>
        <w:rPr>
          <w:rFonts w:asciiTheme="majorHAnsi" w:hAnsiTheme="majorHAnsi" w:cstheme="majorHAnsi"/>
        </w:rPr>
      </w:pPr>
      <w:r w:rsidRPr="00725BFC">
        <w:rPr>
          <w:rFonts w:asciiTheme="majorHAnsi" w:hAnsiTheme="majorHAnsi" w:cstheme="majorHAnsi"/>
        </w:rPr>
        <w:t>The numeric value is stored key{resultdata} -&gt; key{CONTENTS} -&gt; key{RECORD_LENGTH}</w:t>
      </w:r>
    </w:p>
    <w:p w:rsidR="00A349A6" w:rsidRDefault="00A349A6" w:rsidP="00A349A6">
      <w:pPr>
        <w:pStyle w:val="52"/>
        <w:jc w:val="left"/>
        <w:rPr>
          <w:rFonts w:asciiTheme="majorHAnsi" w:hAnsiTheme="majorHAnsi" w:cstheme="majorHAnsi"/>
        </w:rPr>
      </w:pPr>
    </w:p>
    <w:p w:rsidR="00A349A6" w:rsidRDefault="00A349A6" w:rsidP="00A349A6">
      <w:pPr>
        <w:pStyle w:val="52"/>
        <w:numPr>
          <w:ilvl w:val="0"/>
          <w:numId w:val="29"/>
        </w:numPr>
        <w:ind w:leftChars="0"/>
        <w:jc w:val="left"/>
        <w:rPr>
          <w:rFonts w:asciiTheme="majorHAnsi" w:hAnsiTheme="majorHAnsi" w:cstheme="majorHAnsi"/>
        </w:rPr>
      </w:pPr>
      <w:r>
        <w:rPr>
          <w:rFonts w:asciiTheme="majorHAnsi" w:hAnsiTheme="majorHAnsi" w:cstheme="majorHAnsi"/>
        </w:rPr>
        <w:t>Column information (Column number and column name)</w:t>
      </w:r>
    </w:p>
    <w:p w:rsidR="00A349A6" w:rsidRDefault="00A349A6" w:rsidP="00A349A6">
      <w:pPr>
        <w:pStyle w:val="52"/>
        <w:ind w:leftChars="0" w:left="1515"/>
        <w:jc w:val="left"/>
        <w:rPr>
          <w:rFonts w:asciiTheme="majorHAnsi" w:hAnsiTheme="majorHAnsi" w:cstheme="majorHAnsi"/>
        </w:rPr>
      </w:pPr>
      <w:r w:rsidRPr="00A349A6">
        <w:rPr>
          <w:rFonts w:asciiTheme="majorHAnsi" w:hAnsiTheme="majorHAnsi" w:cstheme="majorHAnsi"/>
        </w:rPr>
        <w:t>(JSON</w:t>
      </w:r>
      <w:r w:rsidRPr="00A349A6">
        <w:rPr>
          <w:rFonts w:asciiTheme="majorHAnsi" w:hAnsiTheme="majorHAnsi" w:cstheme="majorHAnsi" w:hint="eastAsia"/>
        </w:rPr>
        <w:t xml:space="preserve"> </w:t>
      </w:r>
      <w:r w:rsidRPr="00A349A6">
        <w:rPr>
          <w:rFonts w:asciiTheme="majorHAnsi" w:hAnsiTheme="majorHAnsi" w:cstheme="majorHAnsi"/>
        </w:rPr>
        <w:t>format)</w:t>
      </w:r>
    </w:p>
    <w:p w:rsidR="00A46316" w:rsidRPr="00105FCC" w:rsidRDefault="00A349A6" w:rsidP="00A349A6">
      <w:pPr>
        <w:pStyle w:val="52"/>
        <w:ind w:leftChars="0" w:left="1515"/>
        <w:jc w:val="left"/>
        <w:rPr>
          <w:rFonts w:asciiTheme="majorHAnsi" w:hAnsiTheme="majorHAnsi" w:cstheme="majorHAnsi"/>
        </w:rPr>
      </w:pPr>
      <w:r>
        <w:rPr>
          <w:rFonts w:asciiTheme="majorHAnsi" w:hAnsiTheme="majorHAnsi" w:cstheme="majorHAnsi"/>
        </w:rPr>
        <w:t>Stored as array with n</w:t>
      </w:r>
      <w:r w:rsidRPr="003E5D52">
        <w:rPr>
          <w:rFonts w:asciiTheme="majorHAnsi" w:hAnsiTheme="majorHAnsi" w:cstheme="majorHAnsi"/>
        </w:rPr>
        <w:t xml:space="preserve">umeric </w:t>
      </w:r>
      <w:r>
        <w:rPr>
          <w:rFonts w:asciiTheme="majorHAnsi" w:hAnsiTheme="majorHAnsi" w:cstheme="majorHAnsi"/>
        </w:rPr>
        <w:t xml:space="preserve">key </w:t>
      </w:r>
      <w:r w:rsidRPr="003E5D52">
        <w:rPr>
          <w:rFonts w:asciiTheme="majorHAnsi" w:hAnsiTheme="majorHAnsi" w:cstheme="majorHAnsi"/>
        </w:rPr>
        <w:t>value starting from 0 in key{resultdata}</w:t>
      </w:r>
      <w:r>
        <w:rPr>
          <w:rFonts w:asciiTheme="majorHAnsi" w:hAnsiTheme="majorHAnsi" w:cstheme="majorHAnsi"/>
        </w:rPr>
        <w:t xml:space="preserve"> </w:t>
      </w:r>
      <w:r w:rsidRPr="003E5D52">
        <w:rPr>
          <w:rFonts w:asciiTheme="majorHAnsi" w:hAnsiTheme="majorHAnsi" w:cstheme="majorHAnsi"/>
        </w:rPr>
        <w:t>-&gt;</w:t>
      </w:r>
      <w:r>
        <w:rPr>
          <w:rFonts w:asciiTheme="majorHAnsi" w:hAnsiTheme="majorHAnsi" w:cstheme="majorHAnsi"/>
        </w:rPr>
        <w:t xml:space="preserve"> </w:t>
      </w:r>
      <w:r w:rsidRPr="003E5D52">
        <w:rPr>
          <w:rFonts w:asciiTheme="majorHAnsi" w:hAnsiTheme="majorHAnsi" w:cstheme="majorHAnsi"/>
        </w:rPr>
        <w:t>key{CONTENTS}</w:t>
      </w:r>
      <w:r>
        <w:rPr>
          <w:rFonts w:asciiTheme="majorHAnsi" w:hAnsiTheme="majorHAnsi" w:cstheme="majorHAnsi"/>
        </w:rPr>
        <w:t xml:space="preserve"> </w:t>
      </w:r>
      <w:r w:rsidRPr="003E5D52">
        <w:rPr>
          <w:rFonts w:asciiTheme="majorHAnsi" w:hAnsiTheme="majorHAnsi" w:cstheme="majorHAnsi"/>
        </w:rPr>
        <w:t>-&gt;</w:t>
      </w:r>
      <w:r>
        <w:rPr>
          <w:rFonts w:asciiTheme="majorHAnsi" w:hAnsiTheme="majorHAnsi" w:cstheme="majorHAnsi"/>
        </w:rPr>
        <w:t xml:space="preserve"> </w:t>
      </w:r>
      <w:r w:rsidRPr="003E5D52">
        <w:rPr>
          <w:rFonts w:asciiTheme="majorHAnsi" w:hAnsiTheme="majorHAnsi" w:cstheme="majorHAnsi"/>
        </w:rPr>
        <w:t>key{BODY}</w:t>
      </w:r>
      <w:r>
        <w:rPr>
          <w:rFonts w:asciiTheme="majorHAnsi" w:hAnsiTheme="majorHAnsi" w:cstheme="majorHAnsi"/>
        </w:rPr>
        <w:t xml:space="preserve"> </w:t>
      </w:r>
      <w:r w:rsidRPr="003E5D52">
        <w:rPr>
          <w:rFonts w:asciiTheme="majorHAnsi" w:hAnsiTheme="majorHAnsi" w:cstheme="majorHAnsi"/>
        </w:rPr>
        <w:t>-&gt;</w:t>
      </w:r>
      <w:r>
        <w:rPr>
          <w:rFonts w:asciiTheme="majorHAnsi" w:hAnsiTheme="majorHAnsi" w:cstheme="majorHAnsi"/>
        </w:rPr>
        <w:t xml:space="preserve"> key{0}</w:t>
      </w:r>
    </w:p>
    <w:p w:rsidR="00A46316" w:rsidRPr="00105FCC" w:rsidRDefault="00A46316" w:rsidP="007503CC">
      <w:pPr>
        <w:rPr>
          <w:rFonts w:asciiTheme="majorHAnsi" w:hAnsiTheme="majorHAnsi" w:cstheme="majorHAnsi"/>
        </w:rPr>
      </w:pPr>
    </w:p>
    <w:p w:rsidR="00A46316" w:rsidRPr="00105FCC" w:rsidRDefault="00A349A6" w:rsidP="007503CC">
      <w:pPr>
        <w:pStyle w:val="af2"/>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5F1F35">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t>-</w:t>
      </w:r>
      <w:r w:rsidR="005478F9">
        <w:rPr>
          <w:rFonts w:asciiTheme="majorHAnsi" w:hAnsiTheme="majorHAnsi" w:cstheme="majorHAnsi"/>
        </w:rPr>
        <w:fldChar w:fldCharType="begin"/>
      </w:r>
      <w:r w:rsidR="005478F9">
        <w:rPr>
          <w:rFonts w:asciiTheme="majorHAnsi" w:hAnsiTheme="majorHAnsi" w:cstheme="majorHAnsi"/>
        </w:rPr>
        <w:instrText xml:space="preserve"> SEQ </w:instrText>
      </w:r>
      <w:r w:rsidR="005478F9">
        <w:rPr>
          <w:rFonts w:asciiTheme="majorHAnsi" w:hAnsiTheme="majorHAnsi" w:cstheme="majorHAnsi"/>
        </w:rPr>
        <w:instrText>表</w:instrText>
      </w:r>
      <w:r w:rsidR="005478F9">
        <w:rPr>
          <w:rFonts w:asciiTheme="majorHAnsi" w:hAnsiTheme="majorHAnsi" w:cstheme="majorHAnsi"/>
        </w:rPr>
        <w:instrText xml:space="preserve"> \* ARABIC \s 1 </w:instrText>
      </w:r>
      <w:r w:rsidR="005478F9">
        <w:rPr>
          <w:rFonts w:asciiTheme="majorHAnsi" w:hAnsiTheme="majorHAnsi" w:cstheme="majorHAnsi"/>
        </w:rPr>
        <w:fldChar w:fldCharType="separate"/>
      </w:r>
      <w:r w:rsidR="005F1F35">
        <w:rPr>
          <w:rFonts w:asciiTheme="majorHAnsi" w:hAnsiTheme="majorHAnsi" w:cstheme="majorHAnsi"/>
          <w:noProof/>
        </w:rPr>
        <w:t>7</w:t>
      </w:r>
      <w:r w:rsidR="005478F9">
        <w:rPr>
          <w:rFonts w:asciiTheme="majorHAnsi" w:hAnsiTheme="majorHAnsi" w:cstheme="majorHAnsi"/>
        </w:rPr>
        <w:fldChar w:fldCharType="end"/>
      </w:r>
      <w:r>
        <w:rPr>
          <w:rFonts w:asciiTheme="majorHAnsi" w:hAnsiTheme="majorHAnsi" w:cstheme="majorHAnsi"/>
        </w:rPr>
        <w:t xml:space="preserve"> Response parameter list (Column information)</w:t>
      </w:r>
    </w:p>
    <w:tbl>
      <w:tblPr>
        <w:tblStyle w:val="ab"/>
        <w:tblW w:w="0" w:type="auto"/>
        <w:tblInd w:w="1809" w:type="dxa"/>
        <w:tblLayout w:type="fixed"/>
        <w:tblLook w:val="04A0" w:firstRow="1" w:lastRow="0" w:firstColumn="1" w:lastColumn="0" w:noHBand="0" w:noVBand="1"/>
      </w:tblPr>
      <w:tblGrid>
        <w:gridCol w:w="2835"/>
        <w:gridCol w:w="3544"/>
      </w:tblGrid>
      <w:tr w:rsidR="00A349A6" w:rsidRPr="00105FCC" w:rsidTr="00A46316">
        <w:tc>
          <w:tcPr>
            <w:tcW w:w="2835" w:type="dxa"/>
            <w:shd w:val="clear" w:color="auto" w:fill="002B62"/>
          </w:tcPr>
          <w:p w:rsidR="00A349A6" w:rsidRPr="00105FCC" w:rsidRDefault="00A349A6" w:rsidP="00A349A6">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olumn number</w:t>
            </w:r>
          </w:p>
        </w:tc>
        <w:tc>
          <w:tcPr>
            <w:tcW w:w="3544" w:type="dxa"/>
            <w:shd w:val="clear" w:color="auto" w:fill="002B62"/>
          </w:tcPr>
          <w:p w:rsidR="00A349A6" w:rsidRPr="00105FCC" w:rsidRDefault="00A349A6" w:rsidP="00A349A6">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olumn name</w:t>
            </w:r>
          </w:p>
        </w:tc>
      </w:tr>
      <w:tr w:rsidR="00A46316" w:rsidRPr="00105FCC" w:rsidTr="00A46316">
        <w:tc>
          <w:tcPr>
            <w:tcW w:w="2835"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544" w:type="dxa"/>
          </w:tcPr>
          <w:p w:rsidR="00A46316" w:rsidRPr="00105FCC" w:rsidRDefault="00A349A6" w:rsidP="007503CC">
            <w:pPr>
              <w:rPr>
                <w:rFonts w:asciiTheme="majorHAnsi" w:hAnsiTheme="majorHAnsi" w:cstheme="majorHAnsi"/>
              </w:rPr>
            </w:pPr>
            <w:r>
              <w:rPr>
                <w:rFonts w:asciiTheme="majorHAnsi" w:hAnsiTheme="majorHAnsi" w:cstheme="majorHAnsi" w:hint="eastAsia"/>
              </w:rPr>
              <w:t>First column</w:t>
            </w:r>
          </w:p>
        </w:tc>
      </w:tr>
      <w:tr w:rsidR="00A349A6" w:rsidRPr="00105FCC" w:rsidTr="00A46316">
        <w:tc>
          <w:tcPr>
            <w:tcW w:w="2835" w:type="dxa"/>
          </w:tcPr>
          <w:p w:rsidR="00A349A6" w:rsidRPr="00105FCC" w:rsidRDefault="00A349A6" w:rsidP="00A349A6">
            <w:pPr>
              <w:jc w:val="center"/>
              <w:rPr>
                <w:rFonts w:asciiTheme="majorHAnsi" w:hAnsiTheme="majorHAnsi" w:cstheme="majorHAnsi"/>
              </w:rPr>
            </w:pPr>
            <w:r w:rsidRPr="00105FCC">
              <w:rPr>
                <w:rFonts w:asciiTheme="majorHAnsi" w:hAnsiTheme="majorHAnsi" w:cstheme="majorHAnsi"/>
              </w:rPr>
              <w:t>1</w:t>
            </w:r>
          </w:p>
        </w:tc>
        <w:tc>
          <w:tcPr>
            <w:tcW w:w="3544" w:type="dxa"/>
          </w:tcPr>
          <w:p w:rsidR="00A349A6" w:rsidRPr="00105FCC" w:rsidRDefault="00A349A6" w:rsidP="00A349A6">
            <w:pPr>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econd column</w:t>
            </w:r>
          </w:p>
        </w:tc>
      </w:tr>
      <w:tr w:rsidR="00A349A6" w:rsidRPr="00105FCC" w:rsidTr="00A46316">
        <w:trPr>
          <w:cantSplit/>
          <w:trHeight w:val="371"/>
        </w:trPr>
        <w:tc>
          <w:tcPr>
            <w:tcW w:w="2835" w:type="dxa"/>
            <w:textDirection w:val="tbRlV"/>
          </w:tcPr>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r w:rsidRPr="00105FCC">
              <w:rPr>
                <w:rFonts w:asciiTheme="majorHAnsi" w:hAnsiTheme="majorHAnsi" w:cstheme="majorHAnsi"/>
              </w:rPr>
              <w:t>…</w:t>
            </w:r>
          </w:p>
        </w:tc>
        <w:tc>
          <w:tcPr>
            <w:tcW w:w="3544" w:type="dxa"/>
            <w:textDirection w:val="tbRlV"/>
          </w:tcPr>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p>
          <w:p w:rsidR="00A349A6" w:rsidRPr="00105FCC" w:rsidRDefault="00A349A6" w:rsidP="00A349A6">
            <w:pPr>
              <w:ind w:left="113" w:right="113"/>
              <w:rPr>
                <w:rFonts w:asciiTheme="majorHAnsi" w:hAnsiTheme="majorHAnsi" w:cstheme="majorHAnsi"/>
              </w:rPr>
            </w:pPr>
            <w:r w:rsidRPr="00105FCC">
              <w:rPr>
                <w:rFonts w:asciiTheme="majorHAnsi" w:hAnsiTheme="majorHAnsi" w:cstheme="majorHAnsi"/>
              </w:rPr>
              <w:t>…</w:t>
            </w:r>
          </w:p>
        </w:tc>
      </w:tr>
    </w:tbl>
    <w:p w:rsidR="00A349A6" w:rsidRDefault="00A349A6" w:rsidP="00A349A6">
      <w:pPr>
        <w:pStyle w:val="a9"/>
        <w:numPr>
          <w:ilvl w:val="0"/>
          <w:numId w:val="29"/>
        </w:numPr>
        <w:ind w:leftChars="0"/>
        <w:rPr>
          <w:rFonts w:asciiTheme="majorHAnsi" w:hAnsiTheme="majorHAnsi" w:cstheme="majorHAnsi"/>
        </w:rPr>
      </w:pPr>
      <w:r w:rsidRPr="00A349A6">
        <w:rPr>
          <w:rFonts w:asciiTheme="majorHAnsi" w:hAnsiTheme="majorHAnsi" w:cstheme="majorHAnsi"/>
        </w:rPr>
        <w:t>Record information</w:t>
      </w:r>
    </w:p>
    <w:p w:rsidR="00A349A6" w:rsidRDefault="00A349A6" w:rsidP="00A349A6">
      <w:pPr>
        <w:pStyle w:val="a9"/>
        <w:ind w:leftChars="0" w:left="1515"/>
        <w:rPr>
          <w:rFonts w:asciiTheme="majorHAnsi" w:hAnsiTheme="majorHAnsi" w:cstheme="majorHAnsi"/>
        </w:rPr>
      </w:pPr>
      <w:r w:rsidRPr="00A349A6">
        <w:rPr>
          <w:rFonts w:asciiTheme="majorHAnsi" w:hAnsiTheme="majorHAnsi" w:cstheme="majorHAnsi"/>
        </w:rPr>
        <w:t>(JSON format)</w:t>
      </w:r>
      <w:r>
        <w:rPr>
          <w:rFonts w:asciiTheme="majorHAnsi" w:hAnsiTheme="majorHAnsi" w:cstheme="majorHAnsi"/>
        </w:rPr>
        <w:t xml:space="preserve"> </w:t>
      </w:r>
      <w:r w:rsidRPr="00A349A6">
        <w:rPr>
          <w:rFonts w:asciiTheme="majorHAnsi" w:hAnsiTheme="majorHAnsi" w:cstheme="majorHAnsi"/>
        </w:rPr>
        <w:t xml:space="preserve">(One array per </w:t>
      </w:r>
      <w:r w:rsidR="00E63BB1">
        <w:rPr>
          <w:rFonts w:asciiTheme="majorHAnsi" w:hAnsiTheme="majorHAnsi" w:cstheme="majorHAnsi"/>
        </w:rPr>
        <w:t>Column</w:t>
      </w:r>
      <w:r w:rsidRPr="00A349A6">
        <w:rPr>
          <w:rFonts w:asciiTheme="majorHAnsi" w:hAnsiTheme="majorHAnsi" w:cstheme="majorHAnsi"/>
        </w:rPr>
        <w:t xml:space="preserve"> (column number and column-specific data))</w:t>
      </w:r>
    </w:p>
    <w:p w:rsidR="00A46316" w:rsidRDefault="00A349A6" w:rsidP="00A349A6">
      <w:pPr>
        <w:pStyle w:val="a9"/>
        <w:ind w:leftChars="0" w:left="1515"/>
        <w:rPr>
          <w:rFonts w:asciiTheme="majorHAnsi" w:hAnsiTheme="majorHAnsi" w:cstheme="majorHAnsi"/>
        </w:rPr>
      </w:pPr>
      <w:r w:rsidRPr="00A349A6">
        <w:rPr>
          <w:rFonts w:asciiTheme="majorHAnsi" w:hAnsiTheme="majorHAnsi" w:cstheme="majorHAnsi"/>
        </w:rPr>
        <w:t>Stored as array with numeric key value starting from 0 in key{resultdata} -&gt; key{CONTENTS} -&gt; key{BODY} -&gt; key{(Numeric value starts from 1 to the maximum line count of the according record)}</w:t>
      </w:r>
    </w:p>
    <w:p w:rsidR="00A349A6" w:rsidRPr="00105FCC" w:rsidRDefault="00A349A6" w:rsidP="00A349A6">
      <w:pPr>
        <w:pStyle w:val="a9"/>
        <w:ind w:leftChars="0" w:left="1515"/>
        <w:rPr>
          <w:rFonts w:asciiTheme="majorHAnsi" w:hAnsiTheme="majorHAnsi" w:cstheme="majorHAnsi"/>
        </w:rPr>
      </w:pPr>
    </w:p>
    <w:p w:rsidR="00A46316" w:rsidRPr="00105FCC" w:rsidRDefault="00A349A6" w:rsidP="007503CC">
      <w:pPr>
        <w:pStyle w:val="af2"/>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5F1F35">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t>-</w:t>
      </w:r>
      <w:r w:rsidR="005478F9">
        <w:rPr>
          <w:rFonts w:asciiTheme="majorHAnsi" w:hAnsiTheme="majorHAnsi" w:cstheme="majorHAnsi"/>
        </w:rPr>
        <w:fldChar w:fldCharType="begin"/>
      </w:r>
      <w:r w:rsidR="005478F9">
        <w:rPr>
          <w:rFonts w:asciiTheme="majorHAnsi" w:hAnsiTheme="majorHAnsi" w:cstheme="majorHAnsi"/>
        </w:rPr>
        <w:instrText xml:space="preserve"> SEQ </w:instrText>
      </w:r>
      <w:r w:rsidR="005478F9">
        <w:rPr>
          <w:rFonts w:asciiTheme="majorHAnsi" w:hAnsiTheme="majorHAnsi" w:cstheme="majorHAnsi"/>
        </w:rPr>
        <w:instrText>表</w:instrText>
      </w:r>
      <w:r w:rsidR="005478F9">
        <w:rPr>
          <w:rFonts w:asciiTheme="majorHAnsi" w:hAnsiTheme="majorHAnsi" w:cstheme="majorHAnsi"/>
        </w:rPr>
        <w:instrText xml:space="preserve"> \* ARABIC \s 1 </w:instrText>
      </w:r>
      <w:r w:rsidR="005478F9">
        <w:rPr>
          <w:rFonts w:asciiTheme="majorHAnsi" w:hAnsiTheme="majorHAnsi" w:cstheme="majorHAnsi"/>
        </w:rPr>
        <w:fldChar w:fldCharType="separate"/>
      </w:r>
      <w:r w:rsidR="005F1F35">
        <w:rPr>
          <w:rFonts w:asciiTheme="majorHAnsi" w:hAnsiTheme="majorHAnsi" w:cstheme="majorHAnsi"/>
          <w:noProof/>
        </w:rPr>
        <w:t>8</w:t>
      </w:r>
      <w:r w:rsidR="005478F9">
        <w:rPr>
          <w:rFonts w:asciiTheme="majorHAnsi" w:hAnsiTheme="majorHAnsi" w:cstheme="majorHAnsi"/>
        </w:rPr>
        <w:fldChar w:fldCharType="end"/>
      </w:r>
      <w:r>
        <w:rPr>
          <w:rFonts w:asciiTheme="majorHAnsi" w:hAnsiTheme="majorHAnsi" w:cstheme="majorHAnsi"/>
        </w:rPr>
        <w:t xml:space="preserve"> </w:t>
      </w:r>
      <w:r w:rsidRPr="00C51359">
        <w:rPr>
          <w:rFonts w:asciiTheme="majorHAnsi" w:hAnsiTheme="majorHAnsi" w:cstheme="majorHAnsi"/>
        </w:rPr>
        <w:t>List of Response parameter</w:t>
      </w:r>
      <w:r>
        <w:rPr>
          <w:rFonts w:asciiTheme="majorHAnsi" w:hAnsiTheme="majorHAnsi" w:cstheme="majorHAnsi"/>
        </w:rPr>
        <w:t xml:space="preserve"> </w:t>
      </w:r>
      <w:r w:rsidRPr="00C51359">
        <w:rPr>
          <w:rFonts w:asciiTheme="majorHAnsi" w:hAnsiTheme="majorHAnsi" w:cstheme="majorHAnsi"/>
        </w:rPr>
        <w:t>(Record information)</w:t>
      </w:r>
    </w:p>
    <w:tbl>
      <w:tblPr>
        <w:tblStyle w:val="ab"/>
        <w:tblW w:w="0" w:type="auto"/>
        <w:jc w:val="center"/>
        <w:tblLook w:val="04A0" w:firstRow="1" w:lastRow="0" w:firstColumn="1" w:lastColumn="0" w:noHBand="0" w:noVBand="1"/>
      </w:tblPr>
      <w:tblGrid>
        <w:gridCol w:w="2268"/>
        <w:gridCol w:w="2651"/>
        <w:gridCol w:w="2311"/>
      </w:tblGrid>
      <w:tr w:rsidR="00A349A6" w:rsidRPr="00105FCC" w:rsidTr="00A46316">
        <w:trPr>
          <w:jc w:val="center"/>
        </w:trPr>
        <w:tc>
          <w:tcPr>
            <w:tcW w:w="2268" w:type="dxa"/>
            <w:shd w:val="clear" w:color="auto" w:fill="002B62"/>
          </w:tcPr>
          <w:p w:rsidR="00A349A6" w:rsidRPr="00105FCC" w:rsidRDefault="00A349A6" w:rsidP="00A349A6">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Column number</w:t>
            </w:r>
          </w:p>
        </w:tc>
        <w:tc>
          <w:tcPr>
            <w:tcW w:w="2651" w:type="dxa"/>
            <w:shd w:val="clear" w:color="auto" w:fill="002B62"/>
          </w:tcPr>
          <w:p w:rsidR="00A349A6" w:rsidRPr="00105FCC" w:rsidRDefault="00A349A6" w:rsidP="00A349A6">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olumn data</w:t>
            </w:r>
          </w:p>
        </w:tc>
        <w:tc>
          <w:tcPr>
            <w:tcW w:w="2311" w:type="dxa"/>
            <w:shd w:val="clear" w:color="auto" w:fill="002B62"/>
          </w:tcPr>
          <w:p w:rsidR="00A349A6" w:rsidRPr="00105FCC" w:rsidRDefault="00A349A6" w:rsidP="00A349A6">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r>
      <w:tr w:rsidR="00A349A6" w:rsidRPr="00105FCC" w:rsidTr="00A46316">
        <w:trPr>
          <w:jc w:val="center"/>
        </w:trPr>
        <w:tc>
          <w:tcPr>
            <w:tcW w:w="2268" w:type="dxa"/>
          </w:tcPr>
          <w:p w:rsidR="00A349A6" w:rsidRPr="00105FCC" w:rsidRDefault="00A349A6" w:rsidP="00A349A6">
            <w:pPr>
              <w:jc w:val="center"/>
              <w:rPr>
                <w:rFonts w:asciiTheme="majorHAnsi" w:hAnsiTheme="majorHAnsi" w:cstheme="majorHAnsi"/>
              </w:rPr>
            </w:pPr>
            <w:r w:rsidRPr="00105FCC">
              <w:rPr>
                <w:rFonts w:asciiTheme="majorHAnsi" w:hAnsiTheme="majorHAnsi" w:cstheme="majorHAnsi"/>
              </w:rPr>
              <w:t>0</w:t>
            </w:r>
          </w:p>
        </w:tc>
        <w:tc>
          <w:tcPr>
            <w:tcW w:w="2651" w:type="dxa"/>
          </w:tcPr>
          <w:p w:rsidR="00A349A6" w:rsidRPr="00105FCC" w:rsidRDefault="00A349A6" w:rsidP="00A349A6">
            <w:pPr>
              <w:rPr>
                <w:rFonts w:asciiTheme="majorHAnsi" w:hAnsiTheme="majorHAnsi" w:cstheme="majorHAnsi"/>
              </w:rPr>
            </w:pPr>
            <w:r>
              <w:rPr>
                <w:rFonts w:asciiTheme="majorHAnsi" w:hAnsiTheme="majorHAnsi" w:cstheme="majorHAnsi" w:hint="eastAsia"/>
              </w:rPr>
              <w:t>First data array</w:t>
            </w:r>
            <w:r w:rsidRPr="00105FCC">
              <w:rPr>
                <w:rFonts w:asciiTheme="majorHAnsi" w:hAnsiTheme="majorHAnsi" w:cstheme="majorHAnsi"/>
              </w:rPr>
              <w:t xml:space="preserve"> </w:t>
            </w:r>
          </w:p>
        </w:tc>
        <w:tc>
          <w:tcPr>
            <w:tcW w:w="2311" w:type="dxa"/>
          </w:tcPr>
          <w:p w:rsidR="00A349A6" w:rsidRPr="00105FCC" w:rsidRDefault="00A349A6" w:rsidP="00A349A6">
            <w:pPr>
              <w:rPr>
                <w:rFonts w:asciiTheme="majorHAnsi" w:hAnsiTheme="majorHAnsi" w:cstheme="majorHAnsi"/>
              </w:rPr>
            </w:pPr>
          </w:p>
        </w:tc>
      </w:tr>
      <w:tr w:rsidR="00A349A6" w:rsidRPr="00105FCC" w:rsidTr="00A46316">
        <w:trPr>
          <w:jc w:val="center"/>
        </w:trPr>
        <w:tc>
          <w:tcPr>
            <w:tcW w:w="2268" w:type="dxa"/>
          </w:tcPr>
          <w:p w:rsidR="00A349A6" w:rsidRPr="00105FCC" w:rsidRDefault="00A349A6" w:rsidP="00A349A6">
            <w:pPr>
              <w:jc w:val="center"/>
              <w:rPr>
                <w:rFonts w:asciiTheme="majorHAnsi" w:hAnsiTheme="majorHAnsi" w:cstheme="majorHAnsi"/>
              </w:rPr>
            </w:pPr>
            <w:r w:rsidRPr="00105FCC">
              <w:rPr>
                <w:rFonts w:asciiTheme="majorHAnsi" w:hAnsiTheme="majorHAnsi" w:cstheme="majorHAnsi"/>
              </w:rPr>
              <w:t>1</w:t>
            </w:r>
          </w:p>
        </w:tc>
        <w:tc>
          <w:tcPr>
            <w:tcW w:w="2651" w:type="dxa"/>
          </w:tcPr>
          <w:p w:rsidR="00A349A6" w:rsidRPr="00105FCC" w:rsidRDefault="00A349A6" w:rsidP="00A349A6">
            <w:pPr>
              <w:rPr>
                <w:rFonts w:asciiTheme="majorHAnsi" w:hAnsiTheme="majorHAnsi" w:cstheme="majorHAnsi"/>
              </w:rPr>
            </w:pPr>
            <w:r>
              <w:rPr>
                <w:rFonts w:asciiTheme="majorHAnsi" w:hAnsiTheme="majorHAnsi" w:cstheme="majorHAnsi"/>
              </w:rPr>
              <w:t>Second data array</w:t>
            </w:r>
          </w:p>
        </w:tc>
        <w:tc>
          <w:tcPr>
            <w:tcW w:w="2311" w:type="dxa"/>
          </w:tcPr>
          <w:p w:rsidR="00A349A6" w:rsidRPr="00105FCC" w:rsidRDefault="00A349A6" w:rsidP="00A349A6">
            <w:pPr>
              <w:rPr>
                <w:rFonts w:asciiTheme="majorHAnsi" w:hAnsiTheme="majorHAnsi" w:cstheme="majorHAnsi"/>
              </w:rPr>
            </w:pPr>
          </w:p>
        </w:tc>
      </w:tr>
      <w:tr w:rsidR="00A46316" w:rsidRPr="00105FCC" w:rsidTr="00A46316">
        <w:trPr>
          <w:cantSplit/>
          <w:trHeight w:val="355"/>
          <w:jc w:val="center"/>
        </w:trPr>
        <w:tc>
          <w:tcPr>
            <w:tcW w:w="2268"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2651"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2311" w:type="dxa"/>
          </w:tcPr>
          <w:p w:rsidR="00A46316" w:rsidRPr="00105FCC" w:rsidRDefault="00A46316" w:rsidP="007503CC">
            <w:pPr>
              <w:rPr>
                <w:rFonts w:asciiTheme="majorHAnsi" w:hAnsiTheme="majorHAnsi" w:cstheme="majorHAnsi"/>
              </w:rPr>
            </w:pPr>
          </w:p>
        </w:tc>
      </w:tr>
    </w:tbl>
    <w:p w:rsidR="00A46316" w:rsidRPr="00105FCC" w:rsidRDefault="00A349A6" w:rsidP="00A349A6">
      <w:pPr>
        <w:pStyle w:val="52"/>
        <w:numPr>
          <w:ilvl w:val="0"/>
          <w:numId w:val="31"/>
        </w:numPr>
        <w:ind w:leftChars="0"/>
        <w:rPr>
          <w:rFonts w:asciiTheme="majorHAnsi" w:hAnsiTheme="majorHAnsi" w:cstheme="majorHAnsi"/>
        </w:rPr>
      </w:pPr>
      <w:r>
        <w:rPr>
          <w:rFonts w:asciiTheme="majorHAnsi" w:hAnsiTheme="majorHAnsi" w:cstheme="majorHAnsi"/>
        </w:rPr>
        <w:t xml:space="preserve">The Json hierarchy is same as </w:t>
      </w:r>
      <w:r w:rsidR="00A46316" w:rsidRPr="00105FCC">
        <w:rPr>
          <w:rFonts w:asciiTheme="majorHAnsi" w:hAnsiTheme="majorHAnsi" w:cstheme="majorHAnsi"/>
        </w:rPr>
        <w:t>Method:GET</w:t>
      </w:r>
      <w:r>
        <w:rPr>
          <w:rFonts w:asciiTheme="majorHAnsi" w:hAnsiTheme="majorHAnsi" w:cstheme="majorHAnsi"/>
        </w:rPr>
        <w:t>.</w:t>
      </w:r>
      <w:r w:rsidR="004A625D">
        <w:rPr>
          <w:rFonts w:asciiTheme="majorHAnsi" w:hAnsiTheme="majorHAnsi" w:cstheme="majorHAnsi"/>
        </w:rPr>
        <w:br/>
      </w:r>
    </w:p>
    <w:p w:rsidR="00D01907" w:rsidRPr="00D01907" w:rsidRDefault="00813B91" w:rsidP="00133552">
      <w:pPr>
        <w:ind w:firstLineChars="550" w:firstLine="1155"/>
        <w:rPr>
          <w:rFonts w:asciiTheme="majorHAnsi" w:hAnsiTheme="majorHAnsi" w:cstheme="majorHAnsi"/>
        </w:rPr>
      </w:pPr>
      <w:r>
        <w:rPr>
          <w:rFonts w:asciiTheme="majorHAnsi" w:hAnsiTheme="majorHAnsi" w:cstheme="majorHAnsi" w:hint="eastAsia"/>
        </w:rPr>
        <w:t xml:space="preserve">　</w:t>
      </w:r>
      <w:r w:rsidR="00D01907" w:rsidRPr="00D01907">
        <w:rPr>
          <w:rFonts w:asciiTheme="majorHAnsi" w:hAnsiTheme="majorHAnsi" w:cstheme="majorHAnsi"/>
        </w:rPr>
        <w:t xml:space="preserve">For details on how to search for Access permission roles, please refer to </w:t>
      </w:r>
    </w:p>
    <w:p w:rsidR="00A46316" w:rsidRDefault="00CD0985" w:rsidP="00133552">
      <w:pPr>
        <w:ind w:firstLineChars="600" w:firstLine="1260"/>
        <w:rPr>
          <w:rFonts w:asciiTheme="majorHAnsi" w:hAnsiTheme="majorHAnsi" w:cstheme="majorHAnsi"/>
        </w:rPr>
      </w:pPr>
      <w:r>
        <w:rPr>
          <w:rFonts w:asciiTheme="majorHAnsi" w:hAnsiTheme="majorHAnsi" w:cstheme="majorHAnsi"/>
        </w:rPr>
        <w:t>“</w:t>
      </w:r>
      <w:r w:rsidR="00D01907" w:rsidRPr="00D01907">
        <w:rPr>
          <w:rFonts w:asciiTheme="majorHAnsi" w:hAnsiTheme="majorHAnsi" w:cstheme="majorHAnsi"/>
        </w:rPr>
        <w:t>Exastro-ITA_User_instruction_manual_Role-based_access_control_for_data_records"</w:t>
      </w:r>
      <w:r w:rsidR="00133552">
        <w:rPr>
          <w:rFonts w:asciiTheme="majorHAnsi" w:hAnsiTheme="majorHAnsi" w:cstheme="majorHAnsi" w:hint="eastAsia"/>
        </w:rPr>
        <w:t>.</w:t>
      </w:r>
    </w:p>
    <w:p w:rsidR="00813B91" w:rsidRPr="00105FCC" w:rsidRDefault="00813B91" w:rsidP="007503CC">
      <w:pPr>
        <w:rPr>
          <w:rFonts w:asciiTheme="majorHAnsi" w:hAnsiTheme="majorHAnsi" w:cstheme="majorHAnsi"/>
        </w:rPr>
      </w:pPr>
    </w:p>
    <w:p w:rsidR="00A46316" w:rsidRPr="00105FCC" w:rsidRDefault="00A46316" w:rsidP="007503CC">
      <w:pPr>
        <w:pStyle w:val="4"/>
        <w:rPr>
          <w:rFonts w:asciiTheme="majorHAnsi" w:hAnsiTheme="majorHAnsi" w:cstheme="majorHAnsi"/>
        </w:rPr>
      </w:pPr>
      <w:bookmarkStart w:id="17" w:name="_EDIT(X-Command)"/>
      <w:bookmarkStart w:id="18" w:name="_Toc96603234"/>
      <w:bookmarkEnd w:id="17"/>
      <w:r w:rsidRPr="00105FCC">
        <w:rPr>
          <w:rFonts w:asciiTheme="majorHAnsi" w:hAnsiTheme="majorHAnsi" w:cstheme="majorHAnsi"/>
        </w:rPr>
        <w:t>EDIT</w:t>
      </w:r>
      <w:r w:rsidRPr="00105FCC">
        <w:rPr>
          <w:rFonts w:asciiTheme="majorHAnsi" w:hAnsiTheme="majorHAnsi" w:cstheme="majorHAnsi"/>
          <w:szCs w:val="21"/>
        </w:rPr>
        <w:t>(X-Command)</w:t>
      </w:r>
      <w:bookmarkEnd w:id="18"/>
    </w:p>
    <w:p w:rsidR="00A46316" w:rsidRPr="00105FCC" w:rsidRDefault="00A349A6" w:rsidP="00A46316">
      <w:pPr>
        <w:pStyle w:val="52"/>
        <w:rPr>
          <w:rFonts w:asciiTheme="majorHAnsi" w:hAnsiTheme="majorHAnsi" w:cstheme="majorHAnsi"/>
        </w:rPr>
      </w:pPr>
      <w:r>
        <w:rPr>
          <w:rFonts w:asciiTheme="majorHAnsi" w:hAnsiTheme="majorHAnsi" w:cstheme="majorHAnsi"/>
        </w:rPr>
        <w:tab/>
      </w:r>
      <w:r w:rsidR="00DF6212">
        <w:rPr>
          <w:rFonts w:asciiTheme="majorHAnsi" w:hAnsiTheme="majorHAnsi" w:cstheme="majorHAnsi"/>
        </w:rPr>
        <w:t>Register record or update/discard/restore existing record.</w:t>
      </w:r>
    </w:p>
    <w:p w:rsidR="00A46316" w:rsidRPr="00105FCC" w:rsidRDefault="00A46316" w:rsidP="00A46316">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DF6212">
        <w:rPr>
          <w:rFonts w:asciiTheme="majorHAnsi" w:hAnsiTheme="majorHAnsi" w:cstheme="majorHAnsi"/>
        </w:rPr>
        <w:t xml:space="preserve"> Header</w:t>
      </w:r>
    </w:p>
    <w:p w:rsidR="00A46316" w:rsidRPr="00105FCC" w:rsidRDefault="00DF6212" w:rsidP="00A46316">
      <w:pPr>
        <w:pStyle w:val="af2"/>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A46316"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5F1F35">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5478F9">
        <w:rPr>
          <w:rFonts w:asciiTheme="majorHAnsi" w:hAnsiTheme="majorHAnsi" w:cstheme="majorHAnsi"/>
        </w:rPr>
        <w:fldChar w:fldCharType="begin"/>
      </w:r>
      <w:r w:rsidR="005478F9">
        <w:rPr>
          <w:rFonts w:asciiTheme="majorHAnsi" w:hAnsiTheme="majorHAnsi" w:cstheme="majorHAnsi"/>
        </w:rPr>
        <w:instrText xml:space="preserve"> SEQ </w:instrText>
      </w:r>
      <w:r w:rsidR="005478F9">
        <w:rPr>
          <w:rFonts w:asciiTheme="majorHAnsi" w:hAnsiTheme="majorHAnsi" w:cstheme="majorHAnsi"/>
        </w:rPr>
        <w:instrText>表</w:instrText>
      </w:r>
      <w:r w:rsidR="005478F9">
        <w:rPr>
          <w:rFonts w:asciiTheme="majorHAnsi" w:hAnsiTheme="majorHAnsi" w:cstheme="majorHAnsi"/>
        </w:rPr>
        <w:instrText xml:space="preserve"> \* ARABIC \s 1 </w:instrText>
      </w:r>
      <w:r w:rsidR="005478F9">
        <w:rPr>
          <w:rFonts w:asciiTheme="majorHAnsi" w:hAnsiTheme="majorHAnsi" w:cstheme="majorHAnsi"/>
        </w:rPr>
        <w:fldChar w:fldCharType="separate"/>
      </w:r>
      <w:r w:rsidR="005F1F35">
        <w:rPr>
          <w:rFonts w:asciiTheme="majorHAnsi" w:hAnsiTheme="majorHAnsi" w:cstheme="majorHAnsi"/>
          <w:noProof/>
        </w:rPr>
        <w:t>9</w:t>
      </w:r>
      <w:r w:rsidR="005478F9">
        <w:rPr>
          <w:rFonts w:asciiTheme="majorHAnsi" w:hAnsiTheme="majorHAnsi" w:cstheme="majorHAnsi"/>
        </w:rPr>
        <w:fldChar w:fldCharType="end"/>
      </w:r>
      <w:r w:rsidR="00A46316" w:rsidRPr="00105FCC">
        <w:rPr>
          <w:rFonts w:asciiTheme="majorHAnsi" w:hAnsiTheme="majorHAnsi" w:cstheme="majorHAnsi"/>
        </w:rPr>
        <w:t xml:space="preserve"> HTTP</w:t>
      </w:r>
      <w:r>
        <w:rPr>
          <w:rFonts w:asciiTheme="majorHAnsi" w:hAnsiTheme="majorHAnsi" w:cstheme="majorHAnsi"/>
        </w:rPr>
        <w:t xml:space="preserve"> header parameter list</w:t>
      </w:r>
    </w:p>
    <w:tbl>
      <w:tblPr>
        <w:tblStyle w:val="ab"/>
        <w:tblW w:w="0" w:type="auto"/>
        <w:tblInd w:w="1384" w:type="dxa"/>
        <w:tblLook w:val="04A0" w:firstRow="1" w:lastRow="0" w:firstColumn="1" w:lastColumn="0" w:noHBand="0" w:noVBand="1"/>
      </w:tblPr>
      <w:tblGrid>
        <w:gridCol w:w="2977"/>
        <w:gridCol w:w="3402"/>
      </w:tblGrid>
      <w:tr w:rsidR="00A46316" w:rsidRPr="00105FCC" w:rsidTr="00A46316">
        <w:tc>
          <w:tcPr>
            <w:tcW w:w="2977" w:type="dxa"/>
            <w:shd w:val="clear" w:color="auto" w:fill="002B62"/>
          </w:tcPr>
          <w:p w:rsidR="00A46316" w:rsidRPr="00105FCC" w:rsidRDefault="00A46316" w:rsidP="00A4631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DF6212">
              <w:rPr>
                <w:rFonts w:asciiTheme="majorHAnsi" w:hAnsiTheme="majorHAnsi" w:cstheme="majorHAnsi"/>
                <w:color w:val="FFFFFF" w:themeColor="background1"/>
              </w:rPr>
              <w:t xml:space="preserve"> header</w:t>
            </w:r>
          </w:p>
        </w:tc>
        <w:tc>
          <w:tcPr>
            <w:tcW w:w="3402" w:type="dxa"/>
            <w:shd w:val="clear" w:color="auto" w:fill="002B62"/>
          </w:tcPr>
          <w:p w:rsidR="00A46316" w:rsidRPr="00105FCC" w:rsidRDefault="00DF6212" w:rsidP="00A46316">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w:t>
            </w:r>
            <w:r>
              <w:rPr>
                <w:rFonts w:asciiTheme="majorHAnsi" w:hAnsiTheme="majorHAnsi" w:cstheme="majorHAnsi"/>
                <w:color w:val="FFFFFF" w:themeColor="background1"/>
              </w:rPr>
              <w:t>alue</w:t>
            </w:r>
          </w:p>
        </w:tc>
      </w:tr>
      <w:tr w:rsidR="00A46316" w:rsidRPr="00105FCC" w:rsidTr="00A46316">
        <w:tc>
          <w:tcPr>
            <w:tcW w:w="2977" w:type="dxa"/>
          </w:tcPr>
          <w:p w:rsidR="00A46316" w:rsidRPr="00105FCC" w:rsidRDefault="00A46316" w:rsidP="00A46316">
            <w:pPr>
              <w:jc w:val="center"/>
              <w:rPr>
                <w:rFonts w:asciiTheme="majorHAnsi" w:hAnsiTheme="majorHAnsi" w:cstheme="majorHAnsi"/>
              </w:rPr>
            </w:pPr>
            <w:r w:rsidRPr="00105FCC">
              <w:rPr>
                <w:rFonts w:asciiTheme="majorHAnsi" w:hAnsiTheme="majorHAnsi" w:cstheme="majorHAnsi"/>
              </w:rPr>
              <w:t>X-Command</w:t>
            </w:r>
          </w:p>
        </w:tc>
        <w:tc>
          <w:tcPr>
            <w:tcW w:w="3402" w:type="dxa"/>
          </w:tcPr>
          <w:p w:rsidR="00A46316" w:rsidRPr="00105FCC" w:rsidRDefault="00A46316" w:rsidP="00A46316">
            <w:pPr>
              <w:rPr>
                <w:rFonts w:asciiTheme="majorHAnsi" w:hAnsiTheme="majorHAnsi" w:cstheme="majorHAnsi"/>
              </w:rPr>
            </w:pPr>
            <w:r w:rsidRPr="00105FCC">
              <w:rPr>
                <w:rFonts w:asciiTheme="majorHAnsi" w:hAnsiTheme="majorHAnsi" w:cstheme="majorHAnsi"/>
              </w:rPr>
              <w:t>EDIT</w:t>
            </w:r>
          </w:p>
        </w:tc>
      </w:tr>
    </w:tbl>
    <w:p w:rsidR="00A46316" w:rsidRPr="00105FCC" w:rsidRDefault="00A46316" w:rsidP="00A46316">
      <w:pPr>
        <w:rPr>
          <w:rFonts w:asciiTheme="majorHAnsi" w:hAnsiTheme="majorHAnsi" w:cstheme="majorHAnsi"/>
        </w:rPr>
      </w:pPr>
    </w:p>
    <w:p w:rsidR="00A46316" w:rsidRPr="00105FCC" w:rsidRDefault="00DF6212" w:rsidP="00A46316">
      <w:pPr>
        <w:pStyle w:val="52"/>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p>
    <w:p w:rsidR="00A46316" w:rsidRDefault="00DF6212" w:rsidP="00DF6212">
      <w:pPr>
        <w:pStyle w:val="52"/>
        <w:numPr>
          <w:ilvl w:val="0"/>
          <w:numId w:val="32"/>
        </w:numPr>
        <w:ind w:leftChars="0"/>
        <w:rPr>
          <w:rFonts w:asciiTheme="majorHAnsi" w:hAnsiTheme="majorHAnsi" w:cstheme="majorHAnsi"/>
        </w:rPr>
      </w:pPr>
      <w:r>
        <w:rPr>
          <w:rFonts w:asciiTheme="majorHAnsi" w:hAnsiTheme="majorHAnsi" w:cstheme="majorHAnsi"/>
        </w:rPr>
        <w:t>Specification format.</w:t>
      </w:r>
    </w:p>
    <w:p w:rsidR="00A46316" w:rsidRDefault="00DF6212" w:rsidP="00DF6212">
      <w:pPr>
        <w:pStyle w:val="52"/>
        <w:ind w:leftChars="0" w:left="1515"/>
        <w:rPr>
          <w:rFonts w:asciiTheme="majorHAnsi" w:hAnsiTheme="majorHAnsi" w:cstheme="majorHAnsi"/>
        </w:rPr>
      </w:pPr>
      <w:r>
        <w:rPr>
          <w:rFonts w:asciiTheme="majorHAnsi" w:hAnsiTheme="majorHAnsi" w:cstheme="majorHAnsi"/>
        </w:rPr>
        <w:t>Please specify in JSON format.</w:t>
      </w:r>
    </w:p>
    <w:p w:rsidR="00AE5103" w:rsidRDefault="00DF6212" w:rsidP="00AE5103">
      <w:pPr>
        <w:pStyle w:val="52"/>
        <w:ind w:leftChars="0" w:left="1515"/>
        <w:rPr>
          <w:rFonts w:asciiTheme="majorHAnsi" w:hAnsiTheme="majorHAnsi" w:cstheme="majorHAnsi"/>
        </w:rPr>
      </w:pPr>
      <w:r>
        <w:rPr>
          <w:rFonts w:asciiTheme="majorHAnsi" w:hAnsiTheme="majorHAnsi" w:cstheme="majorHAnsi"/>
        </w:rPr>
        <w:t xml:space="preserve">Please specify one record to one array based on the column information obtained from INFO and </w:t>
      </w:r>
      <w:r w:rsidR="00AE5103">
        <w:rPr>
          <w:rFonts w:asciiTheme="majorHAnsi" w:hAnsiTheme="majorHAnsi" w:cstheme="majorHAnsi"/>
        </w:rPr>
        <w:t>store the specified arrays as the element of an</w:t>
      </w:r>
      <w:r>
        <w:rPr>
          <w:rFonts w:asciiTheme="majorHAnsi" w:hAnsiTheme="majorHAnsi" w:cstheme="majorHAnsi"/>
        </w:rPr>
        <w:t xml:space="preserve"> array</w:t>
      </w:r>
      <w:r w:rsidR="00AE5103">
        <w:rPr>
          <w:rFonts w:asciiTheme="majorHAnsi" w:hAnsiTheme="majorHAnsi" w:cstheme="majorHAnsi"/>
        </w:rPr>
        <w:t xml:space="preserve"> encoded in JSON type </w:t>
      </w:r>
      <w:r w:rsidR="00AE5103">
        <w:rPr>
          <w:rFonts w:asciiTheme="majorHAnsi" w:hAnsiTheme="majorHAnsi" w:cstheme="majorHAnsi"/>
        </w:rPr>
        <w:lastRenderedPageBreak/>
        <w:t>then send the array as the context of HTTP request.</w:t>
      </w:r>
    </w:p>
    <w:p w:rsidR="00F23591" w:rsidRPr="00F23591" w:rsidRDefault="00F23591" w:rsidP="00AE5103">
      <w:pPr>
        <w:pStyle w:val="52"/>
        <w:ind w:leftChars="0" w:left="1515"/>
        <w:rPr>
          <w:rFonts w:asciiTheme="majorHAnsi" w:hAnsiTheme="majorHAnsi" w:cstheme="majorHAnsi"/>
        </w:rPr>
      </w:pPr>
      <w:r w:rsidRPr="00F23591">
        <w:rPr>
          <w:rFonts w:asciiTheme="majorHAnsi" w:hAnsiTheme="majorHAnsi" w:cstheme="majorHAnsi"/>
        </w:rPr>
        <w:t>When updating and you are abbreviating parameters, make sure to update without changing the value, even if the item you are changing is necessary.</w:t>
      </w:r>
      <w:r>
        <w:rPr>
          <w:rFonts w:asciiTheme="majorHAnsi" w:hAnsiTheme="majorHAnsi" w:cstheme="majorHAnsi"/>
        </w:rPr>
        <w:t xml:space="preserve"> Make note that you cannot abbreviate unique items that identifies data (Such as ID and No.).</w:t>
      </w:r>
    </w:p>
    <w:p w:rsidR="00A46316" w:rsidRPr="00DF6212" w:rsidRDefault="00F23591" w:rsidP="00AE5103">
      <w:pPr>
        <w:pStyle w:val="52"/>
        <w:ind w:leftChars="0" w:left="1515"/>
        <w:rPr>
          <w:rFonts w:asciiTheme="majorHAnsi" w:hAnsiTheme="majorHAnsi" w:cstheme="majorHAnsi"/>
        </w:rPr>
      </w:pPr>
      <w:r>
        <w:rPr>
          <w:rFonts w:asciiTheme="majorHAnsi" w:hAnsiTheme="majorHAnsi" w:cstheme="majorHAnsi" w:hint="eastAsia"/>
        </w:rPr>
        <w:t>For</w:t>
      </w:r>
      <w:r w:rsidR="00DF6212">
        <w:rPr>
          <w:rFonts w:asciiTheme="majorHAnsi" w:hAnsiTheme="majorHAnsi" w:cstheme="majorHAnsi" w:hint="eastAsia"/>
        </w:rPr>
        <w:t xml:space="preserve"> </w:t>
      </w:r>
      <w:r w:rsidR="00DF6212">
        <w:rPr>
          <w:rFonts w:asciiTheme="majorHAnsi" w:hAnsiTheme="majorHAnsi" w:cstheme="majorHAnsi"/>
        </w:rPr>
        <w:t>column number 0, “execution proce</w:t>
      </w:r>
      <w:r>
        <w:rPr>
          <w:rFonts w:asciiTheme="majorHAnsi" w:hAnsiTheme="majorHAnsi" w:cstheme="majorHAnsi"/>
        </w:rPr>
        <w:t xml:space="preserve">ss type”, please specify either </w:t>
      </w:r>
      <w:r w:rsidR="00DF6212">
        <w:rPr>
          <w:rFonts w:asciiTheme="majorHAnsi" w:hAnsiTheme="majorHAnsi" w:cstheme="majorHAnsi"/>
        </w:rPr>
        <w:t>“Register”, “Update”, “Discard”, “Update”.</w:t>
      </w:r>
    </w:p>
    <w:p w:rsidR="00A46316" w:rsidRPr="00105FCC" w:rsidRDefault="00A46316" w:rsidP="00A46316">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A46316" w:rsidRPr="00105FCC" w:rsidTr="007A10E2">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A46316" w:rsidRPr="00105FCC" w:rsidRDefault="00AE5103" w:rsidP="00B55DB8">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 xml:space="preserve">　　</w:t>
            </w:r>
            <w:r>
              <w:rPr>
                <w:rFonts w:asciiTheme="majorHAnsi" w:eastAsia="ＭＳ ゴシック" w:hAnsiTheme="majorHAnsi" w:cstheme="majorHAnsi"/>
                <w:b/>
                <w:bCs/>
                <w:color w:val="FFFFFF"/>
                <w:kern w:val="0"/>
                <w:sz w:val="22"/>
                <w:shd w:val="clear" w:color="auto" w:fill="002B62"/>
              </w:rPr>
              <w:t>Example</w:t>
            </w:r>
            <w:r w:rsidR="00A46316" w:rsidRPr="00105FCC">
              <w:rPr>
                <w:rFonts w:asciiTheme="majorHAnsi" w:eastAsia="ＭＳ ゴシック" w:hAnsiTheme="majorHAnsi" w:cstheme="majorHAnsi"/>
                <w:b/>
                <w:bCs/>
                <w:color w:val="FFFFFF"/>
                <w:kern w:val="0"/>
                <w:sz w:val="22"/>
                <w:shd w:val="clear" w:color="auto" w:fill="002B62"/>
              </w:rPr>
              <w:t xml:space="preserve">(1) </w:t>
            </w:r>
            <w:r>
              <w:rPr>
                <w:rFonts w:asciiTheme="majorHAnsi" w:eastAsia="ＭＳ ゴシック" w:hAnsiTheme="majorHAnsi" w:cstheme="majorHAnsi"/>
                <w:b/>
                <w:bCs/>
                <w:color w:val="FFFFFF"/>
                <w:kern w:val="0"/>
                <w:sz w:val="22"/>
                <w:shd w:val="clear" w:color="auto" w:fill="002B62"/>
              </w:rPr>
              <w:t xml:space="preserve">　</w:t>
            </w:r>
            <w:r>
              <w:rPr>
                <w:rFonts w:asciiTheme="majorHAnsi" w:eastAsia="ＭＳ ゴシック" w:hAnsiTheme="majorHAnsi" w:cstheme="majorHAnsi"/>
                <w:b/>
                <w:bCs/>
                <w:color w:val="FFFFFF"/>
                <w:kern w:val="0"/>
                <w:sz w:val="22"/>
                <w:shd w:val="clear" w:color="auto" w:fill="002B62"/>
              </w:rPr>
              <w:t>Register</w:t>
            </w:r>
            <w:r w:rsidR="00A46316" w:rsidRPr="00105FCC">
              <w:rPr>
                <w:rFonts w:asciiTheme="majorHAnsi" w:eastAsia="ＭＳ ゴシック" w:hAnsiTheme="majorHAnsi" w:cstheme="majorHAnsi"/>
                <w:b/>
                <w:bCs/>
                <w:color w:val="FFFFFF"/>
                <w:kern w:val="0"/>
                <w:sz w:val="22"/>
                <w:shd w:val="clear" w:color="auto" w:fill="002B62"/>
              </w:rPr>
              <w:t xml:space="preserve">　</w:t>
            </w:r>
          </w:p>
        </w:tc>
      </w:tr>
      <w:tr w:rsidR="00A46316" w:rsidRPr="00105FCC" w:rsidTr="007A10E2">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AE5103" w:rsidRDefault="00AE5103" w:rsidP="005F5131">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 xml:space="preserve">Column 0 is “execution process type”, column 1 is “Discard” , column 2 is “ID” (primary key column) </w:t>
            </w:r>
          </w:p>
          <w:p w:rsidR="00AE5103" w:rsidRDefault="00AE5103" w:rsidP="005F5131">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 xml:space="preserve">~ </w:t>
            </w:r>
            <w:r w:rsidR="009C7B9A">
              <w:rPr>
                <w:rFonts w:asciiTheme="majorHAnsi" w:eastAsia="ＭＳ ゴシック" w:hAnsiTheme="majorHAnsi" w:cstheme="majorHAnsi"/>
                <w:color w:val="000000"/>
                <w:kern w:val="0"/>
                <w:sz w:val="22"/>
              </w:rPr>
              <w:t>Abbr</w:t>
            </w:r>
            <w:r>
              <w:rPr>
                <w:rFonts w:asciiTheme="majorHAnsi" w:eastAsia="ＭＳ ゴシック" w:hAnsiTheme="majorHAnsi" w:cstheme="majorHAnsi"/>
                <w:color w:val="000000"/>
                <w:kern w:val="0"/>
                <w:sz w:val="22"/>
              </w:rPr>
              <w:t xml:space="preserve"> ~</w:t>
            </w:r>
          </w:p>
          <w:p w:rsidR="00AE5103" w:rsidRDefault="00AE5103" w:rsidP="005F5131">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Column 10 is “Remarks, column 11 is "Last update date</w:t>
            </w:r>
            <w:r w:rsidRPr="00AE5103">
              <w:rPr>
                <w:rFonts w:asciiTheme="majorHAnsi" w:eastAsia="ＭＳ ゴシック" w:hAnsiTheme="majorHAnsi" w:cstheme="majorHAnsi"/>
                <w:color w:val="000000"/>
                <w:kern w:val="0"/>
                <w:sz w:val="22"/>
              </w:rPr>
              <w:t>/time"</w:t>
            </w:r>
            <w:r>
              <w:rPr>
                <w:rFonts w:asciiTheme="majorHAnsi" w:eastAsia="ＭＳ ゴシック" w:hAnsiTheme="majorHAnsi" w:cstheme="majorHAnsi"/>
                <w:color w:val="000000"/>
                <w:kern w:val="0"/>
                <w:sz w:val="22"/>
              </w:rPr>
              <w:t>, column 12 is "Last update date</w:t>
            </w:r>
            <w:r w:rsidRPr="00AE5103">
              <w:rPr>
                <w:rFonts w:asciiTheme="majorHAnsi" w:eastAsia="ＭＳ ゴシック" w:hAnsiTheme="majorHAnsi" w:cstheme="majorHAnsi"/>
                <w:color w:val="000000"/>
                <w:kern w:val="0"/>
                <w:sz w:val="22"/>
              </w:rPr>
              <w:t>/time for updating",</w:t>
            </w:r>
            <w:r>
              <w:rPr>
                <w:rFonts w:asciiTheme="majorHAnsi" w:eastAsia="ＭＳ ゴシック" w:hAnsiTheme="majorHAnsi" w:cstheme="majorHAnsi"/>
                <w:color w:val="000000"/>
                <w:kern w:val="0"/>
                <w:sz w:val="22"/>
              </w:rPr>
              <w:t xml:space="preserve"> and column 13 is </w:t>
            </w:r>
            <w:r w:rsidRPr="00AE5103">
              <w:rPr>
                <w:rFonts w:asciiTheme="majorHAnsi" w:eastAsia="ＭＳ ゴシック" w:hAnsiTheme="majorHAnsi" w:cstheme="majorHAnsi"/>
                <w:color w:val="000000"/>
                <w:kern w:val="0"/>
                <w:sz w:val="22"/>
              </w:rPr>
              <w:t>"Last updated by"</w:t>
            </w:r>
            <w:r>
              <w:rPr>
                <w:rFonts w:asciiTheme="majorHAnsi" w:eastAsia="ＭＳ ゴシック" w:hAnsiTheme="majorHAnsi" w:cstheme="majorHAnsi"/>
                <w:color w:val="000000"/>
                <w:kern w:val="0"/>
                <w:sz w:val="22"/>
              </w:rPr>
              <w:t>.</w:t>
            </w:r>
          </w:p>
          <w:p w:rsidR="005F5131" w:rsidRDefault="00AE5103" w:rsidP="005F5131">
            <w:pPr>
              <w:rPr>
                <w:rFonts w:asciiTheme="majorHAnsi" w:hAnsiTheme="majorHAnsi" w:cstheme="majorHAnsi"/>
              </w:rPr>
            </w:pPr>
            <w:r>
              <w:rPr>
                <w:rFonts w:asciiTheme="majorHAnsi" w:eastAsia="ＭＳ ゴシック" w:hAnsiTheme="majorHAnsi" w:cstheme="majorHAnsi"/>
                <w:color w:val="000000"/>
                <w:kern w:val="0"/>
                <w:sz w:val="22"/>
              </w:rPr>
              <w:t>In the case of adding 2 records.</w:t>
            </w:r>
            <w:r w:rsidR="00A46316" w:rsidRPr="00105FCC">
              <w:rPr>
                <w:rFonts w:asciiTheme="majorHAnsi" w:eastAsia="ＭＳ ゴシック" w:hAnsiTheme="majorHAnsi" w:cstheme="majorHAnsi"/>
                <w:color w:val="000000"/>
                <w:kern w:val="0"/>
                <w:szCs w:val="21"/>
              </w:rPr>
              <w:br/>
            </w:r>
            <w:r w:rsidR="003F43BA" w:rsidRPr="00105FCC">
              <w:rPr>
                <w:rFonts w:asciiTheme="majorHAnsi" w:eastAsia="ＭＳ ゴシック" w:hAnsiTheme="majorHAnsi" w:cstheme="majorHAnsi"/>
                <w:color w:val="000000"/>
                <w:kern w:val="0"/>
                <w:szCs w:val="21"/>
              </w:rPr>
              <w:br/>
            </w:r>
            <w:r w:rsidR="005F5131" w:rsidRPr="00105FCC">
              <w:rPr>
                <w:rFonts w:ascii="Cambria Math" w:hAnsi="Cambria Math" w:cs="Cambria Math"/>
              </w:rPr>
              <w:t>▽</w:t>
            </w:r>
            <w:r w:rsidR="005F5131" w:rsidRPr="00105FCC">
              <w:rPr>
                <w:rFonts w:asciiTheme="majorHAnsi" w:hAnsiTheme="majorHAnsi" w:cstheme="majorHAnsi"/>
              </w:rPr>
              <w:t>JSON</w:t>
            </w:r>
            <w:r>
              <w:rPr>
                <w:rFonts w:asciiTheme="majorHAnsi" w:hAnsiTheme="majorHAnsi" w:cstheme="majorHAnsi"/>
              </w:rPr>
              <w:t xml:space="preserve"> format</w:t>
            </w:r>
          </w:p>
          <w:p w:rsidR="00E05424" w:rsidRPr="00105FCC" w:rsidRDefault="00E05424" w:rsidP="00E05424">
            <w:pPr>
              <w:rPr>
                <w:rFonts w:asciiTheme="majorHAnsi" w:hAnsiTheme="majorHAnsi" w:cstheme="majorHAnsi"/>
              </w:rPr>
            </w:pPr>
            <w:r>
              <w:rPr>
                <w:rFonts w:asciiTheme="majorHAnsi" w:hAnsiTheme="majorHAnsi" w:cstheme="majorHAnsi" w:hint="eastAsia"/>
              </w:rPr>
              <w:t>[</w:t>
            </w:r>
          </w:p>
          <w:p w:rsidR="00E05424" w:rsidRPr="00105FCC" w:rsidRDefault="00E05424" w:rsidP="00E05424">
            <w:pPr>
              <w:widowControl/>
              <w:ind w:firstLineChars="200" w:firstLine="42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"0": {</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"0": "</w:t>
            </w:r>
            <w:r>
              <w:rPr>
                <w:rFonts w:asciiTheme="majorHAnsi" w:eastAsia="ＭＳ ゴシック" w:hAnsiTheme="majorHAnsi" w:cstheme="majorHAnsi"/>
                <w:color w:val="000000"/>
                <w:kern w:val="0"/>
                <w:szCs w:val="21"/>
              </w:rPr>
              <w:t xml:space="preserve"> Update</w:t>
            </w:r>
            <w:r w:rsidRPr="00105FCC">
              <w:rPr>
                <w:rFonts w:asciiTheme="majorHAnsi" w:eastAsia="ＭＳ ゴシック" w:hAnsiTheme="majorHAnsi" w:cstheme="majorHAnsi"/>
                <w:color w:val="000000"/>
                <w:kern w:val="0"/>
                <w:szCs w:val="21"/>
              </w:rPr>
              <w:t xml:space="preserve"> ",</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 "",</w:t>
            </w:r>
            <w:r>
              <w:rPr>
                <w:rFonts w:asciiTheme="majorHAnsi" w:eastAsia="ＭＳ ゴシック" w:hAnsiTheme="majorHAnsi" w:cstheme="majorHAnsi"/>
                <w:color w:val="000000"/>
                <w:kern w:val="0"/>
                <w:szCs w:val="21"/>
              </w:rPr>
              <w:t xml:space="preserve"> </w:t>
            </w:r>
          </w:p>
          <w:p w:rsidR="00E05424" w:rsidRPr="00105FCC" w:rsidRDefault="00E05424" w:rsidP="00E05424">
            <w:pPr>
              <w:widowControl/>
              <w:ind w:firstLineChars="800" w:firstLine="168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w:t>
            </w:r>
            <w:r w:rsidR="009C7B9A">
              <w:rPr>
                <w:rFonts w:asciiTheme="majorHAnsi" w:eastAsia="ＭＳ ゴシック" w:hAnsiTheme="majorHAnsi" w:cstheme="majorHAnsi" w:hint="eastAsia"/>
                <w:color w:val="FF0000"/>
                <w:kern w:val="0"/>
                <w:szCs w:val="21"/>
              </w:rPr>
              <w:t>Abbr</w:t>
            </w:r>
            <w:r w:rsidRPr="00105FCC">
              <w:rPr>
                <w:rFonts w:asciiTheme="majorHAnsi" w:eastAsia="ＭＳ ゴシック" w:hAnsiTheme="majorHAnsi" w:cstheme="majorHAnsi"/>
                <w:color w:val="FF0000"/>
                <w:kern w:val="0"/>
                <w:szCs w:val="21"/>
              </w:rPr>
              <w:t>）・・・</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"10": "</w:t>
            </w:r>
            <w:r>
              <w:rPr>
                <w:rFonts w:asciiTheme="majorHAnsi" w:eastAsia="ＭＳ ゴシック" w:hAnsiTheme="majorHAnsi" w:cstheme="majorHAnsi" w:hint="eastAsia"/>
                <w:color w:val="000000"/>
                <w:kern w:val="0"/>
                <w:szCs w:val="21"/>
              </w:rPr>
              <w:t>R</w:t>
            </w:r>
            <w:r>
              <w:rPr>
                <w:rFonts w:asciiTheme="majorHAnsi" w:eastAsia="ＭＳ ゴシック" w:hAnsiTheme="majorHAnsi" w:cstheme="majorHAnsi"/>
                <w:color w:val="000000"/>
                <w:kern w:val="0"/>
                <w:szCs w:val="21"/>
              </w:rPr>
              <w:t>emarks</w:t>
            </w:r>
            <w:r w:rsidRPr="00105FCC">
              <w:rPr>
                <w:rFonts w:asciiTheme="majorHAnsi" w:eastAsia="ＭＳ ゴシック" w:hAnsiTheme="majorHAnsi" w:cstheme="majorHAnsi"/>
                <w:color w:val="000000"/>
                <w:kern w:val="0"/>
                <w:szCs w:val="21"/>
              </w:rPr>
              <w:t>",</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"11": "",</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"12": "",</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"13": ""</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"0": "</w:t>
            </w:r>
            <w:r>
              <w:rPr>
                <w:rFonts w:asciiTheme="majorHAnsi" w:eastAsia="ＭＳ ゴシック" w:hAnsiTheme="majorHAnsi" w:cstheme="majorHAnsi"/>
                <w:color w:val="000000"/>
                <w:kern w:val="0"/>
                <w:szCs w:val="21"/>
              </w:rPr>
              <w:t xml:space="preserve"> Update</w:t>
            </w:r>
            <w:r w:rsidRPr="00105FCC">
              <w:rPr>
                <w:rFonts w:asciiTheme="majorHAnsi" w:eastAsia="ＭＳ ゴシック" w:hAnsiTheme="majorHAnsi" w:cstheme="majorHAnsi"/>
                <w:color w:val="000000"/>
                <w:kern w:val="0"/>
                <w:szCs w:val="21"/>
              </w:rPr>
              <w:t xml:space="preserve"> ",</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 "",</w:t>
            </w:r>
            <w:r>
              <w:rPr>
                <w:rFonts w:asciiTheme="majorHAnsi" w:eastAsia="ＭＳ ゴシック" w:hAnsiTheme="majorHAnsi" w:cstheme="majorHAnsi"/>
                <w:color w:val="000000"/>
                <w:kern w:val="0"/>
                <w:szCs w:val="21"/>
              </w:rPr>
              <w:t xml:space="preserve"> </w:t>
            </w:r>
          </w:p>
          <w:p w:rsidR="00E05424" w:rsidRPr="00105FCC" w:rsidRDefault="00E05424" w:rsidP="00E05424">
            <w:pPr>
              <w:widowControl/>
              <w:ind w:firstLineChars="800" w:firstLine="168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w:t>
            </w:r>
            <w:r w:rsidR="009C7B9A">
              <w:rPr>
                <w:rFonts w:asciiTheme="majorHAnsi" w:eastAsia="ＭＳ ゴシック" w:hAnsiTheme="majorHAnsi" w:cstheme="majorHAnsi" w:hint="eastAsia"/>
                <w:color w:val="FF0000"/>
                <w:kern w:val="0"/>
                <w:szCs w:val="21"/>
              </w:rPr>
              <w:t>Abbr</w:t>
            </w:r>
            <w:r w:rsidRPr="00105FCC">
              <w:rPr>
                <w:rFonts w:asciiTheme="majorHAnsi" w:eastAsia="ＭＳ ゴシック" w:hAnsiTheme="majorHAnsi" w:cstheme="majorHAnsi"/>
                <w:color w:val="FF0000"/>
                <w:kern w:val="0"/>
                <w:szCs w:val="21"/>
              </w:rPr>
              <w:t>）・・・</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"10": "</w:t>
            </w:r>
            <w:r>
              <w:rPr>
                <w:rFonts w:asciiTheme="majorHAnsi" w:eastAsia="ＭＳ ゴシック" w:hAnsiTheme="majorHAnsi" w:cstheme="majorHAnsi" w:hint="eastAsia"/>
                <w:color w:val="000000"/>
                <w:kern w:val="0"/>
                <w:szCs w:val="21"/>
              </w:rPr>
              <w:t>R</w:t>
            </w:r>
            <w:r>
              <w:rPr>
                <w:rFonts w:asciiTheme="majorHAnsi" w:eastAsia="ＭＳ ゴシック" w:hAnsiTheme="majorHAnsi" w:cstheme="majorHAnsi"/>
                <w:color w:val="000000"/>
                <w:kern w:val="0"/>
                <w:szCs w:val="21"/>
              </w:rPr>
              <w:t>emarks</w:t>
            </w:r>
            <w:r w:rsidRPr="00105FCC">
              <w:rPr>
                <w:rFonts w:asciiTheme="majorHAnsi" w:eastAsia="ＭＳ ゴシック" w:hAnsiTheme="majorHAnsi" w:cstheme="majorHAnsi"/>
                <w:color w:val="000000"/>
                <w:kern w:val="0"/>
                <w:szCs w:val="21"/>
              </w:rPr>
              <w:t>",</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"11": "",</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"12": "",</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"13": ""</w:t>
            </w:r>
          </w:p>
          <w:p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rsidR="00E05424" w:rsidRDefault="00E05424" w:rsidP="00E05424">
            <w:pPr>
              <w:widowControl/>
              <w:ind w:firstLineChars="200" w:firstLine="42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E05424" w:rsidRPr="00E05424" w:rsidRDefault="00E05424" w:rsidP="00E05424">
            <w:pPr>
              <w:rPr>
                <w:rFonts w:asciiTheme="majorHAnsi" w:hAnsiTheme="majorHAnsi" w:cstheme="majorHAnsi"/>
              </w:rPr>
            </w:pPr>
            <w:r>
              <w:rPr>
                <w:rFonts w:asciiTheme="majorHAnsi" w:eastAsia="ＭＳ ゴシック" w:hAnsiTheme="majorHAnsi" w:cstheme="majorHAnsi"/>
                <w:color w:val="000000"/>
                <w:kern w:val="0"/>
                <w:szCs w:val="21"/>
              </w:rPr>
              <w:t>]</w:t>
            </w: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bl>
    <w:p w:rsidR="00A46316" w:rsidRPr="00105FCC" w:rsidRDefault="00A46316" w:rsidP="00A46316">
      <w:pPr>
        <w:rPr>
          <w:rFonts w:asciiTheme="majorHAnsi" w:hAnsiTheme="majorHAnsi" w:cstheme="majorHAnsi"/>
        </w:rPr>
      </w:pPr>
    </w:p>
    <w:p w:rsidR="007A10E2" w:rsidRPr="00105FCC" w:rsidRDefault="007A10E2" w:rsidP="007A10E2">
      <w:pPr>
        <w:pStyle w:val="af2"/>
        <w:keepNext/>
        <w:rPr>
          <w:rFonts w:asciiTheme="majorHAnsi" w:hAnsiTheme="majorHAnsi" w:cstheme="majorHAnsi"/>
        </w:rPr>
      </w:pPr>
    </w:p>
    <w:tbl>
      <w:tblPr>
        <w:tblW w:w="9120" w:type="dxa"/>
        <w:jc w:val="center"/>
        <w:tblCellMar>
          <w:left w:w="99" w:type="dxa"/>
          <w:right w:w="99" w:type="dxa"/>
        </w:tblCellMar>
        <w:tblLook w:val="04A0" w:firstRow="1" w:lastRow="0" w:firstColumn="1" w:lastColumn="0" w:noHBand="0" w:noVBand="1"/>
      </w:tblPr>
      <w:tblGrid>
        <w:gridCol w:w="9120"/>
      </w:tblGrid>
      <w:tr w:rsidR="007A10E2" w:rsidRPr="00105FCC" w:rsidTr="007A10E2">
        <w:trPr>
          <w:trHeight w:val="270"/>
          <w:jc w:val="center"/>
        </w:trPr>
        <w:tc>
          <w:tcPr>
            <w:tcW w:w="91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7A10E2" w:rsidRPr="00105FCC" w:rsidRDefault="00AE5103" w:rsidP="007A10E2">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rPr>
              <w:t xml:space="preserve">　　</w:t>
            </w:r>
            <w:r>
              <w:rPr>
                <w:rFonts w:asciiTheme="majorHAnsi" w:eastAsia="ＭＳ ゴシック" w:hAnsiTheme="majorHAnsi" w:cstheme="majorHAnsi"/>
                <w:b/>
                <w:bCs/>
                <w:color w:val="FFFFFF"/>
                <w:kern w:val="0"/>
                <w:sz w:val="22"/>
              </w:rPr>
              <w:t>Example</w:t>
            </w:r>
            <w:r w:rsidR="007A10E2" w:rsidRPr="00105FCC">
              <w:rPr>
                <w:rFonts w:asciiTheme="majorHAnsi" w:eastAsia="ＭＳ ゴシック" w:hAnsiTheme="majorHAnsi" w:cstheme="majorHAnsi"/>
                <w:b/>
                <w:bCs/>
                <w:color w:val="FFFFFF"/>
                <w:kern w:val="0"/>
                <w:sz w:val="22"/>
              </w:rPr>
              <w:t xml:space="preserve">(2) </w:t>
            </w:r>
            <w:r>
              <w:rPr>
                <w:rFonts w:asciiTheme="majorHAnsi" w:eastAsia="ＭＳ ゴシック" w:hAnsiTheme="majorHAnsi" w:cstheme="majorHAnsi"/>
                <w:b/>
                <w:bCs/>
                <w:color w:val="FFFFFF"/>
                <w:kern w:val="0"/>
                <w:sz w:val="22"/>
              </w:rPr>
              <w:t xml:space="preserve">　</w:t>
            </w:r>
            <w:r>
              <w:rPr>
                <w:rFonts w:asciiTheme="majorHAnsi" w:eastAsia="ＭＳ ゴシック" w:hAnsiTheme="majorHAnsi" w:cstheme="majorHAnsi"/>
                <w:b/>
                <w:bCs/>
                <w:color w:val="FFFFFF"/>
                <w:kern w:val="0"/>
                <w:sz w:val="22"/>
              </w:rPr>
              <w:t>Update</w:t>
            </w:r>
          </w:p>
        </w:tc>
      </w:tr>
      <w:tr w:rsidR="007A10E2" w:rsidRPr="00105FCC" w:rsidTr="007A10E2">
        <w:trPr>
          <w:trHeight w:val="286"/>
          <w:jc w:val="center"/>
        </w:trPr>
        <w:tc>
          <w:tcPr>
            <w:tcW w:w="9120"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EE2E21" w:rsidRDefault="00EE2E21" w:rsidP="00EE2E21">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 xml:space="preserve">Column 0 is “execution process type”, column 1 is “Discard” , column 2 is “ID” (primary key column) </w:t>
            </w:r>
          </w:p>
          <w:p w:rsidR="00EE2E21" w:rsidRDefault="00EE2E21" w:rsidP="00EE2E21">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 xml:space="preserve">~ </w:t>
            </w:r>
            <w:r w:rsidR="009C7B9A">
              <w:rPr>
                <w:rFonts w:asciiTheme="majorHAnsi" w:eastAsia="ＭＳ ゴシック" w:hAnsiTheme="majorHAnsi" w:cstheme="majorHAnsi"/>
                <w:color w:val="000000"/>
                <w:kern w:val="0"/>
                <w:sz w:val="22"/>
              </w:rPr>
              <w:t>Abbr</w:t>
            </w:r>
            <w:r>
              <w:rPr>
                <w:rFonts w:asciiTheme="majorHAnsi" w:eastAsia="ＭＳ ゴシック" w:hAnsiTheme="majorHAnsi" w:cstheme="majorHAnsi"/>
                <w:color w:val="000000"/>
                <w:kern w:val="0"/>
                <w:sz w:val="22"/>
              </w:rPr>
              <w:t xml:space="preserve"> ~</w:t>
            </w:r>
          </w:p>
          <w:p w:rsidR="00EE2E21" w:rsidRDefault="00EE2E21" w:rsidP="00EE2E21">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Column 9 is “Remarks, column 10 is "Last update date</w:t>
            </w:r>
            <w:r w:rsidRPr="00AE5103">
              <w:rPr>
                <w:rFonts w:asciiTheme="majorHAnsi" w:eastAsia="ＭＳ ゴシック" w:hAnsiTheme="majorHAnsi" w:cstheme="majorHAnsi"/>
                <w:color w:val="000000"/>
                <w:kern w:val="0"/>
                <w:sz w:val="22"/>
              </w:rPr>
              <w:t>/time"</w:t>
            </w:r>
            <w:r>
              <w:rPr>
                <w:rFonts w:asciiTheme="majorHAnsi" w:eastAsia="ＭＳ ゴシック" w:hAnsiTheme="majorHAnsi" w:cstheme="majorHAnsi"/>
                <w:color w:val="000000"/>
                <w:kern w:val="0"/>
                <w:sz w:val="22"/>
              </w:rPr>
              <w:t>, column 11 is "Last update date</w:t>
            </w:r>
            <w:r w:rsidRPr="00AE5103">
              <w:rPr>
                <w:rFonts w:asciiTheme="majorHAnsi" w:eastAsia="ＭＳ ゴシック" w:hAnsiTheme="majorHAnsi" w:cstheme="majorHAnsi"/>
                <w:color w:val="000000"/>
                <w:kern w:val="0"/>
                <w:sz w:val="22"/>
              </w:rPr>
              <w:t>/time for updating",</w:t>
            </w:r>
            <w:r>
              <w:rPr>
                <w:rFonts w:asciiTheme="majorHAnsi" w:eastAsia="ＭＳ ゴシック" w:hAnsiTheme="majorHAnsi" w:cstheme="majorHAnsi"/>
                <w:color w:val="000000"/>
                <w:kern w:val="0"/>
                <w:sz w:val="22"/>
              </w:rPr>
              <w:t xml:space="preserve"> and column 12 is </w:t>
            </w:r>
            <w:r w:rsidRPr="00AE5103">
              <w:rPr>
                <w:rFonts w:asciiTheme="majorHAnsi" w:eastAsia="ＭＳ ゴシック" w:hAnsiTheme="majorHAnsi" w:cstheme="majorHAnsi"/>
                <w:color w:val="000000"/>
                <w:kern w:val="0"/>
                <w:sz w:val="22"/>
              </w:rPr>
              <w:t>"Last updated by"</w:t>
            </w:r>
            <w:r>
              <w:rPr>
                <w:rFonts w:asciiTheme="majorHAnsi" w:eastAsia="ＭＳ ゴシック" w:hAnsiTheme="majorHAnsi" w:cstheme="majorHAnsi"/>
                <w:color w:val="000000"/>
                <w:kern w:val="0"/>
                <w:sz w:val="22"/>
              </w:rPr>
              <w:t>.</w:t>
            </w:r>
          </w:p>
          <w:p w:rsidR="00EE2E21" w:rsidRDefault="00EE2E21" w:rsidP="005F5131">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lastRenderedPageBreak/>
              <w:t>In the case of updating the record with “ID” 10.</w:t>
            </w:r>
          </w:p>
          <w:p w:rsidR="00E05424" w:rsidRDefault="007A10E2" w:rsidP="005F5131">
            <w:pPr>
              <w:rPr>
                <w:rFonts w:asciiTheme="majorHAnsi" w:hAnsiTheme="majorHAnsi" w:cstheme="majorHAnsi"/>
              </w:rPr>
            </w:pPr>
            <w:r w:rsidRPr="00105FCC">
              <w:rPr>
                <w:rFonts w:asciiTheme="majorHAnsi" w:eastAsia="ＭＳ ゴシック" w:hAnsiTheme="majorHAnsi" w:cstheme="majorHAnsi"/>
                <w:color w:val="000000"/>
                <w:kern w:val="0"/>
                <w:sz w:val="22"/>
              </w:rPr>
              <w:br/>
            </w:r>
            <w:r w:rsidR="005F5131" w:rsidRPr="00105FCC">
              <w:rPr>
                <w:rFonts w:ascii="Cambria Math" w:hAnsi="Cambria Math" w:cs="Cambria Math"/>
              </w:rPr>
              <w:t>▽</w:t>
            </w:r>
            <w:r w:rsidR="005F5131" w:rsidRPr="00105FCC">
              <w:rPr>
                <w:rFonts w:asciiTheme="majorHAnsi" w:hAnsiTheme="majorHAnsi" w:cstheme="majorHAnsi"/>
              </w:rPr>
              <w:t>JSON</w:t>
            </w:r>
            <w:r w:rsidR="00EE2E21">
              <w:rPr>
                <w:rFonts w:asciiTheme="majorHAnsi" w:hAnsiTheme="majorHAnsi" w:cstheme="majorHAnsi"/>
              </w:rPr>
              <w:t xml:space="preserve"> format</w:t>
            </w:r>
          </w:p>
          <w:p w:rsidR="00E05424" w:rsidRDefault="00E05424" w:rsidP="00E05424">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w:t>
            </w:r>
          </w:p>
          <w:p w:rsidR="00E05424" w:rsidRPr="00105FCC" w:rsidRDefault="00E05424" w:rsidP="00E05424">
            <w:pPr>
              <w:ind w:firstLineChars="200" w:firstLine="440"/>
              <w:rPr>
                <w:rFonts w:asciiTheme="majorHAnsi" w:hAnsiTheme="majorHAnsi" w:cstheme="majorHAnsi"/>
              </w:rPr>
            </w:pPr>
            <w:r w:rsidRPr="00105FCC">
              <w:rPr>
                <w:rFonts w:asciiTheme="majorHAnsi" w:eastAsia="ＭＳ ゴシック" w:hAnsiTheme="majorHAnsi" w:cstheme="majorHAnsi"/>
                <w:color w:val="000000"/>
                <w:kern w:val="0"/>
                <w:sz w:val="22"/>
              </w:rPr>
              <w:t>{</w:t>
            </w:r>
          </w:p>
          <w:p w:rsidR="00E05424" w:rsidRPr="00105FCC" w:rsidRDefault="00E05424" w:rsidP="00E05424">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"0": "</w:t>
            </w:r>
            <w:r>
              <w:rPr>
                <w:rFonts w:asciiTheme="majorHAnsi" w:eastAsia="ＭＳ ゴシック" w:hAnsiTheme="majorHAnsi" w:cstheme="majorHAnsi"/>
                <w:color w:val="000000"/>
                <w:kern w:val="0"/>
                <w:sz w:val="22"/>
              </w:rPr>
              <w:t>Update</w:t>
            </w:r>
            <w:r w:rsidRPr="00105FCC">
              <w:rPr>
                <w:rFonts w:asciiTheme="majorHAnsi" w:eastAsia="ＭＳ ゴシック" w:hAnsiTheme="majorHAnsi" w:cstheme="majorHAnsi"/>
                <w:color w:val="000000"/>
                <w:kern w:val="0"/>
                <w:sz w:val="22"/>
              </w:rPr>
              <w:t>",</w:t>
            </w:r>
          </w:p>
          <w:p w:rsidR="00E05424" w:rsidRPr="00105FCC" w:rsidRDefault="00E05424" w:rsidP="00E05424">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 "",</w:t>
            </w:r>
          </w:p>
          <w:p w:rsidR="00E05424" w:rsidRPr="00105FCC" w:rsidRDefault="00E05424" w:rsidP="00E05424">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"2": "10",</w:t>
            </w:r>
          </w:p>
          <w:p w:rsidR="00E05424" w:rsidRPr="00105FCC" w:rsidRDefault="00E05424" w:rsidP="00E05424">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"9": "</w:t>
            </w:r>
            <w:r>
              <w:rPr>
                <w:rFonts w:asciiTheme="majorHAnsi" w:eastAsia="ＭＳ ゴシック" w:hAnsiTheme="majorHAnsi" w:cstheme="majorHAnsi" w:hint="eastAsia"/>
                <w:color w:val="000000"/>
                <w:kern w:val="0"/>
                <w:sz w:val="22"/>
              </w:rPr>
              <w:t>Remarks</w:t>
            </w:r>
            <w:r w:rsidRPr="00105FCC">
              <w:rPr>
                <w:rFonts w:asciiTheme="majorHAnsi" w:eastAsia="ＭＳ ゴシック" w:hAnsiTheme="majorHAnsi" w:cstheme="majorHAnsi"/>
                <w:color w:val="000000"/>
                <w:kern w:val="0"/>
                <w:sz w:val="22"/>
              </w:rPr>
              <w:t>",</w:t>
            </w:r>
          </w:p>
          <w:p w:rsidR="00E05424" w:rsidRPr="00105FCC" w:rsidRDefault="00E05424" w:rsidP="00E05424">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"10": "2016/08/01 12:30:45",</w:t>
            </w:r>
          </w:p>
          <w:p w:rsidR="00E05424" w:rsidRPr="00105FCC" w:rsidRDefault="00E05424" w:rsidP="00E05424">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"11": "</w:t>
            </w:r>
            <w:r>
              <w:rPr>
                <w:rFonts w:asciiTheme="majorHAnsi" w:eastAsia="ＭＳ ゴシック" w:hAnsiTheme="majorHAnsi" w:cstheme="majorHAnsi"/>
                <w:color w:val="000000"/>
                <w:kern w:val="0"/>
                <w:sz w:val="22"/>
              </w:rPr>
              <w:t>Last update date</w:t>
            </w:r>
            <w:r w:rsidRPr="00EE2E21">
              <w:rPr>
                <w:rFonts w:asciiTheme="majorHAnsi" w:eastAsia="ＭＳ ゴシック" w:hAnsiTheme="majorHAnsi" w:cstheme="majorHAnsi"/>
                <w:color w:val="000000"/>
                <w:kern w:val="0"/>
                <w:sz w:val="22"/>
              </w:rPr>
              <w:t>/time for updating</w:t>
            </w:r>
            <w:r w:rsidRPr="00105FCC">
              <w:rPr>
                <w:rFonts w:asciiTheme="majorHAnsi" w:eastAsia="ＭＳ ゴシック" w:hAnsiTheme="majorHAnsi" w:cstheme="majorHAnsi"/>
                <w:color w:val="000000"/>
                <w:kern w:val="0"/>
                <w:sz w:val="22"/>
              </w:rPr>
              <w:t>",</w:t>
            </w:r>
            <w:r w:rsidRPr="00105FCC">
              <w:rPr>
                <w:rFonts w:ascii="ＭＳ ゴシック" w:eastAsia="ＭＳ ゴシック" w:hAnsi="ＭＳ ゴシック" w:cs="ＭＳ ゴシック" w:hint="eastAsia"/>
                <w:color w:val="FF0000"/>
              </w:rPr>
              <w:t>※</w:t>
            </w:r>
          </w:p>
          <w:p w:rsidR="00E05424" w:rsidRPr="00105FCC" w:rsidRDefault="00E05424" w:rsidP="00E05424">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"12": "</w:t>
            </w:r>
            <w:r>
              <w:rPr>
                <w:rFonts w:asciiTheme="majorHAnsi" w:eastAsia="ＭＳ ゴシック" w:hAnsiTheme="majorHAnsi" w:cstheme="majorHAnsi" w:hint="eastAsia"/>
                <w:color w:val="000000"/>
                <w:kern w:val="0"/>
                <w:sz w:val="22"/>
              </w:rPr>
              <w:t>A</w:t>
            </w:r>
            <w:r>
              <w:rPr>
                <w:rFonts w:asciiTheme="majorHAnsi" w:eastAsia="ＭＳ ゴシック" w:hAnsiTheme="majorHAnsi" w:cstheme="majorHAnsi"/>
                <w:color w:val="000000"/>
                <w:kern w:val="0"/>
                <w:sz w:val="22"/>
              </w:rPr>
              <w:t>dministrator</w:t>
            </w:r>
            <w:r w:rsidRPr="00105FCC">
              <w:rPr>
                <w:rFonts w:asciiTheme="majorHAnsi" w:eastAsia="ＭＳ ゴシック" w:hAnsiTheme="majorHAnsi" w:cstheme="majorHAnsi"/>
                <w:color w:val="000000"/>
                <w:kern w:val="0"/>
                <w:sz w:val="22"/>
              </w:rPr>
              <w:t>"</w:t>
            </w:r>
          </w:p>
          <w:p w:rsidR="00E05424" w:rsidRDefault="00E05424" w:rsidP="00E05424">
            <w:pPr>
              <w:widowControl/>
              <w:ind w:firstLineChars="200" w:firstLine="440"/>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w:t>
            </w:r>
          </w:p>
          <w:p w:rsidR="00E05424" w:rsidRPr="00105FCC" w:rsidRDefault="00E05424" w:rsidP="00E05424">
            <w:pPr>
              <w:rPr>
                <w:rFonts w:asciiTheme="majorHAnsi" w:eastAsia="ＭＳ ゴシック" w:hAnsiTheme="majorHAnsi" w:cstheme="majorHAnsi"/>
                <w:color w:val="000000"/>
                <w:kern w:val="0"/>
                <w:sz w:val="22"/>
                <w:lang w:eastAsia="zh-TW"/>
              </w:rPr>
            </w:pPr>
            <w:r>
              <w:rPr>
                <w:rFonts w:asciiTheme="majorHAnsi" w:eastAsia="ＭＳ ゴシック" w:hAnsiTheme="majorHAnsi" w:cstheme="majorHAnsi"/>
                <w:color w:val="000000"/>
                <w:kern w:val="0"/>
                <w:sz w:val="22"/>
              </w:rPr>
              <w:t>]</w:t>
            </w:r>
          </w:p>
          <w:p w:rsidR="007A10E2" w:rsidRPr="00105FCC" w:rsidRDefault="007A10E2" w:rsidP="001D5FAF">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bl>
    <w:p w:rsidR="00EE2E21" w:rsidRPr="00105FCC" w:rsidRDefault="00A76541" w:rsidP="00EE2E21">
      <w:pPr>
        <w:pStyle w:val="52"/>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Method</w:t>
      </w:r>
      <w:r w:rsidRPr="00105FCC">
        <w:rPr>
          <w:rFonts w:asciiTheme="majorHAnsi" w:hAnsiTheme="majorHAnsi" w:cstheme="majorHAnsi"/>
        </w:rPr>
        <w:t>：</w:t>
      </w:r>
      <w:r w:rsidR="00EE2E21">
        <w:rPr>
          <w:rFonts w:asciiTheme="majorHAnsi" w:hAnsiTheme="majorHAnsi" w:cstheme="majorHAnsi" w:hint="eastAsia"/>
        </w:rPr>
        <w:t xml:space="preserve"> Please set the </w:t>
      </w:r>
      <w:r w:rsidR="00EE2E21" w:rsidRPr="00105FCC">
        <w:rPr>
          <w:rFonts w:asciiTheme="majorHAnsi" w:eastAsia="ＭＳ ゴシック" w:hAnsiTheme="majorHAnsi" w:cstheme="majorHAnsi"/>
          <w:color w:val="000000"/>
          <w:kern w:val="0"/>
          <w:sz w:val="22"/>
        </w:rPr>
        <w:t>"</w:t>
      </w:r>
      <w:r w:rsidR="00EE2E21">
        <w:rPr>
          <w:rFonts w:asciiTheme="majorHAnsi" w:eastAsia="ＭＳ ゴシック" w:hAnsiTheme="majorHAnsi" w:cstheme="majorHAnsi"/>
          <w:color w:val="000000"/>
          <w:kern w:val="0"/>
          <w:sz w:val="22"/>
        </w:rPr>
        <w:t>Last update date</w:t>
      </w:r>
      <w:r w:rsidR="00EE2E21" w:rsidRPr="00EE2E21">
        <w:rPr>
          <w:rFonts w:asciiTheme="majorHAnsi" w:eastAsia="ＭＳ ゴシック" w:hAnsiTheme="majorHAnsi" w:cstheme="majorHAnsi"/>
          <w:color w:val="000000"/>
          <w:kern w:val="0"/>
          <w:sz w:val="22"/>
        </w:rPr>
        <w:t>/time for updating</w:t>
      </w:r>
      <w:r w:rsidR="00EE2E21" w:rsidRPr="00105FCC">
        <w:rPr>
          <w:rFonts w:asciiTheme="majorHAnsi" w:eastAsia="ＭＳ ゴシック" w:hAnsiTheme="majorHAnsi" w:cstheme="majorHAnsi"/>
          <w:color w:val="000000"/>
          <w:kern w:val="0"/>
          <w:sz w:val="22"/>
        </w:rPr>
        <w:t>"</w:t>
      </w:r>
      <w:r w:rsidR="00EE2E21">
        <w:rPr>
          <w:rFonts w:asciiTheme="majorHAnsi" w:hAnsiTheme="majorHAnsi" w:cstheme="majorHAnsi"/>
        </w:rPr>
        <w:t xml:space="preserve"> obtained from </w:t>
      </w:r>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00EE2E21">
        <w:rPr>
          <w:rFonts w:asciiTheme="majorHAnsi" w:hAnsiTheme="majorHAnsi" w:cstheme="majorHAnsi"/>
        </w:rPr>
        <w:t>. This data is used to avoid old data to overwrite update new data.</w:t>
      </w:r>
    </w:p>
    <w:p w:rsidR="00A76541" w:rsidRPr="00105FCC" w:rsidRDefault="00EE2E21" w:rsidP="00A76541">
      <w:pPr>
        <w:pStyle w:val="52"/>
        <w:ind w:firstLineChars="100" w:firstLine="220"/>
        <w:rPr>
          <w:rFonts w:asciiTheme="majorHAnsi" w:hAnsiTheme="majorHAnsi" w:cstheme="majorHAnsi"/>
        </w:rPr>
      </w:pPr>
      <w:r w:rsidRPr="00105FCC">
        <w:rPr>
          <w:rFonts w:asciiTheme="majorHAnsi" w:eastAsia="ＭＳ ゴシック" w:hAnsiTheme="majorHAnsi" w:cstheme="majorHAnsi"/>
          <w:color w:val="000000"/>
          <w:kern w:val="0"/>
          <w:sz w:val="22"/>
        </w:rPr>
        <w:t>"</w:t>
      </w:r>
      <w:r>
        <w:rPr>
          <w:rFonts w:asciiTheme="majorHAnsi" w:eastAsia="ＭＳ ゴシック" w:hAnsiTheme="majorHAnsi" w:cstheme="majorHAnsi"/>
          <w:color w:val="000000"/>
          <w:kern w:val="0"/>
          <w:sz w:val="22"/>
        </w:rPr>
        <w:t>Last update date</w:t>
      </w:r>
      <w:r w:rsidRPr="00EE2E21">
        <w:rPr>
          <w:rFonts w:asciiTheme="majorHAnsi" w:eastAsia="ＭＳ ゴシック" w:hAnsiTheme="majorHAnsi" w:cstheme="majorHAnsi"/>
          <w:color w:val="000000"/>
          <w:kern w:val="0"/>
          <w:sz w:val="22"/>
        </w:rPr>
        <w:t>/time for updating</w:t>
      </w:r>
      <w:r w:rsidRPr="00105FCC">
        <w:rPr>
          <w:rFonts w:asciiTheme="majorHAnsi" w:eastAsia="ＭＳ ゴシック" w:hAnsiTheme="majorHAnsi" w:cstheme="majorHAnsi"/>
          <w:color w:val="000000"/>
          <w:kern w:val="0"/>
          <w:sz w:val="22"/>
        </w:rPr>
        <w:t>"</w:t>
      </w:r>
      <w:r>
        <w:rPr>
          <w:rFonts w:asciiTheme="majorHAnsi" w:eastAsia="ＭＳ ゴシック" w:hAnsiTheme="majorHAnsi" w:cstheme="majorHAnsi"/>
          <w:color w:val="000000"/>
          <w:kern w:val="0"/>
          <w:sz w:val="22"/>
        </w:rPr>
        <w:t xml:space="preserve"> begins from “T_”.</w:t>
      </w:r>
    </w:p>
    <w:p w:rsidR="007A10E2" w:rsidRPr="001B4C6E" w:rsidRDefault="007A10E2" w:rsidP="001B4C6E">
      <w:pPr>
        <w:widowControl/>
        <w:jc w:val="left"/>
        <w:rPr>
          <w:rFonts w:asciiTheme="majorHAnsi" w:hAnsiTheme="majorHAnsi" w:cstheme="majorHAnsi"/>
          <w:b/>
          <w:bCs/>
          <w:szCs w:val="21"/>
        </w:rPr>
      </w:pPr>
    </w:p>
    <w:tbl>
      <w:tblPr>
        <w:tblW w:w="9120" w:type="dxa"/>
        <w:jc w:val="center"/>
        <w:tblCellMar>
          <w:left w:w="99" w:type="dxa"/>
          <w:right w:w="99" w:type="dxa"/>
        </w:tblCellMar>
        <w:tblLook w:val="04A0" w:firstRow="1" w:lastRow="0" w:firstColumn="1" w:lastColumn="0" w:noHBand="0" w:noVBand="1"/>
      </w:tblPr>
      <w:tblGrid>
        <w:gridCol w:w="9120"/>
      </w:tblGrid>
      <w:tr w:rsidR="007A10E2" w:rsidRPr="00105FCC" w:rsidTr="007A10E2">
        <w:trPr>
          <w:trHeight w:val="270"/>
          <w:jc w:val="center"/>
        </w:trPr>
        <w:tc>
          <w:tcPr>
            <w:tcW w:w="91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7A10E2" w:rsidRPr="00105FCC" w:rsidRDefault="007A10E2" w:rsidP="00EE2E21">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r w:rsidR="00EE2E21">
              <w:rPr>
                <w:rFonts w:asciiTheme="majorHAnsi" w:eastAsia="ＭＳ ゴシック" w:hAnsiTheme="majorHAnsi" w:cstheme="majorHAnsi" w:hint="eastAsia"/>
                <w:b/>
                <w:bCs/>
                <w:color w:val="FFFFFF"/>
                <w:kern w:val="0"/>
                <w:sz w:val="22"/>
              </w:rPr>
              <w:t>E</w:t>
            </w:r>
            <w:r w:rsidR="00EE2E21">
              <w:rPr>
                <w:rFonts w:asciiTheme="majorHAnsi" w:eastAsia="ＭＳ ゴシック" w:hAnsiTheme="majorHAnsi" w:cstheme="majorHAnsi"/>
                <w:b/>
                <w:bCs/>
                <w:color w:val="FFFFFF"/>
                <w:kern w:val="0"/>
                <w:sz w:val="22"/>
              </w:rPr>
              <w:t xml:space="preserve">xample </w:t>
            </w:r>
            <w:r w:rsidRPr="00105FCC">
              <w:rPr>
                <w:rFonts w:asciiTheme="majorHAnsi" w:eastAsia="ＭＳ ゴシック" w:hAnsiTheme="majorHAnsi" w:cstheme="majorHAnsi"/>
                <w:b/>
                <w:bCs/>
                <w:color w:val="FFFFFF"/>
                <w:kern w:val="0"/>
                <w:sz w:val="22"/>
              </w:rPr>
              <w:t xml:space="preserve">(3) </w:t>
            </w:r>
            <w:r w:rsidRPr="00105FCC">
              <w:rPr>
                <w:rFonts w:asciiTheme="majorHAnsi" w:eastAsia="ＭＳ ゴシック" w:hAnsiTheme="majorHAnsi" w:cstheme="majorHAnsi"/>
                <w:b/>
                <w:bCs/>
                <w:color w:val="FFFFFF"/>
                <w:kern w:val="0"/>
                <w:sz w:val="22"/>
              </w:rPr>
              <w:t xml:space="preserve">　</w:t>
            </w:r>
            <w:r w:rsidR="00EE2E21">
              <w:rPr>
                <w:rFonts w:asciiTheme="majorHAnsi" w:eastAsia="ＭＳ ゴシック" w:hAnsiTheme="majorHAnsi" w:cstheme="majorHAnsi" w:hint="eastAsia"/>
                <w:b/>
                <w:bCs/>
                <w:color w:val="FFFFFF"/>
                <w:kern w:val="0"/>
                <w:sz w:val="22"/>
              </w:rPr>
              <w:t>R</w:t>
            </w:r>
            <w:r w:rsidR="00EE2E21">
              <w:rPr>
                <w:rFonts w:asciiTheme="majorHAnsi" w:eastAsia="ＭＳ ゴシック" w:hAnsiTheme="majorHAnsi" w:cstheme="majorHAnsi"/>
                <w:b/>
                <w:bCs/>
                <w:color w:val="FFFFFF"/>
                <w:kern w:val="0"/>
                <w:sz w:val="22"/>
              </w:rPr>
              <w:t>egister</w:t>
            </w:r>
            <w:r w:rsidR="00EE2E21">
              <w:rPr>
                <w:rFonts w:asciiTheme="majorHAnsi" w:eastAsia="ＭＳ ゴシック" w:hAnsiTheme="majorHAnsi" w:cstheme="majorHAnsi" w:hint="eastAsia"/>
                <w:b/>
                <w:bCs/>
                <w:color w:val="FFFFFF"/>
                <w:kern w:val="0"/>
                <w:sz w:val="22"/>
              </w:rPr>
              <w:t xml:space="preserve"> (With f</w:t>
            </w:r>
            <w:r w:rsidR="00EE2E21">
              <w:rPr>
                <w:rFonts w:asciiTheme="majorHAnsi" w:eastAsia="ＭＳ ゴシック" w:hAnsiTheme="majorHAnsi" w:cstheme="majorHAnsi"/>
                <w:b/>
                <w:bCs/>
                <w:color w:val="FFFFFF"/>
                <w:kern w:val="0"/>
                <w:sz w:val="22"/>
              </w:rPr>
              <w:t>i</w:t>
            </w:r>
            <w:r w:rsidR="00EE2E21">
              <w:rPr>
                <w:rFonts w:asciiTheme="majorHAnsi" w:eastAsia="ＭＳ ゴシック" w:hAnsiTheme="majorHAnsi" w:cstheme="majorHAnsi" w:hint="eastAsia"/>
                <w:b/>
                <w:bCs/>
                <w:color w:val="FFFFFF"/>
                <w:kern w:val="0"/>
                <w:sz w:val="22"/>
              </w:rPr>
              <w:t>le up</w:t>
            </w:r>
            <w:r w:rsidR="00EE2E21">
              <w:rPr>
                <w:rFonts w:asciiTheme="majorHAnsi" w:eastAsia="ＭＳ ゴシック" w:hAnsiTheme="majorHAnsi" w:cstheme="majorHAnsi"/>
                <w:b/>
                <w:bCs/>
                <w:color w:val="FFFFFF"/>
                <w:kern w:val="0"/>
                <w:sz w:val="22"/>
              </w:rPr>
              <w:t>load)</w:t>
            </w:r>
          </w:p>
        </w:tc>
      </w:tr>
      <w:tr w:rsidR="007A10E2" w:rsidRPr="00105FCC" w:rsidTr="007A10E2">
        <w:trPr>
          <w:trHeight w:val="286"/>
          <w:jc w:val="center"/>
        </w:trPr>
        <w:tc>
          <w:tcPr>
            <w:tcW w:w="9120"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EE2E21" w:rsidRDefault="00EE2E21" w:rsidP="00EE2E21">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 xml:space="preserve">Column 0 is “execution process type”, column 1 is “Discard” , column 2 is “ID” (primary key column) </w:t>
            </w:r>
          </w:p>
          <w:p w:rsidR="00EE2E21" w:rsidRDefault="00EE2E21" w:rsidP="00EE2E21">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 xml:space="preserve">~ </w:t>
            </w:r>
            <w:r w:rsidR="009C7B9A">
              <w:rPr>
                <w:rFonts w:asciiTheme="majorHAnsi" w:eastAsia="ＭＳ ゴシック" w:hAnsiTheme="majorHAnsi" w:cstheme="majorHAnsi"/>
                <w:color w:val="000000"/>
                <w:kern w:val="0"/>
                <w:sz w:val="22"/>
              </w:rPr>
              <w:t>Abbr</w:t>
            </w:r>
            <w:r>
              <w:rPr>
                <w:rFonts w:asciiTheme="majorHAnsi" w:eastAsia="ＭＳ ゴシック" w:hAnsiTheme="majorHAnsi" w:cstheme="majorHAnsi"/>
                <w:color w:val="000000"/>
                <w:kern w:val="0"/>
                <w:sz w:val="22"/>
              </w:rPr>
              <w:t xml:space="preserve"> ~</w:t>
            </w:r>
          </w:p>
          <w:p w:rsidR="00EE2E21" w:rsidRDefault="00EE2E21" w:rsidP="00EE2E21">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Column 5 is “Remarks, column 6 is "Last update date</w:t>
            </w:r>
            <w:r w:rsidRPr="00AE5103">
              <w:rPr>
                <w:rFonts w:asciiTheme="majorHAnsi" w:eastAsia="ＭＳ ゴシック" w:hAnsiTheme="majorHAnsi" w:cstheme="majorHAnsi"/>
                <w:color w:val="000000"/>
                <w:kern w:val="0"/>
                <w:sz w:val="22"/>
              </w:rPr>
              <w:t>/time"</w:t>
            </w:r>
            <w:r>
              <w:rPr>
                <w:rFonts w:asciiTheme="majorHAnsi" w:eastAsia="ＭＳ ゴシック" w:hAnsiTheme="majorHAnsi" w:cstheme="majorHAnsi"/>
                <w:color w:val="000000"/>
                <w:kern w:val="0"/>
                <w:sz w:val="22"/>
              </w:rPr>
              <w:t>, column 7 is "Last update date</w:t>
            </w:r>
            <w:r w:rsidRPr="00AE5103">
              <w:rPr>
                <w:rFonts w:asciiTheme="majorHAnsi" w:eastAsia="ＭＳ ゴシック" w:hAnsiTheme="majorHAnsi" w:cstheme="majorHAnsi"/>
                <w:color w:val="000000"/>
                <w:kern w:val="0"/>
                <w:sz w:val="22"/>
              </w:rPr>
              <w:t>/time for updating",</w:t>
            </w:r>
            <w:r>
              <w:rPr>
                <w:rFonts w:asciiTheme="majorHAnsi" w:eastAsia="ＭＳ ゴシック" w:hAnsiTheme="majorHAnsi" w:cstheme="majorHAnsi"/>
                <w:color w:val="000000"/>
                <w:kern w:val="0"/>
                <w:sz w:val="22"/>
              </w:rPr>
              <w:t xml:space="preserve"> and column 8 is </w:t>
            </w:r>
            <w:r w:rsidRPr="00AE5103">
              <w:rPr>
                <w:rFonts w:asciiTheme="majorHAnsi" w:eastAsia="ＭＳ ゴシック" w:hAnsiTheme="majorHAnsi" w:cstheme="majorHAnsi"/>
                <w:color w:val="000000"/>
                <w:kern w:val="0"/>
                <w:sz w:val="22"/>
              </w:rPr>
              <w:t>"Last updated by"</w:t>
            </w:r>
            <w:r>
              <w:rPr>
                <w:rFonts w:asciiTheme="majorHAnsi" w:eastAsia="ＭＳ ゴシック" w:hAnsiTheme="majorHAnsi" w:cstheme="majorHAnsi"/>
                <w:color w:val="000000"/>
                <w:kern w:val="0"/>
                <w:sz w:val="22"/>
              </w:rPr>
              <w:t>.</w:t>
            </w:r>
          </w:p>
          <w:p w:rsidR="000004EE" w:rsidRPr="00EE2E21" w:rsidRDefault="000004EE" w:rsidP="001D5FAF">
            <w:pPr>
              <w:widowControl/>
              <w:jc w:val="left"/>
              <w:rPr>
                <w:rFonts w:asciiTheme="majorHAnsi" w:eastAsia="ＭＳ ゴシック" w:hAnsiTheme="majorHAnsi" w:cstheme="majorHAnsi"/>
                <w:color w:val="000000"/>
                <w:kern w:val="0"/>
                <w:szCs w:val="21"/>
              </w:rPr>
            </w:pPr>
          </w:p>
          <w:p w:rsidR="005F5131" w:rsidRPr="00105FCC" w:rsidRDefault="005F5131" w:rsidP="005F5131">
            <w:pPr>
              <w:rPr>
                <w:rFonts w:asciiTheme="majorHAnsi" w:hAnsiTheme="majorHAnsi" w:cstheme="majorHAnsi"/>
              </w:rPr>
            </w:pPr>
            <w:r w:rsidRPr="00105FCC">
              <w:rPr>
                <w:rFonts w:ascii="Cambria Math" w:hAnsi="Cambria Math" w:cs="Cambria Math"/>
              </w:rPr>
              <w:t>▽</w:t>
            </w:r>
            <w:r w:rsidRPr="00105FCC">
              <w:rPr>
                <w:rFonts w:asciiTheme="majorHAnsi" w:hAnsiTheme="majorHAnsi" w:cstheme="majorHAnsi"/>
              </w:rPr>
              <w:t>JSON</w:t>
            </w:r>
            <w:r w:rsidR="00EE2E21">
              <w:rPr>
                <w:rFonts w:asciiTheme="majorHAnsi" w:hAnsiTheme="majorHAnsi" w:cstheme="majorHAnsi"/>
              </w:rPr>
              <w:t xml:space="preserve"> format</w:t>
            </w:r>
          </w:p>
          <w:p w:rsidR="000004EE" w:rsidRPr="00105FCC" w:rsidRDefault="000004EE"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EE2E21">
              <w:rPr>
                <w:rFonts w:asciiTheme="majorHAnsi" w:eastAsia="ＭＳ ゴシック" w:hAnsiTheme="majorHAnsi" w:cstheme="majorHAnsi" w:hint="eastAsia"/>
                <w:color w:val="000000"/>
                <w:kern w:val="0"/>
                <w:szCs w:val="21"/>
              </w:rPr>
              <w:t>In the case of adding 1 record with file upload</w:t>
            </w:r>
            <w:r w:rsidR="00EE2E21">
              <w:rPr>
                <w:rFonts w:asciiTheme="majorHAnsi" w:eastAsia="ＭＳ ゴシック" w:hAnsiTheme="majorHAnsi" w:cstheme="majorHAnsi"/>
                <w:color w:val="000000"/>
                <w:kern w:val="0"/>
                <w:szCs w:val="21"/>
              </w:rPr>
              <w:t>.</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009145CD">
              <w:rPr>
                <w:rFonts w:asciiTheme="majorHAnsi" w:eastAsia="ＭＳ ゴシック" w:hAnsiTheme="majorHAnsi" w:cstheme="majorHAnsi" w:hint="eastAsia"/>
                <w:color w:val="000000"/>
                <w:kern w:val="0"/>
                <w:szCs w:val="21"/>
              </w:rPr>
              <w:t>R</w:t>
            </w:r>
            <w:r w:rsidR="009145CD">
              <w:rPr>
                <w:rFonts w:asciiTheme="majorHAnsi" w:eastAsia="ＭＳ ゴシック" w:hAnsiTheme="majorHAnsi" w:cstheme="majorHAnsi"/>
                <w:color w:val="000000"/>
                <w:kern w:val="0"/>
                <w:szCs w:val="21"/>
              </w:rPr>
              <w:t>egister</w:t>
            </w:r>
            <w:r w:rsidRPr="00105FCC">
              <w:rPr>
                <w:rFonts w:asciiTheme="majorHAnsi" w:eastAsia="ＭＳ ゴシック" w:hAnsiTheme="majorHAnsi" w:cstheme="majorHAnsi"/>
                <w:color w:val="000000"/>
                <w:kern w:val="0"/>
                <w:szCs w:val="21"/>
              </w:rPr>
              <w:t>",</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"PV05004",</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"UPLOAD_FILE":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9145CD">
              <w:rPr>
                <w:rFonts w:asciiTheme="majorHAnsi" w:eastAsia="ＭＳ ゴシック" w:hAnsiTheme="majorHAnsi" w:cstheme="majorHAnsi"/>
                <w:color w:val="000000"/>
                <w:kern w:val="0"/>
                <w:szCs w:val="21"/>
              </w:rPr>
              <w:t>The value of target file encoded by base64</w:t>
            </w:r>
            <w:r w:rsidRPr="00105FCC">
              <w:rPr>
                <w:rFonts w:asciiTheme="majorHAnsi" w:eastAsia="ＭＳ ゴシック" w:hAnsiTheme="majorHAnsi" w:cstheme="majorHAnsi"/>
                <w:color w:val="000000"/>
                <w:kern w:val="0"/>
                <w:szCs w:val="21"/>
              </w:rPr>
              <w:t>&gt;"</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0004EE" w:rsidRPr="00105FCC" w:rsidRDefault="000004EE" w:rsidP="000004EE">
            <w:pPr>
              <w:widowControl/>
              <w:jc w:val="left"/>
              <w:rPr>
                <w:rFonts w:asciiTheme="majorHAnsi" w:eastAsia="ＭＳ ゴシック" w:hAnsiTheme="majorHAnsi" w:cstheme="majorHAnsi"/>
                <w:color w:val="000000"/>
                <w:kern w:val="0"/>
                <w:szCs w:val="21"/>
              </w:rPr>
            </w:pPr>
          </w:p>
          <w:p w:rsidR="001D5FAF"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9145CD">
              <w:rPr>
                <w:rFonts w:asciiTheme="majorHAnsi" w:eastAsia="ＭＳ ゴシック" w:hAnsiTheme="majorHAnsi" w:cstheme="majorHAnsi" w:hint="eastAsia"/>
                <w:color w:val="000000"/>
                <w:kern w:val="0"/>
                <w:szCs w:val="21"/>
              </w:rPr>
              <w:t xml:space="preserve">In the case of adding </w:t>
            </w:r>
            <w:r w:rsidR="009145CD">
              <w:rPr>
                <w:rFonts w:asciiTheme="majorHAnsi" w:eastAsia="ＭＳ ゴシック" w:hAnsiTheme="majorHAnsi" w:cstheme="majorHAnsi"/>
                <w:color w:val="000000"/>
                <w:kern w:val="0"/>
                <w:szCs w:val="21"/>
              </w:rPr>
              <w:t>2</w:t>
            </w:r>
            <w:r w:rsidR="009145CD">
              <w:rPr>
                <w:rFonts w:asciiTheme="majorHAnsi" w:eastAsia="ＭＳ ゴシック" w:hAnsiTheme="majorHAnsi" w:cstheme="majorHAnsi" w:hint="eastAsia"/>
                <w:color w:val="000000"/>
                <w:kern w:val="0"/>
                <w:szCs w:val="21"/>
              </w:rPr>
              <w:t xml:space="preserve"> record</w:t>
            </w:r>
            <w:r w:rsidR="009145CD">
              <w:rPr>
                <w:rFonts w:asciiTheme="majorHAnsi" w:eastAsia="ＭＳ ゴシック" w:hAnsiTheme="majorHAnsi" w:cstheme="majorHAnsi"/>
                <w:color w:val="000000"/>
                <w:kern w:val="0"/>
                <w:szCs w:val="21"/>
              </w:rPr>
              <w:t>s</w:t>
            </w:r>
            <w:r w:rsidR="009145CD">
              <w:rPr>
                <w:rFonts w:asciiTheme="majorHAnsi" w:eastAsia="ＭＳ ゴシック" w:hAnsiTheme="majorHAnsi" w:cstheme="majorHAnsi" w:hint="eastAsia"/>
                <w:color w:val="000000"/>
                <w:kern w:val="0"/>
                <w:szCs w:val="21"/>
              </w:rPr>
              <w:t xml:space="preserve"> with file upload</w:t>
            </w:r>
            <w:r w:rsidR="009145CD">
              <w:rPr>
                <w:rFonts w:asciiTheme="majorHAnsi" w:eastAsia="ＭＳ ゴシック" w:hAnsiTheme="majorHAnsi" w:cstheme="majorHAnsi"/>
                <w:color w:val="000000"/>
                <w:kern w:val="0"/>
                <w:szCs w:val="21"/>
              </w:rPr>
              <w:t>.</w:t>
            </w:r>
            <w:r w:rsidR="007A10E2" w:rsidRPr="00105FCC">
              <w:rPr>
                <w:rFonts w:asciiTheme="majorHAnsi" w:eastAsia="ＭＳ ゴシック" w:hAnsiTheme="majorHAnsi" w:cstheme="majorHAnsi"/>
                <w:color w:val="000000"/>
                <w:kern w:val="0"/>
                <w:szCs w:val="21"/>
              </w:rPr>
              <w:br/>
            </w:r>
            <w:r w:rsidR="001D5FAF"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009145CD">
              <w:rPr>
                <w:rFonts w:asciiTheme="majorHAnsi" w:eastAsia="ＭＳ ゴシック" w:hAnsiTheme="majorHAnsi" w:cstheme="majorHAnsi" w:hint="eastAsia"/>
                <w:color w:val="000000"/>
                <w:kern w:val="0"/>
                <w:szCs w:val="21"/>
              </w:rPr>
              <w:t>R</w:t>
            </w:r>
            <w:r w:rsidR="009145CD">
              <w:rPr>
                <w:rFonts w:asciiTheme="majorHAnsi" w:eastAsia="ＭＳ ゴシック" w:hAnsiTheme="majorHAnsi" w:cstheme="majorHAnsi"/>
                <w:color w:val="000000"/>
                <w:kern w:val="0"/>
                <w:szCs w:val="21"/>
              </w:rPr>
              <w:t>egister</w:t>
            </w:r>
            <w:r w:rsidR="009145CD"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"PV05004",</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"5": "TEST"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009145CD">
              <w:rPr>
                <w:rFonts w:asciiTheme="majorHAnsi" w:eastAsia="ＭＳ ゴシック" w:hAnsiTheme="majorHAnsi" w:cstheme="majorHAnsi" w:hint="eastAsia"/>
                <w:color w:val="000000"/>
                <w:kern w:val="0"/>
                <w:szCs w:val="21"/>
              </w:rPr>
              <w:t>R</w:t>
            </w:r>
            <w:r w:rsidR="009145CD">
              <w:rPr>
                <w:rFonts w:asciiTheme="majorHAnsi" w:eastAsia="ＭＳ ゴシック" w:hAnsiTheme="majorHAnsi" w:cstheme="majorHAnsi"/>
                <w:color w:val="000000"/>
                <w:kern w:val="0"/>
                <w:szCs w:val="21"/>
              </w:rPr>
              <w:t>egister</w:t>
            </w:r>
            <w:r w:rsidR="009145CD"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"PV15004",</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"UPLOAD_FILE":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9145CD">
              <w:rPr>
                <w:rFonts w:asciiTheme="majorHAnsi" w:eastAsia="ＭＳ ゴシック" w:hAnsiTheme="majorHAnsi" w:cstheme="majorHAnsi"/>
                <w:color w:val="000000"/>
                <w:kern w:val="0"/>
                <w:szCs w:val="21"/>
              </w:rPr>
              <w:t>The value of target file encoded by base64</w:t>
            </w:r>
            <w:r w:rsidRPr="00105FCC">
              <w:rPr>
                <w:rFonts w:asciiTheme="majorHAnsi" w:eastAsia="ＭＳ ゴシック" w:hAnsiTheme="majorHAnsi" w:cstheme="majorHAnsi"/>
                <w:color w:val="000000"/>
                <w:kern w:val="0"/>
                <w:szCs w:val="21"/>
              </w:rPr>
              <w:t>&gt;"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9145CD">
              <w:rPr>
                <w:rFonts w:asciiTheme="majorHAnsi" w:eastAsia="ＭＳ ゴシック" w:hAnsiTheme="majorHAnsi" w:cstheme="majorHAnsi"/>
                <w:color w:val="000000"/>
                <w:kern w:val="0"/>
                <w:szCs w:val="21"/>
              </w:rPr>
              <w:t>The value of target file encoded by base64</w:t>
            </w:r>
            <w:r w:rsidRPr="00105FCC">
              <w:rPr>
                <w:rFonts w:asciiTheme="majorHAnsi" w:eastAsia="ＭＳ ゴシック" w:hAnsiTheme="majorHAnsi" w:cstheme="majorHAnsi"/>
                <w:color w:val="000000"/>
                <w:kern w:val="0"/>
                <w:szCs w:val="21"/>
              </w:rPr>
              <w:t>&gt;"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7A10E2"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Cs w:val="21"/>
              </w:rPr>
              <w:t>}</w:t>
            </w: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bl>
    <w:p w:rsidR="007A10E2" w:rsidRPr="00DD6C54" w:rsidRDefault="00A76541" w:rsidP="00A76541">
      <w:pPr>
        <w:pStyle w:val="52"/>
        <w:rPr>
          <w:rFonts w:ascii="ＭＳ ゴシック" w:eastAsia="ＭＳ ゴシック" w:hAnsi="ＭＳ ゴシック" w:cs="ＭＳ ゴシック"/>
          <w:color w:val="FF0000"/>
        </w:rPr>
      </w:pPr>
      <w:r w:rsidRPr="00105FCC">
        <w:rPr>
          <w:rFonts w:ascii="ＭＳ ゴシック" w:eastAsia="ＭＳ ゴシック" w:hAnsi="ＭＳ ゴシック" w:cs="ＭＳ ゴシック" w:hint="eastAsia"/>
          <w:color w:val="FF0000"/>
        </w:rPr>
        <w:t>※</w:t>
      </w:r>
      <w:r w:rsidR="00DD6C54">
        <w:rPr>
          <w:rFonts w:asciiTheme="majorHAnsi" w:eastAsia="ＭＳ ゴシック" w:hAnsiTheme="majorHAnsi" w:cstheme="majorHAnsi"/>
          <w:color w:val="000000"/>
          <w:kern w:val="0"/>
          <w:szCs w:val="21"/>
        </w:rPr>
        <w:t>For UPLOAD_FILE, specify the value of target file encoded by base64 to perform file upload.</w:t>
      </w:r>
    </w:p>
    <w:p w:rsidR="008D4535" w:rsidRPr="00105FCC" w:rsidRDefault="001D5FAF" w:rsidP="008D4535">
      <w:pPr>
        <w:pStyle w:val="52"/>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DD6C54">
        <w:rPr>
          <w:rFonts w:asciiTheme="majorHAnsi" w:eastAsia="ＭＳ ゴシック" w:hAnsiTheme="majorHAnsi" w:cstheme="majorHAnsi" w:hint="eastAsia"/>
          <w:color w:val="000000"/>
          <w:kern w:val="0"/>
          <w:szCs w:val="21"/>
        </w:rPr>
        <w:t>Wh</w:t>
      </w:r>
      <w:r w:rsidR="00DD6C54">
        <w:rPr>
          <w:rFonts w:asciiTheme="majorHAnsi" w:eastAsia="ＭＳ ゴシック" w:hAnsiTheme="majorHAnsi" w:cstheme="majorHAnsi"/>
          <w:color w:val="000000"/>
          <w:kern w:val="0"/>
          <w:szCs w:val="21"/>
        </w:rPr>
        <w:t>en uploading files, please add the files in the order of element to “UPLOAD_FILE”.</w:t>
      </w:r>
      <w:r w:rsidR="008D4535" w:rsidRPr="008D4535">
        <w:rPr>
          <w:rFonts w:ascii="ＭＳ ゴシック" w:eastAsia="ＭＳ ゴシック" w:hAnsi="ＭＳ ゴシック" w:cs="ＭＳ ゴシック" w:hint="eastAsia"/>
          <w:color w:val="FF0000"/>
        </w:rPr>
        <w:t xml:space="preserve"> </w:t>
      </w:r>
      <w:r w:rsidR="008D4535">
        <w:rPr>
          <w:rFonts w:ascii="ＭＳ ゴシック" w:eastAsia="ＭＳ ゴシック" w:hAnsi="ＭＳ ゴシック" w:cs="ＭＳ ゴシック"/>
          <w:color w:val="FF0000"/>
        </w:rPr>
        <w:br/>
      </w:r>
      <w:r w:rsidR="008D4535" w:rsidRPr="00105FCC">
        <w:rPr>
          <w:rFonts w:ascii="ＭＳ ゴシック" w:eastAsia="ＭＳ ゴシック" w:hAnsi="ＭＳ ゴシック" w:cs="ＭＳ ゴシック" w:hint="eastAsia"/>
          <w:color w:val="FF0000"/>
        </w:rPr>
        <w:t>※</w:t>
      </w:r>
      <w:r w:rsidR="002E1741">
        <w:rPr>
          <w:rFonts w:asciiTheme="majorHAnsi" w:eastAsia="ＭＳ ゴシック" w:hAnsiTheme="majorHAnsi" w:cstheme="majorHAnsi"/>
          <w:color w:val="000000"/>
          <w:kern w:val="0"/>
          <w:szCs w:val="21"/>
        </w:rPr>
        <w:t xml:space="preserve">If you want to change the size limit of file uploads, you need to change the PHP settings. Refer to section “8.1 Troubleshooting” for information on what items to change. </w:t>
      </w:r>
      <w:r w:rsidR="002E1741">
        <w:rPr>
          <w:rFonts w:asciiTheme="majorHAnsi" w:eastAsia="ＭＳ ゴシック" w:hAnsiTheme="majorHAnsi" w:cstheme="majorHAnsi"/>
          <w:color w:val="000000"/>
          <w:kern w:val="0"/>
          <w:szCs w:val="21"/>
        </w:rPr>
        <w:br/>
        <w:t>Refer to “Reference” configuration settings when installing” for more information on default values (different document).</w:t>
      </w:r>
    </w:p>
    <w:p w:rsidR="001D5FAF" w:rsidRPr="008D4535" w:rsidRDefault="001D5FAF" w:rsidP="00A76541">
      <w:pPr>
        <w:pStyle w:val="52"/>
        <w:rPr>
          <w:rFonts w:asciiTheme="majorHAnsi" w:hAnsiTheme="majorHAnsi" w:cstheme="majorHAnsi"/>
        </w:rPr>
      </w:pPr>
    </w:p>
    <w:p w:rsidR="00A46316" w:rsidRPr="00105FCC" w:rsidRDefault="00A46316" w:rsidP="00A46316">
      <w:pPr>
        <w:widowControl/>
        <w:jc w:val="left"/>
        <w:rPr>
          <w:rFonts w:asciiTheme="majorHAnsi" w:hAnsiTheme="majorHAnsi" w:cstheme="majorHAnsi"/>
        </w:rPr>
      </w:pPr>
    </w:p>
    <w:p w:rsidR="00A46316" w:rsidRPr="00105FCC" w:rsidRDefault="00DD6C54" w:rsidP="00A46316">
      <w:pPr>
        <w:pStyle w:val="52"/>
        <w:rPr>
          <w:rFonts w:asciiTheme="majorHAnsi" w:hAnsiTheme="majorHAnsi" w:cstheme="majorHAnsi"/>
        </w:rPr>
      </w:pPr>
      <w:r>
        <w:rPr>
          <w:rFonts w:asciiTheme="majorHAnsi" w:hAnsiTheme="majorHAnsi" w:cstheme="majorHAnsi"/>
        </w:rPr>
        <w:t>・</w:t>
      </w:r>
      <w:r w:rsidR="00F23591">
        <w:rPr>
          <w:rFonts w:asciiTheme="majorHAnsi" w:hAnsiTheme="majorHAnsi" w:cstheme="majorHAnsi"/>
        </w:rPr>
        <w:t>Response</w:t>
      </w:r>
    </w:p>
    <w:p w:rsidR="00A46316" w:rsidRPr="00105FCC" w:rsidRDefault="002902A2" w:rsidP="002902A2">
      <w:pPr>
        <w:pStyle w:val="52"/>
        <w:numPr>
          <w:ilvl w:val="0"/>
          <w:numId w:val="33"/>
        </w:numPr>
        <w:ind w:leftChars="0"/>
        <w:rPr>
          <w:rFonts w:asciiTheme="majorHAnsi" w:hAnsiTheme="majorHAnsi" w:cstheme="majorHAnsi"/>
        </w:rPr>
      </w:pPr>
      <w:r>
        <w:rPr>
          <w:rFonts w:asciiTheme="majorHAnsi" w:hAnsiTheme="majorHAnsi" w:cstheme="majorHAnsi"/>
        </w:rPr>
        <w:t>Execution result of each record</w:t>
      </w:r>
    </w:p>
    <w:p w:rsidR="00A46316" w:rsidRPr="00105FCC" w:rsidRDefault="0000143D" w:rsidP="00A46316">
      <w:pPr>
        <w:pStyle w:val="52"/>
        <w:ind w:firstLineChars="200" w:firstLine="420"/>
        <w:rPr>
          <w:rFonts w:asciiTheme="majorHAnsi" w:hAnsiTheme="majorHAnsi" w:cstheme="majorHAnsi"/>
        </w:rPr>
      </w:pPr>
      <w:r>
        <w:rPr>
          <w:rFonts w:asciiTheme="majorHAnsi" w:hAnsiTheme="majorHAnsi" w:cstheme="majorHAnsi"/>
        </w:rPr>
        <w:t>(</w:t>
      </w:r>
      <w:r w:rsidR="00A46316" w:rsidRPr="00105FCC">
        <w:rPr>
          <w:rFonts w:asciiTheme="majorHAnsi" w:hAnsiTheme="majorHAnsi" w:cstheme="majorHAnsi"/>
        </w:rPr>
        <w:t>JSON</w:t>
      </w:r>
      <w:r>
        <w:rPr>
          <w:rFonts w:asciiTheme="majorHAnsi" w:hAnsiTheme="majorHAnsi" w:cstheme="majorHAnsi" w:hint="eastAsia"/>
        </w:rPr>
        <w:t xml:space="preserve"> </w:t>
      </w:r>
      <w:r>
        <w:rPr>
          <w:rFonts w:asciiTheme="majorHAnsi" w:hAnsiTheme="majorHAnsi" w:cstheme="majorHAnsi"/>
        </w:rPr>
        <w:t>format)</w:t>
      </w:r>
    </w:p>
    <w:p w:rsidR="00A46316" w:rsidRPr="00105FCC" w:rsidRDefault="0000143D" w:rsidP="00A46316">
      <w:pPr>
        <w:pStyle w:val="52"/>
        <w:ind w:firstLineChars="300" w:firstLine="630"/>
        <w:rPr>
          <w:rFonts w:asciiTheme="majorHAnsi" w:hAnsiTheme="majorHAnsi" w:cstheme="majorHAnsi"/>
        </w:rPr>
      </w:pPr>
      <w:r>
        <w:rPr>
          <w:rFonts w:asciiTheme="majorHAnsi" w:hAnsiTheme="majorHAnsi" w:cstheme="majorHAnsi" w:hint="eastAsia"/>
        </w:rPr>
        <w:t xml:space="preserve">Stored </w:t>
      </w:r>
      <w:r>
        <w:rPr>
          <w:rFonts w:asciiTheme="majorHAnsi" w:hAnsiTheme="majorHAnsi" w:cstheme="majorHAnsi"/>
        </w:rPr>
        <w:t xml:space="preserve">as array </w:t>
      </w:r>
      <w:r>
        <w:rPr>
          <w:rFonts w:asciiTheme="majorHAnsi" w:hAnsiTheme="majorHAnsi" w:cstheme="majorHAnsi" w:hint="eastAsia"/>
        </w:rPr>
        <w:t>in</w:t>
      </w:r>
      <w:r>
        <w:rPr>
          <w:rFonts w:asciiTheme="majorHAnsi" w:hAnsiTheme="majorHAnsi" w:cstheme="majorHAnsi"/>
        </w:rPr>
        <w:t xml:space="preserve"> </w:t>
      </w:r>
      <w:r>
        <w:rPr>
          <w:rFonts w:asciiTheme="majorHAnsi" w:hAnsiTheme="majorHAnsi" w:cstheme="majorHAnsi" w:hint="eastAsia"/>
        </w:rPr>
        <w:t>k</w:t>
      </w:r>
      <w:r>
        <w:rPr>
          <w:rFonts w:asciiTheme="majorHAnsi" w:hAnsiTheme="majorHAnsi" w:cstheme="majorHAnsi"/>
        </w:rPr>
        <w:t>ey</w:t>
      </w:r>
      <w:r w:rsidR="00A46316" w:rsidRPr="00105FCC">
        <w:rPr>
          <w:rFonts w:asciiTheme="majorHAnsi" w:hAnsiTheme="majorHAnsi" w:cstheme="majorHAnsi"/>
        </w:rPr>
        <w:t xml:space="preserve">{resultdata} -&gt; </w:t>
      </w:r>
      <w:r>
        <w:rPr>
          <w:rFonts w:asciiTheme="majorHAnsi" w:hAnsiTheme="majorHAnsi" w:cstheme="majorHAnsi" w:hint="eastAsia"/>
        </w:rPr>
        <w:t>k</w:t>
      </w:r>
      <w:r>
        <w:rPr>
          <w:rFonts w:asciiTheme="majorHAnsi" w:hAnsiTheme="majorHAnsi" w:cstheme="majorHAnsi"/>
        </w:rPr>
        <w:t>ey</w:t>
      </w:r>
      <w:r w:rsidR="00A46316" w:rsidRPr="00105FCC">
        <w:rPr>
          <w:rFonts w:asciiTheme="majorHAnsi" w:hAnsiTheme="majorHAnsi" w:cstheme="majorHAnsi"/>
        </w:rPr>
        <w:t xml:space="preserve">{LIST} -&gt; </w:t>
      </w:r>
      <w:r>
        <w:rPr>
          <w:rFonts w:asciiTheme="majorHAnsi" w:hAnsiTheme="majorHAnsi" w:cstheme="majorHAnsi" w:hint="eastAsia"/>
        </w:rPr>
        <w:t>k</w:t>
      </w:r>
      <w:r>
        <w:rPr>
          <w:rFonts w:asciiTheme="majorHAnsi" w:hAnsiTheme="majorHAnsi" w:cstheme="majorHAnsi"/>
        </w:rPr>
        <w:t>ey</w:t>
      </w:r>
      <w:r w:rsidR="00A46316" w:rsidRPr="00105FCC">
        <w:rPr>
          <w:rFonts w:asciiTheme="majorHAnsi" w:hAnsiTheme="majorHAnsi" w:cstheme="majorHAnsi"/>
        </w:rPr>
        <w:t xml:space="preserve">{NORMAL} -&gt; </w:t>
      </w:r>
      <w:r>
        <w:rPr>
          <w:rFonts w:asciiTheme="majorHAnsi" w:hAnsiTheme="majorHAnsi" w:cstheme="majorHAnsi" w:hint="eastAsia"/>
        </w:rPr>
        <w:t>key</w:t>
      </w:r>
      <w:r w:rsidR="00A46316" w:rsidRPr="00105FCC">
        <w:rPr>
          <w:rFonts w:asciiTheme="majorHAnsi" w:hAnsiTheme="majorHAnsi" w:cstheme="majorHAnsi"/>
        </w:rPr>
        <w:t>{register</w:t>
      </w:r>
      <w:r w:rsidR="00A46316" w:rsidRPr="00105FCC">
        <w:rPr>
          <w:rFonts w:asciiTheme="majorHAnsi" w:hAnsiTheme="majorHAnsi" w:cstheme="majorHAnsi"/>
        </w:rPr>
        <w:t>、</w:t>
      </w:r>
      <w:r w:rsidR="00A46316" w:rsidRPr="00105FCC">
        <w:rPr>
          <w:rFonts w:asciiTheme="majorHAnsi" w:hAnsiTheme="majorHAnsi" w:cstheme="majorHAnsi"/>
        </w:rPr>
        <w:t>update</w:t>
      </w:r>
      <w:r w:rsidR="00A46316" w:rsidRPr="00105FCC">
        <w:rPr>
          <w:rFonts w:asciiTheme="majorHAnsi" w:hAnsiTheme="majorHAnsi" w:cstheme="majorHAnsi"/>
        </w:rPr>
        <w:t>、</w:t>
      </w:r>
    </w:p>
    <w:p w:rsidR="00A46316" w:rsidRPr="00105FCC" w:rsidRDefault="00A46316" w:rsidP="00A46316">
      <w:pPr>
        <w:pStyle w:val="52"/>
        <w:ind w:firstLineChars="300" w:firstLine="630"/>
        <w:rPr>
          <w:rFonts w:asciiTheme="majorHAnsi" w:hAnsiTheme="majorHAnsi" w:cstheme="majorHAnsi"/>
        </w:rPr>
      </w:pPr>
      <w:r w:rsidRPr="00105FCC">
        <w:rPr>
          <w:rFonts w:asciiTheme="majorHAnsi" w:hAnsiTheme="majorHAnsi" w:cstheme="majorHAnsi"/>
        </w:rPr>
        <w:t>delete</w:t>
      </w:r>
      <w:r w:rsidRPr="00105FCC">
        <w:rPr>
          <w:rFonts w:asciiTheme="majorHAnsi" w:hAnsiTheme="majorHAnsi" w:cstheme="majorHAnsi"/>
        </w:rPr>
        <w:t>、</w:t>
      </w:r>
      <w:r w:rsidRPr="00105FCC">
        <w:rPr>
          <w:rFonts w:asciiTheme="majorHAnsi" w:hAnsiTheme="majorHAnsi" w:cstheme="majorHAnsi"/>
        </w:rPr>
        <w:t>error}</w:t>
      </w:r>
    </w:p>
    <w:p w:rsidR="00A46316" w:rsidRPr="00105FCC" w:rsidRDefault="00A46316" w:rsidP="00A46316">
      <w:pPr>
        <w:pStyle w:val="52"/>
        <w:ind w:firstLineChars="300" w:firstLine="630"/>
        <w:rPr>
          <w:rFonts w:asciiTheme="majorHAnsi" w:hAnsiTheme="majorHAnsi" w:cstheme="majorHAnsi"/>
        </w:rPr>
      </w:pPr>
    </w:p>
    <w:p w:rsidR="00A46316" w:rsidRPr="00105FCC" w:rsidRDefault="0000143D" w:rsidP="00A46316">
      <w:pPr>
        <w:pStyle w:val="af2"/>
        <w:rPr>
          <w:rFonts w:asciiTheme="majorHAnsi" w:hAnsiTheme="majorHAnsi" w:cstheme="majorHAnsi"/>
        </w:rPr>
      </w:pPr>
      <w:r>
        <w:rPr>
          <w:rFonts w:asciiTheme="majorHAnsi" w:hAnsiTheme="majorHAnsi" w:cstheme="majorHAnsi"/>
        </w:rPr>
        <w:t>Table</w:t>
      </w:r>
      <w:r w:rsidR="00A46316"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5F1F35">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5F1F35">
        <w:rPr>
          <w:rFonts w:asciiTheme="majorHAnsi" w:hAnsiTheme="majorHAnsi" w:cstheme="majorHAnsi"/>
          <w:noProof/>
        </w:rPr>
        <w:t>10</w:t>
      </w:r>
      <w:r w:rsidR="00A826AC">
        <w:rPr>
          <w:rFonts w:asciiTheme="majorHAnsi" w:hAnsiTheme="majorHAnsi" w:cstheme="majorHAnsi"/>
        </w:rPr>
        <w:fldChar w:fldCharType="end"/>
      </w:r>
      <w:r w:rsidR="00A46316" w:rsidRPr="00105FCC">
        <w:rPr>
          <w:rFonts w:asciiTheme="majorHAnsi" w:hAnsiTheme="majorHAnsi" w:cstheme="majorHAnsi"/>
        </w:rPr>
        <w:t xml:space="preserve"> Key</w:t>
      </w:r>
      <w:r>
        <w:rPr>
          <w:rFonts w:asciiTheme="majorHAnsi" w:hAnsiTheme="majorHAnsi" w:cstheme="majorHAnsi" w:hint="eastAsia"/>
        </w:rPr>
        <w:t xml:space="preserve"> </w:t>
      </w:r>
      <w:r>
        <w:rPr>
          <w:rFonts w:asciiTheme="majorHAnsi" w:hAnsiTheme="majorHAnsi" w:cstheme="majorHAnsi"/>
        </w:rPr>
        <w:t>parameter list</w:t>
      </w:r>
    </w:p>
    <w:tbl>
      <w:tblPr>
        <w:tblW w:w="8080" w:type="dxa"/>
        <w:jc w:val="center"/>
        <w:tblCellMar>
          <w:left w:w="99" w:type="dxa"/>
          <w:right w:w="99" w:type="dxa"/>
        </w:tblCellMar>
        <w:tblLook w:val="04A0" w:firstRow="1" w:lastRow="0" w:firstColumn="1" w:lastColumn="0" w:noHBand="0" w:noVBand="1"/>
      </w:tblPr>
      <w:tblGrid>
        <w:gridCol w:w="2126"/>
        <w:gridCol w:w="1843"/>
        <w:gridCol w:w="4111"/>
      </w:tblGrid>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002B62"/>
            <w:vAlign w:val="bottom"/>
            <w:hideMark/>
          </w:tcPr>
          <w:p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843" w:type="dxa"/>
            <w:tcBorders>
              <w:top w:val="single" w:sz="4" w:space="0" w:color="auto"/>
              <w:left w:val="nil"/>
              <w:bottom w:val="single" w:sz="4" w:space="0" w:color="auto"/>
              <w:right w:val="nil"/>
            </w:tcBorders>
            <w:shd w:val="clear" w:color="auto" w:fill="002B62"/>
            <w:noWrap/>
            <w:vAlign w:val="bottom"/>
            <w:hideMark/>
          </w:tcPr>
          <w:p w:rsidR="00A46316" w:rsidRPr="00105FCC" w:rsidRDefault="0000143D" w:rsidP="00A46316">
            <w:pPr>
              <w:widowControl/>
              <w:jc w:val="center"/>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rPr>
              <w:t>Value type</w:t>
            </w:r>
          </w:p>
        </w:tc>
        <w:tc>
          <w:tcPr>
            <w:tcW w:w="4111"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name</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00143D" w:rsidP="00A46316">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S</w:t>
            </w:r>
            <w:r>
              <w:rPr>
                <w:rFonts w:asciiTheme="majorHAnsi" w:eastAsia="ＭＳ ゴシック" w:hAnsiTheme="majorHAnsi" w:cstheme="majorHAnsi"/>
                <w:color w:val="000000"/>
                <w:kern w:val="0"/>
                <w:sz w:val="22"/>
              </w:rPr>
              <w:t>tring</w:t>
            </w:r>
          </w:p>
        </w:tc>
        <w:tc>
          <w:tcPr>
            <w:tcW w:w="4111"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00143D" w:rsidP="00A46316">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T</w:t>
            </w:r>
            <w:r>
              <w:rPr>
                <w:rFonts w:asciiTheme="majorHAnsi" w:eastAsia="ＭＳ ゴシック" w:hAnsiTheme="majorHAnsi" w:cstheme="majorHAnsi"/>
                <w:color w:val="000000"/>
                <w:kern w:val="0"/>
                <w:sz w:val="22"/>
              </w:rPr>
              <w:t>he name of operation result type</w:t>
            </w:r>
          </w:p>
        </w:tc>
      </w:tr>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ct</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00143D" w:rsidP="00A46316">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N</w:t>
            </w:r>
            <w:r>
              <w:rPr>
                <w:rFonts w:asciiTheme="majorHAnsi" w:eastAsia="ＭＳ ゴシック" w:hAnsiTheme="majorHAnsi" w:cstheme="majorHAnsi" w:hint="eastAsia"/>
                <w:color w:val="000000"/>
                <w:kern w:val="0"/>
                <w:sz w:val="22"/>
              </w:rPr>
              <w:t>umeric</w:t>
            </w:r>
          </w:p>
        </w:tc>
        <w:tc>
          <w:tcPr>
            <w:tcW w:w="4111"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00143D" w:rsidP="00A46316">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Record count</w:t>
            </w:r>
            <w:r>
              <w:rPr>
                <w:rFonts w:asciiTheme="majorHAnsi" w:eastAsia="ＭＳ ゴシック" w:hAnsiTheme="majorHAnsi" w:cstheme="majorHAnsi"/>
                <w:color w:val="000000"/>
                <w:kern w:val="0"/>
                <w:sz w:val="22"/>
              </w:rPr>
              <w:t xml:space="preserve"> of each operation result</w:t>
            </w:r>
          </w:p>
        </w:tc>
      </w:tr>
    </w:tbl>
    <w:p w:rsidR="00A46316" w:rsidRPr="00105FCC" w:rsidRDefault="00A46316" w:rsidP="00A46316">
      <w:pPr>
        <w:rPr>
          <w:rFonts w:asciiTheme="majorHAnsi" w:hAnsiTheme="majorHAnsi" w:cstheme="majorHAnsi"/>
        </w:rPr>
      </w:pPr>
    </w:p>
    <w:p w:rsidR="00A46316" w:rsidRPr="00105FCC" w:rsidRDefault="0000143D" w:rsidP="0000143D">
      <w:pPr>
        <w:pStyle w:val="52"/>
        <w:numPr>
          <w:ilvl w:val="0"/>
          <w:numId w:val="33"/>
        </w:numPr>
        <w:ind w:leftChars="0"/>
        <w:rPr>
          <w:rFonts w:asciiTheme="majorHAnsi" w:hAnsiTheme="majorHAnsi" w:cstheme="majorHAnsi"/>
        </w:rPr>
      </w:pPr>
      <w:r>
        <w:rPr>
          <w:rFonts w:asciiTheme="majorHAnsi" w:hAnsiTheme="majorHAnsi" w:cstheme="majorHAnsi"/>
        </w:rPr>
        <w:t>Operation result of each record</w:t>
      </w:r>
    </w:p>
    <w:p w:rsidR="00A46316" w:rsidRPr="00105FCC" w:rsidRDefault="0000143D" w:rsidP="00A46316">
      <w:pPr>
        <w:pStyle w:val="52"/>
        <w:ind w:firstLineChars="200" w:firstLine="420"/>
        <w:rPr>
          <w:rFonts w:asciiTheme="majorHAnsi" w:hAnsiTheme="majorHAnsi" w:cstheme="majorHAnsi"/>
        </w:rPr>
      </w:pPr>
      <w:r>
        <w:rPr>
          <w:rFonts w:asciiTheme="majorHAnsi" w:hAnsiTheme="majorHAnsi" w:cstheme="majorHAnsi"/>
        </w:rPr>
        <w:t>(</w:t>
      </w:r>
      <w:r w:rsidR="00A46316" w:rsidRPr="00105FCC">
        <w:rPr>
          <w:rFonts w:asciiTheme="majorHAnsi" w:hAnsiTheme="majorHAnsi" w:cstheme="majorHAnsi"/>
        </w:rPr>
        <w:t>JSON</w:t>
      </w:r>
      <w:r>
        <w:rPr>
          <w:rFonts w:asciiTheme="majorHAnsi" w:hAnsiTheme="majorHAnsi" w:cstheme="majorHAnsi"/>
        </w:rPr>
        <w:t xml:space="preserve"> </w:t>
      </w:r>
      <w:r>
        <w:rPr>
          <w:rFonts w:asciiTheme="majorHAnsi" w:hAnsiTheme="majorHAnsi" w:cstheme="majorHAnsi" w:hint="eastAsia"/>
        </w:rPr>
        <w:t>f</w:t>
      </w:r>
      <w:r>
        <w:rPr>
          <w:rFonts w:asciiTheme="majorHAnsi" w:hAnsiTheme="majorHAnsi" w:cstheme="majorHAnsi"/>
        </w:rPr>
        <w:t>ormat)</w:t>
      </w:r>
    </w:p>
    <w:p w:rsidR="00A46316" w:rsidRPr="00105FCC" w:rsidRDefault="0000143D" w:rsidP="00A46316">
      <w:pPr>
        <w:pStyle w:val="52"/>
        <w:ind w:firstLineChars="300" w:firstLine="630"/>
        <w:rPr>
          <w:rFonts w:asciiTheme="majorHAnsi" w:hAnsiTheme="majorHAnsi" w:cstheme="majorHAnsi"/>
        </w:rPr>
      </w:pPr>
      <w:r w:rsidRPr="00A349A6">
        <w:rPr>
          <w:rFonts w:asciiTheme="majorHAnsi" w:hAnsiTheme="majorHAnsi" w:cstheme="majorHAnsi"/>
        </w:rPr>
        <w:t>Stored as array with numeric key value starting from 0 in</w:t>
      </w:r>
      <w:r w:rsidRPr="0000143D">
        <w:rPr>
          <w:rFonts w:asciiTheme="majorHAnsi" w:hAnsiTheme="majorHAnsi" w:cstheme="majorHAnsi"/>
        </w:rPr>
        <w:t xml:space="preserve"> key{resultdata}-&gt;key{LIST}-&gt;key{RAW}-&gt;key{Record number sent as parameter</w:t>
      </w:r>
      <w:r>
        <w:rPr>
          <w:rFonts w:asciiTheme="majorHAnsi" w:hAnsiTheme="majorHAnsi" w:cstheme="majorHAnsi"/>
        </w:rPr>
        <w:t xml:space="preserve"> </w:t>
      </w:r>
      <w:r w:rsidRPr="0000143D">
        <w:rPr>
          <w:rFonts w:asciiTheme="majorHAnsi" w:hAnsiTheme="majorHAnsi" w:cstheme="majorHAnsi"/>
        </w:rPr>
        <w:t>(No need to send column information),</w:t>
      </w:r>
      <w:r>
        <w:rPr>
          <w:rFonts w:asciiTheme="majorHAnsi" w:hAnsiTheme="majorHAnsi" w:cstheme="majorHAnsi"/>
        </w:rPr>
        <w:t xml:space="preserve"> </w:t>
      </w:r>
      <w:r w:rsidRPr="0000143D">
        <w:rPr>
          <w:rFonts w:asciiTheme="majorHAnsi" w:hAnsiTheme="majorHAnsi" w:cstheme="majorHAnsi"/>
        </w:rPr>
        <w:t>number starts from 0 as default}</w:t>
      </w:r>
    </w:p>
    <w:p w:rsidR="00A46316" w:rsidRPr="00105FCC" w:rsidRDefault="00A46316" w:rsidP="00A46316">
      <w:pPr>
        <w:pStyle w:val="52"/>
        <w:rPr>
          <w:rFonts w:asciiTheme="majorHAnsi" w:hAnsiTheme="majorHAnsi" w:cstheme="majorHAnsi"/>
        </w:rPr>
      </w:pPr>
    </w:p>
    <w:p w:rsidR="00A46316" w:rsidRPr="00105FCC" w:rsidRDefault="0000143D" w:rsidP="00A46316">
      <w:pPr>
        <w:pStyle w:val="af2"/>
        <w:rPr>
          <w:rFonts w:asciiTheme="majorHAnsi" w:hAnsiTheme="majorHAnsi" w:cstheme="majorHAnsi"/>
        </w:rPr>
      </w:pPr>
      <w:r>
        <w:rPr>
          <w:rFonts w:asciiTheme="majorHAnsi" w:hAnsiTheme="majorHAnsi" w:cstheme="majorHAnsi"/>
        </w:rPr>
        <w:t>Table</w:t>
      </w:r>
      <w:r w:rsidR="00A46316"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5F1F35">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5F1F35">
        <w:rPr>
          <w:rFonts w:asciiTheme="majorHAnsi" w:hAnsiTheme="majorHAnsi" w:cstheme="majorHAnsi"/>
          <w:noProof/>
        </w:rPr>
        <w:t>11</w:t>
      </w:r>
      <w:r w:rsidR="00A826AC">
        <w:rPr>
          <w:rFonts w:asciiTheme="majorHAnsi" w:hAnsiTheme="majorHAnsi" w:cstheme="majorHAnsi"/>
        </w:rPr>
        <w:fldChar w:fldCharType="end"/>
      </w:r>
      <w:r w:rsidR="00A46316" w:rsidRPr="00105FCC">
        <w:rPr>
          <w:rFonts w:asciiTheme="majorHAnsi" w:hAnsiTheme="majorHAnsi" w:cstheme="majorHAnsi"/>
        </w:rPr>
        <w:t xml:space="preserve"> Key</w:t>
      </w:r>
      <w:r>
        <w:rPr>
          <w:rFonts w:asciiTheme="majorHAnsi" w:hAnsiTheme="majorHAnsi" w:cstheme="majorHAnsi" w:hint="eastAsia"/>
        </w:rPr>
        <w:t xml:space="preserve"> parameter list</w:t>
      </w:r>
    </w:p>
    <w:tbl>
      <w:tblPr>
        <w:tblW w:w="8125" w:type="dxa"/>
        <w:jc w:val="center"/>
        <w:tblCellMar>
          <w:left w:w="99" w:type="dxa"/>
          <w:right w:w="99" w:type="dxa"/>
        </w:tblCellMar>
        <w:tblLook w:val="04A0" w:firstRow="1" w:lastRow="0" w:firstColumn="1" w:lastColumn="0" w:noHBand="0" w:noVBand="1"/>
      </w:tblPr>
      <w:tblGrid>
        <w:gridCol w:w="2126"/>
        <w:gridCol w:w="1843"/>
        <w:gridCol w:w="4156"/>
      </w:tblGrid>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002B62"/>
            <w:vAlign w:val="bottom"/>
            <w:hideMark/>
          </w:tcPr>
          <w:p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843" w:type="dxa"/>
            <w:tcBorders>
              <w:top w:val="single" w:sz="4" w:space="0" w:color="auto"/>
              <w:left w:val="nil"/>
              <w:bottom w:val="single" w:sz="4" w:space="0" w:color="auto"/>
              <w:right w:val="nil"/>
            </w:tcBorders>
            <w:shd w:val="clear" w:color="auto" w:fill="002B62"/>
            <w:noWrap/>
            <w:vAlign w:val="bottom"/>
            <w:hideMark/>
          </w:tcPr>
          <w:p w:rsidR="00A46316" w:rsidRPr="00105FCC" w:rsidRDefault="0000143D" w:rsidP="00A46316">
            <w:pPr>
              <w:widowControl/>
              <w:jc w:val="center"/>
              <w:rPr>
                <w:rFonts w:asciiTheme="majorHAnsi" w:eastAsia="ＭＳ ゴシック" w:hAnsiTheme="majorHAnsi" w:cstheme="majorHAnsi"/>
                <w:b/>
                <w:bCs/>
                <w:color w:val="FFFFFF"/>
                <w:kern w:val="0"/>
                <w:sz w:val="22"/>
              </w:rPr>
            </w:pPr>
            <w:r>
              <w:rPr>
                <w:rFonts w:asciiTheme="majorHAnsi" w:eastAsia="ＭＳ ゴシック" w:hAnsiTheme="majorHAnsi" w:cstheme="majorHAnsi" w:hint="eastAsia"/>
                <w:b/>
                <w:bCs/>
                <w:color w:val="FFFFFF"/>
                <w:kern w:val="0"/>
                <w:sz w:val="22"/>
              </w:rPr>
              <w:t>V</w:t>
            </w:r>
            <w:r>
              <w:rPr>
                <w:rFonts w:asciiTheme="majorHAnsi" w:eastAsia="ＭＳ ゴシック" w:hAnsiTheme="majorHAnsi" w:cstheme="majorHAnsi"/>
                <w:b/>
                <w:bCs/>
                <w:color w:val="FFFFFF"/>
                <w:kern w:val="0"/>
                <w:sz w:val="22"/>
              </w:rPr>
              <w:t>alue type</w:t>
            </w:r>
          </w:p>
        </w:tc>
        <w:tc>
          <w:tcPr>
            <w:tcW w:w="4156"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0</w:t>
            </w:r>
          </w:p>
        </w:tc>
        <w:tc>
          <w:tcPr>
            <w:tcW w:w="1843" w:type="dxa"/>
            <w:tcBorders>
              <w:top w:val="single" w:sz="4" w:space="0" w:color="auto"/>
              <w:left w:val="nil"/>
              <w:bottom w:val="single" w:sz="4" w:space="0" w:color="auto"/>
              <w:right w:val="single" w:sz="4" w:space="0" w:color="000000"/>
            </w:tcBorders>
            <w:shd w:val="clear" w:color="auto" w:fill="auto"/>
            <w:vAlign w:val="center"/>
            <w:hideMark/>
          </w:tcPr>
          <w:p w:rsidR="00A46316" w:rsidRPr="00105FCC" w:rsidRDefault="0000143D" w:rsidP="00A46316">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S</w:t>
            </w:r>
            <w:r>
              <w:rPr>
                <w:rFonts w:asciiTheme="majorHAnsi" w:eastAsia="ＭＳ ゴシック" w:hAnsiTheme="majorHAnsi" w:cstheme="majorHAnsi"/>
                <w:color w:val="000000"/>
                <w:kern w:val="0"/>
                <w:sz w:val="22"/>
              </w:rPr>
              <w:t>tring</w:t>
            </w:r>
          </w:p>
        </w:tc>
        <w:tc>
          <w:tcPr>
            <w:tcW w:w="4156"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00143D" w:rsidP="0000143D">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R</w:t>
            </w:r>
            <w:r>
              <w:rPr>
                <w:rFonts w:asciiTheme="majorHAnsi" w:eastAsia="ＭＳ ゴシック" w:hAnsiTheme="majorHAnsi" w:cstheme="majorHAnsi"/>
                <w:color w:val="000000"/>
                <w:kern w:val="0"/>
                <w:sz w:val="22"/>
              </w:rPr>
              <w:t xml:space="preserve">esult code </w:t>
            </w:r>
            <w:r w:rsidR="00A46316" w:rsidRPr="00105FCC">
              <w:rPr>
                <w:rFonts w:asciiTheme="majorHAnsi" w:eastAsia="ＭＳ ゴシック" w:hAnsiTheme="majorHAnsi" w:cstheme="majorHAnsi"/>
                <w:color w:val="000000"/>
                <w:kern w:val="0"/>
                <w:sz w:val="22"/>
              </w:rPr>
              <w:t>(</w:t>
            </w:r>
            <w:r>
              <w:rPr>
                <w:rFonts w:asciiTheme="majorHAnsi" w:eastAsia="ＭＳ ゴシック" w:hAnsiTheme="majorHAnsi" w:cstheme="majorHAnsi" w:hint="eastAsia"/>
                <w:color w:val="000000"/>
                <w:kern w:val="0"/>
                <w:sz w:val="22"/>
              </w:rPr>
              <w:t>r</w:t>
            </w:r>
            <w:r>
              <w:rPr>
                <w:rFonts w:asciiTheme="majorHAnsi" w:eastAsia="ＭＳ ゴシック" w:hAnsiTheme="majorHAnsi" w:cstheme="majorHAnsi"/>
                <w:color w:val="000000"/>
                <w:kern w:val="0"/>
                <w:sz w:val="22"/>
              </w:rPr>
              <w:t>efer to the table below</w:t>
            </w:r>
            <w:r w:rsidR="00A46316" w:rsidRPr="00105FCC">
              <w:rPr>
                <w:rFonts w:asciiTheme="majorHAnsi" w:eastAsia="ＭＳ ゴシック" w:hAnsiTheme="majorHAnsi" w:cstheme="majorHAnsi"/>
                <w:color w:val="000000"/>
                <w:kern w:val="0"/>
                <w:sz w:val="22"/>
              </w:rPr>
              <w:t>)</w:t>
            </w:r>
          </w:p>
        </w:tc>
      </w:tr>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1</w:t>
            </w:r>
          </w:p>
        </w:tc>
        <w:tc>
          <w:tcPr>
            <w:tcW w:w="1843" w:type="dxa"/>
            <w:tcBorders>
              <w:top w:val="single" w:sz="4" w:space="0" w:color="auto"/>
              <w:left w:val="nil"/>
              <w:bottom w:val="single" w:sz="4" w:space="0" w:color="auto"/>
              <w:right w:val="single" w:sz="4" w:space="0" w:color="000000"/>
            </w:tcBorders>
            <w:shd w:val="clear" w:color="auto" w:fill="auto"/>
            <w:vAlign w:val="center"/>
            <w:hideMark/>
          </w:tcPr>
          <w:p w:rsidR="00A46316" w:rsidRPr="00105FCC" w:rsidRDefault="0000143D" w:rsidP="00A46316">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S</w:t>
            </w:r>
            <w:r>
              <w:rPr>
                <w:rFonts w:asciiTheme="majorHAnsi" w:eastAsia="ＭＳ ゴシック" w:hAnsiTheme="majorHAnsi" w:cstheme="majorHAnsi"/>
                <w:color w:val="000000"/>
                <w:kern w:val="0"/>
                <w:sz w:val="22"/>
              </w:rPr>
              <w:t>tring</w:t>
            </w:r>
          </w:p>
        </w:tc>
        <w:tc>
          <w:tcPr>
            <w:tcW w:w="4156"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00143D" w:rsidP="00A46316">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D</w:t>
            </w:r>
            <w:r>
              <w:rPr>
                <w:rFonts w:asciiTheme="majorHAnsi" w:eastAsia="ＭＳ ゴシック" w:hAnsiTheme="majorHAnsi" w:cstheme="majorHAnsi"/>
                <w:color w:val="000000"/>
                <w:kern w:val="0"/>
                <w:sz w:val="22"/>
              </w:rPr>
              <w:t xml:space="preserve">etail code </w:t>
            </w:r>
            <w:r w:rsidRPr="00105FCC">
              <w:rPr>
                <w:rFonts w:asciiTheme="majorHAnsi" w:eastAsia="ＭＳ ゴシック" w:hAnsiTheme="majorHAnsi" w:cstheme="majorHAnsi"/>
                <w:color w:val="000000"/>
                <w:kern w:val="0"/>
                <w:sz w:val="22"/>
              </w:rPr>
              <w:t>(</w:t>
            </w:r>
            <w:r>
              <w:rPr>
                <w:rFonts w:asciiTheme="majorHAnsi" w:eastAsia="ＭＳ ゴシック" w:hAnsiTheme="majorHAnsi" w:cstheme="majorHAnsi" w:hint="eastAsia"/>
                <w:color w:val="000000"/>
                <w:kern w:val="0"/>
                <w:sz w:val="22"/>
              </w:rPr>
              <w:t>r</w:t>
            </w:r>
            <w:r>
              <w:rPr>
                <w:rFonts w:asciiTheme="majorHAnsi" w:eastAsia="ＭＳ ゴシック" w:hAnsiTheme="majorHAnsi" w:cstheme="majorHAnsi"/>
                <w:color w:val="000000"/>
                <w:kern w:val="0"/>
                <w:sz w:val="22"/>
              </w:rPr>
              <w:t>efer to the table below</w:t>
            </w:r>
            <w:r w:rsidRPr="00105FCC">
              <w:rPr>
                <w:rFonts w:asciiTheme="majorHAnsi" w:eastAsia="ＭＳ ゴシック" w:hAnsiTheme="majorHAnsi" w:cstheme="majorHAnsi"/>
                <w:color w:val="000000"/>
                <w:kern w:val="0"/>
                <w:sz w:val="22"/>
              </w:rPr>
              <w:t>)</w:t>
            </w:r>
          </w:p>
        </w:tc>
      </w:tr>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2</w:t>
            </w:r>
          </w:p>
        </w:tc>
        <w:tc>
          <w:tcPr>
            <w:tcW w:w="1843" w:type="dxa"/>
            <w:tcBorders>
              <w:top w:val="single" w:sz="4" w:space="0" w:color="auto"/>
              <w:left w:val="nil"/>
              <w:bottom w:val="single" w:sz="4" w:space="0" w:color="auto"/>
              <w:right w:val="single" w:sz="4" w:space="0" w:color="000000"/>
            </w:tcBorders>
            <w:shd w:val="clear" w:color="auto" w:fill="auto"/>
            <w:vAlign w:val="center"/>
            <w:hideMark/>
          </w:tcPr>
          <w:p w:rsidR="00A46316" w:rsidRPr="00105FCC" w:rsidRDefault="0000143D" w:rsidP="00A46316">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S</w:t>
            </w:r>
            <w:r>
              <w:rPr>
                <w:rFonts w:asciiTheme="majorHAnsi" w:eastAsia="ＭＳ ゴシック" w:hAnsiTheme="majorHAnsi" w:cstheme="majorHAnsi"/>
                <w:color w:val="000000"/>
                <w:kern w:val="0"/>
                <w:sz w:val="22"/>
              </w:rPr>
              <w:t>tring</w:t>
            </w:r>
          </w:p>
        </w:tc>
        <w:tc>
          <w:tcPr>
            <w:tcW w:w="4156"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00143D" w:rsidP="00A46316">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E</w:t>
            </w:r>
            <w:r>
              <w:rPr>
                <w:rFonts w:asciiTheme="majorHAnsi" w:eastAsia="ＭＳ ゴシック" w:hAnsiTheme="majorHAnsi" w:cstheme="majorHAnsi"/>
                <w:color w:val="000000"/>
                <w:kern w:val="0"/>
                <w:sz w:val="22"/>
              </w:rPr>
              <w:t>rror message</w:t>
            </w:r>
          </w:p>
        </w:tc>
      </w:tr>
    </w:tbl>
    <w:p w:rsidR="00A46316" w:rsidRPr="00105FCC" w:rsidRDefault="00A46316" w:rsidP="00A46316">
      <w:pPr>
        <w:rPr>
          <w:rFonts w:asciiTheme="majorHAnsi" w:hAnsiTheme="majorHAnsi" w:cstheme="majorHAnsi"/>
        </w:rPr>
      </w:pPr>
    </w:p>
    <w:p w:rsidR="00A46316" w:rsidRPr="00105FCC" w:rsidRDefault="00105FCC" w:rsidP="00A46316">
      <w:pPr>
        <w:pStyle w:val="52"/>
        <w:rPr>
          <w:rFonts w:asciiTheme="majorHAnsi" w:hAnsiTheme="majorHAnsi" w:cstheme="majorHAnsi"/>
        </w:rPr>
      </w:pPr>
      <w:r w:rsidRPr="00105FCC">
        <w:rPr>
          <w:rFonts w:asciiTheme="majorHAnsi" w:hAnsiTheme="majorHAnsi" w:cstheme="majorHAnsi"/>
        </w:rPr>
        <w:lastRenderedPageBreak/>
        <w:t>・</w:t>
      </w:r>
      <w:r w:rsidR="0000143D">
        <w:rPr>
          <w:rFonts w:asciiTheme="majorHAnsi" w:hAnsiTheme="majorHAnsi" w:cstheme="majorHAnsi"/>
        </w:rPr>
        <w:t>Response hierarchy</w:t>
      </w:r>
    </w:p>
    <w:p w:rsidR="00A46316" w:rsidRPr="00105FCC" w:rsidRDefault="00A46316" w:rsidP="00A46316">
      <w:pPr>
        <w:pStyle w:val="52"/>
        <w:ind w:firstLineChars="200" w:firstLine="420"/>
        <w:rPr>
          <w:rFonts w:asciiTheme="majorHAnsi" w:hAnsiTheme="majorHAnsi" w:cstheme="majorHAnsi"/>
        </w:rPr>
      </w:pPr>
      <w:r w:rsidRPr="00105FCC">
        <w:rPr>
          <w:rFonts w:asciiTheme="majorHAnsi" w:hAnsiTheme="majorHAnsi" w:cstheme="majorHAnsi"/>
        </w:rPr>
        <w:t>resultdata</w:t>
      </w:r>
    </w:p>
    <w:p w:rsidR="00A46316" w:rsidRPr="00105FCC" w:rsidRDefault="00A46316" w:rsidP="00A46316">
      <w:pPr>
        <w:pStyle w:val="52"/>
        <w:ind w:firstLineChars="300" w:firstLine="63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rPr>
        <w:t>LIST</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rPr>
        <w:t>NORMAL</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├register</w:t>
      </w:r>
      <w:r w:rsidRPr="00105FCC">
        <w:rPr>
          <w:rFonts w:asciiTheme="majorHAnsi" w:hAnsiTheme="majorHAnsi" w:cstheme="majorHAnsi"/>
        </w:rPr>
        <w:t>: {name:,ct:}</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rPr>
        <w:t>update:</w:t>
      </w:r>
      <w:r w:rsidRPr="00105FCC">
        <w:rPr>
          <w:rFonts w:asciiTheme="majorHAnsi" w:hAnsiTheme="majorHAnsi" w:cstheme="majorHAnsi"/>
        </w:rPr>
        <w:t xml:space="preserve">　</w:t>
      </w:r>
      <w:r w:rsidRPr="00105FCC">
        <w:rPr>
          <w:rFonts w:asciiTheme="majorHAnsi" w:hAnsiTheme="majorHAnsi" w:cstheme="majorHAnsi"/>
        </w:rPr>
        <w:t>{name:,ct:}</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rPr>
        <w:t>delete:</w:t>
      </w:r>
      <w:r w:rsidRPr="00105FCC">
        <w:rPr>
          <w:rFonts w:asciiTheme="majorHAnsi" w:hAnsiTheme="majorHAnsi" w:cstheme="majorHAnsi"/>
        </w:rPr>
        <w:t xml:space="preserve">　</w:t>
      </w:r>
      <w:r w:rsidRPr="00105FCC">
        <w:rPr>
          <w:rFonts w:asciiTheme="majorHAnsi" w:hAnsiTheme="majorHAnsi" w:cstheme="majorHAnsi"/>
        </w:rPr>
        <w:t xml:space="preserve"> {name:,ct:}</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└error:</w:t>
      </w:r>
      <w:r w:rsidRPr="00105FCC">
        <w:rPr>
          <w:rFonts w:asciiTheme="majorHAnsi" w:hAnsiTheme="majorHAnsi" w:cstheme="majorHAnsi"/>
        </w:rPr>
        <w:t xml:space="preserve">   {name:,ct:}</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rPr>
        <w:t>｜</w:t>
      </w:r>
    </w:p>
    <w:p w:rsidR="00A46316" w:rsidRPr="00105FCC" w:rsidRDefault="00A46316" w:rsidP="00A46316">
      <w:pPr>
        <w:pStyle w:val="52"/>
        <w:ind w:firstLineChars="500" w:firstLine="1050"/>
        <w:rPr>
          <w:rFonts w:asciiTheme="majorHAnsi" w:hAnsiTheme="majorHAnsi" w:cstheme="majorHAnsi"/>
          <w:szCs w:val="21"/>
        </w:rPr>
      </w:pPr>
      <w:r w:rsidRPr="00105FCC">
        <w:rPr>
          <w:rFonts w:asciiTheme="majorHAnsi" w:hAnsiTheme="majorHAnsi" w:cstheme="majorHAnsi"/>
          <w:szCs w:val="21"/>
        </w:rPr>
        <w:t>└RAW</w:t>
      </w:r>
    </w:p>
    <w:p w:rsidR="00A46316" w:rsidRPr="00105FCC" w:rsidRDefault="00A46316" w:rsidP="00A46316">
      <w:pPr>
        <w:pStyle w:val="52"/>
        <w:ind w:firstLineChars="700" w:firstLine="1470"/>
        <w:rPr>
          <w:rFonts w:asciiTheme="majorHAnsi" w:hAnsiTheme="majorHAnsi" w:cstheme="majorHAnsi"/>
        </w:rPr>
      </w:pPr>
      <w:r w:rsidRPr="00105FCC">
        <w:rPr>
          <w:rFonts w:asciiTheme="majorHAnsi" w:hAnsiTheme="majorHAnsi" w:cstheme="majorHAnsi"/>
          <w:szCs w:val="21"/>
        </w:rPr>
        <w:t>├0:{0:,1:,2:}</w:t>
      </w:r>
    </w:p>
    <w:p w:rsidR="00A46316" w:rsidRPr="00105FCC" w:rsidRDefault="00A46316" w:rsidP="00A46316">
      <w:pPr>
        <w:pStyle w:val="52"/>
        <w:ind w:firstLineChars="700" w:firstLine="1470"/>
        <w:rPr>
          <w:rFonts w:asciiTheme="majorHAnsi" w:hAnsiTheme="majorHAnsi" w:cstheme="majorHAnsi"/>
        </w:rPr>
      </w:pPr>
      <w:r w:rsidRPr="00105FCC">
        <w:rPr>
          <w:rFonts w:asciiTheme="majorHAnsi" w:hAnsiTheme="majorHAnsi" w:cstheme="majorHAnsi"/>
          <w:szCs w:val="21"/>
        </w:rPr>
        <w:t>├1: {0:,1:,2:}</w:t>
      </w:r>
    </w:p>
    <w:p w:rsidR="00A46316" w:rsidRPr="00105FCC" w:rsidRDefault="00A46316" w:rsidP="00A46316">
      <w:pPr>
        <w:pStyle w:val="52"/>
        <w:ind w:firstLineChars="700" w:firstLine="1470"/>
        <w:rPr>
          <w:rFonts w:asciiTheme="majorHAnsi" w:hAnsiTheme="majorHAnsi" w:cstheme="majorHAnsi"/>
        </w:rPr>
      </w:pPr>
      <w:r w:rsidRPr="00105FCC">
        <w:rPr>
          <w:rFonts w:asciiTheme="majorHAnsi" w:hAnsiTheme="majorHAnsi" w:cstheme="majorHAnsi"/>
          <w:szCs w:val="21"/>
        </w:rPr>
        <w:t>├2: {0:,1:,2:}</w:t>
      </w:r>
    </w:p>
    <w:p w:rsidR="00A46316" w:rsidRPr="00105FCC" w:rsidRDefault="00A46316" w:rsidP="00205B14">
      <w:pPr>
        <w:pStyle w:val="52"/>
        <w:ind w:firstLineChars="700" w:firstLine="147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p>
    <w:p w:rsidR="00A46316" w:rsidRPr="00105FCC" w:rsidRDefault="00A46316" w:rsidP="00A46316">
      <w:pPr>
        <w:pStyle w:val="52"/>
        <w:ind w:firstLineChars="700" w:firstLine="1470"/>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w:t>
      </w:r>
    </w:p>
    <w:p w:rsidR="00A46316" w:rsidRPr="00105FCC" w:rsidRDefault="00A46316" w:rsidP="00D37B79">
      <w:pPr>
        <w:pStyle w:val="52"/>
        <w:ind w:firstLineChars="800" w:firstLine="1680"/>
        <w:rPr>
          <w:rFonts w:asciiTheme="majorHAnsi" w:hAnsiTheme="majorHAnsi" w:cstheme="majorHAnsi"/>
        </w:rPr>
      </w:pPr>
      <w:r w:rsidRPr="00105FCC">
        <w:rPr>
          <w:rFonts w:asciiTheme="majorHAnsi" w:hAnsiTheme="majorHAnsi" w:cstheme="majorHAnsi"/>
        </w:rPr>
        <w:t>・</w:t>
      </w:r>
    </w:p>
    <w:p w:rsidR="005F5131" w:rsidRPr="00105FCC" w:rsidRDefault="00105FCC" w:rsidP="00105FCC">
      <w:pPr>
        <w:pStyle w:val="52"/>
        <w:ind w:leftChars="0" w:left="0" w:firstLineChars="400" w:firstLine="840"/>
        <w:rPr>
          <w:rFonts w:asciiTheme="majorHAnsi" w:hAnsiTheme="majorHAnsi" w:cstheme="majorHAnsi"/>
        </w:rPr>
      </w:pPr>
      <w:r w:rsidRPr="00105FCC">
        <w:rPr>
          <w:rFonts w:asciiTheme="majorHAnsi" w:hAnsiTheme="majorHAnsi" w:cstheme="majorHAnsi"/>
        </w:rPr>
        <w:t>・</w:t>
      </w:r>
      <w:r w:rsidR="0000143D">
        <w:rPr>
          <w:rFonts w:asciiTheme="majorHAnsi" w:hAnsiTheme="majorHAnsi" w:cstheme="majorHAnsi" w:hint="eastAsia"/>
        </w:rPr>
        <w:t>R</w:t>
      </w:r>
      <w:r w:rsidR="0000143D">
        <w:rPr>
          <w:rFonts w:asciiTheme="majorHAnsi" w:hAnsiTheme="majorHAnsi" w:cstheme="majorHAnsi"/>
        </w:rPr>
        <w:t>esponse</w:t>
      </w:r>
    </w:p>
    <w:p w:rsidR="00105FCC" w:rsidRPr="00105FCC" w:rsidRDefault="00105FCC" w:rsidP="00105FCC">
      <w:pPr>
        <w:pStyle w:val="52"/>
        <w:ind w:leftChars="0" w:left="0" w:firstLineChars="400" w:firstLine="840"/>
        <w:rPr>
          <w:rFonts w:asciiTheme="majorHAnsi" w:hAnsiTheme="majorHAnsi" w:cstheme="majorHAnsi"/>
        </w:rPr>
      </w:pPr>
    </w:p>
    <w:p w:rsidR="005F5131" w:rsidRPr="00105FCC" w:rsidRDefault="005F5131" w:rsidP="005F5131">
      <w:pPr>
        <w:ind w:left="454"/>
        <w:rPr>
          <w:rFonts w:asciiTheme="majorHAnsi" w:hAnsiTheme="majorHAnsi" w:cstheme="majorHAnsi"/>
        </w:rPr>
      </w:pPr>
      <w:r w:rsidRPr="00105FCC">
        <w:rPr>
          <w:rFonts w:asciiTheme="majorHAnsi" w:hAnsiTheme="majorHAnsi" w:cstheme="majorHAnsi"/>
        </w:rPr>
        <w:t xml:space="preserve">　　</w:t>
      </w:r>
      <w:r w:rsidR="0000143D">
        <w:rPr>
          <w:rFonts w:asciiTheme="majorHAnsi" w:hAnsiTheme="majorHAnsi" w:cstheme="majorHAnsi" w:hint="eastAsia"/>
        </w:rPr>
        <w:t>T</w:t>
      </w:r>
      <w:r w:rsidR="0000143D">
        <w:rPr>
          <w:rFonts w:asciiTheme="majorHAnsi" w:hAnsiTheme="majorHAnsi" w:cstheme="majorHAnsi"/>
        </w:rPr>
        <w:t>he returned response is stored in JSON format</w:t>
      </w:r>
    </w:p>
    <w:tbl>
      <w:tblPr>
        <w:tblW w:w="8506" w:type="dxa"/>
        <w:jc w:val="center"/>
        <w:tblCellMar>
          <w:left w:w="99" w:type="dxa"/>
          <w:right w:w="99" w:type="dxa"/>
        </w:tblCellMar>
        <w:tblLook w:val="04A0" w:firstRow="1" w:lastRow="0" w:firstColumn="1" w:lastColumn="0" w:noHBand="0" w:noVBand="1"/>
      </w:tblPr>
      <w:tblGrid>
        <w:gridCol w:w="8506"/>
      </w:tblGrid>
      <w:tr w:rsidR="005F5131" w:rsidRPr="00105FCC" w:rsidTr="00CB4BD0">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"LIST":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"NORMAL":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"register":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0000143D">
              <w:rPr>
                <w:rFonts w:asciiTheme="majorHAnsi" w:eastAsia="ＭＳ ゴシック" w:hAnsiTheme="majorHAnsi" w:cstheme="majorHAnsi"/>
                <w:color w:val="000000"/>
                <w:kern w:val="0"/>
                <w:szCs w:val="21"/>
              </w:rPr>
              <w:t>Register</w:t>
            </w:r>
            <w:r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"update": {</w:t>
            </w:r>
          </w:p>
          <w:p w:rsidR="005F5131" w:rsidRPr="00105FCC" w:rsidRDefault="0000143D" w:rsidP="005F513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"name": “Update</w:t>
            </w:r>
            <w:r w:rsidR="005F5131"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"delete":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0000143D">
              <w:rPr>
                <w:rFonts w:asciiTheme="majorHAnsi" w:eastAsia="ＭＳ ゴシック" w:hAnsiTheme="majorHAnsi" w:cstheme="majorHAnsi"/>
                <w:color w:val="000000"/>
                <w:kern w:val="0"/>
                <w:szCs w:val="21"/>
              </w:rPr>
              <w:t>Discard</w:t>
            </w:r>
            <w:r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"revive":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0000143D">
              <w:rPr>
                <w:rFonts w:asciiTheme="majorHAnsi" w:eastAsia="ＭＳ ゴシック" w:hAnsiTheme="majorHAnsi" w:cstheme="majorHAnsi"/>
                <w:color w:val="000000"/>
                <w:kern w:val="0"/>
                <w:szCs w:val="21"/>
              </w:rPr>
              <w:t>Restore</w:t>
            </w:r>
            <w:r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"error":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0000143D">
              <w:rPr>
                <w:rFonts w:asciiTheme="majorHAnsi" w:eastAsia="ＭＳ ゴシック" w:hAnsiTheme="majorHAnsi" w:cstheme="majorHAnsi" w:hint="eastAsia"/>
                <w:color w:val="000000"/>
                <w:kern w:val="0"/>
                <w:szCs w:val="21"/>
              </w:rPr>
              <w:t>E</w:t>
            </w:r>
            <w:r w:rsidR="0000143D">
              <w:rPr>
                <w:rFonts w:asciiTheme="majorHAnsi" w:eastAsia="ＭＳ ゴシック" w:hAnsiTheme="majorHAnsi" w:cstheme="majorHAnsi"/>
                <w:color w:val="000000"/>
                <w:kern w:val="0"/>
                <w:szCs w:val="21"/>
              </w:rPr>
              <w:t>rror</w:t>
            </w:r>
            <w:r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"RAW": [</w:t>
            </w:r>
          </w:p>
          <w:p w:rsidR="0014216A" w:rsidRPr="00105FCC" w:rsidRDefault="005F5131" w:rsidP="0014216A">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14216A" w:rsidRPr="00105FCC">
              <w:rPr>
                <w:rFonts w:asciiTheme="majorHAnsi" w:eastAsia="ＭＳ ゴシック" w:hAnsiTheme="majorHAnsi" w:cstheme="majorHAnsi"/>
                <w:color w:val="000000"/>
                <w:kern w:val="0"/>
                <w:szCs w:val="21"/>
              </w:rPr>
              <w:t xml:space="preserve"> [</w:t>
            </w:r>
          </w:p>
          <w:p w:rsidR="0014216A" w:rsidRPr="00105FCC" w:rsidRDefault="002620F9" w:rsidP="0014216A">
            <w:pPr>
              <w:widowControl/>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w:t>
            </w:r>
            <w:r w:rsidR="004C0390">
              <w:rPr>
                <w:rFonts w:asciiTheme="majorHAnsi" w:eastAsia="ＭＳ ゴシック" w:hAnsiTheme="majorHAnsi" w:cstheme="majorHAnsi" w:hint="eastAsia"/>
                <w:color w:val="FF0000"/>
                <w:kern w:val="0"/>
                <w:szCs w:val="21"/>
              </w:rPr>
              <w:t>A</w:t>
            </w:r>
            <w:r w:rsidR="004C0390">
              <w:rPr>
                <w:rFonts w:asciiTheme="majorHAnsi" w:eastAsia="ＭＳ ゴシック" w:hAnsiTheme="majorHAnsi" w:cstheme="majorHAnsi"/>
                <w:color w:val="FF0000"/>
                <w:kern w:val="0"/>
                <w:szCs w:val="21"/>
              </w:rPr>
              <w:t xml:space="preserve">ppendix: </w:t>
            </w:r>
            <w:r w:rsidR="004C0390">
              <w:rPr>
                <w:rFonts w:asciiTheme="majorHAnsi" w:eastAsia="ＭＳ ゴシック" w:hAnsiTheme="majorHAnsi" w:cstheme="majorHAnsi" w:hint="eastAsia"/>
                <w:color w:val="FF0000"/>
                <w:kern w:val="0"/>
                <w:szCs w:val="21"/>
              </w:rPr>
              <w:t>R</w:t>
            </w:r>
            <w:r w:rsidR="004C0390">
              <w:rPr>
                <w:rFonts w:asciiTheme="majorHAnsi" w:eastAsia="ＭＳ ゴシック" w:hAnsiTheme="majorHAnsi" w:cstheme="majorHAnsi"/>
                <w:color w:val="FF0000"/>
                <w:kern w:val="0"/>
                <w:szCs w:val="21"/>
              </w:rPr>
              <w:t>esult code/</w:t>
            </w:r>
            <w:r w:rsidR="004C0390">
              <w:rPr>
                <w:rFonts w:asciiTheme="majorHAnsi" w:eastAsia="ＭＳ ゴシック" w:hAnsiTheme="majorHAnsi" w:cstheme="majorHAnsi" w:hint="eastAsia"/>
                <w:color w:val="FF0000"/>
                <w:kern w:val="0"/>
                <w:szCs w:val="21"/>
              </w:rPr>
              <w:t>D</w:t>
            </w:r>
            <w:r w:rsidR="004C0390">
              <w:rPr>
                <w:rFonts w:asciiTheme="majorHAnsi" w:eastAsia="ＭＳ ゴシック" w:hAnsiTheme="majorHAnsi" w:cstheme="majorHAnsi"/>
                <w:color w:val="FF0000"/>
                <w:kern w:val="0"/>
                <w:szCs w:val="21"/>
              </w:rPr>
              <w:t>etail code list</w:t>
            </w:r>
            <w:r w:rsidRPr="00105FCC">
              <w:rPr>
                <w:rFonts w:asciiTheme="majorHAnsi" w:eastAsia="ＭＳ ゴシック" w:hAnsiTheme="majorHAnsi" w:cstheme="majorHAnsi"/>
                <w:color w:val="FF0000"/>
                <w:kern w:val="0"/>
                <w:szCs w:val="21"/>
              </w:rPr>
              <w:t>・・・</w:t>
            </w:r>
          </w:p>
          <w:p w:rsidR="005F5131" w:rsidRPr="00105FCC" w:rsidRDefault="0014216A" w:rsidP="0014216A">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rsidR="0014216A" w:rsidRPr="00105FCC" w:rsidRDefault="0014216A" w:rsidP="0014216A">
            <w:pPr>
              <w:widowControl/>
              <w:ind w:firstLineChars="900" w:firstLine="189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w:t>
            </w:r>
            <w:r w:rsidR="004C0390">
              <w:rPr>
                <w:rFonts w:asciiTheme="majorHAnsi" w:eastAsia="ＭＳ ゴシック" w:hAnsiTheme="majorHAnsi" w:cstheme="majorHAnsi" w:hint="eastAsia"/>
                <w:color w:val="FF0000"/>
                <w:kern w:val="0"/>
                <w:szCs w:val="21"/>
              </w:rPr>
              <w:t>(</w:t>
            </w:r>
            <w:r w:rsidR="009C7B9A">
              <w:rPr>
                <w:rFonts w:asciiTheme="majorHAnsi" w:eastAsia="ＭＳ ゴシック" w:hAnsiTheme="majorHAnsi" w:cstheme="majorHAnsi"/>
                <w:color w:val="FF0000"/>
                <w:kern w:val="0"/>
                <w:szCs w:val="21"/>
              </w:rPr>
              <w:t>Abbr</w:t>
            </w:r>
            <w:r w:rsidR="004C0390">
              <w:rPr>
                <w:rFonts w:asciiTheme="majorHAnsi" w:eastAsia="ＭＳ ゴシック" w:hAnsiTheme="majorHAnsi" w:cstheme="majorHAnsi"/>
                <w:color w:val="FF0000"/>
                <w:kern w:val="0"/>
                <w:szCs w:val="21"/>
              </w:rPr>
              <w:t>)</w:t>
            </w:r>
            <w:r w:rsidRPr="00105FCC">
              <w:rPr>
                <w:rFonts w:asciiTheme="majorHAnsi" w:eastAsia="ＭＳ ゴシック" w:hAnsiTheme="majorHAnsi" w:cstheme="majorHAnsi"/>
                <w:color w:val="FF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F5131" w:rsidRPr="00105FCC" w:rsidTr="00CB4B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5F5131" w:rsidRPr="00105FCC" w:rsidRDefault="005F5131" w:rsidP="00CB4BD0">
            <w:pPr>
              <w:widowControl/>
              <w:jc w:val="left"/>
              <w:rPr>
                <w:rFonts w:asciiTheme="majorHAnsi" w:eastAsia="ＭＳ ゴシック" w:hAnsiTheme="majorHAnsi" w:cstheme="majorHAnsi"/>
                <w:color w:val="000000"/>
                <w:kern w:val="0"/>
                <w:sz w:val="22"/>
              </w:rPr>
            </w:pPr>
          </w:p>
        </w:tc>
      </w:tr>
      <w:tr w:rsidR="005F5131" w:rsidRPr="00105FCC" w:rsidTr="00CB4B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5F5131" w:rsidRPr="00105FCC" w:rsidRDefault="005F5131" w:rsidP="00CB4BD0">
            <w:pPr>
              <w:widowControl/>
              <w:jc w:val="left"/>
              <w:rPr>
                <w:rFonts w:asciiTheme="majorHAnsi" w:eastAsia="ＭＳ ゴシック" w:hAnsiTheme="majorHAnsi" w:cstheme="majorHAnsi"/>
                <w:color w:val="000000"/>
                <w:kern w:val="0"/>
                <w:sz w:val="22"/>
              </w:rPr>
            </w:pPr>
          </w:p>
        </w:tc>
      </w:tr>
    </w:tbl>
    <w:p w:rsidR="00A46316" w:rsidRPr="00105FCC" w:rsidRDefault="00A6616C" w:rsidP="00D37B79">
      <w:pPr>
        <w:pStyle w:val="52"/>
        <w:ind w:leftChars="0" w:left="0" w:firstLine="840"/>
        <w:rPr>
          <w:rFonts w:asciiTheme="majorHAnsi" w:hAnsiTheme="majorHAnsi" w:cstheme="majorHAnsi"/>
        </w:rPr>
      </w:pPr>
      <w:r w:rsidRPr="00A6616C">
        <w:rPr>
          <w:rFonts w:asciiTheme="majorHAnsi" w:hAnsiTheme="majorHAnsi" w:cstheme="majorHAnsi"/>
        </w:rPr>
        <w:t>Appendix: Result code/Detail code list</w:t>
      </w:r>
    </w:p>
    <w:tbl>
      <w:tblPr>
        <w:tblW w:w="10149" w:type="dxa"/>
        <w:tblInd w:w="-5" w:type="dxa"/>
        <w:tblCellMar>
          <w:left w:w="99" w:type="dxa"/>
          <w:right w:w="99" w:type="dxa"/>
        </w:tblCellMar>
        <w:tblLook w:val="04A0" w:firstRow="1" w:lastRow="0" w:firstColumn="1" w:lastColumn="0" w:noHBand="0" w:noVBand="1"/>
      </w:tblPr>
      <w:tblGrid>
        <w:gridCol w:w="1189"/>
        <w:gridCol w:w="654"/>
        <w:gridCol w:w="709"/>
        <w:gridCol w:w="7597"/>
      </w:tblGrid>
      <w:tr w:rsidR="00A46316" w:rsidRPr="00105FCC" w:rsidTr="00A6616C">
        <w:trPr>
          <w:trHeight w:val="270"/>
        </w:trPr>
        <w:tc>
          <w:tcPr>
            <w:tcW w:w="1189" w:type="dxa"/>
            <w:tcBorders>
              <w:top w:val="single" w:sz="4" w:space="0" w:color="auto"/>
              <w:left w:val="single" w:sz="4" w:space="0" w:color="auto"/>
              <w:bottom w:val="single" w:sz="4" w:space="0" w:color="auto"/>
              <w:right w:val="single" w:sz="4" w:space="0" w:color="auto"/>
            </w:tcBorders>
            <w:shd w:val="clear" w:color="auto" w:fill="002B62"/>
            <w:noWrap/>
            <w:vAlign w:val="center"/>
            <w:hideMark/>
          </w:tcPr>
          <w:p w:rsidR="00A6616C" w:rsidRPr="00105FCC" w:rsidRDefault="00A6616C" w:rsidP="00A46316">
            <w:pPr>
              <w:widowControl/>
              <w:jc w:val="center"/>
              <w:rPr>
                <w:rFonts w:asciiTheme="majorHAnsi" w:eastAsia="ＭＳ ゴシック" w:hAnsiTheme="majorHAnsi" w:cstheme="majorHAnsi"/>
                <w:color w:val="FFFFFF" w:themeColor="background1"/>
                <w:kern w:val="0"/>
                <w:sz w:val="18"/>
                <w:szCs w:val="18"/>
              </w:rPr>
            </w:pPr>
            <w:r>
              <w:rPr>
                <w:rFonts w:asciiTheme="majorHAnsi" w:eastAsia="ＭＳ ゴシック" w:hAnsiTheme="majorHAnsi" w:cstheme="majorHAnsi" w:hint="eastAsia"/>
                <w:color w:val="FFFFFF" w:themeColor="background1"/>
                <w:kern w:val="0"/>
                <w:sz w:val="18"/>
                <w:szCs w:val="18"/>
              </w:rPr>
              <w:t>O</w:t>
            </w:r>
            <w:r>
              <w:rPr>
                <w:rFonts w:asciiTheme="majorHAnsi" w:eastAsia="ＭＳ ゴシック" w:hAnsiTheme="majorHAnsi" w:cstheme="majorHAnsi"/>
                <w:color w:val="FFFFFF" w:themeColor="background1"/>
                <w:kern w:val="0"/>
                <w:sz w:val="18"/>
                <w:szCs w:val="18"/>
              </w:rPr>
              <w:t>peration</w:t>
            </w:r>
            <w:r>
              <w:rPr>
                <w:rFonts w:asciiTheme="majorHAnsi" w:eastAsia="ＭＳ ゴシック" w:hAnsiTheme="majorHAnsi" w:cstheme="majorHAnsi" w:hint="eastAsia"/>
                <w:color w:val="FFFFFF" w:themeColor="background1"/>
                <w:kern w:val="0"/>
                <w:sz w:val="18"/>
                <w:szCs w:val="18"/>
              </w:rPr>
              <w:t xml:space="preserve"> type</w:t>
            </w:r>
          </w:p>
        </w:tc>
        <w:tc>
          <w:tcPr>
            <w:tcW w:w="654" w:type="dxa"/>
            <w:tcBorders>
              <w:top w:val="single" w:sz="4" w:space="0" w:color="auto"/>
              <w:left w:val="nil"/>
              <w:bottom w:val="single" w:sz="4" w:space="0" w:color="auto"/>
              <w:right w:val="single" w:sz="4" w:space="0" w:color="auto"/>
            </w:tcBorders>
            <w:shd w:val="clear" w:color="auto" w:fill="002B62"/>
            <w:noWrap/>
            <w:vAlign w:val="center"/>
            <w:hideMark/>
          </w:tcPr>
          <w:p w:rsidR="00A46316" w:rsidRPr="00105FCC" w:rsidRDefault="00A6616C" w:rsidP="00A46316">
            <w:pPr>
              <w:widowControl/>
              <w:jc w:val="center"/>
              <w:rPr>
                <w:rFonts w:asciiTheme="majorHAnsi" w:eastAsia="ＭＳ ゴシック" w:hAnsiTheme="majorHAnsi" w:cstheme="majorHAnsi"/>
                <w:color w:val="FFFFFF" w:themeColor="background1"/>
                <w:kern w:val="0"/>
                <w:sz w:val="16"/>
                <w:szCs w:val="18"/>
              </w:rPr>
            </w:pPr>
            <w:r>
              <w:rPr>
                <w:rFonts w:asciiTheme="majorHAnsi" w:eastAsia="ＭＳ ゴシック" w:hAnsiTheme="majorHAnsi" w:cstheme="majorHAnsi" w:hint="eastAsia"/>
                <w:color w:val="FFFFFF" w:themeColor="background1"/>
                <w:kern w:val="0"/>
                <w:sz w:val="16"/>
                <w:szCs w:val="18"/>
              </w:rPr>
              <w:t>Result code</w:t>
            </w:r>
          </w:p>
        </w:tc>
        <w:tc>
          <w:tcPr>
            <w:tcW w:w="709" w:type="dxa"/>
            <w:tcBorders>
              <w:top w:val="single" w:sz="4" w:space="0" w:color="auto"/>
              <w:left w:val="nil"/>
              <w:bottom w:val="single" w:sz="4" w:space="0" w:color="auto"/>
              <w:right w:val="single" w:sz="4" w:space="0" w:color="auto"/>
            </w:tcBorders>
            <w:shd w:val="clear" w:color="auto" w:fill="002B62"/>
            <w:noWrap/>
            <w:vAlign w:val="center"/>
            <w:hideMark/>
          </w:tcPr>
          <w:p w:rsidR="00A46316" w:rsidRPr="00105FCC" w:rsidRDefault="00A6616C" w:rsidP="00A46316">
            <w:pPr>
              <w:widowControl/>
              <w:jc w:val="center"/>
              <w:rPr>
                <w:rFonts w:asciiTheme="majorHAnsi" w:eastAsia="ＭＳ ゴシック" w:hAnsiTheme="majorHAnsi" w:cstheme="majorHAnsi"/>
                <w:color w:val="FFFFFF" w:themeColor="background1"/>
                <w:kern w:val="0"/>
                <w:sz w:val="16"/>
                <w:szCs w:val="18"/>
              </w:rPr>
            </w:pPr>
            <w:r>
              <w:rPr>
                <w:rFonts w:asciiTheme="majorHAnsi" w:eastAsia="ＭＳ ゴシック" w:hAnsiTheme="majorHAnsi" w:cstheme="majorHAnsi" w:hint="eastAsia"/>
                <w:color w:val="FFFFFF" w:themeColor="background1"/>
                <w:kern w:val="0"/>
                <w:sz w:val="16"/>
                <w:szCs w:val="18"/>
              </w:rPr>
              <w:t>D</w:t>
            </w:r>
            <w:r>
              <w:rPr>
                <w:rFonts w:asciiTheme="majorHAnsi" w:eastAsia="ＭＳ ゴシック" w:hAnsiTheme="majorHAnsi" w:cstheme="majorHAnsi"/>
                <w:color w:val="FFFFFF" w:themeColor="background1"/>
                <w:kern w:val="0"/>
                <w:sz w:val="16"/>
                <w:szCs w:val="18"/>
              </w:rPr>
              <w:t>etail code</w:t>
            </w:r>
          </w:p>
        </w:tc>
        <w:tc>
          <w:tcPr>
            <w:tcW w:w="7597" w:type="dxa"/>
            <w:tcBorders>
              <w:top w:val="single" w:sz="4" w:space="0" w:color="auto"/>
              <w:left w:val="nil"/>
              <w:bottom w:val="single" w:sz="4" w:space="0" w:color="auto"/>
              <w:right w:val="single" w:sz="4" w:space="0" w:color="auto"/>
            </w:tcBorders>
            <w:shd w:val="clear" w:color="auto" w:fill="002B62"/>
            <w:noWrap/>
            <w:vAlign w:val="center"/>
            <w:hideMark/>
          </w:tcPr>
          <w:p w:rsidR="00A46316" w:rsidRPr="00105FCC" w:rsidRDefault="00A6616C" w:rsidP="00A46316">
            <w:pPr>
              <w:widowControl/>
              <w:jc w:val="center"/>
              <w:rPr>
                <w:rFonts w:asciiTheme="majorHAnsi" w:eastAsia="ＭＳ Ｐゴシック" w:hAnsiTheme="majorHAnsi" w:cstheme="majorHAnsi"/>
                <w:color w:val="FFFFFF" w:themeColor="background1"/>
                <w:kern w:val="0"/>
                <w:sz w:val="18"/>
                <w:szCs w:val="18"/>
              </w:rPr>
            </w:pPr>
            <w:r>
              <w:rPr>
                <w:rFonts w:asciiTheme="majorHAnsi" w:eastAsia="ＭＳ Ｐゴシック" w:hAnsiTheme="majorHAnsi" w:cstheme="majorHAnsi" w:hint="eastAsia"/>
                <w:color w:val="FFFFFF" w:themeColor="background1"/>
                <w:kern w:val="0"/>
                <w:sz w:val="18"/>
                <w:szCs w:val="18"/>
              </w:rPr>
              <w:t>D</w:t>
            </w:r>
            <w:r>
              <w:rPr>
                <w:rFonts w:asciiTheme="majorHAnsi" w:eastAsia="ＭＳ Ｐゴシック" w:hAnsiTheme="majorHAnsi" w:cstheme="majorHAnsi"/>
                <w:color w:val="FFFFFF" w:themeColor="background1"/>
                <w:kern w:val="0"/>
                <w:sz w:val="18"/>
                <w:szCs w:val="18"/>
              </w:rPr>
              <w:t>escription</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201</w:t>
            </w:r>
          </w:p>
        </w:tc>
        <w:tc>
          <w:tcPr>
            <w:tcW w:w="7597" w:type="dxa"/>
            <w:tcBorders>
              <w:top w:val="nil"/>
              <w:left w:val="nil"/>
              <w:bottom w:val="single" w:sz="4" w:space="0" w:color="auto"/>
              <w:right w:val="single" w:sz="4" w:space="0" w:color="auto"/>
            </w:tcBorders>
            <w:shd w:val="clear" w:color="000000" w:fill="FFFFFF"/>
            <w:noWrap/>
            <w:hideMark/>
          </w:tcPr>
          <w:p w:rsidR="00A6616C" w:rsidRPr="009F66D9" w:rsidRDefault="00A6616C" w:rsidP="00A6616C">
            <w:r w:rsidRPr="009F66D9">
              <w:t>Successfully registered</w:t>
            </w:r>
            <w: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Default="00A6616C" w:rsidP="00A6616C">
            <w:r w:rsidRPr="009F66D9">
              <w:t>Required item not entered</w:t>
            </w:r>
            <w: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kern w:val="0"/>
                <w:sz w:val="22"/>
              </w:rPr>
              <w:t>Some items are duplicated with</w:t>
            </w:r>
            <w:r w:rsidRPr="00A6616C">
              <w:rPr>
                <w:rFonts w:asciiTheme="majorHAnsi" w:eastAsia="ＭＳ Ｐゴシック" w:hAnsiTheme="majorHAnsi" w:cstheme="majorHAnsi"/>
                <w:kern w:val="0"/>
                <w:sz w:val="22"/>
              </w:rPr>
              <w:t xml:space="preserve"> the record</w:t>
            </w:r>
            <w:r>
              <w:rPr>
                <w:rFonts w:asciiTheme="majorHAnsi" w:eastAsia="ＭＳ Ｐゴシック" w:hAnsiTheme="majorHAnsi" w:cstheme="majorHAnsi"/>
                <w:kern w:val="0"/>
                <w:sz w:val="22"/>
              </w:rP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left"/>
              <w:rPr>
                <w:rFonts w:asciiTheme="majorHAnsi" w:eastAsia="ＭＳ Ｐゴシック" w:hAnsiTheme="majorHAnsi" w:cstheme="majorHAnsi"/>
                <w:kern w:val="0"/>
                <w:sz w:val="22"/>
              </w:rPr>
            </w:pPr>
            <w:r w:rsidRPr="00A6616C">
              <w:rPr>
                <w:rFonts w:asciiTheme="majorHAnsi" w:eastAsia="ＭＳ Ｐゴシック" w:hAnsiTheme="majorHAnsi" w:cstheme="majorHAnsi"/>
                <w:kern w:val="0"/>
                <w:sz w:val="22"/>
              </w:rPr>
              <w:t>There is a record that v</w:t>
            </w:r>
            <w:r>
              <w:rPr>
                <w:rFonts w:asciiTheme="majorHAnsi" w:eastAsia="ＭＳ Ｐゴシック" w:hAnsiTheme="majorHAnsi" w:cstheme="majorHAnsi"/>
                <w:kern w:val="0"/>
                <w:sz w:val="22"/>
              </w:rPr>
              <w:t>iolates duplication prohibition.</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left"/>
              <w:rPr>
                <w:rFonts w:asciiTheme="majorHAnsi" w:eastAsia="ＭＳ Ｐゴシック" w:hAnsiTheme="majorHAnsi" w:cstheme="majorHAnsi"/>
                <w:kern w:val="0"/>
                <w:sz w:val="22"/>
              </w:rPr>
            </w:pPr>
            <w:r w:rsidRPr="00A6616C">
              <w:rPr>
                <w:rFonts w:asciiTheme="majorHAnsi" w:eastAsia="ＭＳ Ｐゴシック" w:hAnsiTheme="majorHAnsi" w:cstheme="majorHAnsi"/>
                <w:kern w:val="0"/>
                <w:sz w:val="22"/>
              </w:rPr>
              <w:t>The length of the input value exceeds the specified number of bytes.</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The input value [value including NULL byte characters etc] is invalid.</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A value other than half-width integer was entered.</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Value out of range</w:t>
            </w:r>
            <w: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The entered value is below the minimum value or above the maximum value</w:t>
            </w:r>
            <w: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Input condition is not satisfied.</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A non-numeric value was entered.</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Tab or line feed was entered</w:t>
            </w:r>
            <w: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Tab was entered</w:t>
            </w:r>
            <w: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Input value is out of range.</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 xml:space="preserve">Input value is out of </w:t>
            </w:r>
            <w:r w:rsidR="003B4F62">
              <w:t xml:space="preserve">the </w:t>
            </w:r>
            <w:r w:rsidRPr="00C5070D">
              <w:t>range that can be processed normally by PHP function (checkdate).</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An unavailable value was selected.</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An item (primary key) that cannot be specified during registration was specified.</w:t>
            </w:r>
          </w:p>
        </w:tc>
      </w:tr>
      <w:tr w:rsidR="00A6616C" w:rsidRPr="00105FCC" w:rsidTr="00A6616C">
        <w:trPr>
          <w:trHeight w:val="285"/>
        </w:trPr>
        <w:tc>
          <w:tcPr>
            <w:tcW w:w="1189" w:type="dxa"/>
            <w:tcBorders>
              <w:top w:val="nil"/>
              <w:left w:val="single" w:sz="4" w:space="0" w:color="auto"/>
              <w:bottom w:val="nil"/>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nil"/>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09" w:type="dxa"/>
            <w:tcBorders>
              <w:top w:val="nil"/>
              <w:left w:val="nil"/>
              <w:bottom w:val="nil"/>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597" w:type="dxa"/>
            <w:tcBorders>
              <w:top w:val="nil"/>
              <w:left w:val="nil"/>
              <w:bottom w:val="nil"/>
              <w:right w:val="single" w:sz="4" w:space="0" w:color="auto"/>
            </w:tcBorders>
            <w:shd w:val="clear" w:color="000000" w:fill="FFFFFF"/>
            <w:noWrap/>
            <w:hideMark/>
          </w:tcPr>
          <w:p w:rsidR="00A6616C" w:rsidRPr="00C5070D" w:rsidRDefault="00A6616C" w:rsidP="00A6616C">
            <w:r w:rsidRPr="00C5070D">
              <w:t>Do not have maintenance permission</w:t>
            </w:r>
            <w:r>
              <w:t>.</w:t>
            </w:r>
          </w:p>
        </w:tc>
      </w:tr>
      <w:tr w:rsidR="00A6616C" w:rsidRPr="00105FCC" w:rsidTr="00A6616C">
        <w:trPr>
          <w:trHeight w:val="285"/>
        </w:trPr>
        <w:tc>
          <w:tcPr>
            <w:tcW w:w="1189"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double" w:sz="6" w:space="0" w:color="auto"/>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09" w:type="dxa"/>
            <w:tcBorders>
              <w:top w:val="double" w:sz="6" w:space="0" w:color="auto"/>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200</w:t>
            </w:r>
          </w:p>
        </w:tc>
        <w:tc>
          <w:tcPr>
            <w:tcW w:w="7597" w:type="dxa"/>
            <w:tcBorders>
              <w:top w:val="double" w:sz="6" w:space="0" w:color="auto"/>
              <w:left w:val="nil"/>
              <w:bottom w:val="single" w:sz="4" w:space="0" w:color="auto"/>
              <w:right w:val="single" w:sz="4" w:space="0" w:color="auto"/>
            </w:tcBorders>
            <w:shd w:val="clear" w:color="000000" w:fill="FFFFFF"/>
            <w:noWrap/>
            <w:hideMark/>
          </w:tcPr>
          <w:p w:rsidR="00A6616C" w:rsidRPr="00C5070D" w:rsidRDefault="00A6616C" w:rsidP="00A6616C">
            <w:r w:rsidRPr="00C5070D">
              <w:t>Successfully Updated</w:t>
            </w:r>
            <w: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Required fields are not entered.</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Some items are duplicated with the record.</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There is a record that violates duplication prohibition.</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The length of the input value exceeds the specified number of bytes.</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The input value [value including NULL byte characters] is invalid.</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Value other than a half-width integer has been entered.</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Value out of range</w:t>
            </w:r>
            <w: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The entered value is below the minimum value or above the maximum value</w:t>
            </w:r>
            <w: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The input conditions do not met.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A non-numeric value was entered.</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Tab and line feed was entered</w:t>
            </w:r>
            <w: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Tab was entered</w:t>
            </w:r>
            <w: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DB4435">
            <w:r w:rsidRPr="00C5070D">
              <w:t xml:space="preserve">Input value </w:t>
            </w:r>
            <w:r w:rsidR="00DB4435">
              <w:t>was</w:t>
            </w:r>
            <w:r w:rsidRPr="00C5070D">
              <w:t xml:space="preserve"> out of range.</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DB4435">
            <w:r w:rsidRPr="00C5070D">
              <w:t xml:space="preserve">Input value </w:t>
            </w:r>
            <w:r w:rsidR="00DB4435">
              <w:t>was</w:t>
            </w:r>
            <w:r w:rsidRPr="00C5070D">
              <w:t xml:space="preserve"> out of </w:t>
            </w:r>
            <w:r w:rsidR="003B4F62">
              <w:t xml:space="preserve">the </w:t>
            </w:r>
            <w:r w:rsidRPr="00C5070D">
              <w:t>range that can be processed normally by PHP function (checkdate).</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An unavailable value was selected.</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The update execution stop due to update of record from another session.</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3B4F62">
            <w:r w:rsidRPr="00C5070D">
              <w:t xml:space="preserve">An update to a discarded record </w:t>
            </w:r>
            <w:r w:rsidR="003B4F62">
              <w:t>was</w:t>
            </w:r>
            <w:r w:rsidRPr="00C5070D">
              <w:t xml:space="preserve"> about to be performed.</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lastRenderedPageBreak/>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3B4F62">
            <w:r w:rsidRPr="00C5070D">
              <w:t xml:space="preserve">The column of update target </w:t>
            </w:r>
            <w:r w:rsidR="003B4F62">
              <w:t>was</w:t>
            </w:r>
            <w:r w:rsidRPr="00C5070D">
              <w:t xml:space="preserve"> not specified.</w:t>
            </w:r>
          </w:p>
        </w:tc>
      </w:tr>
      <w:tr w:rsidR="00A6616C" w:rsidRPr="00105FCC" w:rsidTr="00A6616C">
        <w:trPr>
          <w:trHeight w:val="285"/>
        </w:trPr>
        <w:tc>
          <w:tcPr>
            <w:tcW w:w="1189" w:type="dxa"/>
            <w:tcBorders>
              <w:top w:val="nil"/>
              <w:left w:val="single" w:sz="4" w:space="0" w:color="auto"/>
              <w:bottom w:val="double" w:sz="6"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double" w:sz="6"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09" w:type="dxa"/>
            <w:tcBorders>
              <w:top w:val="nil"/>
              <w:left w:val="nil"/>
              <w:bottom w:val="double" w:sz="6"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597" w:type="dxa"/>
            <w:tcBorders>
              <w:top w:val="nil"/>
              <w:left w:val="nil"/>
              <w:bottom w:val="double" w:sz="6" w:space="0" w:color="auto"/>
              <w:right w:val="single" w:sz="4" w:space="0" w:color="auto"/>
            </w:tcBorders>
            <w:shd w:val="clear" w:color="000000" w:fill="FFFFFF"/>
            <w:noWrap/>
            <w:hideMark/>
          </w:tcPr>
          <w:p w:rsidR="00A6616C" w:rsidRPr="00C5070D" w:rsidRDefault="00A6616C" w:rsidP="00A6616C">
            <w:r w:rsidRPr="00C5070D">
              <w:t>Do not have maintenance permission</w:t>
            </w:r>
            <w:r>
              <w:t>.</w:t>
            </w:r>
          </w:p>
        </w:tc>
      </w:tr>
      <w:tr w:rsidR="00A6616C" w:rsidRPr="00105FCC" w:rsidTr="00A6616C">
        <w:trPr>
          <w:trHeight w:val="285"/>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iscard</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210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Successfully discarded</w:t>
            </w:r>
            <w: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iscard</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The length of the input value exceeds the specified number of bytes.</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iscard</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A6616C">
            <w:r w:rsidRPr="00C5070D">
              <w:t>The input value [value including NULL byte characters] is invalid.</w:t>
            </w:r>
          </w:p>
        </w:tc>
      </w:tr>
      <w:tr w:rsidR="003B4F62" w:rsidRPr="00105FCC" w:rsidTr="005061BB">
        <w:trPr>
          <w:trHeight w:val="270"/>
        </w:trPr>
        <w:tc>
          <w:tcPr>
            <w:tcW w:w="1189" w:type="dxa"/>
            <w:tcBorders>
              <w:top w:val="single" w:sz="4" w:space="0" w:color="auto"/>
              <w:left w:val="single" w:sz="4" w:space="0" w:color="auto"/>
              <w:bottom w:val="single" w:sz="4" w:space="0" w:color="auto"/>
              <w:right w:val="single" w:sz="4" w:space="0" w:color="auto"/>
            </w:tcBorders>
            <w:shd w:val="clear" w:color="auto" w:fill="002B62"/>
            <w:noWrap/>
            <w:vAlign w:val="center"/>
          </w:tcPr>
          <w:p w:rsidR="003B4F62" w:rsidRPr="00105FCC" w:rsidRDefault="003B4F62" w:rsidP="003B4F62">
            <w:pPr>
              <w:widowControl/>
              <w:jc w:val="center"/>
              <w:rPr>
                <w:rFonts w:asciiTheme="majorHAnsi" w:eastAsia="ＭＳ ゴシック" w:hAnsiTheme="majorHAnsi" w:cstheme="majorHAnsi"/>
                <w:color w:val="FFFFFF" w:themeColor="background1"/>
                <w:kern w:val="0"/>
                <w:sz w:val="18"/>
                <w:szCs w:val="18"/>
              </w:rPr>
            </w:pPr>
            <w:r>
              <w:rPr>
                <w:rFonts w:asciiTheme="majorHAnsi" w:eastAsia="ＭＳ ゴシック" w:hAnsiTheme="majorHAnsi" w:cstheme="majorHAnsi" w:hint="eastAsia"/>
                <w:color w:val="FFFFFF" w:themeColor="background1"/>
                <w:kern w:val="0"/>
                <w:sz w:val="18"/>
                <w:szCs w:val="18"/>
              </w:rPr>
              <w:t>O</w:t>
            </w:r>
            <w:r>
              <w:rPr>
                <w:rFonts w:asciiTheme="majorHAnsi" w:eastAsia="ＭＳ ゴシック" w:hAnsiTheme="majorHAnsi" w:cstheme="majorHAnsi"/>
                <w:color w:val="FFFFFF" w:themeColor="background1"/>
                <w:kern w:val="0"/>
                <w:sz w:val="18"/>
                <w:szCs w:val="18"/>
              </w:rPr>
              <w:t>peration</w:t>
            </w:r>
            <w:r>
              <w:rPr>
                <w:rFonts w:asciiTheme="majorHAnsi" w:eastAsia="ＭＳ ゴシック" w:hAnsiTheme="majorHAnsi" w:cstheme="majorHAnsi" w:hint="eastAsia"/>
                <w:color w:val="FFFFFF" w:themeColor="background1"/>
                <w:kern w:val="0"/>
                <w:sz w:val="18"/>
                <w:szCs w:val="18"/>
              </w:rPr>
              <w:t xml:space="preserve"> type</w:t>
            </w:r>
          </w:p>
        </w:tc>
        <w:tc>
          <w:tcPr>
            <w:tcW w:w="654" w:type="dxa"/>
            <w:tcBorders>
              <w:top w:val="single" w:sz="4" w:space="0" w:color="auto"/>
              <w:left w:val="nil"/>
              <w:bottom w:val="single" w:sz="4" w:space="0" w:color="auto"/>
              <w:right w:val="single" w:sz="4" w:space="0" w:color="auto"/>
            </w:tcBorders>
            <w:shd w:val="clear" w:color="auto" w:fill="002B62"/>
            <w:noWrap/>
            <w:vAlign w:val="center"/>
          </w:tcPr>
          <w:p w:rsidR="003B4F62" w:rsidRPr="00105FCC" w:rsidRDefault="003B4F62" w:rsidP="003B4F62">
            <w:pPr>
              <w:widowControl/>
              <w:jc w:val="center"/>
              <w:rPr>
                <w:rFonts w:asciiTheme="majorHAnsi" w:eastAsia="ＭＳ ゴシック" w:hAnsiTheme="majorHAnsi" w:cstheme="majorHAnsi"/>
                <w:color w:val="FFFFFF" w:themeColor="background1"/>
                <w:kern w:val="0"/>
                <w:sz w:val="16"/>
                <w:szCs w:val="18"/>
              </w:rPr>
            </w:pPr>
            <w:r>
              <w:rPr>
                <w:rFonts w:asciiTheme="majorHAnsi" w:eastAsia="ＭＳ ゴシック" w:hAnsiTheme="majorHAnsi" w:cstheme="majorHAnsi" w:hint="eastAsia"/>
                <w:color w:val="FFFFFF" w:themeColor="background1"/>
                <w:kern w:val="0"/>
                <w:sz w:val="16"/>
                <w:szCs w:val="18"/>
              </w:rPr>
              <w:t>Result code</w:t>
            </w:r>
          </w:p>
        </w:tc>
        <w:tc>
          <w:tcPr>
            <w:tcW w:w="709" w:type="dxa"/>
            <w:tcBorders>
              <w:top w:val="single" w:sz="4" w:space="0" w:color="auto"/>
              <w:left w:val="nil"/>
              <w:bottom w:val="single" w:sz="4" w:space="0" w:color="auto"/>
              <w:right w:val="single" w:sz="4" w:space="0" w:color="auto"/>
            </w:tcBorders>
            <w:shd w:val="clear" w:color="auto" w:fill="002B62"/>
            <w:noWrap/>
            <w:vAlign w:val="center"/>
          </w:tcPr>
          <w:p w:rsidR="003B4F62" w:rsidRPr="00105FCC" w:rsidRDefault="003B4F62" w:rsidP="003B4F62">
            <w:pPr>
              <w:widowControl/>
              <w:jc w:val="center"/>
              <w:rPr>
                <w:rFonts w:asciiTheme="majorHAnsi" w:eastAsia="ＭＳ ゴシック" w:hAnsiTheme="majorHAnsi" w:cstheme="majorHAnsi"/>
                <w:color w:val="FFFFFF" w:themeColor="background1"/>
                <w:kern w:val="0"/>
                <w:sz w:val="16"/>
                <w:szCs w:val="18"/>
              </w:rPr>
            </w:pPr>
            <w:r>
              <w:rPr>
                <w:rFonts w:asciiTheme="majorHAnsi" w:eastAsia="ＭＳ ゴシック" w:hAnsiTheme="majorHAnsi" w:cstheme="majorHAnsi" w:hint="eastAsia"/>
                <w:color w:val="FFFFFF" w:themeColor="background1"/>
                <w:kern w:val="0"/>
                <w:sz w:val="16"/>
                <w:szCs w:val="18"/>
              </w:rPr>
              <w:t>D</w:t>
            </w:r>
            <w:r>
              <w:rPr>
                <w:rFonts w:asciiTheme="majorHAnsi" w:eastAsia="ＭＳ ゴシック" w:hAnsiTheme="majorHAnsi" w:cstheme="majorHAnsi"/>
                <w:color w:val="FFFFFF" w:themeColor="background1"/>
                <w:kern w:val="0"/>
                <w:sz w:val="16"/>
                <w:szCs w:val="18"/>
              </w:rPr>
              <w:t>etail code</w:t>
            </w:r>
          </w:p>
        </w:tc>
        <w:tc>
          <w:tcPr>
            <w:tcW w:w="7597" w:type="dxa"/>
            <w:tcBorders>
              <w:top w:val="single" w:sz="4" w:space="0" w:color="auto"/>
              <w:left w:val="nil"/>
              <w:bottom w:val="single" w:sz="4" w:space="0" w:color="auto"/>
              <w:right w:val="single" w:sz="4" w:space="0" w:color="auto"/>
            </w:tcBorders>
            <w:shd w:val="clear" w:color="auto" w:fill="002B62"/>
            <w:noWrap/>
            <w:vAlign w:val="center"/>
          </w:tcPr>
          <w:p w:rsidR="003B4F62" w:rsidRPr="00105FCC" w:rsidRDefault="003B4F62" w:rsidP="003B4F62">
            <w:pPr>
              <w:widowControl/>
              <w:jc w:val="center"/>
              <w:rPr>
                <w:rFonts w:asciiTheme="majorHAnsi" w:eastAsia="ＭＳ Ｐゴシック" w:hAnsiTheme="majorHAnsi" w:cstheme="majorHAnsi"/>
                <w:color w:val="FFFFFF" w:themeColor="background1"/>
                <w:kern w:val="0"/>
                <w:sz w:val="18"/>
                <w:szCs w:val="18"/>
              </w:rPr>
            </w:pPr>
            <w:r>
              <w:rPr>
                <w:rFonts w:asciiTheme="majorHAnsi" w:eastAsia="ＭＳ Ｐゴシック" w:hAnsiTheme="majorHAnsi" w:cstheme="majorHAnsi" w:hint="eastAsia"/>
                <w:color w:val="FFFFFF" w:themeColor="background1"/>
                <w:kern w:val="0"/>
                <w:sz w:val="18"/>
                <w:szCs w:val="18"/>
              </w:rPr>
              <w:t>D</w:t>
            </w:r>
            <w:r>
              <w:rPr>
                <w:rFonts w:asciiTheme="majorHAnsi" w:eastAsia="ＭＳ Ｐゴシック" w:hAnsiTheme="majorHAnsi" w:cstheme="majorHAnsi"/>
                <w:color w:val="FFFFFF" w:themeColor="background1"/>
                <w:kern w:val="0"/>
                <w:sz w:val="18"/>
                <w:szCs w:val="18"/>
              </w:rPr>
              <w:t>escription</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iscard</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Pr="00C5070D" w:rsidRDefault="00A6616C" w:rsidP="00DB4435">
            <w:r w:rsidRPr="00C5070D">
              <w:t xml:space="preserve">The entered value </w:t>
            </w:r>
            <w:r w:rsidR="00DB4435">
              <w:t>was</w:t>
            </w:r>
            <w:r w:rsidRPr="00C5070D">
              <w:t xml:space="preserve"> below the minimum value or above the maximum value</w:t>
            </w:r>
            <w:r>
              <w:t>.</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iscard</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A6616C" w:rsidRDefault="00A6616C" w:rsidP="00DB4435">
            <w:r w:rsidRPr="00C5070D">
              <w:t xml:space="preserve">The input condition </w:t>
            </w:r>
            <w:r w:rsidR="00DB4435">
              <w:t>was</w:t>
            </w:r>
            <w:r w:rsidRPr="00C5070D">
              <w:t xml:space="preserve"> not satisfied.</w:t>
            </w:r>
          </w:p>
        </w:tc>
      </w:tr>
      <w:tr w:rsidR="00A6616C" w:rsidRPr="00105FCC"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iscard</w:t>
            </w:r>
          </w:p>
        </w:tc>
        <w:tc>
          <w:tcPr>
            <w:tcW w:w="654"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vAlign w:val="center"/>
            <w:hideMark/>
          </w:tcPr>
          <w:p w:rsidR="00A6616C" w:rsidRPr="00105FCC" w:rsidRDefault="00A6616C" w:rsidP="00DB4435">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T</w:t>
            </w:r>
            <w:r>
              <w:rPr>
                <w:rFonts w:asciiTheme="majorHAnsi" w:eastAsia="ＭＳ Ｐゴシック" w:hAnsiTheme="majorHAnsi" w:cstheme="majorHAnsi"/>
                <w:kern w:val="0"/>
                <w:sz w:val="22"/>
              </w:rPr>
              <w:t xml:space="preserve">ab </w:t>
            </w:r>
            <w:r w:rsidR="00DB4435">
              <w:rPr>
                <w:rFonts w:asciiTheme="majorHAnsi" w:eastAsia="ＭＳ Ｐゴシック" w:hAnsiTheme="majorHAnsi" w:cstheme="majorHAnsi"/>
                <w:kern w:val="0"/>
                <w:sz w:val="22"/>
              </w:rPr>
              <w:t>was</w:t>
            </w:r>
            <w:r>
              <w:rPr>
                <w:rFonts w:asciiTheme="majorHAnsi" w:eastAsia="ＭＳ Ｐゴシック" w:hAnsiTheme="majorHAnsi" w:cstheme="majorHAnsi"/>
                <w:kern w:val="0"/>
                <w:sz w:val="22"/>
              </w:rPr>
              <w:t xml:space="preserve"> entered.</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iscard</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3B4F62">
            <w:r w:rsidRPr="00485306">
              <w:t>The discard execution stopped due to update of record from another session.</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iscard</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3B4F62">
            <w:r w:rsidRPr="00485306">
              <w:t>Discarding a discarded record was about to be performed.</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iscard</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3B4F62">
            <w:r w:rsidRPr="00485306">
              <w:t>The column of discard target was not specified.</w:t>
            </w:r>
          </w:p>
        </w:tc>
      </w:tr>
      <w:tr w:rsidR="003B4F62" w:rsidRPr="00105FCC" w:rsidTr="005061BB">
        <w:trPr>
          <w:trHeight w:val="285"/>
        </w:trPr>
        <w:tc>
          <w:tcPr>
            <w:tcW w:w="1189" w:type="dxa"/>
            <w:tcBorders>
              <w:top w:val="nil"/>
              <w:left w:val="single" w:sz="4" w:space="0" w:color="auto"/>
              <w:bottom w:val="nil"/>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iscard</w:t>
            </w:r>
          </w:p>
        </w:tc>
        <w:tc>
          <w:tcPr>
            <w:tcW w:w="654" w:type="dxa"/>
            <w:tcBorders>
              <w:top w:val="nil"/>
              <w:left w:val="nil"/>
              <w:bottom w:val="nil"/>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09" w:type="dxa"/>
            <w:tcBorders>
              <w:top w:val="nil"/>
              <w:left w:val="nil"/>
              <w:bottom w:val="nil"/>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597" w:type="dxa"/>
            <w:tcBorders>
              <w:top w:val="nil"/>
              <w:left w:val="nil"/>
              <w:bottom w:val="nil"/>
              <w:right w:val="single" w:sz="4" w:space="0" w:color="auto"/>
            </w:tcBorders>
            <w:shd w:val="clear" w:color="000000" w:fill="FFFFFF"/>
            <w:noWrap/>
            <w:hideMark/>
          </w:tcPr>
          <w:p w:rsidR="003B4F62" w:rsidRPr="00485306" w:rsidRDefault="003B4F62" w:rsidP="003B4F62">
            <w:r w:rsidRPr="00485306">
              <w:t>Do not have maintenance permission</w:t>
            </w:r>
          </w:p>
        </w:tc>
      </w:tr>
      <w:tr w:rsidR="003B4F62" w:rsidRPr="00105FCC" w:rsidTr="005061BB">
        <w:trPr>
          <w:trHeight w:val="285"/>
        </w:trPr>
        <w:tc>
          <w:tcPr>
            <w:tcW w:w="1189" w:type="dxa"/>
            <w:tcBorders>
              <w:top w:val="double" w:sz="6" w:space="0" w:color="auto"/>
              <w:left w:val="single" w:sz="4" w:space="0" w:color="auto"/>
              <w:bottom w:val="single" w:sz="4"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double" w:sz="6" w:space="0" w:color="auto"/>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09" w:type="dxa"/>
            <w:tcBorders>
              <w:top w:val="double" w:sz="6" w:space="0" w:color="auto"/>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200</w:t>
            </w:r>
          </w:p>
        </w:tc>
        <w:tc>
          <w:tcPr>
            <w:tcW w:w="7597" w:type="dxa"/>
            <w:tcBorders>
              <w:top w:val="double" w:sz="6" w:space="0" w:color="auto"/>
              <w:left w:val="nil"/>
              <w:bottom w:val="single" w:sz="4" w:space="0" w:color="auto"/>
              <w:right w:val="single" w:sz="4" w:space="0" w:color="auto"/>
            </w:tcBorders>
            <w:shd w:val="clear" w:color="000000" w:fill="FFFFFF"/>
            <w:noWrap/>
            <w:hideMark/>
          </w:tcPr>
          <w:p w:rsidR="003B4F62" w:rsidRPr="00485306" w:rsidRDefault="003B4F62" w:rsidP="003B4F62">
            <w:r w:rsidRPr="00485306">
              <w:t>Successfully restored</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3B4F62">
            <w:r w:rsidRPr="00485306">
              <w:t>Required item not entered</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3B4F62">
            <w:r w:rsidRPr="00485306">
              <w:t>An item that cannot be updated was about to be updated when performing restoration.</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3B4F62">
            <w:r w:rsidRPr="00485306">
              <w:t>Some items are duplicated to the record.</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3B4F62">
            <w:r w:rsidRPr="00485306">
              <w:t>There is a record that violates duplication prohibition.</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3B4F62">
            <w:r w:rsidRPr="00485306">
              <w:t>The length of the input value exceeds the specified number of bytes.</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DB4435">
            <w:r w:rsidRPr="00485306">
              <w:t xml:space="preserve">The input value [value including NULL byte characters] </w:t>
            </w:r>
            <w:r w:rsidR="00DB4435">
              <w:t>was</w:t>
            </w:r>
            <w:r w:rsidRPr="00485306">
              <w:t xml:space="preserve"> invalid.</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DB4435">
            <w:r w:rsidRPr="00485306">
              <w:t xml:space="preserve">The entered value </w:t>
            </w:r>
            <w:r w:rsidR="00DB4435">
              <w:t>was</w:t>
            </w:r>
            <w:r w:rsidRPr="00485306">
              <w:t xml:space="preserve"> below the minimum value or above the maximum value</w:t>
            </w:r>
            <w:r w:rsidR="002A3A4C">
              <w:t>.</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DB4435" w:rsidP="00DB4435">
            <w:r>
              <w:t>The input condition</w:t>
            </w:r>
            <w:r w:rsidR="003B4F62" w:rsidRPr="00485306">
              <w:t xml:space="preserve"> </w:t>
            </w:r>
            <w:r>
              <w:t>was</w:t>
            </w:r>
            <w:r w:rsidR="003B4F62" w:rsidRPr="00485306">
              <w:t xml:space="preserve"> not </w:t>
            </w:r>
            <w:r w:rsidR="002A3A4C">
              <w:t>satisfied</w:t>
            </w:r>
            <w:r w:rsidR="003B4F62" w:rsidRPr="00485306">
              <w:t>.</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3B4F62">
            <w:r w:rsidRPr="00485306">
              <w:t>Tab was entered</w:t>
            </w:r>
            <w:r w:rsidR="002A3A4C">
              <w:t>.</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3B4F62">
            <w:r w:rsidRPr="00485306">
              <w:t>The restore execution stopped due to restore of record from another session.</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3B4F62">
            <w:r w:rsidRPr="00485306">
              <w:t>Restoring restored record was about to be performed.</w:t>
            </w:r>
          </w:p>
        </w:tc>
      </w:tr>
      <w:tr w:rsidR="003B4F62" w:rsidRPr="00105FCC"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3B4F62">
            <w:r w:rsidRPr="00485306">
              <w:t>The column of restore target can't be identified.</w:t>
            </w:r>
          </w:p>
        </w:tc>
      </w:tr>
      <w:tr w:rsidR="003B4F62" w:rsidRPr="00105FCC" w:rsidTr="005061BB">
        <w:trPr>
          <w:trHeight w:val="285"/>
        </w:trPr>
        <w:tc>
          <w:tcPr>
            <w:tcW w:w="1189" w:type="dxa"/>
            <w:tcBorders>
              <w:top w:val="nil"/>
              <w:left w:val="single" w:sz="4" w:space="0" w:color="auto"/>
              <w:bottom w:val="double" w:sz="6" w:space="0" w:color="auto"/>
              <w:right w:val="single" w:sz="4" w:space="0" w:color="auto"/>
            </w:tcBorders>
            <w:shd w:val="clear" w:color="000000" w:fill="FFFFFF"/>
            <w:noWrap/>
            <w:hideMark/>
          </w:tcPr>
          <w:p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double" w:sz="6"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09" w:type="dxa"/>
            <w:tcBorders>
              <w:top w:val="nil"/>
              <w:left w:val="nil"/>
              <w:bottom w:val="double" w:sz="6"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597" w:type="dxa"/>
            <w:tcBorders>
              <w:top w:val="nil"/>
              <w:left w:val="nil"/>
              <w:bottom w:val="double" w:sz="6" w:space="0" w:color="auto"/>
              <w:right w:val="single" w:sz="4" w:space="0" w:color="auto"/>
            </w:tcBorders>
            <w:shd w:val="clear" w:color="000000" w:fill="FFFFFF"/>
            <w:noWrap/>
            <w:hideMark/>
          </w:tcPr>
          <w:p w:rsidR="003B4F62" w:rsidRPr="00485306" w:rsidRDefault="003B4F62" w:rsidP="003B4F62">
            <w:r w:rsidRPr="00485306">
              <w:t>Do not have maintenance permission</w:t>
            </w:r>
            <w:r w:rsidR="002A3A4C">
              <w:t>.</w:t>
            </w:r>
          </w:p>
        </w:tc>
      </w:tr>
      <w:tr w:rsidR="003B4F62" w:rsidRPr="00105FCC" w:rsidTr="005061BB">
        <w:trPr>
          <w:trHeight w:val="285"/>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isplay</w:t>
            </w:r>
          </w:p>
        </w:tc>
        <w:tc>
          <w:tcPr>
            <w:tcW w:w="654"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09" w:type="dxa"/>
            <w:tcBorders>
              <w:top w:val="nil"/>
              <w:left w:val="nil"/>
              <w:bottom w:val="single" w:sz="4"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597" w:type="dxa"/>
            <w:tcBorders>
              <w:top w:val="nil"/>
              <w:left w:val="nil"/>
              <w:bottom w:val="single" w:sz="4" w:space="0" w:color="auto"/>
              <w:right w:val="single" w:sz="4" w:space="0" w:color="auto"/>
            </w:tcBorders>
            <w:shd w:val="clear" w:color="000000" w:fill="FFFFFF"/>
            <w:noWrap/>
            <w:hideMark/>
          </w:tcPr>
          <w:p w:rsidR="003B4F62" w:rsidRPr="00485306" w:rsidRDefault="003B4F62" w:rsidP="003B4F62">
            <w:r w:rsidRPr="00485306">
              <w:t>Validation error</w:t>
            </w:r>
          </w:p>
        </w:tc>
      </w:tr>
      <w:tr w:rsidR="003B4F62" w:rsidRPr="00105FCC" w:rsidTr="005061BB">
        <w:trPr>
          <w:trHeight w:val="285"/>
        </w:trPr>
        <w:tc>
          <w:tcPr>
            <w:tcW w:w="1189" w:type="dxa"/>
            <w:tcBorders>
              <w:top w:val="nil"/>
              <w:left w:val="single" w:sz="4" w:space="0" w:color="auto"/>
              <w:bottom w:val="nil"/>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isplay</w:t>
            </w:r>
          </w:p>
        </w:tc>
        <w:tc>
          <w:tcPr>
            <w:tcW w:w="654" w:type="dxa"/>
            <w:tcBorders>
              <w:top w:val="nil"/>
              <w:left w:val="nil"/>
              <w:bottom w:val="nil"/>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09" w:type="dxa"/>
            <w:tcBorders>
              <w:top w:val="nil"/>
              <w:left w:val="nil"/>
              <w:bottom w:val="nil"/>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597" w:type="dxa"/>
            <w:tcBorders>
              <w:top w:val="nil"/>
              <w:left w:val="nil"/>
              <w:bottom w:val="nil"/>
              <w:right w:val="single" w:sz="4" w:space="0" w:color="auto"/>
            </w:tcBorders>
            <w:shd w:val="clear" w:color="000000" w:fill="FFFFFF"/>
            <w:noWrap/>
            <w:hideMark/>
          </w:tcPr>
          <w:p w:rsidR="003B4F62" w:rsidRPr="00485306" w:rsidRDefault="003B4F62" w:rsidP="003B4F62">
            <w:r w:rsidRPr="00485306">
              <w:t>One of the following</w:t>
            </w:r>
            <w:r>
              <w:t xml:space="preserve"> (</w:t>
            </w:r>
            <w:r w:rsidRPr="00485306">
              <w:t>"All records", "Exclude discarded records" and "Only discarded records") is not selected</w:t>
            </w:r>
          </w:p>
        </w:tc>
      </w:tr>
      <w:tr w:rsidR="003B4F62" w:rsidRPr="00105FCC" w:rsidTr="00E63BB1">
        <w:trPr>
          <w:trHeight w:val="285"/>
        </w:trPr>
        <w:tc>
          <w:tcPr>
            <w:tcW w:w="1189" w:type="dxa"/>
            <w:tcBorders>
              <w:top w:val="double" w:sz="6" w:space="0" w:color="auto"/>
              <w:left w:val="single" w:sz="4" w:space="0" w:color="auto"/>
              <w:bottom w:val="double" w:sz="6"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54" w:type="dxa"/>
            <w:tcBorders>
              <w:top w:val="double" w:sz="6" w:space="0" w:color="auto"/>
              <w:left w:val="nil"/>
              <w:bottom w:val="double" w:sz="6"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09" w:type="dxa"/>
            <w:tcBorders>
              <w:top w:val="double" w:sz="6" w:space="0" w:color="auto"/>
              <w:left w:val="nil"/>
              <w:bottom w:val="double" w:sz="6" w:space="0" w:color="auto"/>
              <w:right w:val="single" w:sz="4" w:space="0" w:color="auto"/>
            </w:tcBorders>
            <w:shd w:val="clear" w:color="000000" w:fill="FFFFFF"/>
            <w:noWrap/>
            <w:vAlign w:val="center"/>
            <w:hideMark/>
          </w:tcPr>
          <w:p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double" w:sz="6" w:space="0" w:color="auto"/>
              <w:left w:val="nil"/>
              <w:bottom w:val="double" w:sz="6" w:space="0" w:color="auto"/>
              <w:right w:val="single" w:sz="4" w:space="0" w:color="auto"/>
            </w:tcBorders>
            <w:shd w:val="clear" w:color="000000" w:fill="FFFFFF"/>
            <w:noWrap/>
            <w:hideMark/>
          </w:tcPr>
          <w:p w:rsidR="003B4F62" w:rsidRDefault="003B4F62" w:rsidP="003B4F62">
            <w:r w:rsidRPr="00485306">
              <w:t>Skip the operation and go on to the next record.</w:t>
            </w:r>
          </w:p>
        </w:tc>
      </w:tr>
    </w:tbl>
    <w:p w:rsidR="00E63BB1" w:rsidRDefault="00E63BB1" w:rsidP="00E63BB1">
      <w:pPr>
        <w:rPr>
          <w:rFonts w:asciiTheme="majorHAnsi" w:hAnsiTheme="majorHAnsi" w:cstheme="majorHAnsi"/>
          <w:szCs w:val="21"/>
        </w:rPr>
      </w:pPr>
      <w:bookmarkStart w:id="19" w:name="_メニューエクスポート/インポート利用編"/>
      <w:bookmarkStart w:id="20" w:name="_Ref28165568"/>
      <w:bookmarkEnd w:id="19"/>
    </w:p>
    <w:p w:rsidR="00E63BB1" w:rsidRDefault="00E63BB1" w:rsidP="00E63BB1">
      <w:pPr>
        <w:pStyle w:val="4"/>
        <w:numPr>
          <w:ilvl w:val="3"/>
          <w:numId w:val="41"/>
        </w:numPr>
      </w:pPr>
      <w:bookmarkStart w:id="21" w:name="_Toc96603235"/>
      <w:r>
        <w:rPr>
          <w:rFonts w:hint="eastAsia"/>
        </w:rPr>
        <w:t>LIST</w:t>
      </w:r>
      <w:r>
        <w:t>_OPTIONS(X-Command)</w:t>
      </w:r>
      <w:bookmarkEnd w:id="21"/>
    </w:p>
    <w:p w:rsidR="00E63BB1" w:rsidRDefault="00BE5139" w:rsidP="00E63BB1">
      <w:pPr>
        <w:ind w:leftChars="800" w:left="1680"/>
      </w:pPr>
      <w:r>
        <w:rPr>
          <w:rFonts w:hint="eastAsia"/>
        </w:rPr>
        <w:t>A</w:t>
      </w:r>
      <w:r>
        <w:t>cquires a list of values that can be selected from the pulldown selections from the different menus.</w:t>
      </w:r>
    </w:p>
    <w:p w:rsidR="00E63BB1" w:rsidRPr="00D27F13" w:rsidRDefault="00E63BB1" w:rsidP="00E63BB1">
      <w:pPr>
        <w:ind w:leftChars="800" w:left="1680"/>
      </w:pPr>
      <w:r>
        <w:rPr>
          <w:rFonts w:hint="eastAsia"/>
        </w:rPr>
        <w:t>※</w:t>
      </w:r>
      <w:r w:rsidR="00BE5139">
        <w:rPr>
          <w:rFonts w:hint="eastAsia"/>
        </w:rPr>
        <w:t>T</w:t>
      </w:r>
      <w:r w:rsidR="00BE5139">
        <w:t>he selection value of Access permission/Access permission roles cannot be acquired.</w:t>
      </w:r>
    </w:p>
    <w:p w:rsidR="00E63BB1" w:rsidRPr="00105FCC" w:rsidRDefault="00E63BB1" w:rsidP="00E63BB1">
      <w:pPr>
        <w:pStyle w:val="52"/>
        <w:rPr>
          <w:rFonts w:asciiTheme="majorHAnsi" w:hAnsiTheme="majorHAnsi" w:cstheme="majorHAnsi"/>
        </w:rPr>
      </w:pPr>
    </w:p>
    <w:p w:rsidR="00E63BB1" w:rsidRPr="00105FCC" w:rsidRDefault="00E63BB1" w:rsidP="00E63BB1">
      <w:pPr>
        <w:pStyle w:val="af2"/>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5F1F35">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12</w:t>
      </w:r>
      <w:r w:rsidRPr="00105FCC">
        <w:rPr>
          <w:rFonts w:asciiTheme="majorHAnsi" w:hAnsiTheme="majorHAnsi" w:cstheme="majorHAnsi"/>
        </w:rPr>
        <w:t xml:space="preserve"> HTTP</w:t>
      </w:r>
      <w:r>
        <w:rPr>
          <w:rFonts w:asciiTheme="majorHAnsi" w:hAnsiTheme="majorHAnsi" w:cstheme="majorHAnsi" w:hint="eastAsia"/>
        </w:rPr>
        <w:t xml:space="preserve"> </w:t>
      </w:r>
      <w:r>
        <w:rPr>
          <w:rFonts w:asciiTheme="majorHAnsi" w:hAnsiTheme="majorHAnsi" w:cstheme="majorHAnsi"/>
        </w:rPr>
        <w:t>header parameter list</w:t>
      </w:r>
    </w:p>
    <w:tbl>
      <w:tblPr>
        <w:tblStyle w:val="ab"/>
        <w:tblW w:w="0" w:type="auto"/>
        <w:jc w:val="center"/>
        <w:tblLook w:val="04A0" w:firstRow="1" w:lastRow="0" w:firstColumn="1" w:lastColumn="0" w:noHBand="0" w:noVBand="1"/>
      </w:tblPr>
      <w:tblGrid>
        <w:gridCol w:w="2977"/>
        <w:gridCol w:w="3402"/>
      </w:tblGrid>
      <w:tr w:rsidR="00E63BB1" w:rsidRPr="00105FCC" w:rsidTr="00E63BB1">
        <w:trPr>
          <w:jc w:val="center"/>
        </w:trPr>
        <w:tc>
          <w:tcPr>
            <w:tcW w:w="2977" w:type="dxa"/>
            <w:shd w:val="clear" w:color="auto" w:fill="002B62"/>
          </w:tcPr>
          <w:p w:rsidR="00E63BB1" w:rsidRPr="00105FCC" w:rsidRDefault="00E63BB1" w:rsidP="00E63BB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color w:val="FFFFFF" w:themeColor="background1"/>
              </w:rPr>
              <w:t xml:space="preserve"> header</w:t>
            </w:r>
          </w:p>
        </w:tc>
        <w:tc>
          <w:tcPr>
            <w:tcW w:w="3402" w:type="dxa"/>
            <w:shd w:val="clear" w:color="auto" w:fill="002B62"/>
          </w:tcPr>
          <w:p w:rsidR="00E63BB1" w:rsidRPr="00105FCC" w:rsidRDefault="00E63BB1"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value</w:t>
            </w:r>
          </w:p>
        </w:tc>
      </w:tr>
      <w:tr w:rsidR="00E63BB1" w:rsidRPr="00105FCC" w:rsidTr="00E63BB1">
        <w:trPr>
          <w:trHeight w:val="254"/>
          <w:jc w:val="center"/>
        </w:trPr>
        <w:tc>
          <w:tcPr>
            <w:tcW w:w="2977" w:type="dxa"/>
          </w:tcPr>
          <w:p w:rsidR="00E63BB1" w:rsidRPr="00105FCC" w:rsidRDefault="00E63BB1" w:rsidP="00E63BB1">
            <w:pPr>
              <w:jc w:val="center"/>
              <w:rPr>
                <w:rFonts w:asciiTheme="majorHAnsi" w:hAnsiTheme="majorHAnsi" w:cstheme="majorHAnsi"/>
              </w:rPr>
            </w:pPr>
            <w:r w:rsidRPr="00105FCC">
              <w:rPr>
                <w:rFonts w:asciiTheme="majorHAnsi" w:hAnsiTheme="majorHAnsi" w:cstheme="majorHAnsi"/>
              </w:rPr>
              <w:t>X-Command</w:t>
            </w:r>
          </w:p>
        </w:tc>
        <w:tc>
          <w:tcPr>
            <w:tcW w:w="3402" w:type="dxa"/>
          </w:tcPr>
          <w:p w:rsidR="00E63BB1" w:rsidRPr="00105FCC" w:rsidRDefault="00E63BB1" w:rsidP="00E63BB1">
            <w:pPr>
              <w:rPr>
                <w:rFonts w:asciiTheme="majorHAnsi" w:hAnsiTheme="majorHAnsi" w:cstheme="majorHAnsi"/>
              </w:rPr>
            </w:pPr>
            <w:r>
              <w:rPr>
                <w:rFonts w:asciiTheme="majorHAnsi" w:hAnsiTheme="majorHAnsi" w:cstheme="majorHAnsi" w:hint="eastAsia"/>
              </w:rPr>
              <w:t>LIST_OPTIONS</w:t>
            </w:r>
          </w:p>
        </w:tc>
      </w:tr>
    </w:tbl>
    <w:p w:rsidR="00E63BB1" w:rsidRDefault="00E63BB1" w:rsidP="00E63BB1"/>
    <w:p w:rsidR="00E63BB1" w:rsidRPr="00105FCC" w:rsidRDefault="00E63BB1" w:rsidP="00E63BB1">
      <w:pPr>
        <w:pStyle w:val="52"/>
        <w:ind w:leftChars="650" w:left="1365"/>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E63BB1" w:rsidRPr="00105FCC" w:rsidRDefault="00E63BB1" w:rsidP="00E63BB1">
      <w:pPr>
        <w:pStyle w:val="52"/>
        <w:ind w:leftChars="0" w:left="0"/>
        <w:rPr>
          <w:rFonts w:asciiTheme="majorHAnsi" w:hAnsiTheme="majorHAnsi" w:cstheme="majorHAnsi"/>
        </w:rPr>
      </w:pPr>
    </w:p>
    <w:p w:rsidR="00E63BB1" w:rsidRPr="00105FCC" w:rsidRDefault="00E63BB1" w:rsidP="00E63BB1">
      <w:pPr>
        <w:pStyle w:val="52"/>
        <w:ind w:leftChars="650" w:left="1365" w:firstLineChars="100" w:firstLine="210"/>
        <w:rPr>
          <w:rFonts w:asciiTheme="majorHAnsi" w:hAnsiTheme="majorHAnsi" w:cstheme="majorHAnsi"/>
        </w:rPr>
      </w:pPr>
      <w:r>
        <w:rPr>
          <w:rFonts w:asciiTheme="majorHAnsi" w:hAnsiTheme="majorHAnsi" w:cstheme="majorHAnsi" w:hint="eastAsia"/>
        </w:rPr>
        <w:t>1</w:t>
      </w:r>
      <w:r w:rsidRPr="00105FCC">
        <w:rPr>
          <w:rFonts w:asciiTheme="majorHAnsi" w:hAnsiTheme="majorHAnsi" w:cstheme="majorHAnsi"/>
        </w:rPr>
        <w:t>)</w:t>
      </w:r>
      <w:r w:rsidR="00BE5139">
        <w:rPr>
          <w:rFonts w:asciiTheme="majorHAnsi" w:hAnsiTheme="majorHAnsi" w:cstheme="majorHAnsi"/>
        </w:rPr>
        <w:t>Column information</w:t>
      </w:r>
      <w:r w:rsidR="00BE5139">
        <w:rPr>
          <w:rFonts w:asciiTheme="majorHAnsi" w:hAnsiTheme="majorHAnsi" w:cstheme="majorHAnsi"/>
        </w:rPr>
        <w:t>（</w:t>
      </w:r>
      <w:r w:rsidR="00BE5139">
        <w:rPr>
          <w:rFonts w:asciiTheme="majorHAnsi" w:hAnsiTheme="majorHAnsi" w:cstheme="majorHAnsi"/>
        </w:rPr>
        <w:t>number and name</w:t>
      </w:r>
      <w:r w:rsidRPr="00105FCC">
        <w:rPr>
          <w:rFonts w:asciiTheme="majorHAnsi" w:hAnsiTheme="majorHAnsi" w:cstheme="majorHAnsi"/>
        </w:rPr>
        <w:t>）</w:t>
      </w:r>
    </w:p>
    <w:p w:rsidR="00E63BB1" w:rsidRPr="00105FCC" w:rsidRDefault="00E63BB1" w:rsidP="00E63BB1">
      <w:pPr>
        <w:pStyle w:val="52"/>
        <w:ind w:leftChars="650" w:left="1365" w:firstLineChars="200" w:firstLine="420"/>
        <w:rPr>
          <w:rFonts w:asciiTheme="majorHAnsi" w:hAnsiTheme="majorHAnsi" w:cstheme="majorHAnsi"/>
        </w:rPr>
      </w:pPr>
      <w:r w:rsidRPr="00105FCC">
        <w:rPr>
          <w:rFonts w:asciiTheme="majorHAnsi" w:hAnsiTheme="majorHAnsi" w:cstheme="majorHAnsi"/>
        </w:rPr>
        <w:lastRenderedPageBreak/>
        <w:t>（</w:t>
      </w:r>
      <w:r w:rsidRPr="00105FCC">
        <w:rPr>
          <w:rFonts w:asciiTheme="majorHAnsi" w:hAnsiTheme="majorHAnsi" w:cstheme="majorHAnsi"/>
        </w:rPr>
        <w:t>JSON</w:t>
      </w:r>
      <w:r>
        <w:rPr>
          <w:rFonts w:asciiTheme="majorHAnsi" w:hAnsiTheme="majorHAnsi" w:cstheme="majorHAnsi"/>
        </w:rPr>
        <w:t xml:space="preserve"> format</w:t>
      </w:r>
      <w:r w:rsidRPr="00105FCC">
        <w:rPr>
          <w:rFonts w:asciiTheme="majorHAnsi" w:hAnsiTheme="majorHAnsi" w:cstheme="majorHAnsi"/>
        </w:rPr>
        <w:t>）</w:t>
      </w:r>
    </w:p>
    <w:p w:rsidR="00E63BB1" w:rsidRPr="00105FCC" w:rsidRDefault="00BE5139" w:rsidP="00BE5139">
      <w:pPr>
        <w:pStyle w:val="52"/>
        <w:ind w:leftChars="650" w:left="1365" w:firstLineChars="300" w:firstLine="630"/>
        <w:rPr>
          <w:rFonts w:asciiTheme="majorHAnsi" w:hAnsiTheme="majorHAnsi" w:cstheme="majorHAnsi"/>
        </w:rPr>
      </w:pPr>
      <w:r>
        <w:rPr>
          <w:rFonts w:asciiTheme="majorHAnsi" w:hAnsiTheme="majorHAnsi" w:cstheme="majorHAnsi"/>
        </w:rPr>
        <w:t xml:space="preserve">Is stored in </w:t>
      </w:r>
      <w:r w:rsidR="00E63BB1">
        <w:rPr>
          <w:rFonts w:asciiTheme="majorHAnsi" w:hAnsiTheme="majorHAnsi" w:cstheme="majorHAnsi"/>
        </w:rPr>
        <w:t>Key</w:t>
      </w:r>
      <w:r w:rsidR="00E63BB1" w:rsidRPr="00105FCC">
        <w:rPr>
          <w:rFonts w:asciiTheme="majorHAnsi" w:hAnsiTheme="majorHAnsi" w:cstheme="majorHAnsi"/>
        </w:rPr>
        <w:t xml:space="preserve">{resultdata} -&gt; </w:t>
      </w:r>
      <w:r w:rsidR="00E63BB1">
        <w:rPr>
          <w:rFonts w:asciiTheme="majorHAnsi" w:hAnsiTheme="majorHAnsi" w:cstheme="majorHAnsi"/>
        </w:rPr>
        <w:t>Key</w:t>
      </w:r>
      <w:r w:rsidR="00E63BB1" w:rsidRPr="00105FCC">
        <w:rPr>
          <w:rFonts w:asciiTheme="majorHAnsi" w:hAnsiTheme="majorHAnsi" w:cstheme="majorHAnsi"/>
        </w:rPr>
        <w:t xml:space="preserve">{CONTENTS} -&gt; </w:t>
      </w:r>
      <w:r w:rsidR="00E63BB1">
        <w:rPr>
          <w:rFonts w:asciiTheme="majorHAnsi" w:hAnsiTheme="majorHAnsi" w:cstheme="majorHAnsi"/>
        </w:rPr>
        <w:t>Key</w:t>
      </w:r>
      <w:r w:rsidR="00E63BB1" w:rsidRPr="00105FCC">
        <w:rPr>
          <w:rFonts w:asciiTheme="majorHAnsi" w:hAnsiTheme="majorHAnsi" w:cstheme="majorHAnsi"/>
        </w:rPr>
        <w:t xml:space="preserve">{BODY} -&gt; </w:t>
      </w:r>
      <w:r w:rsidR="00E63BB1">
        <w:rPr>
          <w:rFonts w:asciiTheme="majorHAnsi" w:hAnsiTheme="majorHAnsi" w:cstheme="majorHAnsi"/>
        </w:rPr>
        <w:t>Key</w:t>
      </w:r>
      <w:r w:rsidR="00E63BB1" w:rsidRPr="00105FCC">
        <w:rPr>
          <w:rFonts w:asciiTheme="majorHAnsi" w:hAnsiTheme="majorHAnsi" w:cstheme="majorHAnsi"/>
        </w:rPr>
        <w:t>{0}</w:t>
      </w:r>
      <w:r>
        <w:rPr>
          <w:rFonts w:asciiTheme="majorHAnsi" w:hAnsiTheme="majorHAnsi" w:cstheme="majorHAnsi" w:hint="eastAsia"/>
        </w:rPr>
        <w:t>A</w:t>
      </w:r>
      <w:r>
        <w:rPr>
          <w:rFonts w:asciiTheme="majorHAnsi" w:hAnsiTheme="majorHAnsi" w:cstheme="majorHAnsi"/>
        </w:rPr>
        <w:t>s a key starting with the numeric value “0”</w:t>
      </w:r>
    </w:p>
    <w:p w:rsidR="00E63BB1" w:rsidRPr="00105FCC" w:rsidRDefault="00E63BB1" w:rsidP="00E63BB1">
      <w:pPr>
        <w:ind w:leftChars="200" w:left="420"/>
        <w:rPr>
          <w:rFonts w:asciiTheme="majorHAnsi" w:hAnsiTheme="majorHAnsi" w:cstheme="majorHAnsi"/>
        </w:rPr>
      </w:pPr>
    </w:p>
    <w:p w:rsidR="00E63BB1" w:rsidRPr="00105FCC" w:rsidRDefault="00E63BB1" w:rsidP="00E63BB1">
      <w:pPr>
        <w:pStyle w:val="af2"/>
        <w:ind w:leftChars="200" w:left="420"/>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5F1F35">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13</w:t>
      </w:r>
      <w:r w:rsidRPr="00105FCC">
        <w:rPr>
          <w:rFonts w:asciiTheme="majorHAnsi" w:hAnsiTheme="majorHAnsi" w:cstheme="majorHAnsi"/>
        </w:rPr>
        <w:t xml:space="preserve"> </w:t>
      </w:r>
      <w:r>
        <w:rPr>
          <w:rFonts w:asciiTheme="majorHAnsi" w:hAnsiTheme="majorHAnsi" w:cstheme="majorHAnsi" w:hint="eastAsia"/>
        </w:rPr>
        <w:t>R</w:t>
      </w:r>
      <w:r>
        <w:rPr>
          <w:rFonts w:asciiTheme="majorHAnsi" w:hAnsiTheme="majorHAnsi" w:cstheme="majorHAnsi"/>
        </w:rPr>
        <w:t>esponse parameter list (Column information</w:t>
      </w:r>
      <w:r w:rsidRPr="00105FCC">
        <w:rPr>
          <w:rFonts w:asciiTheme="majorHAnsi" w:hAnsiTheme="majorHAnsi" w:cstheme="majorHAnsi"/>
        </w:rPr>
        <w:t>)</w:t>
      </w:r>
    </w:p>
    <w:tbl>
      <w:tblPr>
        <w:tblStyle w:val="ab"/>
        <w:tblW w:w="0" w:type="auto"/>
        <w:tblInd w:w="2229" w:type="dxa"/>
        <w:tblLayout w:type="fixed"/>
        <w:tblLook w:val="04A0" w:firstRow="1" w:lastRow="0" w:firstColumn="1" w:lastColumn="0" w:noHBand="0" w:noVBand="1"/>
      </w:tblPr>
      <w:tblGrid>
        <w:gridCol w:w="2835"/>
        <w:gridCol w:w="3544"/>
      </w:tblGrid>
      <w:tr w:rsidR="00E63BB1" w:rsidRPr="00105FCC" w:rsidTr="00E63BB1">
        <w:tc>
          <w:tcPr>
            <w:tcW w:w="2835" w:type="dxa"/>
            <w:shd w:val="clear" w:color="auto" w:fill="002B62"/>
          </w:tcPr>
          <w:p w:rsidR="00E63BB1" w:rsidRPr="00105FCC" w:rsidRDefault="00BE5139" w:rsidP="00E63BB1">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Column</w:t>
            </w:r>
            <w:r>
              <w:rPr>
                <w:rFonts w:asciiTheme="majorHAnsi" w:hAnsiTheme="majorHAnsi" w:cstheme="majorHAnsi"/>
                <w:color w:val="FFFFFF" w:themeColor="background1"/>
              </w:rPr>
              <w:t xml:space="preserve"> number</w:t>
            </w:r>
          </w:p>
        </w:tc>
        <w:tc>
          <w:tcPr>
            <w:tcW w:w="3544" w:type="dxa"/>
            <w:shd w:val="clear" w:color="auto" w:fill="002B62"/>
          </w:tcPr>
          <w:p w:rsidR="00E63BB1" w:rsidRPr="00105FCC" w:rsidRDefault="00BE5139" w:rsidP="00E63BB1">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Column</w:t>
            </w:r>
            <w:r>
              <w:rPr>
                <w:rFonts w:asciiTheme="majorHAnsi" w:hAnsiTheme="majorHAnsi" w:cstheme="majorHAnsi"/>
                <w:color w:val="FFFFFF" w:themeColor="background1"/>
              </w:rPr>
              <w:t xml:space="preserve"> name</w:t>
            </w:r>
          </w:p>
        </w:tc>
      </w:tr>
      <w:tr w:rsidR="00E63BB1" w:rsidRPr="00105FCC" w:rsidTr="00E63BB1">
        <w:tc>
          <w:tcPr>
            <w:tcW w:w="2835" w:type="dxa"/>
          </w:tcPr>
          <w:p w:rsidR="00E63BB1" w:rsidRPr="00105FCC" w:rsidRDefault="00E63BB1" w:rsidP="00E63BB1">
            <w:pPr>
              <w:jc w:val="center"/>
              <w:rPr>
                <w:rFonts w:asciiTheme="majorHAnsi" w:hAnsiTheme="majorHAnsi" w:cstheme="majorHAnsi"/>
              </w:rPr>
            </w:pPr>
            <w:r w:rsidRPr="00105FCC">
              <w:rPr>
                <w:rFonts w:asciiTheme="majorHAnsi" w:hAnsiTheme="majorHAnsi" w:cstheme="majorHAnsi"/>
              </w:rPr>
              <w:t>0</w:t>
            </w:r>
          </w:p>
        </w:tc>
        <w:tc>
          <w:tcPr>
            <w:tcW w:w="3544" w:type="dxa"/>
          </w:tcPr>
          <w:p w:rsidR="00E63BB1" w:rsidRPr="00105FCC" w:rsidRDefault="00BE5139" w:rsidP="00E63BB1">
            <w:pPr>
              <w:rPr>
                <w:rFonts w:asciiTheme="majorHAnsi" w:hAnsiTheme="majorHAnsi" w:cstheme="majorHAnsi"/>
              </w:rPr>
            </w:pPr>
            <w:r>
              <w:rPr>
                <w:rFonts w:asciiTheme="majorHAnsi" w:hAnsiTheme="majorHAnsi" w:cstheme="majorHAnsi" w:hint="eastAsia"/>
              </w:rPr>
              <w:t>Column</w:t>
            </w:r>
            <w:r>
              <w:rPr>
                <w:rFonts w:asciiTheme="majorHAnsi" w:hAnsiTheme="majorHAnsi" w:cstheme="majorHAnsi"/>
              </w:rPr>
              <w:t xml:space="preserve"> 1</w:t>
            </w:r>
          </w:p>
        </w:tc>
      </w:tr>
      <w:tr w:rsidR="00E63BB1" w:rsidRPr="00105FCC" w:rsidTr="00E63BB1">
        <w:tc>
          <w:tcPr>
            <w:tcW w:w="2835" w:type="dxa"/>
          </w:tcPr>
          <w:p w:rsidR="00E63BB1" w:rsidRPr="00105FCC" w:rsidRDefault="00E63BB1" w:rsidP="00E63BB1">
            <w:pPr>
              <w:jc w:val="center"/>
              <w:rPr>
                <w:rFonts w:asciiTheme="majorHAnsi" w:hAnsiTheme="majorHAnsi" w:cstheme="majorHAnsi"/>
              </w:rPr>
            </w:pPr>
            <w:r w:rsidRPr="00105FCC">
              <w:rPr>
                <w:rFonts w:asciiTheme="majorHAnsi" w:hAnsiTheme="majorHAnsi" w:cstheme="majorHAnsi"/>
              </w:rPr>
              <w:t>1</w:t>
            </w:r>
          </w:p>
        </w:tc>
        <w:tc>
          <w:tcPr>
            <w:tcW w:w="3544" w:type="dxa"/>
          </w:tcPr>
          <w:p w:rsidR="00E63BB1" w:rsidRPr="00105FCC" w:rsidRDefault="00BE5139" w:rsidP="00E63BB1">
            <w:pPr>
              <w:rPr>
                <w:rFonts w:asciiTheme="majorHAnsi" w:hAnsiTheme="majorHAnsi" w:cstheme="majorHAnsi"/>
              </w:rPr>
            </w:pPr>
            <w:r>
              <w:rPr>
                <w:rFonts w:asciiTheme="majorHAnsi" w:hAnsiTheme="majorHAnsi" w:cstheme="majorHAnsi"/>
              </w:rPr>
              <w:t>Column 2</w:t>
            </w:r>
          </w:p>
        </w:tc>
      </w:tr>
      <w:tr w:rsidR="00E63BB1" w:rsidRPr="00105FCC" w:rsidTr="00E63BB1">
        <w:trPr>
          <w:cantSplit/>
          <w:trHeight w:val="371"/>
        </w:trPr>
        <w:tc>
          <w:tcPr>
            <w:tcW w:w="2835" w:type="dxa"/>
            <w:textDirection w:val="tbRlV"/>
          </w:tcPr>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r w:rsidRPr="00105FCC">
              <w:rPr>
                <w:rFonts w:asciiTheme="majorHAnsi" w:hAnsiTheme="majorHAnsi" w:cstheme="majorHAnsi"/>
              </w:rPr>
              <w:t>…</w:t>
            </w:r>
          </w:p>
        </w:tc>
        <w:tc>
          <w:tcPr>
            <w:tcW w:w="3544" w:type="dxa"/>
            <w:textDirection w:val="tbRlV"/>
          </w:tcPr>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r w:rsidRPr="00105FCC">
              <w:rPr>
                <w:rFonts w:asciiTheme="majorHAnsi" w:hAnsiTheme="majorHAnsi" w:cstheme="majorHAnsi"/>
              </w:rPr>
              <w:t>…</w:t>
            </w:r>
          </w:p>
        </w:tc>
      </w:tr>
    </w:tbl>
    <w:p w:rsidR="00E63BB1" w:rsidRDefault="00E63BB1" w:rsidP="00E63BB1">
      <w:pPr>
        <w:pStyle w:val="52"/>
        <w:ind w:leftChars="650" w:left="1365" w:firstLineChars="100" w:firstLine="210"/>
        <w:rPr>
          <w:rFonts w:asciiTheme="majorHAnsi" w:hAnsiTheme="majorHAnsi" w:cstheme="majorHAnsi"/>
        </w:rPr>
      </w:pPr>
    </w:p>
    <w:p w:rsidR="00E63BB1" w:rsidRPr="00105FCC" w:rsidRDefault="00E63BB1" w:rsidP="00E63BB1">
      <w:pPr>
        <w:pStyle w:val="52"/>
        <w:ind w:leftChars="650" w:left="1365" w:firstLineChars="100" w:firstLine="210"/>
        <w:rPr>
          <w:rFonts w:asciiTheme="majorHAnsi" w:hAnsiTheme="majorHAnsi" w:cstheme="majorHAnsi"/>
        </w:rPr>
      </w:pPr>
      <w:r>
        <w:rPr>
          <w:rFonts w:asciiTheme="majorHAnsi" w:hAnsiTheme="majorHAnsi" w:cstheme="majorHAnsi"/>
        </w:rPr>
        <w:t>2</w:t>
      </w:r>
      <w:r w:rsidRPr="00105FCC">
        <w:rPr>
          <w:rFonts w:asciiTheme="majorHAnsi" w:hAnsiTheme="majorHAnsi" w:cstheme="majorHAnsi"/>
        </w:rPr>
        <w:t>)</w:t>
      </w:r>
      <w:r>
        <w:rPr>
          <w:rFonts w:asciiTheme="majorHAnsi" w:hAnsiTheme="majorHAnsi" w:cstheme="majorHAnsi"/>
        </w:rPr>
        <w:t>Record information</w:t>
      </w:r>
    </w:p>
    <w:p w:rsidR="00E63BB1" w:rsidRPr="00105FCC" w:rsidRDefault="00E63BB1" w:rsidP="00E63BB1">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Pr>
          <w:rFonts w:asciiTheme="majorHAnsi" w:hAnsiTheme="majorHAnsi" w:cstheme="majorHAnsi"/>
        </w:rPr>
        <w:t xml:space="preserve"> format</w:t>
      </w:r>
      <w:r w:rsidRPr="00105FCC">
        <w:rPr>
          <w:rFonts w:asciiTheme="majorHAnsi" w:hAnsiTheme="majorHAnsi" w:cstheme="majorHAnsi"/>
        </w:rPr>
        <w:t>）</w:t>
      </w:r>
    </w:p>
    <w:p w:rsidR="00E63BB1" w:rsidRDefault="00BE5139" w:rsidP="00E63BB1">
      <w:pPr>
        <w:pStyle w:val="52"/>
        <w:ind w:leftChars="950" w:left="1995"/>
        <w:rPr>
          <w:rFonts w:asciiTheme="majorHAnsi" w:hAnsiTheme="majorHAnsi" w:cstheme="majorHAnsi"/>
        </w:rPr>
      </w:pPr>
      <w:r>
        <w:rPr>
          <w:rFonts w:asciiTheme="majorHAnsi" w:hAnsiTheme="majorHAnsi" w:cstheme="majorHAnsi"/>
        </w:rPr>
        <w:t xml:space="preserve">Is stored in </w:t>
      </w:r>
      <w:r w:rsidR="00E63BB1">
        <w:rPr>
          <w:rFonts w:asciiTheme="majorHAnsi" w:hAnsiTheme="majorHAnsi" w:cstheme="majorHAnsi"/>
        </w:rPr>
        <w:t>Key</w:t>
      </w:r>
      <w:r w:rsidR="00E63BB1" w:rsidRPr="00105FCC">
        <w:rPr>
          <w:rFonts w:asciiTheme="majorHAnsi" w:hAnsiTheme="majorHAnsi" w:cstheme="majorHAnsi"/>
        </w:rPr>
        <w:t xml:space="preserve">{resultdata} -&gt; </w:t>
      </w:r>
      <w:r w:rsidR="00E63BB1">
        <w:rPr>
          <w:rFonts w:asciiTheme="majorHAnsi" w:hAnsiTheme="majorHAnsi" w:cstheme="majorHAnsi"/>
        </w:rPr>
        <w:t>Key</w:t>
      </w:r>
      <w:r w:rsidR="00E63BB1" w:rsidRPr="00105FCC">
        <w:rPr>
          <w:rFonts w:asciiTheme="majorHAnsi" w:hAnsiTheme="majorHAnsi" w:cstheme="majorHAnsi"/>
        </w:rPr>
        <w:t xml:space="preserve">{CONTENTS} -&gt; </w:t>
      </w:r>
      <w:r w:rsidR="00E63BB1">
        <w:rPr>
          <w:rFonts w:asciiTheme="majorHAnsi" w:hAnsiTheme="majorHAnsi" w:cstheme="majorHAnsi"/>
        </w:rPr>
        <w:t>Key</w:t>
      </w:r>
      <w:r w:rsidR="00E63BB1" w:rsidRPr="00105FCC">
        <w:rPr>
          <w:rFonts w:asciiTheme="majorHAnsi" w:hAnsiTheme="majorHAnsi" w:cstheme="majorHAnsi"/>
        </w:rPr>
        <w:t xml:space="preserve">{BODY} -&gt; </w:t>
      </w:r>
      <w:r w:rsidR="00E63BB1">
        <w:rPr>
          <w:rFonts w:asciiTheme="majorHAnsi" w:hAnsiTheme="majorHAnsi" w:cstheme="majorHAnsi"/>
        </w:rPr>
        <w:t>Key{</w:t>
      </w:r>
      <w:r w:rsidR="00E63BB1" w:rsidRPr="00105FCC">
        <w:rPr>
          <w:rFonts w:asciiTheme="majorHAnsi" w:hAnsiTheme="majorHAnsi" w:cstheme="majorHAnsi"/>
        </w:rPr>
        <w:t>1}</w:t>
      </w:r>
      <w:r>
        <w:rPr>
          <w:rFonts w:asciiTheme="majorHAnsi" w:hAnsiTheme="majorHAnsi" w:cstheme="majorHAnsi" w:hint="eastAsia"/>
        </w:rPr>
        <w:t xml:space="preserve"> as an array</w:t>
      </w:r>
    </w:p>
    <w:p w:rsidR="00E63BB1" w:rsidRDefault="00BE5139" w:rsidP="00E63BB1">
      <w:pPr>
        <w:pStyle w:val="52"/>
        <w:ind w:leftChars="950" w:left="1995"/>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nly data from pulldown items will be acquired. Other items will be blank.</w:t>
      </w:r>
    </w:p>
    <w:p w:rsidR="00E63BB1" w:rsidRDefault="00E63BB1" w:rsidP="00E63BB1">
      <w:pPr>
        <w:pStyle w:val="52"/>
        <w:ind w:leftChars="950" w:left="1995"/>
        <w:rPr>
          <w:rFonts w:asciiTheme="majorHAnsi" w:hAnsiTheme="majorHAnsi" w:cstheme="majorHAnsi"/>
        </w:rPr>
      </w:pPr>
    </w:p>
    <w:p w:rsidR="00E63BB1" w:rsidRPr="00105FCC" w:rsidRDefault="00E63BB1" w:rsidP="00E63BB1">
      <w:pPr>
        <w:pStyle w:val="af2"/>
        <w:ind w:leftChars="200" w:left="420"/>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5F1F35">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 xml:space="preserve">14 </w:t>
      </w:r>
      <w:r>
        <w:rPr>
          <w:rFonts w:asciiTheme="majorHAnsi" w:hAnsiTheme="majorHAnsi" w:cstheme="majorHAnsi" w:hint="eastAsia"/>
        </w:rPr>
        <w:t>R</w:t>
      </w:r>
      <w:r>
        <w:rPr>
          <w:rFonts w:asciiTheme="majorHAnsi" w:hAnsiTheme="majorHAnsi" w:cstheme="majorHAnsi"/>
        </w:rPr>
        <w:t xml:space="preserve">esponse parameter list </w:t>
      </w:r>
      <w:r w:rsidRPr="00105FCC">
        <w:rPr>
          <w:rFonts w:asciiTheme="majorHAnsi" w:hAnsiTheme="majorHAnsi" w:cstheme="majorHAnsi"/>
        </w:rPr>
        <w:t>(</w:t>
      </w:r>
      <w:r>
        <w:rPr>
          <w:rFonts w:asciiTheme="majorHAnsi" w:hAnsiTheme="majorHAnsi" w:cstheme="majorHAnsi" w:hint="eastAsia"/>
        </w:rPr>
        <w:t>R</w:t>
      </w:r>
      <w:r>
        <w:rPr>
          <w:rFonts w:asciiTheme="majorHAnsi" w:hAnsiTheme="majorHAnsi" w:cstheme="majorHAnsi"/>
        </w:rPr>
        <w:t>ecord information</w:t>
      </w:r>
      <w:r w:rsidRPr="00105FCC">
        <w:rPr>
          <w:rFonts w:asciiTheme="majorHAnsi" w:hAnsiTheme="majorHAnsi" w:cstheme="majorHAnsi"/>
        </w:rPr>
        <w:t>)</w:t>
      </w:r>
    </w:p>
    <w:tbl>
      <w:tblPr>
        <w:tblStyle w:val="ab"/>
        <w:tblW w:w="0" w:type="auto"/>
        <w:tblInd w:w="2102" w:type="dxa"/>
        <w:tblLook w:val="04A0" w:firstRow="1" w:lastRow="0" w:firstColumn="1" w:lastColumn="0" w:noHBand="0" w:noVBand="1"/>
      </w:tblPr>
      <w:tblGrid>
        <w:gridCol w:w="1531"/>
        <w:gridCol w:w="2224"/>
        <w:gridCol w:w="2311"/>
      </w:tblGrid>
      <w:tr w:rsidR="00E63BB1" w:rsidRPr="00105FCC" w:rsidTr="00E63BB1">
        <w:tc>
          <w:tcPr>
            <w:tcW w:w="1531" w:type="dxa"/>
            <w:shd w:val="clear" w:color="auto" w:fill="002B62"/>
          </w:tcPr>
          <w:p w:rsidR="00E63BB1" w:rsidRPr="00105FCC" w:rsidRDefault="00E63BB1" w:rsidP="00E63BB1">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Column</w:t>
            </w:r>
            <w:r>
              <w:rPr>
                <w:rFonts w:asciiTheme="majorHAnsi" w:hAnsiTheme="majorHAnsi" w:cstheme="majorHAnsi"/>
                <w:color w:val="FFFFFF" w:themeColor="background1"/>
              </w:rPr>
              <w:t xml:space="preserve"> number</w:t>
            </w:r>
          </w:p>
        </w:tc>
        <w:tc>
          <w:tcPr>
            <w:tcW w:w="2224" w:type="dxa"/>
            <w:shd w:val="clear" w:color="auto" w:fill="002B62"/>
          </w:tcPr>
          <w:p w:rsidR="00E63BB1" w:rsidRPr="00105FCC" w:rsidRDefault="00E63BB1" w:rsidP="00E63BB1">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Column</w:t>
            </w:r>
            <w:r>
              <w:rPr>
                <w:rFonts w:asciiTheme="majorHAnsi" w:hAnsiTheme="majorHAnsi" w:cstheme="majorHAnsi"/>
                <w:color w:val="FFFFFF" w:themeColor="background1"/>
              </w:rPr>
              <w:t xml:space="preserve"> data</w:t>
            </w:r>
          </w:p>
        </w:tc>
        <w:tc>
          <w:tcPr>
            <w:tcW w:w="2311" w:type="dxa"/>
            <w:shd w:val="clear" w:color="auto" w:fill="002B62"/>
          </w:tcPr>
          <w:p w:rsidR="00E63BB1" w:rsidRPr="00105FCC" w:rsidRDefault="00E63BB1"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E63BB1" w:rsidRPr="00105FCC" w:rsidTr="00E63BB1">
        <w:tc>
          <w:tcPr>
            <w:tcW w:w="1531" w:type="dxa"/>
          </w:tcPr>
          <w:p w:rsidR="00E63BB1" w:rsidRPr="00105FCC" w:rsidRDefault="00E63BB1" w:rsidP="00E63BB1">
            <w:pPr>
              <w:jc w:val="center"/>
              <w:rPr>
                <w:rFonts w:asciiTheme="majorHAnsi" w:hAnsiTheme="majorHAnsi" w:cstheme="majorHAnsi"/>
              </w:rPr>
            </w:pPr>
            <w:r w:rsidRPr="00105FCC">
              <w:rPr>
                <w:rFonts w:asciiTheme="majorHAnsi" w:hAnsiTheme="majorHAnsi" w:cstheme="majorHAnsi"/>
              </w:rPr>
              <w:t>0</w:t>
            </w:r>
          </w:p>
        </w:tc>
        <w:tc>
          <w:tcPr>
            <w:tcW w:w="2224" w:type="dxa"/>
          </w:tcPr>
          <w:p w:rsidR="00E63BB1" w:rsidRPr="00105FCC" w:rsidRDefault="00E63BB1" w:rsidP="00E63BB1">
            <w:pPr>
              <w:rPr>
                <w:rFonts w:asciiTheme="majorHAnsi" w:hAnsiTheme="majorHAnsi" w:cstheme="majorHAnsi"/>
              </w:rPr>
            </w:pPr>
            <w:r>
              <w:rPr>
                <w:rFonts w:asciiTheme="majorHAnsi" w:hAnsiTheme="majorHAnsi" w:cstheme="majorHAnsi" w:hint="eastAsia"/>
              </w:rPr>
              <w:t>Column</w:t>
            </w:r>
            <w:r>
              <w:rPr>
                <w:rFonts w:asciiTheme="majorHAnsi" w:hAnsiTheme="majorHAnsi" w:cstheme="majorHAnsi"/>
              </w:rPr>
              <w:t xml:space="preserve"> 1 data</w:t>
            </w:r>
          </w:p>
        </w:tc>
        <w:tc>
          <w:tcPr>
            <w:tcW w:w="2311" w:type="dxa"/>
          </w:tcPr>
          <w:p w:rsidR="00E63BB1" w:rsidRPr="00105FCC" w:rsidRDefault="00E63BB1" w:rsidP="00E63BB1">
            <w:pPr>
              <w:rPr>
                <w:rFonts w:asciiTheme="majorHAnsi" w:hAnsiTheme="majorHAnsi" w:cstheme="majorHAnsi"/>
              </w:rPr>
            </w:pPr>
          </w:p>
        </w:tc>
      </w:tr>
      <w:tr w:rsidR="00E63BB1" w:rsidRPr="00105FCC" w:rsidTr="00E63BB1">
        <w:tc>
          <w:tcPr>
            <w:tcW w:w="1531" w:type="dxa"/>
          </w:tcPr>
          <w:p w:rsidR="00E63BB1" w:rsidRPr="00105FCC" w:rsidRDefault="00E63BB1" w:rsidP="00E63BB1">
            <w:pPr>
              <w:jc w:val="center"/>
              <w:rPr>
                <w:rFonts w:asciiTheme="majorHAnsi" w:hAnsiTheme="majorHAnsi" w:cstheme="majorHAnsi"/>
              </w:rPr>
            </w:pPr>
            <w:r w:rsidRPr="00105FCC">
              <w:rPr>
                <w:rFonts w:asciiTheme="majorHAnsi" w:hAnsiTheme="majorHAnsi" w:cstheme="majorHAnsi"/>
              </w:rPr>
              <w:t>1</w:t>
            </w:r>
          </w:p>
        </w:tc>
        <w:tc>
          <w:tcPr>
            <w:tcW w:w="2224" w:type="dxa"/>
          </w:tcPr>
          <w:p w:rsidR="00E63BB1" w:rsidRPr="00105FCC" w:rsidRDefault="00E63BB1" w:rsidP="00E63BB1">
            <w:pPr>
              <w:rPr>
                <w:rFonts w:asciiTheme="majorHAnsi" w:hAnsiTheme="majorHAnsi" w:cstheme="majorHAnsi"/>
              </w:rPr>
            </w:pPr>
            <w:r>
              <w:rPr>
                <w:rFonts w:asciiTheme="majorHAnsi" w:hAnsiTheme="majorHAnsi" w:cstheme="majorHAnsi" w:hint="eastAsia"/>
              </w:rPr>
              <w:t>Column</w:t>
            </w:r>
            <w:r>
              <w:rPr>
                <w:rFonts w:asciiTheme="majorHAnsi" w:hAnsiTheme="majorHAnsi" w:cstheme="majorHAnsi"/>
              </w:rPr>
              <w:t xml:space="preserve"> 2 data</w:t>
            </w:r>
          </w:p>
        </w:tc>
        <w:tc>
          <w:tcPr>
            <w:tcW w:w="2311" w:type="dxa"/>
          </w:tcPr>
          <w:p w:rsidR="00E63BB1" w:rsidRPr="00105FCC" w:rsidRDefault="00E63BB1" w:rsidP="00E63BB1">
            <w:pPr>
              <w:rPr>
                <w:rFonts w:asciiTheme="majorHAnsi" w:hAnsiTheme="majorHAnsi" w:cstheme="majorHAnsi"/>
              </w:rPr>
            </w:pPr>
          </w:p>
        </w:tc>
      </w:tr>
      <w:tr w:rsidR="00E63BB1" w:rsidRPr="00105FCC" w:rsidTr="00E63BB1">
        <w:trPr>
          <w:cantSplit/>
          <w:trHeight w:val="355"/>
        </w:trPr>
        <w:tc>
          <w:tcPr>
            <w:tcW w:w="1531" w:type="dxa"/>
            <w:textDirection w:val="tbRlV"/>
          </w:tcPr>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r w:rsidRPr="00105FCC">
              <w:rPr>
                <w:rFonts w:asciiTheme="majorHAnsi" w:hAnsiTheme="majorHAnsi" w:cstheme="majorHAnsi"/>
              </w:rPr>
              <w:t>…</w:t>
            </w:r>
          </w:p>
        </w:tc>
        <w:tc>
          <w:tcPr>
            <w:tcW w:w="2224" w:type="dxa"/>
            <w:textDirection w:val="tbRlV"/>
          </w:tcPr>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r w:rsidRPr="00105FCC">
              <w:rPr>
                <w:rFonts w:asciiTheme="majorHAnsi" w:hAnsiTheme="majorHAnsi" w:cstheme="majorHAnsi"/>
              </w:rPr>
              <w:t>…</w:t>
            </w:r>
          </w:p>
        </w:tc>
        <w:tc>
          <w:tcPr>
            <w:tcW w:w="2311" w:type="dxa"/>
          </w:tcPr>
          <w:p w:rsidR="00E63BB1" w:rsidRPr="00105FCC" w:rsidRDefault="00E63BB1" w:rsidP="00E63BB1">
            <w:pPr>
              <w:rPr>
                <w:rFonts w:asciiTheme="majorHAnsi" w:hAnsiTheme="majorHAnsi" w:cstheme="majorHAnsi"/>
              </w:rPr>
            </w:pPr>
          </w:p>
        </w:tc>
      </w:tr>
    </w:tbl>
    <w:p w:rsidR="00E63BB1" w:rsidRDefault="00E63BB1" w:rsidP="00E63BB1">
      <w:pPr>
        <w:pStyle w:val="52"/>
        <w:ind w:leftChars="0" w:left="0"/>
        <w:rPr>
          <w:rFonts w:asciiTheme="majorHAnsi" w:hAnsiTheme="majorHAnsi" w:cstheme="majorHAnsi"/>
        </w:rPr>
      </w:pPr>
    </w:p>
    <w:p w:rsidR="00E63BB1" w:rsidRPr="0025379E" w:rsidRDefault="00E63BB1" w:rsidP="00E63BB1">
      <w:pPr>
        <w:ind w:leftChars="200" w:left="420" w:firstLineChars="400" w:firstLine="840"/>
        <w:rPr>
          <w:rFonts w:asciiTheme="majorHAnsi" w:hAnsiTheme="majorHAnsi" w:cstheme="majorHAnsi"/>
        </w:rPr>
      </w:pPr>
      <w:r w:rsidRPr="0025379E">
        <w:rPr>
          <w:rFonts w:asciiTheme="majorHAnsi" w:hAnsiTheme="majorHAnsi" w:cstheme="majorHAnsi"/>
        </w:rPr>
        <w:t>・</w:t>
      </w:r>
      <w:r>
        <w:rPr>
          <w:rFonts w:asciiTheme="majorHAnsi" w:hAnsiTheme="majorHAnsi" w:cstheme="majorHAnsi" w:hint="eastAsia"/>
        </w:rPr>
        <w:t>R</w:t>
      </w:r>
      <w:r>
        <w:rPr>
          <w:rFonts w:asciiTheme="majorHAnsi" w:hAnsiTheme="majorHAnsi" w:cstheme="majorHAnsi"/>
        </w:rPr>
        <w:t>esponse</w:t>
      </w:r>
    </w:p>
    <w:p w:rsidR="00E63BB1" w:rsidRPr="0025379E" w:rsidRDefault="00E63BB1" w:rsidP="00E63BB1">
      <w:pPr>
        <w:ind w:leftChars="700" w:left="1470"/>
      </w:pPr>
      <w:r>
        <w:rPr>
          <w:rFonts w:hint="eastAsia"/>
        </w:rPr>
        <w:t>T</w:t>
      </w:r>
      <w:r>
        <w:t>he returned response is stored in JSON format.</w:t>
      </w:r>
    </w:p>
    <w:tbl>
      <w:tblPr>
        <w:tblW w:w="8085" w:type="dxa"/>
        <w:tblInd w:w="1487" w:type="dxa"/>
        <w:tblCellMar>
          <w:left w:w="99" w:type="dxa"/>
          <w:right w:w="99" w:type="dxa"/>
        </w:tblCellMar>
        <w:tblLook w:val="04A0" w:firstRow="1" w:lastRow="0" w:firstColumn="1" w:lastColumn="0" w:noHBand="0" w:noVBand="1"/>
      </w:tblPr>
      <w:tblGrid>
        <w:gridCol w:w="8085"/>
      </w:tblGrid>
      <w:tr w:rsidR="00E63BB1" w:rsidRPr="0025379E" w:rsidTr="00E63BB1">
        <w:trPr>
          <w:trHeight w:val="286"/>
        </w:trPr>
        <w:tc>
          <w:tcPr>
            <w:tcW w:w="8085"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rsidR="00E63BB1" w:rsidRPr="0025379E"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0</w:t>
            </w:r>
            <w:r w:rsidRPr="0025379E">
              <w:rPr>
                <w:rFonts w:asciiTheme="majorHAnsi" w:eastAsia="ＭＳ ゴシック" w:hAnsiTheme="majorHAnsi" w:cstheme="majorHAnsi"/>
                <w:color w:val="000000"/>
                <w:kern w:val="0"/>
                <w:szCs w:val="21"/>
              </w:rPr>
              <w:t>: {</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hint="eastAsia"/>
                <w:color w:val="000000"/>
                <w:kern w:val="0"/>
                <w:szCs w:val="21"/>
              </w:rPr>
              <w:t>0:</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Execution process type"</w:t>
            </w:r>
          </w:p>
          <w:p w:rsidR="00E63BB1"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1</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rsidR="00E63BB1" w:rsidRPr="0025379E" w:rsidRDefault="00E63BB1" w:rsidP="00E63BB1">
            <w:pPr>
              <w:widowControl/>
              <w:ind w:firstLineChars="1000" w:firstLine="210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2:</w:t>
            </w:r>
            <w:r>
              <w:rPr>
                <w:rFonts w:asciiTheme="majorHAnsi" w:eastAsia="ＭＳ ゴシック" w:hAnsiTheme="majorHAnsi" w:cstheme="majorHAnsi" w:hint="eastAsia"/>
                <w:color w:val="000000"/>
                <w:kern w:val="0"/>
                <w:szCs w:val="21"/>
              </w:rPr>
              <w:t>・・・</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1</w:t>
            </w:r>
            <w:r w:rsidRPr="0025379E">
              <w:rPr>
                <w:rFonts w:asciiTheme="majorHAnsi" w:eastAsia="ＭＳ ゴシック" w:hAnsiTheme="majorHAnsi" w:cstheme="majorHAnsi"/>
                <w:color w:val="000000"/>
                <w:kern w:val="0"/>
                <w:szCs w:val="21"/>
              </w:rPr>
              <w:t>: {</w:t>
            </w:r>
          </w:p>
          <w:p w:rsidR="00E63BB1"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0:{</w:t>
            </w:r>
          </w:p>
          <w:p w:rsidR="00E63BB1"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r>
              <w:rPr>
                <w:rFonts w:asciiTheme="majorHAnsi" w:eastAsia="ＭＳ ゴシック" w:hAnsiTheme="majorHAnsi" w:cstheme="majorHAnsi" w:hint="eastAsia"/>
                <w:color w:val="000000"/>
                <w:kern w:val="0"/>
                <w:szCs w:val="21"/>
              </w:rPr>
              <w:t>Register</w:t>
            </w:r>
            <w:r>
              <w:rPr>
                <w:rFonts w:asciiTheme="majorHAnsi" w:eastAsia="ＭＳ ゴシック" w:hAnsiTheme="majorHAnsi" w:cstheme="majorHAnsi"/>
                <w:color w:val="000000"/>
                <w:kern w:val="0"/>
                <w:szCs w:val="21"/>
              </w:rPr>
              <w:t>”</w:t>
            </w:r>
          </w:p>
          <w:p w:rsidR="00E63BB1"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1</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Update</w:t>
            </w:r>
            <w:r>
              <w:rPr>
                <w:rFonts w:asciiTheme="majorHAnsi" w:eastAsia="ＭＳ ゴシック" w:hAnsiTheme="majorHAnsi" w:cstheme="majorHAnsi"/>
                <w:color w:val="000000"/>
                <w:kern w:val="0"/>
                <w:szCs w:val="21"/>
              </w:rPr>
              <w:t>”</w:t>
            </w:r>
          </w:p>
          <w:p w:rsidR="00E63BB1"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2</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Abolish</w:t>
            </w:r>
            <w:r>
              <w:rPr>
                <w:rFonts w:asciiTheme="majorHAnsi" w:eastAsia="ＭＳ ゴシック" w:hAnsiTheme="majorHAnsi" w:cstheme="majorHAnsi"/>
                <w:color w:val="000000"/>
                <w:kern w:val="0"/>
                <w:szCs w:val="21"/>
              </w:rPr>
              <w:t>”</w:t>
            </w:r>
          </w:p>
          <w:p w:rsidR="00E63BB1"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3</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Restore</w:t>
            </w:r>
            <w:r>
              <w:rPr>
                <w:rFonts w:asciiTheme="majorHAnsi" w:eastAsia="ＭＳ ゴシック" w:hAnsiTheme="majorHAnsi" w:cstheme="majorHAnsi"/>
                <w:color w:val="000000"/>
                <w:kern w:val="0"/>
                <w:szCs w:val="21"/>
              </w:rPr>
              <w:t>”</w:t>
            </w:r>
          </w:p>
          <w:p w:rsidR="00E63BB1"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E63BB1"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1:{</w:t>
            </w:r>
            <w:r>
              <w:rPr>
                <w:rFonts w:asciiTheme="majorHAnsi" w:eastAsia="ＭＳ ゴシック" w:hAnsiTheme="majorHAnsi" w:cstheme="majorHAnsi" w:hint="eastAsia"/>
                <w:color w:val="000000"/>
                <w:kern w:val="0"/>
                <w:szCs w:val="21"/>
              </w:rPr>
              <w:t>T</w:t>
            </w:r>
            <w:r>
              <w:rPr>
                <w:rFonts w:asciiTheme="majorHAnsi" w:eastAsia="ＭＳ ゴシック" w:hAnsiTheme="majorHAnsi" w:cstheme="majorHAnsi"/>
                <w:color w:val="000000"/>
                <w:kern w:val="0"/>
                <w:szCs w:val="21"/>
              </w:rPr>
              <w:t>able if item is pulldown</w:t>
            </w: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hint="eastAsia"/>
                <w:color w:val="000000"/>
                <w:kern w:val="0"/>
                <w:szCs w:val="21"/>
              </w:rPr>
              <w:t>Blank if otherwise</w:t>
            </w:r>
            <w:r>
              <w:rPr>
                <w:rFonts w:asciiTheme="majorHAnsi" w:eastAsia="ＭＳ ゴシック" w:hAnsiTheme="majorHAnsi" w:cstheme="majorHAnsi"/>
                <w:color w:val="000000"/>
                <w:kern w:val="0"/>
                <w:szCs w:val="21"/>
              </w:rPr>
              <w:t>}</w:t>
            </w:r>
          </w:p>
          <w:p w:rsidR="00E63BB1" w:rsidRPr="0025379E"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rsidR="00E63BB1" w:rsidRPr="0025379E"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rsidR="00E63BB1" w:rsidRDefault="00E63BB1" w:rsidP="00E63BB1"/>
    <w:p w:rsidR="00E63BB1" w:rsidRPr="00BE5139" w:rsidRDefault="00E63BB1" w:rsidP="00BE5139">
      <w:pPr>
        <w:ind w:leftChars="700" w:left="1470"/>
        <w:jc w:val="left"/>
      </w:pPr>
      <w:r w:rsidRPr="00BE5139">
        <w:t>DOWNLOAD_SPREADSHEET</w:t>
      </w:r>
      <w:r w:rsidRPr="00BE5139">
        <w:rPr>
          <w:rFonts w:hint="eastAsia"/>
        </w:rPr>
        <w:t>(X-Command)</w:t>
      </w:r>
    </w:p>
    <w:p w:rsidR="00E63BB1" w:rsidRPr="00BE5139" w:rsidRDefault="00BE5139" w:rsidP="00BE5139">
      <w:pPr>
        <w:ind w:leftChars="700" w:left="1470"/>
        <w:jc w:val="left"/>
      </w:pPr>
      <w:r w:rsidRPr="00BE5139">
        <w:t xml:space="preserve">Download menus as excel files with the filter function active. If the menu exceeds the maximum excel line number, it will be downloaded as an SCSV file. </w:t>
      </w:r>
      <w:r w:rsidRPr="00BE5139">
        <w:br/>
        <w:t>The parameter specification is the same as FILTER</w:t>
      </w:r>
    </w:p>
    <w:p w:rsidR="00E63BB1" w:rsidRDefault="00E63BB1" w:rsidP="00E63BB1">
      <w:pPr>
        <w:spacing w:line="240" w:lineRule="exact"/>
        <w:rPr>
          <w:rFonts w:ascii="Segoe UI" w:hAnsi="Segoe UI" w:cs="Segoe UI"/>
          <w:color w:val="24292F"/>
          <w:szCs w:val="21"/>
          <w:shd w:val="clear" w:color="auto" w:fill="FFFFFF"/>
        </w:rPr>
      </w:pPr>
    </w:p>
    <w:p w:rsidR="00E63BB1" w:rsidRPr="00105FCC" w:rsidRDefault="00E63BB1" w:rsidP="00E63BB1">
      <w:pPr>
        <w:pStyle w:val="af2"/>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5F1F35">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15</w:t>
      </w:r>
      <w:r w:rsidRPr="00105FCC">
        <w:rPr>
          <w:rFonts w:asciiTheme="majorHAnsi" w:hAnsiTheme="majorHAnsi" w:cstheme="majorHAnsi"/>
        </w:rPr>
        <w:t xml:space="preserve"> HTTP</w:t>
      </w:r>
      <w:r>
        <w:rPr>
          <w:rFonts w:asciiTheme="majorHAnsi" w:hAnsiTheme="majorHAnsi" w:cstheme="majorHAnsi" w:hint="eastAsia"/>
        </w:rPr>
        <w:t xml:space="preserve"> </w:t>
      </w:r>
      <w:r>
        <w:rPr>
          <w:rFonts w:asciiTheme="majorHAnsi" w:hAnsiTheme="majorHAnsi" w:cstheme="majorHAnsi"/>
        </w:rPr>
        <w:t>header parameter</w:t>
      </w:r>
    </w:p>
    <w:tbl>
      <w:tblPr>
        <w:tblStyle w:val="ab"/>
        <w:tblW w:w="0" w:type="auto"/>
        <w:jc w:val="center"/>
        <w:tblLook w:val="04A0" w:firstRow="1" w:lastRow="0" w:firstColumn="1" w:lastColumn="0" w:noHBand="0" w:noVBand="1"/>
      </w:tblPr>
      <w:tblGrid>
        <w:gridCol w:w="2977"/>
        <w:gridCol w:w="3402"/>
      </w:tblGrid>
      <w:tr w:rsidR="00E63BB1" w:rsidRPr="00105FCC" w:rsidTr="00E63BB1">
        <w:trPr>
          <w:jc w:val="center"/>
        </w:trPr>
        <w:tc>
          <w:tcPr>
            <w:tcW w:w="2977" w:type="dxa"/>
            <w:shd w:val="clear" w:color="auto" w:fill="002B62"/>
          </w:tcPr>
          <w:p w:rsidR="00E63BB1" w:rsidRPr="00105FCC" w:rsidRDefault="00E63BB1"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HTTP Header</w:t>
            </w:r>
          </w:p>
        </w:tc>
        <w:tc>
          <w:tcPr>
            <w:tcW w:w="3402" w:type="dxa"/>
            <w:shd w:val="clear" w:color="auto" w:fill="002B62"/>
          </w:tcPr>
          <w:p w:rsidR="00E63BB1" w:rsidRPr="00105FCC" w:rsidRDefault="00E63BB1"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Value</w:t>
            </w:r>
          </w:p>
        </w:tc>
      </w:tr>
      <w:tr w:rsidR="00E63BB1" w:rsidRPr="00105FCC" w:rsidTr="00E63BB1">
        <w:trPr>
          <w:trHeight w:val="254"/>
          <w:jc w:val="center"/>
        </w:trPr>
        <w:tc>
          <w:tcPr>
            <w:tcW w:w="2977" w:type="dxa"/>
          </w:tcPr>
          <w:p w:rsidR="00E63BB1" w:rsidRPr="00105FCC" w:rsidRDefault="00E63BB1" w:rsidP="00E63BB1">
            <w:pPr>
              <w:jc w:val="center"/>
              <w:rPr>
                <w:rFonts w:asciiTheme="majorHAnsi" w:hAnsiTheme="majorHAnsi" w:cstheme="majorHAnsi"/>
              </w:rPr>
            </w:pPr>
            <w:r w:rsidRPr="00105FCC">
              <w:rPr>
                <w:rFonts w:asciiTheme="majorHAnsi" w:hAnsiTheme="majorHAnsi" w:cstheme="majorHAnsi"/>
              </w:rPr>
              <w:t>X-Command</w:t>
            </w:r>
          </w:p>
        </w:tc>
        <w:tc>
          <w:tcPr>
            <w:tcW w:w="3402" w:type="dxa"/>
          </w:tcPr>
          <w:p w:rsidR="00E63BB1" w:rsidRPr="00105FCC" w:rsidRDefault="00E63BB1" w:rsidP="00E63BB1">
            <w:pPr>
              <w:rPr>
                <w:rFonts w:asciiTheme="majorHAnsi" w:hAnsiTheme="majorHAnsi" w:cstheme="majorHAnsi"/>
              </w:rPr>
            </w:pPr>
            <w:r>
              <w:rPr>
                <w:rFonts w:ascii="Segoe UI" w:hAnsi="Segoe UI" w:cs="Segoe UI"/>
                <w:color w:val="24292F"/>
                <w:szCs w:val="21"/>
                <w:shd w:val="clear" w:color="auto" w:fill="FFFFFF"/>
              </w:rPr>
              <w:t>DOWNLOAD_SPREADSHEET</w:t>
            </w:r>
          </w:p>
        </w:tc>
      </w:tr>
    </w:tbl>
    <w:p w:rsidR="00E63BB1" w:rsidRDefault="00E63BB1" w:rsidP="00E63BB1">
      <w:pPr>
        <w:pStyle w:val="52"/>
        <w:ind w:leftChars="0" w:left="0"/>
        <w:rPr>
          <w:rFonts w:asciiTheme="majorHAnsi" w:hAnsiTheme="majorHAnsi" w:cstheme="majorHAnsi"/>
        </w:rPr>
      </w:pPr>
    </w:p>
    <w:p w:rsidR="00E63BB1" w:rsidRPr="00105FCC" w:rsidRDefault="00E63BB1" w:rsidP="00E63BB1">
      <w:pPr>
        <w:pStyle w:val="52"/>
        <w:ind w:leftChars="650" w:left="1365"/>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E63BB1" w:rsidRDefault="00E63BB1" w:rsidP="00E63BB1">
      <w:pPr>
        <w:pStyle w:val="52"/>
        <w:ind w:leftChars="0" w:left="0"/>
        <w:rPr>
          <w:rFonts w:asciiTheme="majorHAnsi" w:hAnsiTheme="majorHAnsi" w:cstheme="majorHAnsi"/>
        </w:rPr>
      </w:pPr>
    </w:p>
    <w:p w:rsidR="00E63BB1" w:rsidRPr="00105FCC" w:rsidRDefault="00E63BB1" w:rsidP="00E63BB1">
      <w:pPr>
        <w:pStyle w:val="52"/>
        <w:ind w:leftChars="650" w:left="1365" w:firstLineChars="100" w:firstLine="210"/>
        <w:rPr>
          <w:rFonts w:asciiTheme="majorHAnsi" w:hAnsiTheme="majorHAnsi" w:cstheme="majorHAnsi"/>
        </w:rPr>
      </w:pPr>
      <w:r>
        <w:rPr>
          <w:rFonts w:asciiTheme="majorHAnsi" w:hAnsiTheme="majorHAnsi" w:cstheme="majorHAnsi"/>
        </w:rPr>
        <w:t>1</w:t>
      </w:r>
      <w:r w:rsidRPr="00105FCC">
        <w:rPr>
          <w:rFonts w:asciiTheme="majorHAnsi" w:hAnsiTheme="majorHAnsi" w:cstheme="majorHAnsi"/>
        </w:rPr>
        <w:t>)</w:t>
      </w:r>
      <w:r>
        <w:rPr>
          <w:rFonts w:asciiTheme="majorHAnsi" w:hAnsiTheme="majorHAnsi" w:cstheme="majorHAnsi"/>
        </w:rPr>
        <w:t xml:space="preserve"> Record information</w:t>
      </w:r>
    </w:p>
    <w:p w:rsidR="00E63BB1" w:rsidRPr="00105FCC" w:rsidRDefault="00E63BB1" w:rsidP="00E63BB1">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Pr>
          <w:rFonts w:asciiTheme="majorHAnsi" w:hAnsiTheme="majorHAnsi" w:cstheme="majorHAnsi"/>
        </w:rPr>
        <w:t xml:space="preserve"> format</w:t>
      </w:r>
      <w:r w:rsidRPr="00105FCC">
        <w:rPr>
          <w:rFonts w:asciiTheme="majorHAnsi" w:hAnsiTheme="majorHAnsi" w:cstheme="majorHAnsi"/>
        </w:rPr>
        <w:t>）</w:t>
      </w:r>
    </w:p>
    <w:p w:rsidR="00E63BB1" w:rsidRDefault="00E63BB1" w:rsidP="00E63BB1">
      <w:pPr>
        <w:pStyle w:val="52"/>
        <w:ind w:leftChars="950" w:left="1995"/>
        <w:rPr>
          <w:rFonts w:asciiTheme="majorHAnsi" w:hAnsiTheme="majorHAnsi" w:cstheme="majorHAnsi"/>
        </w:rPr>
      </w:pPr>
      <w:r>
        <w:rPr>
          <w:rFonts w:asciiTheme="majorHAnsi" w:hAnsiTheme="majorHAnsi" w:cstheme="majorHAnsi"/>
        </w:rPr>
        <w:t>Is stored in Key</w:t>
      </w:r>
      <w:r w:rsidRPr="00105FCC">
        <w:rPr>
          <w:rFonts w:asciiTheme="majorHAnsi" w:hAnsiTheme="majorHAnsi" w:cstheme="majorHAnsi"/>
        </w:rPr>
        <w:t xml:space="preserve">{resultdata} -&gt; </w:t>
      </w:r>
      <w:r>
        <w:rPr>
          <w:rFonts w:asciiTheme="majorHAnsi" w:hAnsiTheme="majorHAnsi" w:cstheme="majorHAnsi"/>
        </w:rPr>
        <w:t>Key</w:t>
      </w:r>
      <w:r w:rsidRPr="00105FCC">
        <w:rPr>
          <w:rFonts w:asciiTheme="majorHAnsi" w:hAnsiTheme="majorHAnsi" w:cstheme="majorHAnsi"/>
        </w:rPr>
        <w:t xml:space="preserve">{CONTENTS} -&gt; </w:t>
      </w:r>
      <w:r>
        <w:rPr>
          <w:rFonts w:asciiTheme="majorHAnsi" w:hAnsiTheme="majorHAnsi" w:cstheme="majorHAnsi"/>
        </w:rPr>
        <w:t xml:space="preserve">Key{BODY} </w:t>
      </w:r>
      <w:r>
        <w:rPr>
          <w:rFonts w:asciiTheme="majorHAnsi" w:hAnsiTheme="majorHAnsi" w:cstheme="majorHAnsi" w:hint="eastAsia"/>
        </w:rPr>
        <w:t>a</w:t>
      </w:r>
      <w:r>
        <w:rPr>
          <w:rFonts w:asciiTheme="majorHAnsi" w:hAnsiTheme="majorHAnsi" w:cstheme="majorHAnsi"/>
        </w:rPr>
        <w:t>s array</w:t>
      </w:r>
    </w:p>
    <w:p w:rsidR="00E63BB1" w:rsidRPr="00105FCC" w:rsidRDefault="00E63BB1" w:rsidP="00E63BB1">
      <w:pPr>
        <w:pStyle w:val="af2"/>
        <w:ind w:leftChars="200" w:left="420"/>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5F1F35">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w:t>
      </w:r>
      <w:r>
        <w:rPr>
          <w:rFonts w:asciiTheme="majorHAnsi" w:hAnsiTheme="majorHAnsi" w:cstheme="majorHAnsi" w:hint="eastAsia"/>
        </w:rPr>
        <w:t>6</w:t>
      </w:r>
      <w:r w:rsidRPr="00105FCC">
        <w:rPr>
          <w:rFonts w:asciiTheme="majorHAnsi" w:hAnsiTheme="majorHAnsi" w:cstheme="majorHAnsi"/>
        </w:rPr>
        <w:t xml:space="preserve"> </w:t>
      </w:r>
      <w:r>
        <w:rPr>
          <w:rFonts w:asciiTheme="majorHAnsi" w:hAnsiTheme="majorHAnsi" w:cstheme="majorHAnsi" w:hint="eastAsia"/>
        </w:rPr>
        <w:t>R</w:t>
      </w:r>
      <w:r>
        <w:rPr>
          <w:rFonts w:asciiTheme="majorHAnsi" w:hAnsiTheme="majorHAnsi" w:cstheme="majorHAnsi"/>
        </w:rPr>
        <w:t>esponse parameter information</w:t>
      </w:r>
      <w:r w:rsidRPr="00105FCC">
        <w:rPr>
          <w:rFonts w:asciiTheme="majorHAnsi" w:hAnsiTheme="majorHAnsi" w:cstheme="majorHAnsi"/>
        </w:rPr>
        <w:t>(</w:t>
      </w:r>
      <w:r>
        <w:rPr>
          <w:rFonts w:asciiTheme="majorHAnsi" w:hAnsiTheme="majorHAnsi" w:cstheme="majorHAnsi"/>
        </w:rPr>
        <w:t xml:space="preserve"> Column information</w:t>
      </w:r>
      <w:r w:rsidRPr="00105FCC">
        <w:rPr>
          <w:rFonts w:asciiTheme="majorHAnsi" w:hAnsiTheme="majorHAnsi" w:cstheme="majorHAnsi"/>
        </w:rPr>
        <w:t>)</w:t>
      </w:r>
    </w:p>
    <w:tbl>
      <w:tblPr>
        <w:tblStyle w:val="ab"/>
        <w:tblW w:w="0" w:type="auto"/>
        <w:tblInd w:w="2229" w:type="dxa"/>
        <w:tblLayout w:type="fixed"/>
        <w:tblLook w:val="04A0" w:firstRow="1" w:lastRow="0" w:firstColumn="1" w:lastColumn="0" w:noHBand="0" w:noVBand="1"/>
      </w:tblPr>
      <w:tblGrid>
        <w:gridCol w:w="2835"/>
        <w:gridCol w:w="3544"/>
      </w:tblGrid>
      <w:tr w:rsidR="00E63BB1" w:rsidRPr="00105FCC" w:rsidTr="00E63BB1">
        <w:tc>
          <w:tcPr>
            <w:tcW w:w="2835" w:type="dxa"/>
            <w:shd w:val="clear" w:color="auto" w:fill="002B62"/>
          </w:tcPr>
          <w:p w:rsidR="00E63BB1" w:rsidRPr="00105FCC" w:rsidRDefault="00E63BB1" w:rsidP="00E63BB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w:t>
            </w:r>
            <w:r>
              <w:rPr>
                <w:rFonts w:asciiTheme="majorHAnsi" w:hAnsiTheme="majorHAnsi" w:cstheme="majorHAnsi" w:hint="eastAsia"/>
                <w:color w:val="FFFFFF" w:themeColor="background1"/>
              </w:rPr>
              <w:t>Key</w:t>
            </w:r>
            <w:r>
              <w:rPr>
                <w:rFonts w:asciiTheme="majorHAnsi" w:hAnsiTheme="majorHAnsi" w:cstheme="majorHAnsi" w:hint="eastAsia"/>
                <w:color w:val="FFFFFF" w:themeColor="background1"/>
              </w:rPr>
              <w:t>名</w:t>
            </w:r>
          </w:p>
        </w:tc>
        <w:tc>
          <w:tcPr>
            <w:tcW w:w="3544" w:type="dxa"/>
            <w:shd w:val="clear" w:color="auto" w:fill="002B62"/>
          </w:tcPr>
          <w:p w:rsidR="00E63BB1" w:rsidRPr="00105FCC" w:rsidRDefault="00E63BB1"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Column name</w:t>
            </w:r>
          </w:p>
        </w:tc>
      </w:tr>
      <w:tr w:rsidR="00E63BB1" w:rsidRPr="00105FCC" w:rsidTr="00E63BB1">
        <w:tc>
          <w:tcPr>
            <w:tcW w:w="2835" w:type="dxa"/>
          </w:tcPr>
          <w:p w:rsidR="00E63BB1" w:rsidRPr="00105FCC" w:rsidRDefault="00E63BB1" w:rsidP="00E63BB1">
            <w:pPr>
              <w:jc w:val="center"/>
              <w:rPr>
                <w:rFonts w:asciiTheme="majorHAnsi" w:hAnsiTheme="majorHAnsi" w:cstheme="majorHAnsi"/>
              </w:rPr>
            </w:pPr>
            <w:r>
              <w:rPr>
                <w:rFonts w:asciiTheme="majorHAnsi" w:hAnsiTheme="majorHAnsi" w:cstheme="majorHAnsi" w:hint="eastAsia"/>
              </w:rPr>
              <w:t>FILE_NAME</w:t>
            </w:r>
          </w:p>
        </w:tc>
        <w:tc>
          <w:tcPr>
            <w:tcW w:w="3544" w:type="dxa"/>
          </w:tcPr>
          <w:p w:rsidR="00E63BB1" w:rsidRPr="00105FCC" w:rsidRDefault="00E63BB1" w:rsidP="00E63BB1">
            <w:pPr>
              <w:rPr>
                <w:rFonts w:asciiTheme="majorHAnsi" w:hAnsiTheme="majorHAnsi" w:cstheme="majorHAnsi"/>
              </w:rPr>
            </w:pPr>
            <w:r>
              <w:rPr>
                <w:rFonts w:asciiTheme="majorHAnsi" w:hAnsiTheme="majorHAnsi" w:cstheme="majorHAnsi" w:hint="eastAsia"/>
              </w:rPr>
              <w:t>D</w:t>
            </w:r>
            <w:r>
              <w:rPr>
                <w:rFonts w:asciiTheme="majorHAnsi" w:hAnsiTheme="majorHAnsi" w:cstheme="majorHAnsi"/>
              </w:rPr>
              <w:t>ownload file name</w:t>
            </w:r>
          </w:p>
        </w:tc>
      </w:tr>
      <w:tr w:rsidR="00E63BB1" w:rsidRPr="00105FCC" w:rsidTr="00E63BB1">
        <w:tc>
          <w:tcPr>
            <w:tcW w:w="2835" w:type="dxa"/>
          </w:tcPr>
          <w:p w:rsidR="00E63BB1" w:rsidRPr="00105FCC" w:rsidRDefault="00E63BB1" w:rsidP="00E63BB1">
            <w:pPr>
              <w:jc w:val="center"/>
              <w:rPr>
                <w:rFonts w:asciiTheme="majorHAnsi" w:hAnsiTheme="majorHAnsi" w:cstheme="majorHAnsi"/>
              </w:rPr>
            </w:pPr>
            <w:r>
              <w:rPr>
                <w:rFonts w:asciiTheme="majorHAnsi" w:hAnsiTheme="majorHAnsi" w:cstheme="majorHAnsi" w:hint="eastAsia"/>
              </w:rPr>
              <w:t>FILE_TYPE</w:t>
            </w:r>
          </w:p>
        </w:tc>
        <w:tc>
          <w:tcPr>
            <w:tcW w:w="3544" w:type="dxa"/>
          </w:tcPr>
          <w:p w:rsidR="00E63BB1" w:rsidRDefault="00E63BB1" w:rsidP="00E63BB1">
            <w:pPr>
              <w:rPr>
                <w:rFonts w:asciiTheme="majorHAnsi" w:hAnsiTheme="majorHAnsi" w:cstheme="majorHAnsi"/>
              </w:rPr>
            </w:pPr>
            <w:r>
              <w:rPr>
                <w:rFonts w:asciiTheme="majorHAnsi" w:hAnsiTheme="majorHAnsi" w:cstheme="majorHAnsi" w:hint="eastAsia"/>
              </w:rPr>
              <w:t>F</w:t>
            </w:r>
            <w:r>
              <w:rPr>
                <w:rFonts w:asciiTheme="majorHAnsi" w:hAnsiTheme="majorHAnsi" w:cstheme="majorHAnsi"/>
              </w:rPr>
              <w:t>ile extension type</w:t>
            </w:r>
          </w:p>
          <w:p w:rsidR="00E63BB1" w:rsidRPr="00105FCC" w:rsidRDefault="00E63BB1" w:rsidP="00E63BB1">
            <w:pPr>
              <w:rPr>
                <w:rFonts w:asciiTheme="majorHAnsi" w:hAnsiTheme="majorHAnsi" w:cstheme="majorHAnsi"/>
              </w:rPr>
            </w:pPr>
            <w:r>
              <w:rPr>
                <w:rFonts w:asciiTheme="majorHAnsi" w:hAnsiTheme="majorHAnsi" w:cstheme="majorHAnsi" w:hint="eastAsia"/>
              </w:rPr>
              <w:t>（</w:t>
            </w:r>
            <w:r>
              <w:rPr>
                <w:rFonts w:asciiTheme="majorHAnsi" w:hAnsiTheme="majorHAnsi" w:cstheme="majorHAnsi" w:hint="eastAsia"/>
              </w:rPr>
              <w:t>EXCEL or SCSV</w:t>
            </w:r>
            <w:r>
              <w:rPr>
                <w:rFonts w:asciiTheme="majorHAnsi" w:hAnsiTheme="majorHAnsi" w:cstheme="majorHAnsi" w:hint="eastAsia"/>
              </w:rPr>
              <w:t>）</w:t>
            </w:r>
          </w:p>
        </w:tc>
      </w:tr>
    </w:tbl>
    <w:p w:rsidR="00E63BB1" w:rsidRPr="002C5F4D" w:rsidRDefault="00E63BB1" w:rsidP="00E63BB1">
      <w:pPr>
        <w:spacing w:line="240" w:lineRule="exact"/>
      </w:pPr>
    </w:p>
    <w:p w:rsidR="00E63BB1" w:rsidRPr="00105FCC" w:rsidRDefault="00E63BB1" w:rsidP="00E63BB1">
      <w:pPr>
        <w:pStyle w:val="52"/>
        <w:ind w:leftChars="202" w:left="424" w:firstLineChars="540" w:firstLine="1134"/>
        <w:rPr>
          <w:rFonts w:asciiTheme="majorHAnsi" w:hAnsiTheme="majorHAnsi" w:cstheme="majorHAnsi"/>
        </w:rPr>
      </w:pPr>
      <w:r>
        <w:rPr>
          <w:rFonts w:asciiTheme="majorHAnsi" w:hAnsiTheme="majorHAnsi" w:cstheme="majorHAnsi"/>
        </w:rPr>
        <w:t>2</w:t>
      </w:r>
      <w:r w:rsidRPr="00105FCC">
        <w:rPr>
          <w:rFonts w:asciiTheme="majorHAnsi" w:hAnsiTheme="majorHAnsi" w:cstheme="majorHAnsi"/>
        </w:rPr>
        <w:t>)</w:t>
      </w:r>
      <w:r w:rsidR="00BE5139">
        <w:rPr>
          <w:rFonts w:asciiTheme="majorHAnsi" w:hAnsiTheme="majorHAnsi" w:cstheme="majorHAnsi"/>
        </w:rPr>
        <w:t xml:space="preserve"> </w:t>
      </w:r>
      <w:r>
        <w:rPr>
          <w:rFonts w:asciiTheme="majorHAnsi" w:hAnsiTheme="majorHAnsi" w:cstheme="majorHAnsi" w:hint="eastAsia"/>
        </w:rPr>
        <w:t>F</w:t>
      </w:r>
      <w:r>
        <w:rPr>
          <w:rFonts w:asciiTheme="majorHAnsi" w:hAnsiTheme="majorHAnsi" w:cstheme="majorHAnsi"/>
        </w:rPr>
        <w:t>ile information</w:t>
      </w:r>
    </w:p>
    <w:p w:rsidR="00E63BB1" w:rsidRPr="00105FCC" w:rsidRDefault="00E63BB1" w:rsidP="00E63BB1">
      <w:pPr>
        <w:pStyle w:val="52"/>
        <w:ind w:leftChars="337" w:left="708" w:firstLineChars="472" w:firstLine="991"/>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JSON format</w:t>
      </w:r>
      <w:r>
        <w:rPr>
          <w:rFonts w:asciiTheme="majorHAnsi" w:hAnsiTheme="majorHAnsi" w:cstheme="majorHAnsi"/>
        </w:rPr>
        <w:t>）</w:t>
      </w:r>
    </w:p>
    <w:p w:rsidR="00E63BB1" w:rsidRDefault="00E63BB1" w:rsidP="00E63BB1">
      <w:pPr>
        <w:pStyle w:val="52"/>
        <w:ind w:leftChars="945" w:left="1985" w:hanging="1"/>
        <w:rPr>
          <w:rFonts w:asciiTheme="majorHAnsi" w:hAnsiTheme="majorHAnsi" w:cstheme="majorHAnsi"/>
        </w:rPr>
      </w:pPr>
      <w:r>
        <w:rPr>
          <w:rFonts w:asciiTheme="majorHAnsi" w:hAnsiTheme="majorHAnsi" w:cstheme="majorHAnsi"/>
        </w:rPr>
        <w:t>Is stored in Key</w:t>
      </w:r>
      <w:r w:rsidR="00BE5139">
        <w:rPr>
          <w:rFonts w:asciiTheme="majorHAnsi" w:hAnsiTheme="majorHAnsi" w:cstheme="majorHAnsi"/>
        </w:rPr>
        <w:t xml:space="preserve"> </w:t>
      </w:r>
      <w:r w:rsidRPr="00105FCC">
        <w:rPr>
          <w:rFonts w:asciiTheme="majorHAnsi" w:hAnsiTheme="majorHAnsi" w:cstheme="majorHAnsi"/>
        </w:rPr>
        <w:t xml:space="preserve">{resultdata} -&gt; </w:t>
      </w:r>
      <w:r>
        <w:rPr>
          <w:rFonts w:asciiTheme="majorHAnsi" w:hAnsiTheme="majorHAnsi" w:cstheme="majorHAnsi"/>
        </w:rPr>
        <w:t>Key</w:t>
      </w:r>
      <w:r w:rsidRPr="00105FCC">
        <w:rPr>
          <w:rFonts w:asciiTheme="majorHAnsi" w:hAnsiTheme="majorHAnsi" w:cstheme="majorHAnsi"/>
        </w:rPr>
        <w:t xml:space="preserve">{CONTENTS} -&gt; </w:t>
      </w:r>
      <w:r>
        <w:rPr>
          <w:rFonts w:asciiTheme="majorHAnsi" w:hAnsiTheme="majorHAnsi" w:cstheme="majorHAnsi" w:hint="eastAsia"/>
        </w:rPr>
        <w:t>Key{</w:t>
      </w:r>
      <w:r>
        <w:t>DOWNLOAD_FIL</w:t>
      </w:r>
      <w:r>
        <w:rPr>
          <w:rFonts w:hint="eastAsia"/>
        </w:rPr>
        <w:t>E</w:t>
      </w:r>
      <w:r>
        <w:rPr>
          <w:rFonts w:asciiTheme="majorHAnsi" w:hAnsiTheme="majorHAnsi" w:cstheme="majorHAnsi" w:hint="eastAsia"/>
        </w:rPr>
        <w:t>}</w:t>
      </w:r>
      <w:r>
        <w:rPr>
          <w:rFonts w:asciiTheme="majorHAnsi" w:hAnsiTheme="majorHAnsi" w:cstheme="majorHAnsi"/>
        </w:rPr>
        <w:t xml:space="preserve"> </w:t>
      </w:r>
    </w:p>
    <w:p w:rsidR="00E63BB1" w:rsidRPr="00144DF3" w:rsidRDefault="00E63BB1" w:rsidP="00E63BB1">
      <w:pPr>
        <w:pStyle w:val="52"/>
        <w:ind w:leftChars="67" w:left="141" w:firstLine="1"/>
        <w:jc w:val="center"/>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Pr>
          <w:rFonts w:asciiTheme="majorHAnsi" w:hAnsiTheme="majorHAnsi" w:cstheme="majorHAnsi" w:hint="eastAsia"/>
          <w:b/>
        </w:rPr>
        <w:t>2-17</w:t>
      </w:r>
      <w:r w:rsidRPr="00105FCC">
        <w:rPr>
          <w:rFonts w:asciiTheme="majorHAnsi" w:hAnsiTheme="majorHAnsi" w:cstheme="majorHAnsi"/>
        </w:rPr>
        <w:t xml:space="preserve"> </w:t>
      </w:r>
      <w:r>
        <w:rPr>
          <w:rFonts w:asciiTheme="majorHAnsi" w:hAnsiTheme="majorHAnsi" w:cstheme="majorHAnsi" w:hint="eastAsia"/>
          <w:b/>
        </w:rPr>
        <w:t>re</w:t>
      </w:r>
      <w:r>
        <w:rPr>
          <w:rFonts w:asciiTheme="majorHAnsi" w:hAnsiTheme="majorHAnsi" w:cstheme="majorHAnsi"/>
          <w:b/>
        </w:rPr>
        <w:t>sponse parameter list</w:t>
      </w:r>
    </w:p>
    <w:tbl>
      <w:tblPr>
        <w:tblStyle w:val="ab"/>
        <w:tblW w:w="0" w:type="auto"/>
        <w:tblInd w:w="1756" w:type="dxa"/>
        <w:tblLayout w:type="fixed"/>
        <w:tblLook w:val="04A0" w:firstRow="1" w:lastRow="0" w:firstColumn="1" w:lastColumn="0" w:noHBand="0" w:noVBand="1"/>
      </w:tblPr>
      <w:tblGrid>
        <w:gridCol w:w="3028"/>
        <w:gridCol w:w="3785"/>
      </w:tblGrid>
      <w:tr w:rsidR="00E63BB1" w:rsidRPr="00105FCC" w:rsidTr="00E63BB1">
        <w:trPr>
          <w:trHeight w:val="277"/>
        </w:trPr>
        <w:tc>
          <w:tcPr>
            <w:tcW w:w="3028" w:type="dxa"/>
            <w:shd w:val="clear" w:color="auto" w:fill="002B62"/>
          </w:tcPr>
          <w:p w:rsidR="00E63BB1" w:rsidRPr="002C73E1" w:rsidRDefault="00E63BB1" w:rsidP="00E63BB1">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olumn key name</w:t>
            </w:r>
          </w:p>
        </w:tc>
        <w:tc>
          <w:tcPr>
            <w:tcW w:w="3785" w:type="dxa"/>
            <w:shd w:val="clear" w:color="auto" w:fill="002B62"/>
          </w:tcPr>
          <w:p w:rsidR="00E63BB1" w:rsidRPr="00105FCC" w:rsidRDefault="00E63BB1" w:rsidP="00E63BB1">
            <w:pPr>
              <w:ind w:leftChars="202" w:left="424"/>
              <w:jc w:val="center"/>
              <w:rPr>
                <w:rFonts w:asciiTheme="majorHAnsi" w:hAnsiTheme="majorHAnsi" w:cstheme="majorHAnsi"/>
                <w:color w:val="FFFFFF" w:themeColor="background1"/>
              </w:rPr>
            </w:pPr>
            <w:r>
              <w:rPr>
                <w:rFonts w:asciiTheme="majorHAnsi" w:hAnsiTheme="majorHAnsi" w:cstheme="majorHAnsi"/>
                <w:color w:val="FFFFFF" w:themeColor="background1"/>
              </w:rPr>
              <w:t>Column name</w:t>
            </w:r>
          </w:p>
        </w:tc>
      </w:tr>
      <w:tr w:rsidR="00E63BB1" w:rsidRPr="00105FCC" w:rsidTr="00E63BB1">
        <w:trPr>
          <w:trHeight w:val="356"/>
        </w:trPr>
        <w:tc>
          <w:tcPr>
            <w:tcW w:w="3028" w:type="dxa"/>
          </w:tcPr>
          <w:p w:rsidR="00E63BB1" w:rsidRPr="00105FCC" w:rsidRDefault="00E63BB1" w:rsidP="00E63BB1">
            <w:pPr>
              <w:rPr>
                <w:rFonts w:asciiTheme="majorHAnsi" w:hAnsiTheme="majorHAnsi" w:cstheme="majorHAnsi"/>
              </w:rPr>
            </w:pPr>
            <w:r>
              <w:t>DOWNLOAD_FILE</w:t>
            </w:r>
          </w:p>
        </w:tc>
        <w:tc>
          <w:tcPr>
            <w:tcW w:w="3785" w:type="dxa"/>
          </w:tcPr>
          <w:p w:rsidR="00E63BB1" w:rsidRPr="00105FCC" w:rsidRDefault="00E63BB1" w:rsidP="00E63BB1">
            <w:pPr>
              <w:rPr>
                <w:rFonts w:asciiTheme="majorHAnsi" w:hAnsiTheme="majorHAnsi" w:cstheme="majorHAnsi"/>
              </w:rPr>
            </w:pPr>
            <w:r w:rsidRPr="00E63BB1">
              <w:rPr>
                <w:rFonts w:asciiTheme="majorHAnsi" w:eastAsia="ＭＳ ゴシック" w:hAnsiTheme="majorHAnsi" w:cstheme="majorHAnsi"/>
                <w:color w:val="000000"/>
                <w:kern w:val="0"/>
                <w:szCs w:val="21"/>
              </w:rPr>
              <w:t>BASE64-encoded value of the downloaded file</w:t>
            </w:r>
          </w:p>
        </w:tc>
      </w:tr>
    </w:tbl>
    <w:p w:rsidR="00E63BB1" w:rsidRDefault="00E63BB1" w:rsidP="00E63BB1"/>
    <w:p w:rsidR="00E63BB1" w:rsidRPr="0025379E" w:rsidRDefault="00E63BB1" w:rsidP="00E63BB1">
      <w:pPr>
        <w:ind w:leftChars="200" w:left="420" w:firstLineChars="400" w:firstLine="84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E63BB1" w:rsidRPr="0025379E" w:rsidRDefault="00E63BB1" w:rsidP="00E63BB1">
      <w:pPr>
        <w:ind w:leftChars="700" w:left="1470"/>
      </w:pPr>
      <w:r>
        <w:t>The returned response is stored in JSON format</w:t>
      </w:r>
    </w:p>
    <w:tbl>
      <w:tblPr>
        <w:tblW w:w="8443" w:type="dxa"/>
        <w:tblInd w:w="1129" w:type="dxa"/>
        <w:tblCellMar>
          <w:left w:w="99" w:type="dxa"/>
          <w:right w:w="99" w:type="dxa"/>
        </w:tblCellMar>
        <w:tblLook w:val="04A0" w:firstRow="1" w:lastRow="0" w:firstColumn="1" w:lastColumn="0" w:noHBand="0" w:noVBand="1"/>
      </w:tblPr>
      <w:tblGrid>
        <w:gridCol w:w="8443"/>
      </w:tblGrid>
      <w:tr w:rsidR="00E63BB1" w:rsidRPr="0025379E" w:rsidTr="00E63BB1">
        <w:trPr>
          <w:trHeight w:val="286"/>
        </w:trPr>
        <w:tc>
          <w:tcPr>
            <w:tcW w:w="8443" w:type="dxa"/>
            <w:tcBorders>
              <w:top w:val="single" w:sz="4" w:space="0" w:color="auto"/>
              <w:left w:val="single" w:sz="4" w:space="0" w:color="auto"/>
              <w:bottom w:val="single" w:sz="4" w:space="0" w:color="000000"/>
              <w:right w:val="single" w:sz="4" w:space="0" w:color="000000"/>
            </w:tcBorders>
            <w:shd w:val="clear" w:color="auto" w:fill="auto"/>
            <w:hideMark/>
          </w:tcPr>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rsidR="00E63BB1" w:rsidRPr="0025379E"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FILE_NAME</w:t>
            </w:r>
            <w:r>
              <w:rPr>
                <w:rFonts w:asciiTheme="majorHAnsi" w:eastAsia="ＭＳ ゴシック" w:hAnsiTheme="majorHAnsi" w:cstheme="majorHAnsi"/>
                <w:color w:val="000000"/>
                <w:kern w:val="0"/>
                <w:szCs w:val="21"/>
              </w:rPr>
              <w:t>"</w:t>
            </w:r>
            <w:r w:rsidRPr="0025379E">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hint="eastAsia"/>
                <w:color w:val="000000"/>
                <w:kern w:val="0"/>
                <w:szCs w:val="21"/>
              </w:rPr>
              <w:t>D</w:t>
            </w:r>
            <w:r>
              <w:rPr>
                <w:rFonts w:asciiTheme="majorHAnsi" w:eastAsia="ＭＳ ゴシック" w:hAnsiTheme="majorHAnsi" w:cstheme="majorHAnsi"/>
                <w:color w:val="000000"/>
                <w:kern w:val="0"/>
                <w:szCs w:val="21"/>
              </w:rPr>
              <w:t>ownload file name</w:t>
            </w:r>
          </w:p>
          <w:p w:rsidR="00E63BB1"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FILE_TYPE</w:t>
            </w:r>
            <w:r>
              <w:rPr>
                <w:rFonts w:asciiTheme="majorHAnsi" w:eastAsia="ＭＳ ゴシック" w:hAnsiTheme="majorHAnsi" w:cstheme="majorHAnsi"/>
                <w:color w:val="000000"/>
                <w:kern w:val="0"/>
                <w:szCs w:val="21"/>
              </w:rPr>
              <w:t>":"EXCEL"</w:t>
            </w:r>
            <w:r>
              <w:rPr>
                <w:rFonts w:asciiTheme="majorHAnsi" w:eastAsia="ＭＳ ゴシック" w:hAnsiTheme="majorHAnsi" w:cstheme="majorHAnsi" w:hint="eastAsia"/>
                <w:color w:val="000000"/>
                <w:kern w:val="0"/>
                <w:szCs w:val="21"/>
              </w:rPr>
              <w:t xml:space="preserve"> or "</w:t>
            </w:r>
            <w:r>
              <w:rPr>
                <w:rFonts w:asciiTheme="majorHAnsi" w:eastAsia="ＭＳ ゴシック" w:hAnsiTheme="majorHAnsi" w:cstheme="majorHAnsi"/>
                <w:color w:val="000000"/>
                <w:kern w:val="0"/>
                <w:szCs w:val="21"/>
              </w:rPr>
              <w:t xml:space="preserve">SCSV" </w:t>
            </w:r>
          </w:p>
          <w:p w:rsidR="00E63BB1" w:rsidRPr="0025379E"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E63BB1" w:rsidRPr="0025379E" w:rsidRDefault="00E63BB1" w:rsidP="00E63BB1">
            <w:pPr>
              <w:widowControl/>
              <w:ind w:left="3255" w:hangingChars="1550" w:hanging="3255"/>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t>DOWNLOAD_FILE"</w:t>
            </w:r>
            <w:r w:rsidRPr="0025379E">
              <w:rPr>
                <w:rFonts w:asciiTheme="majorHAnsi" w:eastAsia="ＭＳ ゴシック" w:hAnsiTheme="majorHAnsi" w:cstheme="majorHAnsi"/>
                <w:color w:val="000000"/>
                <w:kern w:val="0"/>
                <w:szCs w:val="21"/>
              </w:rPr>
              <w:t>:</w:t>
            </w:r>
            <w:r w:rsidRPr="00E63BB1">
              <w:rPr>
                <w:rFonts w:asciiTheme="majorHAnsi" w:eastAsia="ＭＳ ゴシック" w:hAnsiTheme="majorHAnsi" w:cstheme="majorHAnsi"/>
                <w:color w:val="000000"/>
                <w:kern w:val="0"/>
                <w:szCs w:val="21"/>
              </w:rPr>
              <w:t>BASE64-encoded value of the downloaded file</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rsidR="00E63BB1" w:rsidRDefault="00E63BB1" w:rsidP="00E63BB1">
      <w:pPr>
        <w:rPr>
          <w:rFonts w:asciiTheme="majorHAnsi" w:hAnsiTheme="majorHAnsi" w:cstheme="majorHAnsi"/>
          <w:szCs w:val="21"/>
        </w:rPr>
      </w:pPr>
    </w:p>
    <w:p w:rsidR="00E63BB1" w:rsidRPr="00091220" w:rsidRDefault="00E63BB1" w:rsidP="00E63BB1">
      <w:pPr>
        <w:pStyle w:val="4"/>
        <w:rPr>
          <w:shd w:val="clear" w:color="auto" w:fill="FFFFFF"/>
        </w:rPr>
      </w:pPr>
      <w:bookmarkStart w:id="22" w:name="_Toc96603236"/>
      <w:r>
        <w:rPr>
          <w:shd w:val="clear" w:color="auto" w:fill="FFFFFF"/>
        </w:rPr>
        <w:t>UPLOAD</w:t>
      </w:r>
      <w:r w:rsidRPr="00091220">
        <w:rPr>
          <w:shd w:val="clear" w:color="auto" w:fill="FFFFFF"/>
        </w:rPr>
        <w:t>_SPREADSHEET</w:t>
      </w:r>
      <w:r>
        <w:rPr>
          <w:rFonts w:hint="eastAsia"/>
        </w:rPr>
        <w:t>(X-Command)</w:t>
      </w:r>
      <w:bookmarkEnd w:id="22"/>
    </w:p>
    <w:p w:rsidR="00E63BB1" w:rsidRDefault="00E63BB1" w:rsidP="00E63BB1">
      <w:pPr>
        <w:widowControl/>
        <w:ind w:leftChars="200" w:left="420" w:firstLine="420"/>
        <w:jc w:val="left"/>
        <w:rPr>
          <w:rFonts w:asciiTheme="majorHAnsi" w:hAnsiTheme="majorHAnsi" w:cstheme="majorHAnsi"/>
        </w:rPr>
      </w:pPr>
      <w:r w:rsidRPr="00E63BB1">
        <w:rPr>
          <w:rFonts w:asciiTheme="majorHAnsi" w:hAnsiTheme="majorHAnsi" w:cstheme="majorHAnsi"/>
          <w:szCs w:val="21"/>
        </w:rPr>
        <w:t>Upload</w:t>
      </w:r>
      <w:r>
        <w:rPr>
          <w:rFonts w:asciiTheme="majorHAnsi" w:hAnsiTheme="majorHAnsi" w:cstheme="majorHAnsi"/>
          <w:szCs w:val="21"/>
        </w:rPr>
        <w:t>s</w:t>
      </w:r>
      <w:r w:rsidRPr="00E63BB1">
        <w:rPr>
          <w:rFonts w:asciiTheme="majorHAnsi" w:hAnsiTheme="majorHAnsi" w:cstheme="majorHAnsi"/>
          <w:szCs w:val="21"/>
        </w:rPr>
        <w:t xml:space="preserve"> the EXCEL file (or SCSV file) for registration and update of each menu via REST API.</w:t>
      </w:r>
    </w:p>
    <w:p w:rsidR="00E63BB1" w:rsidRDefault="00E63BB1" w:rsidP="00E63BB1">
      <w:pPr>
        <w:pStyle w:val="af2"/>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5F1F35">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18</w:t>
      </w:r>
      <w:r w:rsidRPr="00105FCC">
        <w:rPr>
          <w:rFonts w:asciiTheme="majorHAnsi" w:hAnsiTheme="majorHAnsi" w:cstheme="majorHAnsi"/>
        </w:rPr>
        <w:t xml:space="preserve"> HTTP</w:t>
      </w:r>
      <w:r>
        <w:rPr>
          <w:rFonts w:asciiTheme="majorHAnsi" w:hAnsiTheme="majorHAnsi" w:cstheme="majorHAnsi" w:hint="eastAsia"/>
        </w:rPr>
        <w:t xml:space="preserve"> </w:t>
      </w:r>
      <w:r>
        <w:rPr>
          <w:rFonts w:asciiTheme="majorHAnsi" w:hAnsiTheme="majorHAnsi" w:cstheme="majorHAnsi"/>
        </w:rPr>
        <w:t>header parameter list</w:t>
      </w:r>
    </w:p>
    <w:tbl>
      <w:tblPr>
        <w:tblStyle w:val="ab"/>
        <w:tblW w:w="0" w:type="auto"/>
        <w:jc w:val="center"/>
        <w:tblLook w:val="04A0" w:firstRow="1" w:lastRow="0" w:firstColumn="1" w:lastColumn="0" w:noHBand="0" w:noVBand="1"/>
      </w:tblPr>
      <w:tblGrid>
        <w:gridCol w:w="2977"/>
        <w:gridCol w:w="3402"/>
      </w:tblGrid>
      <w:tr w:rsidR="00E63BB1" w:rsidRPr="00105FCC" w:rsidTr="00E63BB1">
        <w:trPr>
          <w:jc w:val="center"/>
        </w:trPr>
        <w:tc>
          <w:tcPr>
            <w:tcW w:w="2977" w:type="dxa"/>
            <w:shd w:val="clear" w:color="auto" w:fill="002B62"/>
          </w:tcPr>
          <w:p w:rsidR="00E63BB1" w:rsidRPr="00105FCC" w:rsidRDefault="00E63BB1" w:rsidP="00E63BB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color w:val="FFFFFF" w:themeColor="background1"/>
              </w:rPr>
              <w:t xml:space="preserve"> header</w:t>
            </w:r>
          </w:p>
        </w:tc>
        <w:tc>
          <w:tcPr>
            <w:tcW w:w="3402" w:type="dxa"/>
            <w:shd w:val="clear" w:color="auto" w:fill="002B62"/>
          </w:tcPr>
          <w:p w:rsidR="00E63BB1" w:rsidRPr="00105FCC" w:rsidRDefault="00E63BB1"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value</w:t>
            </w:r>
          </w:p>
        </w:tc>
      </w:tr>
      <w:tr w:rsidR="00E63BB1" w:rsidRPr="00105FCC" w:rsidTr="00E63BB1">
        <w:trPr>
          <w:trHeight w:val="254"/>
          <w:jc w:val="center"/>
        </w:trPr>
        <w:tc>
          <w:tcPr>
            <w:tcW w:w="2977" w:type="dxa"/>
          </w:tcPr>
          <w:p w:rsidR="00E63BB1" w:rsidRPr="00105FCC" w:rsidRDefault="00E63BB1" w:rsidP="00E63BB1">
            <w:pPr>
              <w:jc w:val="center"/>
              <w:rPr>
                <w:rFonts w:asciiTheme="majorHAnsi" w:hAnsiTheme="majorHAnsi" w:cstheme="majorHAnsi"/>
              </w:rPr>
            </w:pPr>
            <w:r w:rsidRPr="00105FCC">
              <w:rPr>
                <w:rFonts w:asciiTheme="majorHAnsi" w:hAnsiTheme="majorHAnsi" w:cstheme="majorHAnsi"/>
              </w:rPr>
              <w:lastRenderedPageBreak/>
              <w:t>X-Command</w:t>
            </w:r>
          </w:p>
        </w:tc>
        <w:tc>
          <w:tcPr>
            <w:tcW w:w="3402" w:type="dxa"/>
          </w:tcPr>
          <w:p w:rsidR="00E63BB1" w:rsidRPr="00105FCC" w:rsidRDefault="00E63BB1" w:rsidP="00E63BB1">
            <w:pPr>
              <w:rPr>
                <w:rFonts w:asciiTheme="majorHAnsi" w:hAnsiTheme="majorHAnsi" w:cstheme="majorHAnsi"/>
              </w:rPr>
            </w:pPr>
            <w:r>
              <w:rPr>
                <w:rFonts w:ascii="Segoe UI" w:hAnsi="Segoe UI" w:cs="Segoe UI"/>
                <w:color w:val="24292F"/>
                <w:szCs w:val="21"/>
                <w:shd w:val="clear" w:color="auto" w:fill="FFFFFF"/>
              </w:rPr>
              <w:t>UPLOAD_SPREADSHEET</w:t>
            </w:r>
          </w:p>
        </w:tc>
      </w:tr>
    </w:tbl>
    <w:p w:rsidR="00E63BB1" w:rsidRDefault="00E63BB1" w:rsidP="00E63BB1"/>
    <w:p w:rsidR="00E63BB1" w:rsidRDefault="00E63BB1" w:rsidP="00E63BB1"/>
    <w:p w:rsidR="00E63BB1" w:rsidRDefault="00E63BB1" w:rsidP="00E63BB1"/>
    <w:p w:rsidR="00E63BB1" w:rsidRDefault="00E63BB1" w:rsidP="00E63BB1"/>
    <w:tbl>
      <w:tblPr>
        <w:tblStyle w:val="ab"/>
        <w:tblW w:w="0" w:type="auto"/>
        <w:tblInd w:w="454" w:type="dxa"/>
        <w:tblLook w:val="04A0" w:firstRow="1" w:lastRow="0" w:firstColumn="1" w:lastColumn="0" w:noHBand="0" w:noVBand="1"/>
      </w:tblPr>
      <w:tblGrid>
        <w:gridCol w:w="9152"/>
      </w:tblGrid>
      <w:tr w:rsidR="00E63BB1" w:rsidRPr="00105FCC" w:rsidTr="00E63BB1">
        <w:tc>
          <w:tcPr>
            <w:tcW w:w="9152" w:type="dxa"/>
            <w:shd w:val="clear" w:color="auto" w:fill="002B62"/>
          </w:tcPr>
          <w:p w:rsidR="00E63BB1" w:rsidRPr="00105FCC" w:rsidRDefault="00E63BB1" w:rsidP="00E63BB1">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UPLOAD</w:t>
            </w:r>
            <w:r>
              <w:rPr>
                <w:rFonts w:asciiTheme="majorHAnsi" w:hAnsiTheme="majorHAnsi" w:cstheme="majorHAnsi"/>
                <w:color w:val="FFFFFF" w:themeColor="background1"/>
              </w:rPr>
              <w:t>_</w:t>
            </w:r>
            <w:r>
              <w:t xml:space="preserve"> </w:t>
            </w:r>
            <w:r w:rsidRPr="00B45F0E">
              <w:rPr>
                <w:rFonts w:asciiTheme="majorHAnsi" w:hAnsiTheme="majorHAnsi" w:cstheme="majorHAnsi"/>
                <w:color w:val="FFFFFF" w:themeColor="background1"/>
              </w:rPr>
              <w:t>SPREADSHEET</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00BE5139">
              <w:rPr>
                <w:rFonts w:asciiTheme="majorHAnsi" w:hAnsiTheme="majorHAnsi" w:cstheme="majorHAnsi"/>
                <w:color w:val="FFFFFF" w:themeColor="background1"/>
              </w:rPr>
              <w:t xml:space="preserve"> description example</w:t>
            </w:r>
          </w:p>
        </w:tc>
      </w:tr>
      <w:tr w:rsidR="00E63BB1" w:rsidRPr="00105FCC" w:rsidTr="00E63BB1">
        <w:tc>
          <w:tcPr>
            <w:tcW w:w="9152" w:type="dxa"/>
          </w:tcPr>
          <w:p w:rsidR="00E63BB1" w:rsidRPr="00105FCC" w:rsidRDefault="00E63BB1" w:rsidP="00E63BB1">
            <w:pPr>
              <w:rPr>
                <w:rFonts w:asciiTheme="majorHAnsi" w:hAnsiTheme="majorHAnsi" w:cstheme="majorHAnsi"/>
              </w:rPr>
            </w:pPr>
            <w:r w:rsidRPr="00105FCC">
              <w:rPr>
                <w:rFonts w:asciiTheme="majorHAnsi" w:hAnsiTheme="majorHAnsi" w:cstheme="majorHAnsi"/>
              </w:rPr>
              <w:t>{</w:t>
            </w:r>
          </w:p>
          <w:p w:rsidR="00E63BB1" w:rsidRDefault="00E63BB1" w:rsidP="00E63BB1">
            <w:pPr>
              <w:ind w:firstLineChars="100" w:firstLine="210"/>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FILE_NAME</w:t>
            </w:r>
            <w:r w:rsidRPr="00105FCC">
              <w:rPr>
                <w:rFonts w:asciiTheme="majorHAnsi" w:hAnsiTheme="majorHAnsi" w:cstheme="majorHAnsi"/>
              </w:rPr>
              <w:t>":</w:t>
            </w:r>
            <w:r w:rsidR="00BE5139">
              <w:rPr>
                <w:rFonts w:asciiTheme="majorHAnsi" w:hAnsiTheme="majorHAnsi" w:cstheme="majorHAnsi" w:hint="eastAsia"/>
              </w:rPr>
              <w:t>Upload file name</w:t>
            </w:r>
          </w:p>
          <w:p w:rsidR="00E63BB1" w:rsidRPr="00105FCC" w:rsidRDefault="00E63BB1" w:rsidP="00E63BB1">
            <w:pPr>
              <w:ind w:firstLineChars="100" w:firstLine="210"/>
              <w:rPr>
                <w:rFonts w:asciiTheme="majorHAnsi" w:hAnsiTheme="majorHAnsi" w:cstheme="majorHAnsi"/>
              </w:rPr>
            </w:pPr>
            <w:r>
              <w:rPr>
                <w:rFonts w:asciiTheme="majorHAnsi" w:hAnsiTheme="majorHAnsi" w:cstheme="majorHAnsi"/>
              </w:rPr>
              <w:t>"</w:t>
            </w:r>
            <w:r w:rsidRPr="00B45F0E">
              <w:rPr>
                <w:rFonts w:asciiTheme="majorHAnsi" w:hAnsiTheme="majorHAnsi" w:cstheme="majorHAnsi"/>
              </w:rPr>
              <w:t>UPLOAD_FILE</w:t>
            </w:r>
            <w:r>
              <w:rPr>
                <w:rFonts w:asciiTheme="majorHAnsi" w:hAnsiTheme="majorHAnsi" w:cstheme="majorHAnsi"/>
              </w:rPr>
              <w:t>":</w:t>
            </w:r>
            <w:r w:rsidR="00BE5139" w:rsidRPr="00E63BB1">
              <w:rPr>
                <w:rFonts w:asciiTheme="majorHAnsi" w:eastAsia="ＭＳ ゴシック" w:hAnsiTheme="majorHAnsi" w:cstheme="majorHAnsi"/>
                <w:color w:val="000000"/>
                <w:kern w:val="0"/>
                <w:szCs w:val="21"/>
              </w:rPr>
              <w:t xml:space="preserve"> BASE64-encoded value of the downloaded file</w:t>
            </w:r>
          </w:p>
          <w:p w:rsidR="00E63BB1" w:rsidRPr="00105FCC" w:rsidRDefault="00E63BB1" w:rsidP="00E63BB1">
            <w:pPr>
              <w:rPr>
                <w:rFonts w:asciiTheme="majorHAnsi" w:hAnsiTheme="majorHAnsi" w:cstheme="majorHAnsi"/>
              </w:rPr>
            </w:pPr>
            <w:r w:rsidRPr="00105FCC">
              <w:rPr>
                <w:rFonts w:asciiTheme="majorHAnsi" w:hAnsiTheme="majorHAnsi" w:cstheme="majorHAnsi"/>
              </w:rPr>
              <w:t>}</w:t>
            </w:r>
          </w:p>
        </w:tc>
      </w:tr>
    </w:tbl>
    <w:p w:rsidR="00E63BB1" w:rsidRDefault="00E63BB1" w:rsidP="00E63BB1"/>
    <w:p w:rsidR="00E63BB1" w:rsidRPr="00105FCC" w:rsidRDefault="00BE5139" w:rsidP="00E63BB1">
      <w:pPr>
        <w:pStyle w:val="52"/>
        <w:ind w:leftChars="650" w:left="1365"/>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E63BB1" w:rsidRDefault="00E63BB1" w:rsidP="00E63BB1">
      <w:pPr>
        <w:pStyle w:val="52"/>
        <w:ind w:leftChars="0" w:left="0"/>
        <w:rPr>
          <w:rFonts w:asciiTheme="majorHAnsi" w:hAnsiTheme="majorHAnsi" w:cstheme="majorHAnsi"/>
        </w:rPr>
      </w:pPr>
    </w:p>
    <w:p w:rsidR="00E63BB1" w:rsidRPr="00105FCC" w:rsidRDefault="00E63BB1" w:rsidP="00E63BB1">
      <w:pPr>
        <w:pStyle w:val="52"/>
        <w:ind w:leftChars="650" w:left="1365" w:firstLineChars="100" w:firstLine="210"/>
        <w:rPr>
          <w:rFonts w:asciiTheme="majorHAnsi" w:hAnsiTheme="majorHAnsi" w:cstheme="majorHAnsi"/>
        </w:rPr>
      </w:pPr>
      <w:r w:rsidRPr="00105FCC">
        <w:rPr>
          <w:rFonts w:asciiTheme="majorHAnsi" w:hAnsiTheme="majorHAnsi" w:cstheme="majorHAnsi"/>
        </w:rPr>
        <w:t>1)</w:t>
      </w:r>
      <w:r w:rsidR="00BE5139">
        <w:rPr>
          <w:rFonts w:asciiTheme="majorHAnsi" w:hAnsiTheme="majorHAnsi" w:cstheme="majorHAnsi"/>
        </w:rPr>
        <w:t xml:space="preserve"> </w:t>
      </w:r>
      <w:r w:rsidR="00BE5139">
        <w:rPr>
          <w:rFonts w:asciiTheme="majorHAnsi" w:hAnsiTheme="majorHAnsi" w:cstheme="majorHAnsi" w:hint="eastAsia"/>
        </w:rPr>
        <w:t>R</w:t>
      </w:r>
      <w:r w:rsidR="00BE5139">
        <w:rPr>
          <w:rFonts w:asciiTheme="majorHAnsi" w:hAnsiTheme="majorHAnsi" w:cstheme="majorHAnsi"/>
        </w:rPr>
        <w:t>ecord process results</w:t>
      </w:r>
    </w:p>
    <w:p w:rsidR="00E63BB1" w:rsidRPr="00105FCC" w:rsidRDefault="00E63BB1" w:rsidP="00E63BB1">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00BE5139">
        <w:rPr>
          <w:rFonts w:asciiTheme="majorHAnsi" w:hAnsiTheme="majorHAnsi" w:cstheme="majorHAnsi"/>
        </w:rPr>
        <w:t xml:space="preserve"> format</w:t>
      </w:r>
      <w:r w:rsidRPr="00105FCC">
        <w:rPr>
          <w:rFonts w:asciiTheme="majorHAnsi" w:hAnsiTheme="majorHAnsi" w:cstheme="majorHAnsi"/>
        </w:rPr>
        <w:t>）</w:t>
      </w:r>
    </w:p>
    <w:p w:rsidR="00E63BB1" w:rsidRPr="00105FCC" w:rsidRDefault="00BE5139" w:rsidP="00E63BB1">
      <w:pPr>
        <w:pStyle w:val="52"/>
        <w:ind w:leftChars="650" w:left="1365" w:firstLineChars="300" w:firstLine="630"/>
        <w:rPr>
          <w:rFonts w:asciiTheme="majorHAnsi" w:hAnsiTheme="majorHAnsi" w:cstheme="majorHAnsi"/>
        </w:rPr>
      </w:pPr>
      <w:r>
        <w:rPr>
          <w:rFonts w:asciiTheme="majorHAnsi" w:hAnsiTheme="majorHAnsi" w:cstheme="majorHAnsi"/>
        </w:rPr>
        <w:t xml:space="preserve">Is stored in </w:t>
      </w:r>
      <w:r w:rsidR="00E63BB1">
        <w:rPr>
          <w:rFonts w:asciiTheme="majorHAnsi" w:hAnsiTheme="majorHAnsi" w:cstheme="majorHAnsi"/>
        </w:rPr>
        <w:t>Key</w:t>
      </w:r>
      <w:r w:rsidR="00E63BB1" w:rsidRPr="00105FCC">
        <w:rPr>
          <w:rFonts w:asciiTheme="majorHAnsi" w:hAnsiTheme="majorHAnsi" w:cstheme="majorHAnsi"/>
        </w:rPr>
        <w:t xml:space="preserve">{resultdata} -&gt; </w:t>
      </w:r>
      <w:r w:rsidR="00E63BB1">
        <w:rPr>
          <w:rFonts w:asciiTheme="majorHAnsi" w:hAnsiTheme="majorHAnsi" w:cstheme="majorHAnsi"/>
        </w:rPr>
        <w:t>Key</w:t>
      </w:r>
      <w:r w:rsidR="00E63BB1" w:rsidRPr="00105FCC">
        <w:rPr>
          <w:rFonts w:asciiTheme="majorHAnsi" w:hAnsiTheme="majorHAnsi" w:cstheme="majorHAnsi"/>
        </w:rPr>
        <w:t xml:space="preserve">{LIST} -&gt; </w:t>
      </w:r>
      <w:r w:rsidR="00E63BB1">
        <w:rPr>
          <w:rFonts w:asciiTheme="majorHAnsi" w:hAnsiTheme="majorHAnsi" w:cstheme="majorHAnsi"/>
        </w:rPr>
        <w:t>Key</w:t>
      </w:r>
      <w:r w:rsidR="00E63BB1" w:rsidRPr="00105FCC">
        <w:rPr>
          <w:rFonts w:asciiTheme="majorHAnsi" w:hAnsiTheme="majorHAnsi" w:cstheme="majorHAnsi"/>
        </w:rPr>
        <w:t xml:space="preserve">{NORMAL} -&gt; </w:t>
      </w:r>
      <w:r w:rsidR="00E63BB1">
        <w:rPr>
          <w:rFonts w:asciiTheme="majorHAnsi" w:hAnsiTheme="majorHAnsi" w:cstheme="majorHAnsi"/>
        </w:rPr>
        <w:t>Key</w:t>
      </w:r>
      <w:r w:rsidR="00E63BB1" w:rsidRPr="00105FCC">
        <w:rPr>
          <w:rFonts w:asciiTheme="majorHAnsi" w:hAnsiTheme="majorHAnsi" w:cstheme="majorHAnsi"/>
        </w:rPr>
        <w:t>{register</w:t>
      </w:r>
      <w:r w:rsidR="00E63BB1" w:rsidRPr="00105FCC">
        <w:rPr>
          <w:rFonts w:asciiTheme="majorHAnsi" w:hAnsiTheme="majorHAnsi" w:cstheme="majorHAnsi"/>
        </w:rPr>
        <w:t>、</w:t>
      </w:r>
      <w:r w:rsidR="00E63BB1" w:rsidRPr="00105FCC">
        <w:rPr>
          <w:rFonts w:asciiTheme="majorHAnsi" w:hAnsiTheme="majorHAnsi" w:cstheme="majorHAnsi"/>
        </w:rPr>
        <w:t>update</w:t>
      </w:r>
      <w:r w:rsidR="00E63BB1" w:rsidRPr="00105FCC">
        <w:rPr>
          <w:rFonts w:asciiTheme="majorHAnsi" w:hAnsiTheme="majorHAnsi" w:cstheme="majorHAnsi"/>
        </w:rPr>
        <w:t>、</w:t>
      </w:r>
    </w:p>
    <w:p w:rsidR="00E63BB1" w:rsidRPr="00105FCC" w:rsidRDefault="00E63BB1" w:rsidP="00E63BB1">
      <w:pPr>
        <w:pStyle w:val="52"/>
        <w:ind w:leftChars="650" w:left="1365" w:firstLineChars="300" w:firstLine="630"/>
        <w:rPr>
          <w:rFonts w:asciiTheme="majorHAnsi" w:hAnsiTheme="majorHAnsi" w:cstheme="majorHAnsi"/>
        </w:rPr>
      </w:pPr>
      <w:r w:rsidRPr="00105FCC">
        <w:rPr>
          <w:rFonts w:asciiTheme="majorHAnsi" w:hAnsiTheme="majorHAnsi" w:cstheme="majorHAnsi"/>
        </w:rPr>
        <w:t>delete</w:t>
      </w:r>
      <w:r w:rsidRPr="00105FCC">
        <w:rPr>
          <w:rFonts w:asciiTheme="majorHAnsi" w:hAnsiTheme="majorHAnsi" w:cstheme="majorHAnsi"/>
        </w:rPr>
        <w:t>、</w:t>
      </w:r>
      <w:r w:rsidRPr="00105FCC">
        <w:rPr>
          <w:rFonts w:asciiTheme="majorHAnsi" w:hAnsiTheme="majorHAnsi" w:cstheme="majorHAnsi"/>
        </w:rPr>
        <w:t>error}</w:t>
      </w:r>
      <w:r w:rsidR="00BE5139">
        <w:rPr>
          <w:rFonts w:asciiTheme="majorHAnsi" w:hAnsiTheme="majorHAnsi" w:cstheme="majorHAnsi" w:hint="eastAsia"/>
        </w:rPr>
        <w:t xml:space="preserve"> as array</w:t>
      </w:r>
    </w:p>
    <w:p w:rsidR="00E63BB1" w:rsidRPr="00105FCC" w:rsidRDefault="00E63BB1" w:rsidP="00E63BB1">
      <w:pPr>
        <w:pStyle w:val="52"/>
        <w:ind w:leftChars="650" w:left="1365" w:firstLineChars="300" w:firstLine="630"/>
        <w:rPr>
          <w:rFonts w:asciiTheme="majorHAnsi" w:hAnsiTheme="majorHAnsi" w:cstheme="majorHAnsi"/>
        </w:rPr>
      </w:pPr>
    </w:p>
    <w:p w:rsidR="00E63BB1" w:rsidRPr="00105FCC" w:rsidRDefault="00E63BB1" w:rsidP="00E63BB1">
      <w:pPr>
        <w:pStyle w:val="af2"/>
        <w:ind w:leftChars="200" w:left="420"/>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5F1F35">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19</w:t>
      </w:r>
      <w:r w:rsidRPr="00105FCC">
        <w:rPr>
          <w:rFonts w:asciiTheme="majorHAnsi" w:hAnsiTheme="majorHAnsi" w:cstheme="majorHAnsi"/>
        </w:rPr>
        <w:t xml:space="preserve"> Key</w:t>
      </w:r>
      <w:r w:rsidR="00BE5139">
        <w:rPr>
          <w:rFonts w:asciiTheme="majorHAnsi" w:hAnsiTheme="majorHAnsi" w:cstheme="majorHAnsi"/>
        </w:rPr>
        <w:t xml:space="preserve"> Parameter list</w:t>
      </w:r>
    </w:p>
    <w:tbl>
      <w:tblPr>
        <w:tblW w:w="7144" w:type="dxa"/>
        <w:tblInd w:w="2281" w:type="dxa"/>
        <w:tblLayout w:type="fixed"/>
        <w:tblCellMar>
          <w:left w:w="99" w:type="dxa"/>
          <w:right w:w="99" w:type="dxa"/>
        </w:tblCellMar>
        <w:tblLook w:val="04A0" w:firstRow="1" w:lastRow="0" w:firstColumn="1" w:lastColumn="0" w:noHBand="0" w:noVBand="1"/>
      </w:tblPr>
      <w:tblGrid>
        <w:gridCol w:w="1531"/>
        <w:gridCol w:w="1531"/>
        <w:gridCol w:w="4082"/>
      </w:tblGrid>
      <w:tr w:rsidR="00E63BB1" w:rsidRPr="00105FCC" w:rsidTr="00E63BB1">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rsidR="00E63BB1" w:rsidRPr="00105FCC" w:rsidRDefault="00E63BB1" w:rsidP="00E63BB1">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rsidR="00E63BB1" w:rsidRPr="00105FCC" w:rsidRDefault="00BE5139" w:rsidP="00E63BB1">
            <w:pPr>
              <w:widowControl/>
              <w:jc w:val="center"/>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rPr>
              <w:t>Value type</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E63BB1" w:rsidRPr="00105FCC" w:rsidRDefault="00E63BB1" w:rsidP="00E63BB1">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E63BB1" w:rsidRPr="00105FCC" w:rsidTr="00E63BB1">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3BB1" w:rsidRPr="00105FCC" w:rsidRDefault="00E63BB1" w:rsidP="00E63BB1">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name</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rsidR="00E63BB1" w:rsidRPr="00105FCC" w:rsidRDefault="00BE5139" w:rsidP="00E63BB1">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String</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rsidR="00E63BB1" w:rsidRPr="00105FCC" w:rsidRDefault="00BE5139" w:rsidP="00E63BB1">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P</w:t>
            </w:r>
            <w:r>
              <w:rPr>
                <w:rFonts w:asciiTheme="majorHAnsi" w:eastAsia="ＭＳ ゴシック" w:hAnsiTheme="majorHAnsi" w:cstheme="majorHAnsi"/>
                <w:color w:val="000000"/>
                <w:kern w:val="0"/>
                <w:sz w:val="22"/>
              </w:rPr>
              <w:t>rocess result type name</w:t>
            </w:r>
          </w:p>
        </w:tc>
      </w:tr>
      <w:tr w:rsidR="00E63BB1" w:rsidRPr="00105FCC" w:rsidTr="00E63BB1">
        <w:trPr>
          <w:trHeight w:val="270"/>
        </w:trPr>
        <w:tc>
          <w:tcPr>
            <w:tcW w:w="1531"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63BB1" w:rsidRPr="00105FCC" w:rsidRDefault="00E63BB1" w:rsidP="00E63BB1">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ct</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rsidR="00E63BB1" w:rsidRPr="00105FCC" w:rsidRDefault="00BE5139" w:rsidP="00E63BB1">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Number</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rsidR="00E63BB1" w:rsidRPr="00105FCC" w:rsidRDefault="00BE5139" w:rsidP="00BE5139">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N</w:t>
            </w:r>
            <w:r>
              <w:rPr>
                <w:rFonts w:asciiTheme="majorHAnsi" w:eastAsia="ＭＳ ゴシック" w:hAnsiTheme="majorHAnsi" w:cstheme="majorHAnsi"/>
                <w:color w:val="000000"/>
                <w:kern w:val="0"/>
                <w:sz w:val="22"/>
              </w:rPr>
              <w:t>umber of records (Per process result)</w:t>
            </w:r>
          </w:p>
        </w:tc>
      </w:tr>
    </w:tbl>
    <w:p w:rsidR="00E63BB1" w:rsidRPr="00105FCC" w:rsidRDefault="00E63BB1" w:rsidP="00E63BB1">
      <w:pPr>
        <w:ind w:leftChars="200" w:left="420"/>
        <w:rPr>
          <w:rFonts w:asciiTheme="majorHAnsi" w:hAnsiTheme="majorHAnsi" w:cstheme="majorHAnsi"/>
        </w:rPr>
      </w:pPr>
    </w:p>
    <w:p w:rsidR="00E63BB1" w:rsidRPr="00105FCC" w:rsidRDefault="00E63BB1" w:rsidP="00E63BB1">
      <w:pPr>
        <w:pStyle w:val="52"/>
        <w:ind w:leftChars="650" w:left="1365" w:firstLineChars="100" w:firstLine="210"/>
        <w:rPr>
          <w:rFonts w:asciiTheme="majorHAnsi" w:hAnsiTheme="majorHAnsi" w:cstheme="majorHAnsi"/>
        </w:rPr>
      </w:pPr>
      <w:r w:rsidRPr="00105FCC">
        <w:rPr>
          <w:rFonts w:asciiTheme="majorHAnsi" w:hAnsiTheme="majorHAnsi" w:cstheme="majorHAnsi"/>
        </w:rPr>
        <w:t>2)</w:t>
      </w:r>
      <w:r w:rsidR="00BE5139">
        <w:rPr>
          <w:rFonts w:asciiTheme="majorHAnsi" w:hAnsiTheme="majorHAnsi" w:cstheme="majorHAnsi"/>
        </w:rPr>
        <w:t xml:space="preserve"> Record process results</w:t>
      </w:r>
    </w:p>
    <w:p w:rsidR="00E63BB1" w:rsidRPr="00105FCC" w:rsidRDefault="00E63BB1" w:rsidP="00E63BB1">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00BE5139">
        <w:rPr>
          <w:rFonts w:asciiTheme="majorHAnsi" w:hAnsiTheme="majorHAnsi" w:cstheme="majorHAnsi"/>
        </w:rPr>
        <w:t xml:space="preserve"> format</w:t>
      </w:r>
      <w:r w:rsidRPr="00105FCC">
        <w:rPr>
          <w:rFonts w:asciiTheme="majorHAnsi" w:hAnsiTheme="majorHAnsi" w:cstheme="majorHAnsi"/>
        </w:rPr>
        <w:t>）</w:t>
      </w:r>
    </w:p>
    <w:p w:rsidR="00BE5139" w:rsidRPr="00BE5139" w:rsidRDefault="00BE5139" w:rsidP="00BE5139">
      <w:pPr>
        <w:pStyle w:val="52"/>
        <w:ind w:leftChars="650" w:left="1365"/>
        <w:rPr>
          <w:rFonts w:asciiTheme="majorHAnsi" w:hAnsiTheme="majorHAnsi" w:cstheme="majorHAnsi"/>
        </w:rPr>
      </w:pPr>
      <w:r w:rsidRPr="00BE5139">
        <w:rPr>
          <w:rFonts w:asciiTheme="majorHAnsi" w:hAnsiTheme="majorHAnsi" w:cstheme="majorHAnsi"/>
        </w:rPr>
        <w:t>The error information (relevant items and error details) is stored in Key</w:t>
      </w:r>
      <w:r>
        <w:rPr>
          <w:rFonts w:asciiTheme="majorHAnsi" w:hAnsiTheme="majorHAnsi" w:cstheme="majorHAnsi"/>
        </w:rPr>
        <w:t xml:space="preserve"> </w:t>
      </w:r>
      <w:r w:rsidRPr="00BE5139">
        <w:rPr>
          <w:rFonts w:asciiTheme="majorHAnsi" w:hAnsiTheme="majorHAnsi" w:cstheme="majorHAnsi"/>
        </w:rPr>
        <w:t>{resultdata} -&gt; Key{LIST} -&gt; Key{ERROR_DETAIL} as an array of lines,</w:t>
      </w:r>
    </w:p>
    <w:p w:rsidR="00E63BB1" w:rsidRPr="00E671AF" w:rsidRDefault="00BE5139" w:rsidP="00BE5139">
      <w:pPr>
        <w:pStyle w:val="52"/>
        <w:ind w:leftChars="650" w:left="1365"/>
        <w:rPr>
          <w:rFonts w:asciiTheme="majorHAnsi" w:hAnsiTheme="majorHAnsi" w:cstheme="majorHAnsi"/>
        </w:rPr>
      </w:pPr>
      <w:r w:rsidRPr="00BE5139">
        <w:rPr>
          <w:rFonts w:asciiTheme="majorHAnsi" w:hAnsiTheme="majorHAnsi" w:cstheme="majorHAnsi"/>
        </w:rPr>
        <w:t>similar to the file output when an error occurs after uploading an EXCEL file (or SCSV file) from the Web ( tableIUDByExcel_exec_YYYYMMDDhhmmss_nnnnnnnnn.log) that is output when an error occurs after uploading an EXCEL file (or SCSV file) from the Web.</w:t>
      </w:r>
      <w:r>
        <w:rPr>
          <w:rFonts w:asciiTheme="majorHAnsi" w:hAnsiTheme="majorHAnsi" w:cstheme="majorHAnsi"/>
        </w:rPr>
        <w:br/>
      </w:r>
    </w:p>
    <w:p w:rsidR="00E63BB1" w:rsidRPr="00105FCC" w:rsidRDefault="00E63BB1" w:rsidP="00E63BB1">
      <w:pPr>
        <w:pStyle w:val="af2"/>
        <w:ind w:leftChars="200" w:left="420"/>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5F1F35">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hint="eastAsia"/>
        </w:rPr>
        <w:t>20</w:t>
      </w:r>
      <w:r w:rsidRPr="00105FCC">
        <w:rPr>
          <w:rFonts w:asciiTheme="majorHAnsi" w:hAnsiTheme="majorHAnsi" w:cstheme="majorHAnsi"/>
        </w:rPr>
        <w:t xml:space="preserve"> </w:t>
      </w:r>
      <w:r w:rsidR="00BE5139">
        <w:rPr>
          <w:rFonts w:asciiTheme="majorHAnsi" w:hAnsiTheme="majorHAnsi" w:cstheme="majorHAnsi" w:hint="eastAsia"/>
        </w:rPr>
        <w:t>R</w:t>
      </w:r>
      <w:r w:rsidR="00BE5139">
        <w:rPr>
          <w:rFonts w:asciiTheme="majorHAnsi" w:hAnsiTheme="majorHAnsi" w:cstheme="majorHAnsi"/>
        </w:rPr>
        <w:t xml:space="preserve">esponse parameter list </w:t>
      </w:r>
      <w:r w:rsidRPr="00105FCC">
        <w:rPr>
          <w:rFonts w:asciiTheme="majorHAnsi" w:hAnsiTheme="majorHAnsi" w:cstheme="majorHAnsi"/>
        </w:rPr>
        <w:t>(</w:t>
      </w:r>
      <w:r w:rsidR="00BE5139">
        <w:rPr>
          <w:rFonts w:asciiTheme="majorHAnsi" w:hAnsiTheme="majorHAnsi" w:cstheme="majorHAnsi"/>
        </w:rPr>
        <w:t>Record information</w:t>
      </w:r>
      <w:r w:rsidRPr="00105FCC">
        <w:rPr>
          <w:rFonts w:asciiTheme="majorHAnsi" w:hAnsiTheme="majorHAnsi" w:cstheme="majorHAnsi"/>
        </w:rPr>
        <w:t>)</w:t>
      </w:r>
    </w:p>
    <w:tbl>
      <w:tblPr>
        <w:tblStyle w:val="ab"/>
        <w:tblW w:w="0" w:type="auto"/>
        <w:tblInd w:w="2102" w:type="dxa"/>
        <w:tblLook w:val="04A0" w:firstRow="1" w:lastRow="0" w:firstColumn="1" w:lastColumn="0" w:noHBand="0" w:noVBand="1"/>
      </w:tblPr>
      <w:tblGrid>
        <w:gridCol w:w="1531"/>
        <w:gridCol w:w="2224"/>
        <w:gridCol w:w="2311"/>
      </w:tblGrid>
      <w:tr w:rsidR="00E63BB1" w:rsidRPr="00105FCC" w:rsidTr="00E63BB1">
        <w:tc>
          <w:tcPr>
            <w:tcW w:w="1531" w:type="dxa"/>
            <w:shd w:val="clear" w:color="auto" w:fill="002B62"/>
          </w:tcPr>
          <w:p w:rsidR="00E63BB1" w:rsidRPr="00105FCC" w:rsidRDefault="00BE5139"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Column No.</w:t>
            </w:r>
          </w:p>
        </w:tc>
        <w:tc>
          <w:tcPr>
            <w:tcW w:w="2224" w:type="dxa"/>
            <w:shd w:val="clear" w:color="auto" w:fill="002B62"/>
          </w:tcPr>
          <w:p w:rsidR="00E63BB1" w:rsidRPr="00105FCC" w:rsidRDefault="00BE5139"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Column data</w:t>
            </w:r>
          </w:p>
        </w:tc>
        <w:tc>
          <w:tcPr>
            <w:tcW w:w="2311" w:type="dxa"/>
            <w:shd w:val="clear" w:color="auto" w:fill="002B62"/>
          </w:tcPr>
          <w:p w:rsidR="00E63BB1" w:rsidRPr="00105FCC" w:rsidRDefault="00E63BB1"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E63BB1" w:rsidRPr="00105FCC" w:rsidTr="00E63BB1">
        <w:tc>
          <w:tcPr>
            <w:tcW w:w="1531" w:type="dxa"/>
          </w:tcPr>
          <w:p w:rsidR="00E63BB1" w:rsidRPr="00105FCC" w:rsidRDefault="00E63BB1" w:rsidP="00E63BB1">
            <w:pPr>
              <w:jc w:val="center"/>
              <w:rPr>
                <w:rFonts w:asciiTheme="majorHAnsi" w:hAnsiTheme="majorHAnsi" w:cstheme="majorHAnsi"/>
              </w:rPr>
            </w:pPr>
            <w:r w:rsidRPr="00105FCC">
              <w:rPr>
                <w:rFonts w:asciiTheme="majorHAnsi" w:hAnsiTheme="majorHAnsi" w:cstheme="majorHAnsi"/>
              </w:rPr>
              <w:t>0</w:t>
            </w:r>
          </w:p>
        </w:tc>
        <w:tc>
          <w:tcPr>
            <w:tcW w:w="2224" w:type="dxa"/>
          </w:tcPr>
          <w:p w:rsidR="00E63BB1" w:rsidRPr="00105FCC" w:rsidRDefault="00BE5139" w:rsidP="00E63BB1">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olumn 1 data</w:t>
            </w:r>
          </w:p>
        </w:tc>
        <w:tc>
          <w:tcPr>
            <w:tcW w:w="2311" w:type="dxa"/>
          </w:tcPr>
          <w:p w:rsidR="00E63BB1" w:rsidRPr="00105FCC" w:rsidRDefault="00E63BB1" w:rsidP="00E63BB1">
            <w:pPr>
              <w:rPr>
                <w:rFonts w:asciiTheme="majorHAnsi" w:hAnsiTheme="majorHAnsi" w:cstheme="majorHAnsi"/>
              </w:rPr>
            </w:pPr>
          </w:p>
        </w:tc>
      </w:tr>
      <w:tr w:rsidR="00E63BB1" w:rsidRPr="00105FCC" w:rsidTr="00E63BB1">
        <w:tc>
          <w:tcPr>
            <w:tcW w:w="1531" w:type="dxa"/>
          </w:tcPr>
          <w:p w:rsidR="00E63BB1" w:rsidRPr="00105FCC" w:rsidRDefault="00E63BB1" w:rsidP="00E63BB1">
            <w:pPr>
              <w:jc w:val="center"/>
              <w:rPr>
                <w:rFonts w:asciiTheme="majorHAnsi" w:hAnsiTheme="majorHAnsi" w:cstheme="majorHAnsi"/>
              </w:rPr>
            </w:pPr>
            <w:r w:rsidRPr="00105FCC">
              <w:rPr>
                <w:rFonts w:asciiTheme="majorHAnsi" w:hAnsiTheme="majorHAnsi" w:cstheme="majorHAnsi"/>
              </w:rPr>
              <w:t>1</w:t>
            </w:r>
          </w:p>
        </w:tc>
        <w:tc>
          <w:tcPr>
            <w:tcW w:w="2224" w:type="dxa"/>
          </w:tcPr>
          <w:p w:rsidR="00E63BB1" w:rsidRPr="00105FCC" w:rsidRDefault="00BE5139" w:rsidP="00E63BB1">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olumn 2 data</w:t>
            </w:r>
          </w:p>
        </w:tc>
        <w:tc>
          <w:tcPr>
            <w:tcW w:w="2311" w:type="dxa"/>
          </w:tcPr>
          <w:p w:rsidR="00E63BB1" w:rsidRPr="00105FCC" w:rsidRDefault="00E63BB1" w:rsidP="00E63BB1">
            <w:pPr>
              <w:rPr>
                <w:rFonts w:asciiTheme="majorHAnsi" w:hAnsiTheme="majorHAnsi" w:cstheme="majorHAnsi"/>
              </w:rPr>
            </w:pPr>
          </w:p>
        </w:tc>
      </w:tr>
      <w:tr w:rsidR="00E63BB1" w:rsidRPr="00105FCC" w:rsidTr="00E63BB1">
        <w:trPr>
          <w:cantSplit/>
          <w:trHeight w:val="355"/>
        </w:trPr>
        <w:tc>
          <w:tcPr>
            <w:tcW w:w="1531" w:type="dxa"/>
            <w:textDirection w:val="tbRlV"/>
          </w:tcPr>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r w:rsidRPr="00105FCC">
              <w:rPr>
                <w:rFonts w:asciiTheme="majorHAnsi" w:hAnsiTheme="majorHAnsi" w:cstheme="majorHAnsi"/>
              </w:rPr>
              <w:t>…</w:t>
            </w:r>
          </w:p>
        </w:tc>
        <w:tc>
          <w:tcPr>
            <w:tcW w:w="2224" w:type="dxa"/>
            <w:textDirection w:val="tbRlV"/>
          </w:tcPr>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p>
          <w:p w:rsidR="00E63BB1" w:rsidRPr="00105FCC" w:rsidRDefault="00E63BB1" w:rsidP="00E63BB1">
            <w:pPr>
              <w:ind w:left="113" w:right="113"/>
              <w:rPr>
                <w:rFonts w:asciiTheme="majorHAnsi" w:hAnsiTheme="majorHAnsi" w:cstheme="majorHAnsi"/>
              </w:rPr>
            </w:pPr>
            <w:r w:rsidRPr="00105FCC">
              <w:rPr>
                <w:rFonts w:asciiTheme="majorHAnsi" w:hAnsiTheme="majorHAnsi" w:cstheme="majorHAnsi"/>
              </w:rPr>
              <w:t>…</w:t>
            </w:r>
          </w:p>
        </w:tc>
        <w:tc>
          <w:tcPr>
            <w:tcW w:w="2311" w:type="dxa"/>
          </w:tcPr>
          <w:p w:rsidR="00E63BB1" w:rsidRPr="00105FCC" w:rsidRDefault="00E63BB1" w:rsidP="00E63BB1">
            <w:pPr>
              <w:rPr>
                <w:rFonts w:asciiTheme="majorHAnsi" w:hAnsiTheme="majorHAnsi" w:cstheme="majorHAnsi"/>
              </w:rPr>
            </w:pPr>
          </w:p>
        </w:tc>
      </w:tr>
    </w:tbl>
    <w:p w:rsidR="00E63BB1" w:rsidRPr="00105FCC" w:rsidRDefault="00E63BB1" w:rsidP="00E63BB1">
      <w:pPr>
        <w:rPr>
          <w:rFonts w:asciiTheme="majorHAnsi" w:hAnsiTheme="majorHAnsi" w:cstheme="majorHAnsi"/>
        </w:rPr>
      </w:pPr>
    </w:p>
    <w:p w:rsidR="00E63BB1" w:rsidRDefault="00BE5139" w:rsidP="00E63BB1">
      <w:pPr>
        <w:pStyle w:val="52"/>
        <w:ind w:leftChars="200" w:left="420" w:firstLineChars="400" w:firstLine="84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E63BB1" w:rsidRPr="00105FCC" w:rsidRDefault="00BE5139" w:rsidP="00E63BB1">
      <w:pPr>
        <w:ind w:leftChars="700" w:left="1470"/>
      </w:pPr>
      <w:r>
        <w:rPr>
          <w:rFonts w:hint="eastAsia"/>
        </w:rPr>
        <w:t>T</w:t>
      </w:r>
      <w:r>
        <w:t>he returned response is stored in JSON format</w:t>
      </w:r>
    </w:p>
    <w:tbl>
      <w:tblPr>
        <w:tblW w:w="8085" w:type="dxa"/>
        <w:tblInd w:w="1487" w:type="dxa"/>
        <w:tblCellMar>
          <w:left w:w="99" w:type="dxa"/>
          <w:right w:w="99" w:type="dxa"/>
        </w:tblCellMar>
        <w:tblLook w:val="04A0" w:firstRow="1" w:lastRow="0" w:firstColumn="1" w:lastColumn="0" w:noHBand="0" w:noVBand="1"/>
      </w:tblPr>
      <w:tblGrid>
        <w:gridCol w:w="8085"/>
      </w:tblGrid>
      <w:tr w:rsidR="00E63BB1" w:rsidRPr="00105FCC" w:rsidTr="00E63BB1">
        <w:trPr>
          <w:trHeight w:val="286"/>
        </w:trPr>
        <w:tc>
          <w:tcPr>
            <w:tcW w:w="8085"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"LIST":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"NORMAL":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"register":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00BE5139">
              <w:rPr>
                <w:rFonts w:asciiTheme="majorHAnsi" w:eastAsia="ＭＳ ゴシック" w:hAnsiTheme="majorHAnsi" w:cstheme="majorHAnsi"/>
                <w:color w:val="000000"/>
                <w:kern w:val="0"/>
                <w:szCs w:val="21"/>
              </w:rPr>
              <w:t>Register</w:t>
            </w:r>
            <w:r w:rsidRPr="00105FCC">
              <w:rPr>
                <w:rFonts w:asciiTheme="majorHAnsi" w:eastAsia="ＭＳ ゴシック" w:hAnsiTheme="majorHAnsi" w:cstheme="majorHAnsi"/>
                <w:color w:val="000000"/>
                <w:kern w:val="0"/>
                <w:szCs w:val="21"/>
              </w:rPr>
              <w:t>",</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"update":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00BE5139">
              <w:rPr>
                <w:rFonts w:asciiTheme="majorHAnsi" w:eastAsia="ＭＳ ゴシック" w:hAnsiTheme="majorHAnsi" w:cstheme="majorHAnsi"/>
                <w:color w:val="000000"/>
                <w:kern w:val="0"/>
                <w:szCs w:val="21"/>
              </w:rPr>
              <w:t>Update</w:t>
            </w:r>
            <w:r w:rsidRPr="00105FCC">
              <w:rPr>
                <w:rFonts w:asciiTheme="majorHAnsi" w:eastAsia="ＭＳ ゴシック" w:hAnsiTheme="majorHAnsi" w:cstheme="majorHAnsi"/>
                <w:color w:val="000000"/>
                <w:kern w:val="0"/>
                <w:szCs w:val="21"/>
              </w:rPr>
              <w:t>",</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"delete":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00BE5139">
              <w:rPr>
                <w:rFonts w:asciiTheme="majorHAnsi" w:eastAsia="ＭＳ ゴシック" w:hAnsiTheme="majorHAnsi" w:cstheme="majorHAnsi"/>
                <w:color w:val="000000"/>
                <w:kern w:val="0"/>
                <w:szCs w:val="21"/>
              </w:rPr>
              <w:t>Abolish</w:t>
            </w:r>
            <w:r w:rsidRPr="00105FCC">
              <w:rPr>
                <w:rFonts w:asciiTheme="majorHAnsi" w:eastAsia="ＭＳ ゴシック" w:hAnsiTheme="majorHAnsi" w:cstheme="majorHAnsi"/>
                <w:color w:val="000000"/>
                <w:kern w:val="0"/>
                <w:szCs w:val="21"/>
              </w:rPr>
              <w:t>",</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"revive":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00BE5139">
              <w:rPr>
                <w:rFonts w:asciiTheme="majorHAnsi" w:eastAsia="ＭＳ ゴシック" w:hAnsiTheme="majorHAnsi" w:cstheme="majorHAnsi"/>
                <w:color w:val="000000"/>
                <w:kern w:val="0"/>
                <w:szCs w:val="21"/>
              </w:rPr>
              <w:t>Restore</w:t>
            </w:r>
            <w:r w:rsidRPr="00105FCC">
              <w:rPr>
                <w:rFonts w:asciiTheme="majorHAnsi" w:eastAsia="ＭＳ ゴシック" w:hAnsiTheme="majorHAnsi" w:cstheme="majorHAnsi"/>
                <w:color w:val="000000"/>
                <w:kern w:val="0"/>
                <w:szCs w:val="21"/>
              </w:rPr>
              <w:t>",</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"error":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00BE5139">
              <w:rPr>
                <w:rFonts w:asciiTheme="majorHAnsi" w:eastAsia="ＭＳ ゴシック" w:hAnsiTheme="majorHAnsi" w:cstheme="majorHAnsi"/>
                <w:color w:val="000000"/>
                <w:kern w:val="0"/>
                <w:szCs w:val="21"/>
              </w:rPr>
              <w:t>Error</w:t>
            </w:r>
            <w:r w:rsidRPr="00105FCC">
              <w:rPr>
                <w:rFonts w:asciiTheme="majorHAnsi" w:eastAsia="ＭＳ ゴシック" w:hAnsiTheme="majorHAnsi" w:cstheme="majorHAnsi"/>
                <w:color w:val="000000"/>
                <w:kern w:val="0"/>
                <w:szCs w:val="21"/>
              </w:rPr>
              <w:t>",</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63BB1"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ERROR_DETAIL</w:t>
            </w:r>
            <w:r w:rsidRPr="00105FCC">
              <w:rPr>
                <w:rFonts w:asciiTheme="majorHAnsi" w:eastAsia="ＭＳ ゴシック" w:hAnsiTheme="majorHAnsi" w:cstheme="majorHAnsi"/>
                <w:color w:val="000000"/>
                <w:kern w:val="0"/>
                <w:szCs w:val="21"/>
              </w:rPr>
              <w:t>": [</w:t>
            </w:r>
          </w:p>
          <w:p w:rsidR="00E63BB1"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00BE5139">
              <w:rPr>
                <w:rFonts w:asciiTheme="majorHAnsi" w:eastAsia="ＭＳ ゴシック" w:hAnsiTheme="majorHAnsi" w:cstheme="majorHAnsi" w:hint="eastAsia"/>
                <w:color w:val="000000"/>
                <w:kern w:val="0"/>
                <w:szCs w:val="21"/>
              </w:rPr>
              <w:t>Line 10</w:t>
            </w:r>
            <w:r w:rsidRPr="00196997">
              <w:rPr>
                <w:rFonts w:asciiTheme="majorHAnsi" w:eastAsia="ＭＳ ゴシック" w:hAnsiTheme="majorHAnsi" w:cstheme="majorHAnsi" w:hint="eastAsia"/>
                <w:color w:val="000000"/>
                <w:kern w:val="0"/>
                <w:szCs w:val="21"/>
              </w:rPr>
              <w:tab/>
              <w:t>MovementID1</w:t>
            </w:r>
          </w:p>
          <w:p w:rsidR="00E63BB1" w:rsidRPr="00105FCC" w:rsidRDefault="00E63BB1" w:rsidP="00E63BB1">
            <w:pPr>
              <w:widowControl/>
              <w:ind w:left="1890" w:hangingChars="900" w:hanging="189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00BE5139">
              <w:rPr>
                <w:rFonts w:asciiTheme="majorHAnsi" w:eastAsia="ＭＳ ゴシック" w:hAnsiTheme="majorHAnsi" w:cstheme="majorHAnsi" w:hint="eastAsia"/>
                <w:color w:val="000000"/>
                <w:kern w:val="0"/>
                <w:szCs w:val="21"/>
              </w:rPr>
              <w:t>Update</w:t>
            </w:r>
            <w:r w:rsidRPr="00196997">
              <w:rPr>
                <w:rFonts w:asciiTheme="majorHAnsi" w:eastAsia="ＭＳ ゴシック" w:hAnsiTheme="majorHAnsi" w:cstheme="majorHAnsi" w:hint="eastAsia"/>
                <w:color w:val="000000"/>
                <w:kern w:val="0"/>
                <w:szCs w:val="21"/>
              </w:rPr>
              <w:tab/>
            </w:r>
            <w:r w:rsidR="00E87625">
              <w:rPr>
                <w:rFonts w:asciiTheme="majorHAnsi" w:eastAsia="ＭＳ ゴシック" w:hAnsiTheme="majorHAnsi" w:cstheme="majorHAnsi" w:hint="eastAsia"/>
                <w:color w:val="000000"/>
                <w:kern w:val="0"/>
                <w:szCs w:val="21"/>
              </w:rPr>
              <w:t>R</w:t>
            </w:r>
            <w:r w:rsidR="00E87625">
              <w:rPr>
                <w:rFonts w:asciiTheme="majorHAnsi" w:eastAsia="ＭＳ ゴシック" w:hAnsiTheme="majorHAnsi" w:cstheme="majorHAnsi"/>
                <w:color w:val="000000"/>
                <w:kern w:val="0"/>
                <w:szCs w:val="21"/>
              </w:rPr>
              <w:t xml:space="preserve">ecord was updated from a different session. Stopped the process. </w:t>
            </w:r>
            <w:r w:rsidRPr="00196997">
              <w:rPr>
                <w:rFonts w:asciiTheme="majorHAnsi" w:eastAsia="ＭＳ ゴシック" w:hAnsiTheme="majorHAnsi" w:cstheme="majorHAnsi" w:hint="eastAsia"/>
                <w:color w:val="000000"/>
                <w:kern w:val="0"/>
                <w:szCs w:val="21"/>
              </w:rPr>
              <w:t>(</w:t>
            </w:r>
            <w:r w:rsidR="00E87625">
              <w:rPr>
                <w:rFonts w:asciiTheme="majorHAnsi" w:eastAsia="ＭＳ ゴシック" w:hAnsiTheme="majorHAnsi" w:cstheme="majorHAnsi" w:hint="eastAsia"/>
                <w:color w:val="000000"/>
                <w:kern w:val="0"/>
                <w:szCs w:val="21"/>
              </w:rPr>
              <w:t>Operati</w:t>
            </w:r>
            <w:r w:rsidR="00BE5139">
              <w:rPr>
                <w:rFonts w:asciiTheme="majorHAnsi" w:eastAsia="ＭＳ ゴシック" w:hAnsiTheme="majorHAnsi" w:cstheme="majorHAnsi" w:hint="eastAsia"/>
                <w:color w:val="000000"/>
                <w:kern w:val="0"/>
                <w:szCs w:val="21"/>
              </w:rPr>
              <w:t>on</w:t>
            </w:r>
            <w:r w:rsidR="00E87625">
              <w:rPr>
                <w:rFonts w:asciiTheme="majorHAnsi" w:eastAsia="ＭＳ ゴシック" w:hAnsiTheme="majorHAnsi" w:cstheme="majorHAnsi"/>
                <w:color w:val="000000"/>
                <w:kern w:val="0"/>
                <w:szCs w:val="21"/>
              </w:rPr>
              <w:t xml:space="preserve"> </w:t>
            </w:r>
            <w:r w:rsidRPr="00196997">
              <w:rPr>
                <w:rFonts w:asciiTheme="majorHAnsi" w:eastAsia="ＭＳ ゴシック" w:hAnsiTheme="majorHAnsi" w:cstheme="majorHAnsi" w:hint="eastAsia"/>
                <w:color w:val="000000"/>
                <w:kern w:val="0"/>
                <w:szCs w:val="21"/>
              </w:rPr>
              <w:t>:</w:t>
            </w:r>
            <w:r w:rsidR="00BE5139">
              <w:rPr>
                <w:rFonts w:asciiTheme="majorHAnsi" w:eastAsia="ＭＳ ゴシック" w:hAnsiTheme="majorHAnsi" w:cstheme="majorHAnsi" w:hint="eastAsia"/>
                <w:color w:val="000000"/>
                <w:kern w:val="0"/>
                <w:szCs w:val="21"/>
              </w:rPr>
              <w:t>Update</w:t>
            </w:r>
            <w:r w:rsidRPr="00196997">
              <w:rPr>
                <w:rFonts w:asciiTheme="majorHAnsi" w:eastAsia="ＭＳ ゴシック" w:hAnsiTheme="majorHAnsi" w:cstheme="majorHAnsi" w:hint="eastAsia"/>
                <w:color w:val="000000"/>
                <w:kern w:val="0"/>
                <w:szCs w:val="21"/>
              </w:rPr>
              <w:t>)</w:t>
            </w:r>
          </w:p>
          <w:p w:rsidR="00E63BB1" w:rsidRPr="00105FCC" w:rsidRDefault="00BE5139" w:rsidP="00E63BB1">
            <w:pPr>
              <w:widowControl/>
              <w:ind w:firstLineChars="900" w:firstLine="1890"/>
              <w:jc w:val="left"/>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Abbr</w:t>
            </w:r>
            <w:r w:rsidR="00E63BB1" w:rsidRPr="00105FCC">
              <w:rPr>
                <w:rFonts w:asciiTheme="majorHAnsi" w:eastAsia="ＭＳ ゴシック" w:hAnsiTheme="majorHAnsi" w:cstheme="majorHAnsi"/>
                <w:color w:val="FF0000"/>
                <w:kern w:val="0"/>
                <w:szCs w:val="21"/>
              </w:rPr>
              <w:t>）・・・</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bl>
    <w:p w:rsidR="00E63BB1" w:rsidRPr="00B45F0E" w:rsidRDefault="00E63BB1" w:rsidP="00E63BB1">
      <w:pPr>
        <w:pStyle w:val="52"/>
        <w:ind w:leftChars="0" w:left="0"/>
        <w:rPr>
          <w:rFonts w:asciiTheme="majorHAnsi" w:hAnsiTheme="majorHAnsi" w:cstheme="majorHAnsi"/>
          <w:szCs w:val="21"/>
        </w:rPr>
      </w:pPr>
      <w:r>
        <w:rPr>
          <w:rFonts w:hint="eastAsia"/>
        </w:rPr>
        <w:lastRenderedPageBreak/>
        <w:t xml:space="preserve">　　</w:t>
      </w:r>
    </w:p>
    <w:p w:rsidR="00E63BB1" w:rsidRPr="00105FCC" w:rsidRDefault="00E63BB1" w:rsidP="00E63BB1">
      <w:pPr>
        <w:widowControl/>
        <w:jc w:val="left"/>
        <w:rPr>
          <w:rFonts w:asciiTheme="majorHAnsi" w:hAnsiTheme="majorHAnsi" w:cstheme="majorHAnsi"/>
        </w:rPr>
      </w:pPr>
      <w:r w:rsidRPr="00105FCC">
        <w:rPr>
          <w:rFonts w:asciiTheme="majorHAnsi" w:hAnsiTheme="majorHAnsi" w:cstheme="majorHAnsi"/>
        </w:rPr>
        <w:t xml:space="preserve"> </w:t>
      </w:r>
    </w:p>
    <w:p w:rsidR="00C77E8C" w:rsidRPr="00105FCC" w:rsidRDefault="00854237" w:rsidP="00E63BB1">
      <w:pPr>
        <w:pStyle w:val="1"/>
      </w:pPr>
      <w:bookmarkStart w:id="23" w:name="_Toc96603237"/>
      <w:r>
        <w:lastRenderedPageBreak/>
        <w:t>Menu export / import</w:t>
      </w:r>
      <w:bookmarkEnd w:id="20"/>
      <w:bookmarkEnd w:id="23"/>
    </w:p>
    <w:p w:rsidR="00C77E8C" w:rsidRPr="00105FCC" w:rsidRDefault="00C77E8C" w:rsidP="00B23864">
      <w:pPr>
        <w:pStyle w:val="20"/>
      </w:pPr>
      <w:bookmarkStart w:id="24" w:name="_Toc96603238"/>
      <w:r w:rsidRPr="00105FCC">
        <w:t>RestAPI</w:t>
      </w:r>
      <w:r w:rsidR="00854237">
        <w:t xml:space="preserve"> </w:t>
      </w:r>
      <w:r w:rsidR="00296800">
        <w:t>for</w:t>
      </w:r>
      <w:r w:rsidR="00854237">
        <w:t xml:space="preserve"> menu export</w:t>
      </w:r>
      <w:bookmarkEnd w:id="24"/>
    </w:p>
    <w:p w:rsidR="00C77E8C" w:rsidRDefault="00854237" w:rsidP="00C77E8C">
      <w:pPr>
        <w:ind w:left="680"/>
        <w:rPr>
          <w:rFonts w:asciiTheme="majorHAnsi" w:hAnsiTheme="majorHAnsi" w:cstheme="majorHAnsi"/>
        </w:rPr>
      </w:pPr>
      <w:r>
        <w:rPr>
          <w:rFonts w:asciiTheme="majorHAnsi" w:hAnsiTheme="majorHAnsi" w:cstheme="majorHAnsi" w:hint="eastAsia"/>
        </w:rPr>
        <w:t>It is possible to perform menu export with RestAPI.</w:t>
      </w:r>
    </w:p>
    <w:p w:rsidR="00C77E8C" w:rsidRDefault="00854237" w:rsidP="00C77E8C">
      <w:pPr>
        <w:ind w:left="680"/>
        <w:rPr>
          <w:rFonts w:asciiTheme="majorHAnsi" w:hAnsiTheme="majorHAnsi" w:cstheme="majorHAnsi"/>
        </w:rPr>
      </w:pPr>
      <w:r>
        <w:rPr>
          <w:rFonts w:asciiTheme="majorHAnsi" w:hAnsiTheme="majorHAnsi" w:cstheme="majorHAnsi"/>
        </w:rPr>
        <w:t>The a</w:t>
      </w:r>
      <w:r w:rsidR="00093AF7">
        <w:rPr>
          <w:rFonts w:asciiTheme="majorHAnsi" w:hAnsiTheme="majorHAnsi" w:cstheme="majorHAnsi"/>
        </w:rPr>
        <w:t>vailable</w:t>
      </w:r>
      <w:r>
        <w:rPr>
          <w:rFonts w:asciiTheme="majorHAnsi" w:hAnsiTheme="majorHAnsi" w:cstheme="majorHAnsi"/>
        </w:rPr>
        <w:t xml:space="preserve"> function is same as the operation </w:t>
      </w:r>
      <w:r w:rsidR="00093AF7">
        <w:rPr>
          <w:rFonts w:asciiTheme="majorHAnsi" w:hAnsiTheme="majorHAnsi" w:cstheme="majorHAnsi"/>
        </w:rPr>
        <w:t>in “Export menu” menu in “</w:t>
      </w:r>
      <w:r w:rsidR="00E92772" w:rsidRPr="00E92772">
        <w:rPr>
          <w:rFonts w:asciiTheme="majorHAnsi" w:hAnsiTheme="majorHAnsi" w:cstheme="majorHAnsi"/>
        </w:rPr>
        <w:t>Export/Import</w:t>
      </w:r>
      <w:r w:rsidR="00093AF7">
        <w:rPr>
          <w:rFonts w:asciiTheme="majorHAnsi" w:hAnsiTheme="majorHAnsi" w:cstheme="majorHAnsi"/>
        </w:rPr>
        <w:t>” menu group.</w:t>
      </w:r>
    </w:p>
    <w:p w:rsidR="007C2FA9" w:rsidRPr="00105FCC" w:rsidRDefault="00093AF7" w:rsidP="007C2FA9">
      <w:pPr>
        <w:pStyle w:val="af2"/>
        <w:keepNext/>
        <w:rPr>
          <w:rFonts w:asciiTheme="majorHAnsi" w:hAnsiTheme="majorHAnsi" w:cstheme="majorHAnsi"/>
        </w:rPr>
      </w:pPr>
      <w:r>
        <w:rPr>
          <w:rFonts w:asciiTheme="majorHAnsi" w:hAnsiTheme="majorHAnsi" w:cstheme="majorHAnsi"/>
        </w:rPr>
        <w:t>Table</w:t>
      </w:r>
      <w:r w:rsidR="007C2FA9" w:rsidRPr="00105FCC">
        <w:rPr>
          <w:rFonts w:asciiTheme="majorHAnsi" w:hAnsiTheme="majorHAnsi" w:cstheme="majorHAnsi"/>
        </w:rPr>
        <w:t xml:space="preserve"> </w:t>
      </w:r>
      <w:r w:rsidR="007C2FA9">
        <w:rPr>
          <w:rFonts w:asciiTheme="majorHAnsi" w:hAnsiTheme="majorHAnsi" w:cstheme="majorHAnsi"/>
        </w:rPr>
        <w:fldChar w:fldCharType="begin"/>
      </w:r>
      <w:r w:rsidR="007C2FA9">
        <w:rPr>
          <w:rFonts w:asciiTheme="majorHAnsi" w:hAnsiTheme="majorHAnsi" w:cstheme="majorHAnsi"/>
        </w:rPr>
        <w:instrText xml:space="preserve"> STYLEREF 1 \s </w:instrText>
      </w:r>
      <w:r w:rsidR="007C2FA9">
        <w:rPr>
          <w:rFonts w:asciiTheme="majorHAnsi" w:hAnsiTheme="majorHAnsi" w:cstheme="majorHAnsi"/>
        </w:rPr>
        <w:fldChar w:fldCharType="separate"/>
      </w:r>
      <w:r w:rsidR="005F1F35">
        <w:rPr>
          <w:rFonts w:asciiTheme="majorHAnsi" w:hAnsiTheme="majorHAnsi" w:cstheme="majorHAnsi"/>
          <w:noProof/>
        </w:rPr>
        <w:t>3</w:t>
      </w:r>
      <w:r w:rsidR="007C2FA9">
        <w:rPr>
          <w:rFonts w:asciiTheme="majorHAnsi" w:hAnsiTheme="majorHAnsi" w:cstheme="majorHAnsi"/>
        </w:rPr>
        <w:fldChar w:fldCharType="end"/>
      </w:r>
      <w:r w:rsidR="007C2FA9">
        <w:rPr>
          <w:rFonts w:asciiTheme="majorHAnsi" w:hAnsiTheme="majorHAnsi" w:cstheme="majorHAnsi"/>
        </w:rPr>
        <w:t>-</w:t>
      </w:r>
      <w:r w:rsidR="007C2FA9">
        <w:rPr>
          <w:rFonts w:asciiTheme="majorHAnsi" w:hAnsiTheme="majorHAnsi" w:cstheme="majorHAnsi"/>
        </w:rPr>
        <w:fldChar w:fldCharType="begin"/>
      </w:r>
      <w:r w:rsidR="007C2FA9">
        <w:rPr>
          <w:rFonts w:asciiTheme="majorHAnsi" w:hAnsiTheme="majorHAnsi" w:cstheme="majorHAnsi"/>
        </w:rPr>
        <w:instrText xml:space="preserve"> SEQ </w:instrText>
      </w:r>
      <w:r w:rsidR="007C2FA9">
        <w:rPr>
          <w:rFonts w:asciiTheme="majorHAnsi" w:hAnsiTheme="majorHAnsi" w:cstheme="majorHAnsi"/>
        </w:rPr>
        <w:instrText>表</w:instrText>
      </w:r>
      <w:r w:rsidR="007C2FA9">
        <w:rPr>
          <w:rFonts w:asciiTheme="majorHAnsi" w:hAnsiTheme="majorHAnsi" w:cstheme="majorHAnsi"/>
        </w:rPr>
        <w:instrText xml:space="preserve"> \* ARABIC \s 1 </w:instrText>
      </w:r>
      <w:r w:rsidR="007C2FA9">
        <w:rPr>
          <w:rFonts w:asciiTheme="majorHAnsi" w:hAnsiTheme="majorHAnsi" w:cstheme="majorHAnsi"/>
        </w:rPr>
        <w:fldChar w:fldCharType="separate"/>
      </w:r>
      <w:r w:rsidR="005F1F35">
        <w:rPr>
          <w:rFonts w:asciiTheme="majorHAnsi" w:hAnsiTheme="majorHAnsi" w:cstheme="majorHAnsi"/>
          <w:noProof/>
        </w:rPr>
        <w:t>1</w:t>
      </w:r>
      <w:r w:rsidR="007C2FA9">
        <w:rPr>
          <w:rFonts w:asciiTheme="majorHAnsi" w:hAnsiTheme="majorHAnsi" w:cstheme="majorHAnsi"/>
        </w:rPr>
        <w:fldChar w:fldCharType="end"/>
      </w:r>
      <w:r w:rsidR="007C2FA9" w:rsidRPr="00105FCC">
        <w:rPr>
          <w:rFonts w:asciiTheme="majorHAnsi" w:hAnsiTheme="majorHAnsi" w:cstheme="majorHAnsi"/>
        </w:rPr>
        <w:t xml:space="preserve"> </w:t>
      </w:r>
      <w:r>
        <w:rPr>
          <w:rFonts w:asciiTheme="majorHAnsi" w:hAnsiTheme="majorHAnsi" w:cstheme="majorHAnsi" w:hint="eastAsia"/>
        </w:rPr>
        <w:t>M</w:t>
      </w:r>
      <w:r>
        <w:rPr>
          <w:rFonts w:asciiTheme="majorHAnsi" w:hAnsiTheme="majorHAnsi" w:cstheme="majorHAnsi"/>
        </w:rPr>
        <w:t>enu list</w:t>
      </w:r>
    </w:p>
    <w:tbl>
      <w:tblPr>
        <w:tblStyle w:val="ab"/>
        <w:tblW w:w="0" w:type="auto"/>
        <w:jc w:val="center"/>
        <w:tblLook w:val="04A0" w:firstRow="1" w:lastRow="0" w:firstColumn="1" w:lastColumn="0" w:noHBand="0" w:noVBand="1"/>
      </w:tblPr>
      <w:tblGrid>
        <w:gridCol w:w="2405"/>
        <w:gridCol w:w="2693"/>
        <w:gridCol w:w="1943"/>
      </w:tblGrid>
      <w:tr w:rsidR="007C2FA9" w:rsidRPr="00105FCC" w:rsidTr="007C2FA9">
        <w:trPr>
          <w:jc w:val="center"/>
        </w:trPr>
        <w:tc>
          <w:tcPr>
            <w:tcW w:w="2405" w:type="dxa"/>
            <w:shd w:val="clear" w:color="auto" w:fill="002B62"/>
          </w:tcPr>
          <w:p w:rsidR="007C2FA9" w:rsidRPr="00105FCC" w:rsidRDefault="00093AF7" w:rsidP="007C2FA9">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group</w:t>
            </w:r>
          </w:p>
        </w:tc>
        <w:tc>
          <w:tcPr>
            <w:tcW w:w="2693" w:type="dxa"/>
            <w:shd w:val="clear" w:color="auto" w:fill="002B62"/>
          </w:tcPr>
          <w:p w:rsidR="007C2FA9" w:rsidRPr="00105FCC" w:rsidRDefault="00093AF7" w:rsidP="007C2FA9">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name</w:t>
            </w:r>
          </w:p>
        </w:tc>
        <w:tc>
          <w:tcPr>
            <w:tcW w:w="1943" w:type="dxa"/>
            <w:shd w:val="clear" w:color="auto" w:fill="002B62"/>
          </w:tcPr>
          <w:p w:rsidR="007C2FA9" w:rsidRPr="00105FCC" w:rsidRDefault="00093AF7" w:rsidP="007C2FA9">
            <w:pPr>
              <w:rPr>
                <w:rFonts w:asciiTheme="majorHAnsi" w:hAnsiTheme="majorHAnsi" w:cstheme="majorHAnsi"/>
                <w:color w:val="FFFFFF" w:themeColor="background1"/>
              </w:rPr>
            </w:pPr>
            <w:r>
              <w:rPr>
                <w:rFonts w:asciiTheme="majorHAnsi" w:hAnsiTheme="majorHAnsi" w:cstheme="majorHAnsi" w:hint="eastAsia"/>
                <w:color w:val="FFFFFF" w:themeColor="background1"/>
              </w:rPr>
              <w:t>Menu ID</w:t>
            </w:r>
          </w:p>
        </w:tc>
      </w:tr>
      <w:tr w:rsidR="007C2FA9" w:rsidRPr="00105FCC" w:rsidTr="007C2FA9">
        <w:trPr>
          <w:trHeight w:val="58"/>
          <w:jc w:val="center"/>
        </w:trPr>
        <w:tc>
          <w:tcPr>
            <w:tcW w:w="2405" w:type="dxa"/>
          </w:tcPr>
          <w:p w:rsidR="007C2FA9" w:rsidRPr="00930E55" w:rsidRDefault="00E92772" w:rsidP="007C2FA9">
            <w:r w:rsidRPr="00E92772">
              <w:t>Export/Import</w:t>
            </w:r>
          </w:p>
        </w:tc>
        <w:tc>
          <w:tcPr>
            <w:tcW w:w="2693" w:type="dxa"/>
          </w:tcPr>
          <w:p w:rsidR="007C2FA9" w:rsidRPr="00930E55" w:rsidRDefault="00093AF7" w:rsidP="007C2FA9">
            <w:r>
              <w:t>Export menu</w:t>
            </w:r>
          </w:p>
        </w:tc>
        <w:tc>
          <w:tcPr>
            <w:tcW w:w="1943" w:type="dxa"/>
          </w:tcPr>
          <w:p w:rsidR="007C2FA9" w:rsidRPr="00930E55" w:rsidRDefault="007C2FA9" w:rsidP="007C2FA9">
            <w:r w:rsidRPr="00930E55">
              <w:rPr>
                <w:rFonts w:hint="eastAsia"/>
              </w:rPr>
              <w:t>2100000211</w:t>
            </w:r>
          </w:p>
        </w:tc>
      </w:tr>
    </w:tbl>
    <w:p w:rsidR="00C77E8C" w:rsidRPr="00105FCC" w:rsidRDefault="00C77E8C" w:rsidP="007C2FA9">
      <w:pPr>
        <w:rPr>
          <w:rFonts w:asciiTheme="majorHAnsi" w:hAnsiTheme="majorHAnsi" w:cstheme="majorHAnsi"/>
        </w:rPr>
      </w:pPr>
    </w:p>
    <w:p w:rsidR="00C77E8C" w:rsidRPr="00093AF7" w:rsidRDefault="00093AF7" w:rsidP="00985A4F">
      <w:pPr>
        <w:pStyle w:val="30"/>
      </w:pPr>
      <w:bookmarkStart w:id="25" w:name="_Toc96603239"/>
      <w:r w:rsidRPr="00093AF7">
        <w:t>Request format</w:t>
      </w:r>
      <w:bookmarkEnd w:id="25"/>
    </w:p>
    <w:p w:rsidR="00C77E8C" w:rsidRPr="00105FCC" w:rsidRDefault="00093AF7" w:rsidP="00C77E8C">
      <w:pPr>
        <w:ind w:left="680"/>
        <w:rPr>
          <w:rFonts w:asciiTheme="majorHAnsi" w:hAnsiTheme="majorHAnsi" w:cstheme="majorHAnsi"/>
        </w:rPr>
      </w:pPr>
      <w:r>
        <w:rPr>
          <w:rFonts w:asciiTheme="majorHAnsi" w:hAnsiTheme="majorHAnsi" w:cstheme="majorHAnsi"/>
        </w:rPr>
        <w:t>Send</w:t>
      </w:r>
      <w:r w:rsidR="00BA7886">
        <w:rPr>
          <w:rFonts w:asciiTheme="majorHAnsi" w:hAnsiTheme="majorHAnsi" w:cstheme="majorHAnsi"/>
        </w:rPr>
        <w:t xml:space="preserve"> a</w:t>
      </w:r>
      <w:r>
        <w:rPr>
          <w:rFonts w:asciiTheme="majorHAnsi" w:hAnsiTheme="majorHAnsi" w:cstheme="majorHAnsi"/>
        </w:rPr>
        <w:t xml:space="preserve"> HTTP request with the following information.</w:t>
      </w:r>
    </w:p>
    <w:p w:rsidR="00C77E8C" w:rsidRPr="00093AF7" w:rsidRDefault="00C77E8C" w:rsidP="00C77E8C">
      <w:pPr>
        <w:ind w:left="680"/>
        <w:rPr>
          <w:rFonts w:asciiTheme="majorHAnsi" w:hAnsiTheme="majorHAnsi" w:cstheme="majorHAnsi"/>
        </w:rPr>
      </w:pPr>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w:t>
      </w:r>
      <w:r w:rsidR="00093AF7">
        <w:rPr>
          <w:rFonts w:asciiTheme="majorHAnsi" w:hAnsiTheme="majorHAnsi" w:cstheme="majorHAnsi" w:hint="eastAsia"/>
        </w:rPr>
        <w:t>P</w:t>
      </w:r>
      <w:r w:rsidR="00093AF7">
        <w:rPr>
          <w:rFonts w:asciiTheme="majorHAnsi" w:hAnsiTheme="majorHAnsi" w:cstheme="majorHAnsi"/>
        </w:rPr>
        <w:t>ath</w:t>
      </w:r>
    </w:p>
    <w:p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00093AF7">
        <w:rPr>
          <w:rFonts w:asciiTheme="majorHAnsi" w:hAnsiTheme="majorHAnsi" w:cstheme="majorHAnsi"/>
        </w:rPr>
        <w:t>Menu</w:t>
      </w:r>
      <w:r w:rsidRPr="00105FCC">
        <w:rPr>
          <w:rFonts w:asciiTheme="majorHAnsi" w:hAnsiTheme="majorHAnsi" w:cstheme="majorHAnsi"/>
        </w:rPr>
        <w:t>ID</w:t>
      </w:r>
    </w:p>
    <w:p w:rsidR="00C77E8C" w:rsidRPr="00105FCC" w:rsidRDefault="00093AF7" w:rsidP="00C77E8C">
      <w:pPr>
        <w:ind w:left="680" w:firstLineChars="200" w:firstLine="420"/>
        <w:rPr>
          <w:rFonts w:asciiTheme="majorHAnsi" w:hAnsiTheme="majorHAnsi" w:cstheme="majorHAnsi"/>
        </w:rPr>
      </w:pPr>
      <w:r>
        <w:rPr>
          <w:rFonts w:asciiTheme="majorHAnsi" w:hAnsiTheme="majorHAnsi" w:cstheme="majorHAnsi" w:hint="eastAsia"/>
        </w:rPr>
        <w:t xml:space="preserve">Please refer to </w:t>
      </w:r>
      <w:r>
        <w:rPr>
          <w:rFonts w:asciiTheme="majorHAnsi" w:hAnsiTheme="majorHAnsi" w:cstheme="majorHAnsi"/>
        </w:rPr>
        <w:t>“</w:t>
      </w:r>
      <w:r w:rsidRPr="00093AF7">
        <w:rPr>
          <w:rFonts w:asciiTheme="majorHAnsi" w:hAnsiTheme="majorHAnsi" w:cstheme="majorHAnsi"/>
        </w:rPr>
        <w:t>T</w:t>
      </w:r>
      <w:r w:rsidRPr="00C75696">
        <w:rPr>
          <w:rFonts w:asciiTheme="majorHAnsi" w:hAnsiTheme="majorHAnsi" w:cstheme="majorHAnsi"/>
          <w:b/>
        </w:rPr>
        <w:t xml:space="preserve">able </w:t>
      </w:r>
      <w:r w:rsidRPr="00C75696">
        <w:rPr>
          <w:rFonts w:asciiTheme="majorHAnsi" w:hAnsiTheme="majorHAnsi" w:cstheme="majorHAnsi"/>
          <w:b/>
        </w:rPr>
        <w:fldChar w:fldCharType="begin"/>
      </w:r>
      <w:r w:rsidRPr="00C75696">
        <w:rPr>
          <w:rFonts w:asciiTheme="majorHAnsi" w:hAnsiTheme="majorHAnsi" w:cstheme="majorHAnsi"/>
          <w:b/>
        </w:rPr>
        <w:instrText xml:space="preserve"> STYLEREF 1 \s </w:instrText>
      </w:r>
      <w:r w:rsidRPr="00C75696">
        <w:rPr>
          <w:rFonts w:asciiTheme="majorHAnsi" w:hAnsiTheme="majorHAnsi" w:cstheme="majorHAnsi"/>
          <w:b/>
        </w:rPr>
        <w:fldChar w:fldCharType="separate"/>
      </w:r>
      <w:r w:rsidR="005F1F35">
        <w:rPr>
          <w:rFonts w:asciiTheme="majorHAnsi" w:hAnsiTheme="majorHAnsi" w:cstheme="majorHAnsi"/>
          <w:b/>
          <w:noProof/>
        </w:rPr>
        <w:t>3</w:t>
      </w:r>
      <w:r w:rsidRPr="00C75696">
        <w:rPr>
          <w:rFonts w:asciiTheme="majorHAnsi" w:hAnsiTheme="majorHAnsi" w:cstheme="majorHAnsi"/>
          <w:b/>
        </w:rPr>
        <w:fldChar w:fldCharType="end"/>
      </w:r>
      <w:r w:rsidRPr="00C75696">
        <w:rPr>
          <w:rFonts w:asciiTheme="majorHAnsi" w:hAnsiTheme="majorHAnsi" w:cstheme="majorHAnsi"/>
          <w:b/>
        </w:rPr>
        <w:t>-</w:t>
      </w:r>
      <w:r w:rsidR="005478F9" w:rsidRPr="00C75696">
        <w:rPr>
          <w:rFonts w:asciiTheme="majorHAnsi" w:hAnsiTheme="majorHAnsi" w:cstheme="majorHAnsi" w:hint="eastAsia"/>
          <w:b/>
        </w:rPr>
        <w:t>3</w:t>
      </w:r>
      <w:r w:rsidRPr="00C75696">
        <w:rPr>
          <w:rFonts w:asciiTheme="majorHAnsi" w:hAnsiTheme="majorHAnsi" w:cstheme="majorHAnsi"/>
          <w:b/>
        </w:rPr>
        <w:t xml:space="preserve">　</w:t>
      </w:r>
      <w:r w:rsidRPr="00C75696">
        <w:rPr>
          <w:rFonts w:asciiTheme="majorHAnsi" w:hAnsiTheme="majorHAnsi" w:cstheme="majorHAnsi"/>
          <w:b/>
        </w:rPr>
        <w:t>List of parameters that can be specified for X-Command</w:t>
      </w:r>
      <w:r>
        <w:rPr>
          <w:rFonts w:asciiTheme="majorHAnsi" w:hAnsiTheme="majorHAnsi" w:cstheme="majorHAnsi"/>
        </w:rPr>
        <w:t>” for Menu ID.</w:t>
      </w:r>
    </w:p>
    <w:p w:rsidR="00C77E8C" w:rsidRPr="00F52F01" w:rsidRDefault="00C77E8C" w:rsidP="00C77E8C">
      <w:pPr>
        <w:ind w:left="680" w:firstLineChars="100" w:firstLine="210"/>
        <w:rPr>
          <w:rFonts w:asciiTheme="majorHAnsi" w:hAnsiTheme="majorHAnsi" w:cstheme="majorHAnsi"/>
        </w:rPr>
      </w:pPr>
    </w:p>
    <w:p w:rsidR="00C77E8C" w:rsidRPr="00105FCC" w:rsidRDefault="00C77E8C" w:rsidP="00C77E8C">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093AF7">
        <w:rPr>
          <w:rFonts w:asciiTheme="majorHAnsi" w:hAnsiTheme="majorHAnsi" w:cstheme="majorHAnsi"/>
        </w:rPr>
        <w:t xml:space="preserve"> Header</w:t>
      </w:r>
    </w:p>
    <w:p w:rsidR="00C77E8C" w:rsidRPr="00105FCC" w:rsidRDefault="00C77E8C" w:rsidP="00C77E8C">
      <w:pPr>
        <w:ind w:firstLineChars="300" w:firstLine="630"/>
        <w:rPr>
          <w:rFonts w:asciiTheme="majorHAnsi" w:hAnsiTheme="majorHAnsi" w:cstheme="majorHAnsi"/>
        </w:rPr>
      </w:pPr>
    </w:p>
    <w:p w:rsidR="00C77E8C" w:rsidRPr="00105FCC" w:rsidRDefault="00093AF7" w:rsidP="00C77E8C">
      <w:pPr>
        <w:pStyle w:val="af2"/>
        <w:keepNext/>
        <w:rPr>
          <w:rFonts w:asciiTheme="majorHAnsi" w:hAnsiTheme="majorHAnsi" w:cstheme="majorHAnsi"/>
          <w:b w:val="0"/>
        </w:rPr>
      </w:pPr>
      <w:r w:rsidRPr="00504896">
        <w:rPr>
          <w:rFonts w:asciiTheme="majorHAnsi" w:hAnsiTheme="majorHAnsi" w:cstheme="majorHAnsi" w:hint="eastAsia"/>
        </w:rPr>
        <w:t>T</w:t>
      </w:r>
      <w:r w:rsidRPr="00504896">
        <w:rPr>
          <w:rFonts w:asciiTheme="majorHAnsi" w:hAnsiTheme="majorHAnsi" w:cstheme="majorHAnsi"/>
        </w:rPr>
        <w:t>able</w:t>
      </w:r>
      <w:r w:rsidR="00C77E8C" w:rsidRPr="00504896">
        <w:rPr>
          <w:rFonts w:asciiTheme="majorHAnsi" w:hAnsiTheme="majorHAnsi" w:cstheme="majorHAnsi"/>
        </w:rPr>
        <w:t xml:space="preserve"> </w:t>
      </w:r>
      <w:r w:rsidR="00A826AC" w:rsidRPr="00504896">
        <w:rPr>
          <w:rFonts w:asciiTheme="majorHAnsi" w:hAnsiTheme="majorHAnsi" w:cstheme="majorHAnsi"/>
        </w:rPr>
        <w:fldChar w:fldCharType="begin"/>
      </w:r>
      <w:r w:rsidR="00A826AC" w:rsidRPr="00504896">
        <w:rPr>
          <w:rFonts w:asciiTheme="majorHAnsi" w:hAnsiTheme="majorHAnsi" w:cstheme="majorHAnsi"/>
        </w:rPr>
        <w:instrText xml:space="preserve"> STYLEREF 1 \s </w:instrText>
      </w:r>
      <w:r w:rsidR="00A826AC" w:rsidRPr="00504896">
        <w:rPr>
          <w:rFonts w:asciiTheme="majorHAnsi" w:hAnsiTheme="majorHAnsi" w:cstheme="majorHAnsi"/>
        </w:rPr>
        <w:fldChar w:fldCharType="separate"/>
      </w:r>
      <w:r w:rsidR="005F1F35">
        <w:rPr>
          <w:rFonts w:asciiTheme="majorHAnsi" w:hAnsiTheme="majorHAnsi" w:cstheme="majorHAnsi"/>
          <w:noProof/>
        </w:rPr>
        <w:t>3</w:t>
      </w:r>
      <w:r w:rsidR="00A826AC" w:rsidRPr="00504896">
        <w:rPr>
          <w:rFonts w:asciiTheme="majorHAnsi" w:hAnsiTheme="majorHAnsi" w:cstheme="majorHAnsi"/>
        </w:rPr>
        <w:fldChar w:fldCharType="end"/>
      </w:r>
      <w:r w:rsidR="00A826AC" w:rsidRPr="00504896">
        <w:rPr>
          <w:rFonts w:asciiTheme="majorHAnsi" w:hAnsiTheme="majorHAnsi" w:cstheme="majorHAnsi"/>
        </w:rPr>
        <w:t>-</w:t>
      </w:r>
      <w:r w:rsidR="00504896" w:rsidRPr="00504896">
        <w:rPr>
          <w:rFonts w:asciiTheme="majorHAnsi" w:hAnsiTheme="majorHAnsi" w:cstheme="majorHAnsi"/>
        </w:rPr>
        <w:fldChar w:fldCharType="begin"/>
      </w:r>
      <w:r w:rsidR="00504896" w:rsidRPr="00504896">
        <w:rPr>
          <w:rFonts w:asciiTheme="majorHAnsi" w:hAnsiTheme="majorHAnsi" w:cstheme="majorHAnsi"/>
        </w:rPr>
        <w:instrText xml:space="preserve"> SEQ </w:instrText>
      </w:r>
      <w:r w:rsidR="00504896" w:rsidRPr="00504896">
        <w:rPr>
          <w:rFonts w:asciiTheme="majorHAnsi" w:hAnsiTheme="majorHAnsi" w:cstheme="majorHAnsi"/>
        </w:rPr>
        <w:instrText>表</w:instrText>
      </w:r>
      <w:r w:rsidR="00504896" w:rsidRPr="00504896">
        <w:rPr>
          <w:rFonts w:asciiTheme="majorHAnsi" w:hAnsiTheme="majorHAnsi" w:cstheme="majorHAnsi"/>
        </w:rPr>
        <w:instrText xml:space="preserve"> \* ARABIC \s 1 </w:instrText>
      </w:r>
      <w:r w:rsidR="00504896" w:rsidRPr="00504896">
        <w:rPr>
          <w:rFonts w:asciiTheme="majorHAnsi" w:hAnsiTheme="majorHAnsi" w:cstheme="majorHAnsi"/>
        </w:rPr>
        <w:fldChar w:fldCharType="separate"/>
      </w:r>
      <w:r w:rsidR="005F1F35">
        <w:rPr>
          <w:rFonts w:asciiTheme="majorHAnsi" w:hAnsiTheme="majorHAnsi" w:cstheme="majorHAnsi"/>
          <w:noProof/>
        </w:rPr>
        <w:t>2</w:t>
      </w:r>
      <w:r w:rsidR="00504896" w:rsidRPr="00504896">
        <w:rPr>
          <w:rFonts w:asciiTheme="majorHAnsi" w:hAnsiTheme="majorHAnsi" w:cstheme="majorHAnsi"/>
        </w:rPr>
        <w:fldChar w:fldCharType="end"/>
      </w:r>
      <w:r w:rsidR="00C77E8C" w:rsidRPr="00105FCC">
        <w:rPr>
          <w:rFonts w:asciiTheme="majorHAnsi" w:hAnsiTheme="majorHAnsi" w:cstheme="majorHAnsi"/>
        </w:rPr>
        <w:t xml:space="preserve"> </w:t>
      </w:r>
      <w:r w:rsidR="00C77E8C" w:rsidRPr="00942341">
        <w:rPr>
          <w:rFonts w:asciiTheme="majorHAnsi" w:hAnsiTheme="majorHAnsi" w:cstheme="majorHAnsi"/>
        </w:rPr>
        <w:t>HTTP</w:t>
      </w:r>
      <w:r w:rsidRPr="00942341">
        <w:rPr>
          <w:rFonts w:asciiTheme="majorHAnsi" w:hAnsiTheme="majorHAnsi" w:cstheme="majorHAnsi" w:hint="eastAsia"/>
        </w:rPr>
        <w:t xml:space="preserve"> </w:t>
      </w:r>
      <w:r w:rsidRPr="00942341">
        <w:rPr>
          <w:rFonts w:asciiTheme="majorHAnsi" w:hAnsiTheme="majorHAnsi" w:cstheme="majorHAnsi"/>
        </w:rPr>
        <w:t>header parameter list</w:t>
      </w:r>
    </w:p>
    <w:tbl>
      <w:tblPr>
        <w:tblStyle w:val="ab"/>
        <w:tblW w:w="0" w:type="auto"/>
        <w:tblInd w:w="680" w:type="dxa"/>
        <w:tblLook w:val="04A0" w:firstRow="1" w:lastRow="0" w:firstColumn="1" w:lastColumn="0" w:noHBand="0" w:noVBand="1"/>
      </w:tblPr>
      <w:tblGrid>
        <w:gridCol w:w="1696"/>
        <w:gridCol w:w="7088"/>
      </w:tblGrid>
      <w:tr w:rsidR="00C77E8C" w:rsidRPr="00105FCC" w:rsidTr="00036CE7">
        <w:tc>
          <w:tcPr>
            <w:tcW w:w="1696" w:type="dxa"/>
            <w:shd w:val="clear" w:color="auto" w:fill="002B62"/>
          </w:tcPr>
          <w:p w:rsidR="00C77E8C" w:rsidRPr="00105FCC" w:rsidRDefault="00C77E8C" w:rsidP="00093AF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093AF7">
              <w:rPr>
                <w:rFonts w:asciiTheme="majorHAnsi" w:hAnsiTheme="majorHAnsi" w:cstheme="majorHAnsi" w:hint="eastAsia"/>
                <w:color w:val="FFFFFF" w:themeColor="background1"/>
              </w:rPr>
              <w:t xml:space="preserve"> Header</w:t>
            </w:r>
          </w:p>
        </w:tc>
        <w:tc>
          <w:tcPr>
            <w:tcW w:w="7088" w:type="dxa"/>
            <w:shd w:val="clear" w:color="auto" w:fill="002B62"/>
          </w:tcPr>
          <w:p w:rsidR="00C77E8C" w:rsidRPr="00105FCC" w:rsidRDefault="00093AF7"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r>
      <w:tr w:rsidR="00C77E8C" w:rsidRPr="00105FCC" w:rsidTr="00036CE7">
        <w:tc>
          <w:tcPr>
            <w:tcW w:w="169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Content-Type</w:t>
            </w:r>
          </w:p>
        </w:tc>
        <w:tc>
          <w:tcPr>
            <w:tcW w:w="7088" w:type="dxa"/>
          </w:tcPr>
          <w:p w:rsidR="00C77E8C" w:rsidRPr="00105FCC" w:rsidRDefault="00093AF7" w:rsidP="00036CE7">
            <w:pPr>
              <w:rPr>
                <w:rFonts w:asciiTheme="majorHAnsi" w:hAnsiTheme="majorHAnsi" w:cstheme="majorHAnsi"/>
              </w:rPr>
            </w:pPr>
            <w:r>
              <w:rPr>
                <w:rFonts w:asciiTheme="majorHAnsi" w:hAnsiTheme="majorHAnsi" w:cstheme="majorHAnsi"/>
              </w:rPr>
              <w:t xml:space="preserve">Specify </w:t>
            </w:r>
            <w:r w:rsidR="00C77E8C" w:rsidRPr="00105FCC">
              <w:rPr>
                <w:rFonts w:asciiTheme="majorHAnsi" w:hAnsiTheme="majorHAnsi" w:cstheme="majorHAnsi"/>
              </w:rPr>
              <w:t>“application/json”</w:t>
            </w:r>
          </w:p>
        </w:tc>
      </w:tr>
      <w:tr w:rsidR="00093AF7" w:rsidRPr="00105FCC" w:rsidTr="00036CE7">
        <w:tc>
          <w:tcPr>
            <w:tcW w:w="1696" w:type="dxa"/>
          </w:tcPr>
          <w:p w:rsidR="00093AF7" w:rsidRPr="00105FCC" w:rsidRDefault="00093AF7" w:rsidP="00093AF7">
            <w:pPr>
              <w:rPr>
                <w:rFonts w:asciiTheme="majorHAnsi" w:hAnsiTheme="majorHAnsi" w:cstheme="majorHAnsi"/>
              </w:rPr>
            </w:pPr>
            <w:r w:rsidRPr="00105FCC">
              <w:rPr>
                <w:rFonts w:asciiTheme="majorHAnsi" w:hAnsiTheme="majorHAnsi" w:cstheme="majorHAnsi"/>
              </w:rPr>
              <w:t>Authorization</w:t>
            </w:r>
          </w:p>
        </w:tc>
        <w:tc>
          <w:tcPr>
            <w:tcW w:w="7088" w:type="dxa"/>
          </w:tcPr>
          <w:p w:rsidR="00093AF7" w:rsidRPr="002458C7" w:rsidRDefault="00093AF7" w:rsidP="00942341">
            <w:pPr>
              <w:rPr>
                <w:rFonts w:asciiTheme="majorHAnsi" w:hAnsiTheme="majorHAnsi" w:cstheme="majorHAnsi"/>
              </w:rPr>
            </w:pPr>
            <w:r>
              <w:rPr>
                <w:rFonts w:asciiTheme="majorHAnsi" w:hAnsiTheme="majorHAnsi" w:cstheme="majorHAnsi"/>
              </w:rPr>
              <w:t>When accessing the menu that needs ITA authentication,</w:t>
            </w:r>
            <w:r w:rsidR="00942341">
              <w:rPr>
                <w:rFonts w:asciiTheme="majorHAnsi" w:hAnsiTheme="majorHAnsi" w:cstheme="majorHAnsi"/>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093AF7" w:rsidRPr="00105FCC" w:rsidTr="00036CE7">
        <w:tc>
          <w:tcPr>
            <w:tcW w:w="1696" w:type="dxa"/>
          </w:tcPr>
          <w:p w:rsidR="00093AF7" w:rsidRPr="00105FCC" w:rsidRDefault="00093AF7" w:rsidP="00093AF7">
            <w:pPr>
              <w:rPr>
                <w:rFonts w:asciiTheme="majorHAnsi" w:hAnsiTheme="majorHAnsi" w:cstheme="majorHAnsi"/>
              </w:rPr>
            </w:pPr>
            <w:r w:rsidRPr="00105FCC">
              <w:rPr>
                <w:rFonts w:asciiTheme="majorHAnsi" w:hAnsiTheme="majorHAnsi" w:cstheme="majorHAnsi"/>
              </w:rPr>
              <w:t>X-Command</w:t>
            </w:r>
          </w:p>
        </w:tc>
        <w:tc>
          <w:tcPr>
            <w:tcW w:w="7088" w:type="dxa"/>
          </w:tcPr>
          <w:p w:rsidR="00093AF7" w:rsidRPr="00105FCC" w:rsidRDefault="00093AF7" w:rsidP="00093AF7">
            <w:pPr>
              <w:rPr>
                <w:rFonts w:asciiTheme="majorHAnsi" w:hAnsiTheme="majorHAnsi" w:cstheme="majorHAnsi"/>
              </w:rPr>
            </w:pPr>
            <w:r w:rsidRPr="00105FCC">
              <w:rPr>
                <w:rFonts w:asciiTheme="majorHAnsi" w:hAnsiTheme="majorHAnsi" w:cstheme="majorHAnsi"/>
              </w:rPr>
              <w:t>EXECUTE</w:t>
            </w:r>
          </w:p>
          <w:p w:rsidR="00093AF7" w:rsidRDefault="00093AF7" w:rsidP="00093AF7">
            <w:pPr>
              <w:rPr>
                <w:rFonts w:asciiTheme="majorHAnsi" w:hAnsiTheme="majorHAnsi" w:cstheme="majorHAnsi"/>
              </w:rPr>
            </w:pPr>
            <w:r>
              <w:rPr>
                <w:rFonts w:asciiTheme="majorHAnsi" w:hAnsiTheme="majorHAnsi" w:cstheme="majorHAnsi"/>
              </w:rPr>
              <w:t>INFO</w:t>
            </w:r>
          </w:p>
          <w:p w:rsidR="00093AF7" w:rsidRPr="00105FCC" w:rsidRDefault="00093AF7" w:rsidP="00093AF7">
            <w:pPr>
              <w:rPr>
                <w:rFonts w:asciiTheme="majorHAnsi" w:hAnsiTheme="majorHAnsi" w:cstheme="majorHAnsi"/>
              </w:rPr>
            </w:pPr>
            <w:r>
              <w:rPr>
                <w:rFonts w:asciiTheme="majorHAnsi" w:hAnsiTheme="majorHAnsi" w:cstheme="majorHAnsi"/>
              </w:rPr>
              <w:t>These two can be chosen</w:t>
            </w:r>
          </w:p>
        </w:tc>
      </w:tr>
    </w:tbl>
    <w:p w:rsidR="00C77E8C" w:rsidRPr="00105FCC" w:rsidRDefault="00C77E8C" w:rsidP="00C77E8C">
      <w:pPr>
        <w:ind w:left="680"/>
        <w:rPr>
          <w:rFonts w:asciiTheme="majorHAnsi" w:hAnsiTheme="majorHAnsi" w:cstheme="majorHAnsi"/>
        </w:rPr>
      </w:pPr>
    </w:p>
    <w:p w:rsidR="00C77E8C" w:rsidRPr="002458C7" w:rsidRDefault="002458C7" w:rsidP="00C77E8C">
      <w:pPr>
        <w:ind w:left="680"/>
        <w:rPr>
          <w:rFonts w:asciiTheme="majorHAnsi" w:hAnsiTheme="majorHAnsi" w:cstheme="majorHAnsi"/>
        </w:rPr>
      </w:pPr>
      <w:r w:rsidRPr="002458C7">
        <w:rPr>
          <w:rFonts w:asciiTheme="majorHAnsi" w:hAnsiTheme="majorHAnsi" w:cstheme="majorHAnsi"/>
        </w:rPr>
        <w:t>Parameters that can be specified for X-Command</w:t>
      </w:r>
    </w:p>
    <w:p w:rsidR="00C77E8C" w:rsidRPr="00105FCC" w:rsidRDefault="00C77E8C" w:rsidP="00C77E8C">
      <w:pPr>
        <w:ind w:left="680"/>
        <w:rPr>
          <w:rFonts w:asciiTheme="majorHAnsi" w:hAnsiTheme="majorHAnsi" w:cstheme="majorHAnsi"/>
        </w:rPr>
      </w:pPr>
    </w:p>
    <w:p w:rsidR="00C77E8C" w:rsidRPr="00105FCC" w:rsidRDefault="00093AF7" w:rsidP="00C77E8C">
      <w:pPr>
        <w:jc w:val="center"/>
        <w:rPr>
          <w:rFonts w:asciiTheme="majorHAnsi" w:hAnsiTheme="majorHAnsi" w:cstheme="majorHAnsi"/>
          <w:b/>
        </w:rPr>
      </w:pPr>
      <w:bookmarkStart w:id="26" w:name="_Ref28181540"/>
      <w:r w:rsidRPr="00093AF7">
        <w:rPr>
          <w:rFonts w:asciiTheme="majorHAnsi" w:hAnsiTheme="majorHAnsi" w:cstheme="majorHAnsi"/>
          <w:b/>
        </w:rPr>
        <w:t>Table</w:t>
      </w:r>
      <w:r w:rsidR="00C77E8C" w:rsidRPr="00093AF7">
        <w:rPr>
          <w:rFonts w:asciiTheme="majorHAnsi" w:hAnsiTheme="majorHAnsi" w:cstheme="majorHAnsi"/>
          <w:b/>
        </w:rPr>
        <w:t xml:space="preserve"> </w:t>
      </w:r>
      <w:r w:rsidR="00A826AC" w:rsidRPr="00093AF7">
        <w:rPr>
          <w:rFonts w:asciiTheme="majorHAnsi" w:hAnsiTheme="majorHAnsi" w:cstheme="majorHAnsi"/>
          <w:b/>
        </w:rPr>
        <w:fldChar w:fldCharType="begin"/>
      </w:r>
      <w:r w:rsidR="00A826AC" w:rsidRPr="00093AF7">
        <w:rPr>
          <w:rFonts w:asciiTheme="majorHAnsi" w:hAnsiTheme="majorHAnsi" w:cstheme="majorHAnsi"/>
          <w:b/>
        </w:rPr>
        <w:instrText xml:space="preserve"> STYLEREF 1 \s </w:instrText>
      </w:r>
      <w:r w:rsidR="00A826AC" w:rsidRPr="00093AF7">
        <w:rPr>
          <w:rFonts w:asciiTheme="majorHAnsi" w:hAnsiTheme="majorHAnsi" w:cstheme="majorHAnsi"/>
          <w:b/>
        </w:rPr>
        <w:fldChar w:fldCharType="separate"/>
      </w:r>
      <w:r w:rsidR="005F1F35">
        <w:rPr>
          <w:rFonts w:asciiTheme="majorHAnsi" w:hAnsiTheme="majorHAnsi" w:cstheme="majorHAnsi"/>
          <w:b/>
          <w:noProof/>
        </w:rPr>
        <w:t>3</w:t>
      </w:r>
      <w:r w:rsidR="00A826AC" w:rsidRPr="00093AF7">
        <w:rPr>
          <w:rFonts w:asciiTheme="majorHAnsi" w:hAnsiTheme="majorHAnsi" w:cstheme="majorHAnsi"/>
          <w:b/>
        </w:rPr>
        <w:fldChar w:fldCharType="end"/>
      </w:r>
      <w:r w:rsidR="00A826AC" w:rsidRPr="00093AF7">
        <w:rPr>
          <w:rFonts w:asciiTheme="majorHAnsi" w:hAnsiTheme="majorHAnsi" w:cstheme="majorHAnsi"/>
          <w:b/>
        </w:rPr>
        <w:t>-</w:t>
      </w:r>
      <w:r w:rsidR="005478F9" w:rsidRPr="005478F9">
        <w:rPr>
          <w:rFonts w:asciiTheme="majorHAnsi" w:hAnsiTheme="majorHAnsi" w:cstheme="majorHAnsi"/>
          <w:b/>
        </w:rPr>
        <w:fldChar w:fldCharType="begin"/>
      </w:r>
      <w:r w:rsidR="005478F9" w:rsidRPr="005478F9">
        <w:rPr>
          <w:rFonts w:asciiTheme="majorHAnsi" w:hAnsiTheme="majorHAnsi" w:cstheme="majorHAnsi"/>
          <w:b/>
        </w:rPr>
        <w:instrText xml:space="preserve"> SEQ </w:instrText>
      </w:r>
      <w:r w:rsidR="005478F9" w:rsidRPr="005478F9">
        <w:rPr>
          <w:rFonts w:asciiTheme="majorHAnsi" w:hAnsiTheme="majorHAnsi" w:cstheme="majorHAnsi"/>
          <w:b/>
        </w:rPr>
        <w:instrText>表</w:instrText>
      </w:r>
      <w:r w:rsidR="005478F9" w:rsidRPr="005478F9">
        <w:rPr>
          <w:rFonts w:asciiTheme="majorHAnsi" w:hAnsiTheme="majorHAnsi" w:cstheme="majorHAnsi"/>
          <w:b/>
        </w:rPr>
        <w:instrText xml:space="preserve"> \* ARABIC \s 1 </w:instrText>
      </w:r>
      <w:r w:rsidR="005478F9" w:rsidRPr="005478F9">
        <w:rPr>
          <w:rFonts w:asciiTheme="majorHAnsi" w:hAnsiTheme="majorHAnsi" w:cstheme="majorHAnsi"/>
          <w:b/>
        </w:rPr>
        <w:fldChar w:fldCharType="separate"/>
      </w:r>
      <w:r w:rsidR="005F1F35">
        <w:rPr>
          <w:rFonts w:asciiTheme="majorHAnsi" w:hAnsiTheme="majorHAnsi" w:cstheme="majorHAnsi"/>
          <w:b/>
          <w:noProof/>
        </w:rPr>
        <w:t>3</w:t>
      </w:r>
      <w:r w:rsidR="005478F9" w:rsidRPr="005478F9">
        <w:rPr>
          <w:rFonts w:asciiTheme="majorHAnsi" w:hAnsiTheme="majorHAnsi" w:cstheme="majorHAnsi"/>
          <w:b/>
        </w:rPr>
        <w:fldChar w:fldCharType="end"/>
      </w:r>
      <w:r w:rsidR="00C77E8C" w:rsidRPr="00093AF7">
        <w:rPr>
          <w:rFonts w:asciiTheme="majorHAnsi" w:hAnsiTheme="majorHAnsi" w:cstheme="majorHAnsi"/>
          <w:b/>
        </w:rPr>
        <w:t xml:space="preserve">　</w:t>
      </w:r>
      <w:r w:rsidRPr="00093AF7">
        <w:rPr>
          <w:rFonts w:asciiTheme="majorHAnsi" w:hAnsiTheme="majorHAnsi" w:cstheme="majorHAnsi"/>
          <w:b/>
        </w:rPr>
        <w:t>L</w:t>
      </w:r>
      <w:r>
        <w:rPr>
          <w:rFonts w:asciiTheme="majorHAnsi" w:hAnsiTheme="majorHAnsi" w:cstheme="majorHAnsi"/>
          <w:b/>
        </w:rPr>
        <w:t xml:space="preserve">ist of parameters that can be specified for </w:t>
      </w:r>
      <w:r w:rsidR="00C77E8C" w:rsidRPr="00105FCC">
        <w:rPr>
          <w:rFonts w:asciiTheme="majorHAnsi" w:hAnsiTheme="majorHAnsi" w:cstheme="majorHAnsi"/>
          <w:b/>
        </w:rPr>
        <w:t>X-Command</w:t>
      </w:r>
      <w:bookmarkEnd w:id="26"/>
    </w:p>
    <w:tbl>
      <w:tblPr>
        <w:tblStyle w:val="ab"/>
        <w:tblW w:w="9209" w:type="dxa"/>
        <w:tblInd w:w="680" w:type="dxa"/>
        <w:tblLook w:val="04A0" w:firstRow="1" w:lastRow="0" w:firstColumn="1" w:lastColumn="0" w:noHBand="0" w:noVBand="1"/>
      </w:tblPr>
      <w:tblGrid>
        <w:gridCol w:w="1442"/>
        <w:gridCol w:w="4223"/>
        <w:gridCol w:w="2127"/>
        <w:gridCol w:w="1417"/>
      </w:tblGrid>
      <w:tr w:rsidR="00C77E8C" w:rsidRPr="00105FCC" w:rsidTr="002458C7">
        <w:tc>
          <w:tcPr>
            <w:tcW w:w="1442"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223" w:type="dxa"/>
            <w:shd w:val="clear" w:color="auto" w:fill="002B62"/>
          </w:tcPr>
          <w:p w:rsidR="00C77E8C" w:rsidRPr="00105FCC" w:rsidRDefault="002458C7"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c>
          <w:tcPr>
            <w:tcW w:w="2127" w:type="dxa"/>
            <w:shd w:val="clear" w:color="auto" w:fill="002B62"/>
          </w:tcPr>
          <w:p w:rsidR="00C77E8C" w:rsidRPr="00105FCC" w:rsidRDefault="002458C7"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T</w:t>
            </w:r>
            <w:r w:rsidR="00EE3FE9">
              <w:rPr>
                <w:rFonts w:asciiTheme="majorHAnsi" w:hAnsiTheme="majorHAnsi" w:cstheme="majorHAnsi"/>
                <w:color w:val="FFFFFF" w:themeColor="background1"/>
              </w:rPr>
              <w:t>arget menu</w:t>
            </w:r>
          </w:p>
        </w:tc>
        <w:tc>
          <w:tcPr>
            <w:tcW w:w="1417" w:type="dxa"/>
            <w:shd w:val="clear" w:color="auto" w:fill="002B62"/>
          </w:tcPr>
          <w:p w:rsidR="00C77E8C" w:rsidRPr="00105FCC" w:rsidRDefault="002458C7"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2458C7" w:rsidRPr="00105FCC" w:rsidTr="002458C7">
        <w:tc>
          <w:tcPr>
            <w:tcW w:w="1442" w:type="dxa"/>
          </w:tcPr>
          <w:p w:rsidR="002458C7" w:rsidRPr="00105FCC" w:rsidRDefault="002458C7" w:rsidP="002458C7">
            <w:pPr>
              <w:rPr>
                <w:rFonts w:asciiTheme="majorHAnsi" w:hAnsiTheme="majorHAnsi" w:cstheme="majorHAnsi"/>
              </w:rPr>
            </w:pPr>
            <w:r w:rsidRPr="00105FCC">
              <w:rPr>
                <w:rFonts w:asciiTheme="majorHAnsi" w:hAnsiTheme="majorHAnsi" w:cstheme="majorHAnsi"/>
              </w:rPr>
              <w:t>INFO</w:t>
            </w:r>
          </w:p>
        </w:tc>
        <w:tc>
          <w:tcPr>
            <w:tcW w:w="4223" w:type="dxa"/>
          </w:tcPr>
          <w:p w:rsidR="002458C7" w:rsidRPr="00105FCC" w:rsidRDefault="002458C7" w:rsidP="002458C7">
            <w:pPr>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btain the list of menu that can be exported</w:t>
            </w:r>
          </w:p>
        </w:tc>
        <w:tc>
          <w:tcPr>
            <w:tcW w:w="2127" w:type="dxa"/>
          </w:tcPr>
          <w:p w:rsidR="002458C7" w:rsidRPr="00105FCC" w:rsidRDefault="002458C7" w:rsidP="002458C7">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xport menu</w:t>
            </w:r>
          </w:p>
        </w:tc>
        <w:tc>
          <w:tcPr>
            <w:tcW w:w="1417" w:type="dxa"/>
          </w:tcPr>
          <w:p w:rsidR="002458C7" w:rsidRPr="00105FCC" w:rsidRDefault="002458C7" w:rsidP="002458C7">
            <w:pPr>
              <w:rPr>
                <w:rFonts w:asciiTheme="majorHAnsi" w:hAnsiTheme="majorHAnsi" w:cstheme="majorHAnsi"/>
              </w:rPr>
            </w:pPr>
            <w:r w:rsidRPr="00105FCC">
              <w:rPr>
                <w:rFonts w:asciiTheme="majorHAnsi" w:hAnsiTheme="majorHAnsi" w:cstheme="majorHAnsi"/>
              </w:rPr>
              <w:t>2100000211</w:t>
            </w:r>
          </w:p>
        </w:tc>
      </w:tr>
      <w:tr w:rsidR="00C77E8C" w:rsidRPr="00105FCC" w:rsidTr="002458C7">
        <w:tc>
          <w:tcPr>
            <w:tcW w:w="144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tc>
        <w:tc>
          <w:tcPr>
            <w:tcW w:w="4223" w:type="dxa"/>
          </w:tcPr>
          <w:p w:rsidR="00C77E8C" w:rsidRPr="00105FCC" w:rsidRDefault="002458C7" w:rsidP="00036CE7">
            <w:pPr>
              <w:rPr>
                <w:rFonts w:asciiTheme="majorHAnsi" w:hAnsiTheme="majorHAnsi" w:cstheme="majorHAnsi"/>
              </w:rPr>
            </w:pPr>
            <w:r>
              <w:rPr>
                <w:rFonts w:asciiTheme="majorHAnsi" w:hAnsiTheme="majorHAnsi" w:cstheme="majorHAnsi" w:hint="eastAsia"/>
              </w:rPr>
              <w:t>Execute menu export</w:t>
            </w:r>
          </w:p>
        </w:tc>
        <w:tc>
          <w:tcPr>
            <w:tcW w:w="2127" w:type="dxa"/>
          </w:tcPr>
          <w:p w:rsidR="00C77E8C" w:rsidRPr="00105FCC" w:rsidRDefault="002458C7" w:rsidP="00036CE7">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xport menu</w:t>
            </w:r>
          </w:p>
        </w:tc>
        <w:tc>
          <w:tcPr>
            <w:tcW w:w="1417"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2100000211</w:t>
            </w:r>
          </w:p>
        </w:tc>
      </w:tr>
    </w:tbl>
    <w:p w:rsidR="00C77E8C" w:rsidRPr="00105FCC" w:rsidRDefault="00C77E8C" w:rsidP="00C77E8C">
      <w:pPr>
        <w:rPr>
          <w:rFonts w:asciiTheme="majorHAnsi" w:hAnsiTheme="majorHAnsi" w:cstheme="majorHAnsi"/>
        </w:rPr>
      </w:pPr>
    </w:p>
    <w:p w:rsidR="00401CA9" w:rsidRPr="00401CA9" w:rsidRDefault="00401CA9" w:rsidP="00401CA9">
      <w:pPr>
        <w:ind w:left="680"/>
        <w:rPr>
          <w:rFonts w:asciiTheme="majorHAnsi" w:hAnsiTheme="majorHAnsi" w:cstheme="majorHAnsi"/>
        </w:rPr>
      </w:pPr>
      <w:r>
        <w:rPr>
          <w:rFonts w:asciiTheme="majorHAnsi" w:hAnsiTheme="majorHAnsi" w:cstheme="majorHAnsi" w:hint="eastAsia"/>
        </w:rPr>
        <w:t>The following is the explanation of each X-command parameter</w:t>
      </w:r>
      <w:r>
        <w:rPr>
          <w:rFonts w:asciiTheme="majorHAnsi" w:hAnsiTheme="majorHAnsi" w:cstheme="majorHAnsi"/>
        </w:rPr>
        <w:t>.</w:t>
      </w:r>
    </w:p>
    <w:p w:rsidR="002458C7" w:rsidRDefault="002458C7">
      <w:pPr>
        <w:widowControl/>
        <w:jc w:val="left"/>
        <w:rPr>
          <w:rFonts w:asciiTheme="majorHAnsi" w:hAnsiTheme="majorHAnsi" w:cstheme="majorHAnsi"/>
        </w:rPr>
      </w:pPr>
      <w:r>
        <w:rPr>
          <w:rFonts w:asciiTheme="majorHAnsi" w:hAnsiTheme="majorHAnsi" w:cstheme="majorHAnsi"/>
        </w:rPr>
        <w:br w:type="page"/>
      </w:r>
    </w:p>
    <w:p w:rsidR="00C77E8C" w:rsidRPr="00105FCC" w:rsidRDefault="00C77E8C" w:rsidP="00C77E8C">
      <w:pPr>
        <w:ind w:left="680"/>
        <w:rPr>
          <w:rFonts w:asciiTheme="majorHAnsi" w:hAnsiTheme="majorHAnsi" w:cstheme="majorHAnsi"/>
        </w:rPr>
      </w:pPr>
    </w:p>
    <w:p w:rsidR="002458C7" w:rsidRPr="002458C7" w:rsidRDefault="00C77E8C" w:rsidP="00985A4F">
      <w:pPr>
        <w:pStyle w:val="30"/>
      </w:pPr>
      <w:bookmarkStart w:id="27" w:name="_Toc96603240"/>
      <w:r w:rsidRPr="00105FCC">
        <w:t>INFO</w:t>
      </w:r>
      <w:bookmarkEnd w:id="27"/>
    </w:p>
    <w:p w:rsidR="00C77E8C" w:rsidRPr="00105FCC" w:rsidRDefault="002458C7" w:rsidP="00C77E8C">
      <w:pPr>
        <w:ind w:left="454"/>
        <w:rPr>
          <w:rFonts w:asciiTheme="majorHAnsi" w:hAnsiTheme="majorHAnsi" w:cstheme="majorHAnsi"/>
        </w:rPr>
      </w:pPr>
      <w:r>
        <w:rPr>
          <w:rFonts w:asciiTheme="majorHAnsi" w:hAnsiTheme="majorHAnsi" w:cstheme="majorHAnsi" w:hint="eastAsia"/>
        </w:rPr>
        <w:t>Output the list of the menu that can be exported.</w:t>
      </w:r>
    </w:p>
    <w:p w:rsidR="00C77E8C" w:rsidRPr="00105FCC" w:rsidRDefault="00C77E8C" w:rsidP="00C77E8C">
      <w:pPr>
        <w:ind w:left="454"/>
        <w:rPr>
          <w:rFonts w:asciiTheme="majorHAnsi" w:hAnsiTheme="majorHAnsi" w:cstheme="majorHAnsi"/>
        </w:rPr>
      </w:pPr>
    </w:p>
    <w:p w:rsidR="002458C7" w:rsidRDefault="00C77E8C" w:rsidP="002458C7">
      <w:pPr>
        <w:ind w:left="454"/>
        <w:rPr>
          <w:rFonts w:asciiTheme="majorHAnsi" w:hAnsiTheme="majorHAnsi" w:cstheme="majorHAnsi"/>
        </w:rPr>
      </w:pPr>
      <w:r w:rsidRPr="00105FCC">
        <w:rPr>
          <w:rFonts w:asciiTheme="majorHAnsi" w:hAnsiTheme="majorHAnsi" w:cstheme="majorHAnsi"/>
        </w:rPr>
        <w:t>・</w:t>
      </w:r>
      <w:r w:rsidR="002458C7">
        <w:rPr>
          <w:rFonts w:asciiTheme="majorHAnsi" w:hAnsiTheme="majorHAnsi" w:cstheme="majorHAnsi" w:hint="eastAsia"/>
        </w:rPr>
        <w:t>P</w:t>
      </w:r>
      <w:r w:rsidR="002458C7">
        <w:rPr>
          <w:rFonts w:asciiTheme="majorHAnsi" w:hAnsiTheme="majorHAnsi" w:cstheme="majorHAnsi"/>
        </w:rPr>
        <w:t>arameter</w:t>
      </w:r>
    </w:p>
    <w:p w:rsidR="00C77E8C" w:rsidRPr="00105FCC" w:rsidRDefault="002458C7" w:rsidP="002458C7">
      <w:pPr>
        <w:ind w:left="454"/>
        <w:rPr>
          <w:rFonts w:asciiTheme="majorHAnsi" w:hAnsiTheme="majorHAnsi" w:cstheme="majorHAnsi"/>
        </w:rPr>
      </w:pPr>
      <w:r>
        <w:rPr>
          <w:rFonts w:asciiTheme="majorHAnsi" w:hAnsiTheme="majorHAnsi" w:cstheme="majorHAnsi"/>
        </w:rPr>
        <w:tab/>
      </w:r>
      <w:r>
        <w:rPr>
          <w:rFonts w:asciiTheme="majorHAnsi" w:hAnsiTheme="majorHAnsi" w:cstheme="majorHAnsi" w:hint="eastAsia"/>
        </w:rPr>
        <w:t>N</w:t>
      </w:r>
      <w:r>
        <w:rPr>
          <w:rFonts w:asciiTheme="majorHAnsi" w:hAnsiTheme="majorHAnsi" w:cstheme="majorHAnsi"/>
        </w:rPr>
        <w:t>o parameter to specify.</w:t>
      </w:r>
    </w:p>
    <w:p w:rsidR="00C77E8C" w:rsidRPr="00105FCC" w:rsidRDefault="00C77E8C" w:rsidP="00C77E8C">
      <w:pPr>
        <w:rPr>
          <w:rFonts w:asciiTheme="majorHAnsi" w:hAnsiTheme="majorHAnsi" w:cstheme="majorHAnsi"/>
          <w:b/>
        </w:rPr>
      </w:pPr>
    </w:p>
    <w:p w:rsidR="00C77E8C" w:rsidRDefault="00C77E8C" w:rsidP="00C77E8C">
      <w:pPr>
        <w:ind w:left="454"/>
        <w:rPr>
          <w:rFonts w:asciiTheme="majorHAnsi" w:hAnsiTheme="majorHAnsi" w:cstheme="majorHAnsi"/>
        </w:rPr>
      </w:pPr>
      <w:r w:rsidRPr="00105FCC">
        <w:rPr>
          <w:rFonts w:asciiTheme="majorHAnsi" w:hAnsiTheme="majorHAnsi" w:cstheme="majorHAnsi"/>
        </w:rPr>
        <w:t>・</w:t>
      </w:r>
      <w:r w:rsidR="002458C7">
        <w:rPr>
          <w:rFonts w:asciiTheme="majorHAnsi" w:hAnsiTheme="majorHAnsi" w:cstheme="majorHAnsi" w:hint="eastAsia"/>
        </w:rPr>
        <w:t>R</w:t>
      </w:r>
      <w:r w:rsidR="002458C7">
        <w:rPr>
          <w:rFonts w:asciiTheme="majorHAnsi" w:hAnsiTheme="majorHAnsi" w:cstheme="majorHAnsi"/>
        </w:rPr>
        <w:t>esponse</w:t>
      </w:r>
    </w:p>
    <w:p w:rsidR="00C77E8C" w:rsidRPr="00105FCC" w:rsidRDefault="002458C7" w:rsidP="00C77E8C">
      <w:pPr>
        <w:ind w:left="454"/>
        <w:rPr>
          <w:rFonts w:asciiTheme="majorHAnsi" w:hAnsiTheme="majorHAnsi" w:cstheme="majorHAnsi"/>
        </w:rPr>
      </w:pPr>
      <w:r>
        <w:rPr>
          <w:rFonts w:asciiTheme="majorHAnsi" w:hAnsiTheme="majorHAnsi" w:cstheme="majorHAnsi"/>
        </w:rPr>
        <w:tab/>
        <w:t>The returned response is stored in JSON format.</w:t>
      </w:r>
    </w:p>
    <w:tbl>
      <w:tblPr>
        <w:tblStyle w:val="ab"/>
        <w:tblW w:w="0" w:type="auto"/>
        <w:tblInd w:w="454" w:type="dxa"/>
        <w:tblLook w:val="04A0" w:firstRow="1" w:lastRow="0" w:firstColumn="1" w:lastColumn="0" w:noHBand="0" w:noVBand="1"/>
      </w:tblPr>
      <w:tblGrid>
        <w:gridCol w:w="9173"/>
      </w:tblGrid>
      <w:tr w:rsidR="00C77E8C" w:rsidRPr="00105FCC" w:rsidTr="00036CE7">
        <w:tc>
          <w:tcPr>
            <w:tcW w:w="9173"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"status": "SUCCEED",</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"resultdata":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"MENU_LIST":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r w:rsidR="002458C7">
              <w:rPr>
                <w:rFonts w:asciiTheme="majorHAnsi" w:hAnsiTheme="majorHAnsi" w:cstheme="majorHAnsi" w:hint="eastAsia"/>
                <w:color w:val="FF0000"/>
                <w:szCs w:val="21"/>
              </w:rPr>
              <w:t>M</w:t>
            </w:r>
            <w:r w:rsidR="002458C7">
              <w:rPr>
                <w:rFonts w:asciiTheme="majorHAnsi" w:hAnsiTheme="majorHAnsi" w:cstheme="majorHAnsi"/>
                <w:color w:val="FF0000"/>
                <w:szCs w:val="21"/>
              </w:rPr>
              <w:t>enu group ID</w:t>
            </w:r>
            <w:r w:rsidRPr="00105FCC">
              <w:rPr>
                <w:rFonts w:asciiTheme="majorHAnsi" w:hAnsiTheme="majorHAnsi" w:cstheme="majorHAnsi"/>
                <w:szCs w:val="21"/>
              </w:rPr>
              <w:t xml:space="preserve"> ":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"menu_group_name": "</w:t>
            </w:r>
            <w:r w:rsidR="002458C7">
              <w:rPr>
                <w:rFonts w:asciiTheme="majorHAnsi" w:hAnsiTheme="majorHAnsi" w:cstheme="majorHAnsi" w:hint="eastAsia"/>
                <w:color w:val="FF0000"/>
                <w:szCs w:val="21"/>
              </w:rPr>
              <w:t>M</w:t>
            </w:r>
            <w:r w:rsidR="002458C7">
              <w:rPr>
                <w:rFonts w:asciiTheme="majorHAnsi" w:hAnsiTheme="majorHAnsi" w:cstheme="majorHAnsi"/>
                <w:color w:val="FF0000"/>
                <w:szCs w:val="21"/>
              </w:rPr>
              <w:t>enu group name</w:t>
            </w:r>
            <w:r w:rsidRPr="00105FCC">
              <w:rPr>
                <w:rFonts w:asciiTheme="majorHAnsi" w:hAnsiTheme="majorHAnsi" w:cstheme="majorHAnsi"/>
                <w:szCs w:val="21"/>
              </w:rPr>
              <w:t>",</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"menu_id": "</w:t>
            </w:r>
            <w:r w:rsidR="002458C7">
              <w:rPr>
                <w:rFonts w:asciiTheme="majorHAnsi" w:hAnsiTheme="majorHAnsi" w:cstheme="majorHAnsi" w:hint="eastAsia"/>
                <w:color w:val="FF0000"/>
              </w:rPr>
              <w:t>M</w:t>
            </w:r>
            <w:r w:rsidR="002458C7">
              <w:rPr>
                <w:rFonts w:asciiTheme="majorHAnsi" w:hAnsiTheme="majorHAnsi" w:cstheme="majorHAnsi"/>
                <w:color w:val="FF0000"/>
              </w:rPr>
              <w:t xml:space="preserve">enu </w:t>
            </w:r>
            <w:r w:rsidRPr="00105FCC">
              <w:rPr>
                <w:rFonts w:asciiTheme="majorHAnsi" w:hAnsiTheme="majorHAnsi" w:cstheme="majorHAnsi"/>
                <w:color w:val="FF0000"/>
              </w:rPr>
              <w:t>ID</w:t>
            </w: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"menu_name": "</w:t>
            </w:r>
            <w:r w:rsidR="002458C7">
              <w:rPr>
                <w:rFonts w:asciiTheme="majorHAnsi" w:hAnsiTheme="majorHAnsi" w:cstheme="majorHAnsi" w:hint="eastAsia"/>
                <w:color w:val="FF0000"/>
              </w:rPr>
              <w:t>M</w:t>
            </w:r>
            <w:r w:rsidR="002458C7">
              <w:rPr>
                <w:rFonts w:asciiTheme="majorHAnsi" w:hAnsiTheme="majorHAnsi" w:cstheme="majorHAnsi"/>
                <w:color w:val="FF0000"/>
              </w:rPr>
              <w:t>enu name</w:t>
            </w:r>
            <w:r w:rsidRPr="00105FCC">
              <w:rPr>
                <w:rFonts w:asciiTheme="majorHAnsi" w:hAnsiTheme="majorHAnsi" w:cstheme="majorHAnsi"/>
                <w:szCs w:val="21"/>
              </w:rPr>
              <w:t>"</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w:t>
            </w:r>
            <w:r w:rsidR="002458C7">
              <w:rPr>
                <w:rFonts w:asciiTheme="majorHAnsi" w:eastAsia="ＭＳ ゴシック" w:hAnsiTheme="majorHAnsi" w:cstheme="majorHAnsi" w:hint="eastAsia"/>
                <w:color w:val="FF0000"/>
                <w:kern w:val="0"/>
                <w:szCs w:val="21"/>
              </w:rPr>
              <w:t>(</w:t>
            </w:r>
            <w:r w:rsidR="009C7B9A">
              <w:rPr>
                <w:rFonts w:asciiTheme="majorHAnsi" w:eastAsia="ＭＳ ゴシック" w:hAnsiTheme="majorHAnsi" w:cstheme="majorHAnsi"/>
                <w:color w:val="FF0000"/>
                <w:kern w:val="0"/>
                <w:szCs w:val="21"/>
              </w:rPr>
              <w:t>Abbr</w:t>
            </w:r>
            <w:r w:rsidR="002458C7">
              <w:rPr>
                <w:rFonts w:asciiTheme="majorHAnsi" w:eastAsia="ＭＳ ゴシック" w:hAnsiTheme="majorHAnsi" w:cstheme="majorHAnsi"/>
                <w:color w:val="FF0000"/>
                <w:kern w:val="0"/>
                <w:szCs w:val="21"/>
              </w:rPr>
              <w:t>)</w:t>
            </w:r>
            <w:r w:rsidRPr="00105FCC">
              <w:rPr>
                <w:rFonts w:asciiTheme="majorHAnsi" w:eastAsia="ＭＳ ゴシック" w:hAnsiTheme="majorHAnsi" w:cstheme="majorHAnsi"/>
                <w:color w:val="FF0000"/>
                <w:kern w:val="0"/>
                <w:szCs w:val="21"/>
              </w:rPr>
              <w:t>・・・</w:t>
            </w:r>
          </w:p>
          <w:p w:rsidR="00C77E8C" w:rsidRPr="00105FCC" w:rsidRDefault="00C77E8C" w:rsidP="00036CE7">
            <w:pPr>
              <w:rPr>
                <w:rFonts w:asciiTheme="majorHAnsi" w:eastAsia="ＭＳ ゴシック" w:hAnsiTheme="majorHAnsi" w:cstheme="majorHAnsi"/>
                <w:color w:val="000000"/>
                <w:kern w:val="0"/>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r w:rsidR="002458C7">
              <w:rPr>
                <w:rFonts w:asciiTheme="majorHAnsi" w:hAnsiTheme="majorHAnsi" w:cstheme="majorHAnsi" w:hint="eastAsia"/>
                <w:color w:val="FF0000"/>
                <w:szCs w:val="21"/>
              </w:rPr>
              <w:t xml:space="preserve"> M</w:t>
            </w:r>
            <w:r w:rsidR="002458C7">
              <w:rPr>
                <w:rFonts w:asciiTheme="majorHAnsi" w:hAnsiTheme="majorHAnsi" w:cstheme="majorHAnsi"/>
                <w:color w:val="FF0000"/>
                <w:szCs w:val="21"/>
              </w:rPr>
              <w:t>enu group ID</w:t>
            </w:r>
            <w:r w:rsidR="002458C7" w:rsidRPr="00105FCC">
              <w:rPr>
                <w:rFonts w:asciiTheme="majorHAnsi" w:hAnsiTheme="majorHAnsi" w:cstheme="majorHAnsi"/>
                <w:szCs w:val="21"/>
              </w:rPr>
              <w:t xml:space="preserve"> </w:t>
            </w:r>
            <w:r w:rsidRPr="00105FCC">
              <w:rPr>
                <w:rFonts w:asciiTheme="majorHAnsi" w:hAnsiTheme="majorHAnsi" w:cstheme="majorHAnsi"/>
                <w:szCs w:val="21"/>
              </w:rPr>
              <w:t>": {</w:t>
            </w:r>
          </w:p>
          <w:p w:rsidR="00C77E8C" w:rsidRPr="00105FCC" w:rsidRDefault="00C77E8C" w:rsidP="00036CE7">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w:t>
            </w:r>
            <w:r w:rsidR="002458C7">
              <w:rPr>
                <w:rFonts w:asciiTheme="majorHAnsi" w:eastAsia="ＭＳ ゴシック" w:hAnsiTheme="majorHAnsi" w:cstheme="majorHAnsi" w:hint="eastAsia"/>
                <w:color w:val="FF0000"/>
                <w:kern w:val="0"/>
                <w:szCs w:val="21"/>
              </w:rPr>
              <w:t>(</w:t>
            </w:r>
            <w:r w:rsidR="009C7B9A">
              <w:rPr>
                <w:rFonts w:asciiTheme="majorHAnsi" w:eastAsia="ＭＳ ゴシック" w:hAnsiTheme="majorHAnsi" w:cstheme="majorHAnsi"/>
                <w:color w:val="FF0000"/>
                <w:kern w:val="0"/>
                <w:szCs w:val="21"/>
              </w:rPr>
              <w:t>Abbr</w:t>
            </w:r>
            <w:r w:rsidR="002458C7">
              <w:rPr>
                <w:rFonts w:asciiTheme="majorHAnsi" w:eastAsia="ＭＳ ゴシック" w:hAnsiTheme="majorHAnsi" w:cstheme="majorHAnsi"/>
                <w:color w:val="FF0000"/>
                <w:kern w:val="0"/>
                <w:szCs w:val="21"/>
              </w:rPr>
              <w:t>)</w:t>
            </w:r>
            <w:r w:rsidRPr="00105FCC">
              <w:rPr>
                <w:rFonts w:asciiTheme="majorHAnsi" w:eastAsia="ＭＳ ゴシック" w:hAnsiTheme="majorHAnsi" w:cstheme="majorHAnsi"/>
                <w:color w:val="FF0000"/>
                <w:kern w:val="0"/>
                <w:szCs w:val="21"/>
              </w:rPr>
              <w:t>・・・</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widowControl/>
              <w:ind w:firstLineChars="50" w:firstLine="105"/>
              <w:jc w:val="left"/>
              <w:rPr>
                <w:rFonts w:asciiTheme="majorHAnsi" w:hAnsiTheme="majorHAnsi" w:cstheme="majorHAnsi"/>
                <w:szCs w:val="21"/>
              </w:rPr>
            </w:pPr>
            <w:r w:rsidRPr="00105FCC">
              <w:rPr>
                <w:rFonts w:asciiTheme="majorHAnsi" w:hAnsiTheme="majorHAnsi" w:cstheme="majorHAnsi"/>
                <w:szCs w:val="21"/>
              </w:rPr>
              <w:t>}</w:t>
            </w:r>
          </w:p>
          <w:p w:rsidR="00C77E8C" w:rsidRPr="00105FCC" w:rsidRDefault="00C77E8C" w:rsidP="00036CE7">
            <w:pPr>
              <w:rPr>
                <w:rFonts w:asciiTheme="majorHAnsi" w:hAnsiTheme="majorHAnsi" w:cstheme="majorHAnsi"/>
                <w:szCs w:val="21"/>
              </w:rPr>
            </w:pPr>
          </w:p>
        </w:tc>
      </w:tr>
    </w:tbl>
    <w:p w:rsidR="00C77E8C" w:rsidRPr="00105FCC" w:rsidRDefault="00C77E8C" w:rsidP="00C77E8C">
      <w:pPr>
        <w:rPr>
          <w:rFonts w:asciiTheme="majorHAnsi" w:hAnsiTheme="majorHAnsi" w:cstheme="majorHAnsi"/>
        </w:rPr>
      </w:pPr>
    </w:p>
    <w:p w:rsidR="00C77E8C" w:rsidRPr="00105FCC" w:rsidRDefault="005061BB" w:rsidP="00C77E8C">
      <w:pPr>
        <w:pStyle w:val="af2"/>
        <w:keepNext/>
        <w:rPr>
          <w:rFonts w:asciiTheme="majorHAnsi" w:hAnsiTheme="majorHAnsi" w:cstheme="majorHAnsi"/>
        </w:rPr>
      </w:pPr>
      <w:r w:rsidRPr="00F42FC6">
        <w:rPr>
          <w:rFonts w:asciiTheme="majorHAnsi" w:hAnsiTheme="majorHAnsi" w:cstheme="majorHAnsi"/>
        </w:rPr>
        <w:t>Table</w:t>
      </w:r>
      <w:r w:rsidR="00C77E8C" w:rsidRPr="00F42FC6">
        <w:rPr>
          <w:rFonts w:asciiTheme="majorHAnsi" w:hAnsiTheme="majorHAnsi" w:cstheme="majorHAnsi"/>
        </w:rPr>
        <w:t xml:space="preserve"> </w:t>
      </w:r>
      <w:r w:rsidR="00A826AC" w:rsidRPr="00F42FC6">
        <w:rPr>
          <w:rFonts w:asciiTheme="majorHAnsi" w:hAnsiTheme="majorHAnsi" w:cstheme="majorHAnsi"/>
        </w:rPr>
        <w:fldChar w:fldCharType="begin"/>
      </w:r>
      <w:r w:rsidR="00A826AC" w:rsidRPr="00F42FC6">
        <w:rPr>
          <w:rFonts w:asciiTheme="majorHAnsi" w:hAnsiTheme="majorHAnsi" w:cstheme="majorHAnsi"/>
        </w:rPr>
        <w:instrText xml:space="preserve"> STYLEREF 1 \s </w:instrText>
      </w:r>
      <w:r w:rsidR="00A826AC" w:rsidRPr="00F42FC6">
        <w:rPr>
          <w:rFonts w:asciiTheme="majorHAnsi" w:hAnsiTheme="majorHAnsi" w:cstheme="majorHAnsi"/>
        </w:rPr>
        <w:fldChar w:fldCharType="separate"/>
      </w:r>
      <w:r w:rsidR="005F1F35">
        <w:rPr>
          <w:rFonts w:asciiTheme="majorHAnsi" w:hAnsiTheme="majorHAnsi" w:cstheme="majorHAnsi"/>
          <w:noProof/>
        </w:rPr>
        <w:t>3</w:t>
      </w:r>
      <w:r w:rsidR="00A826AC" w:rsidRPr="00F42FC6">
        <w:rPr>
          <w:rFonts w:asciiTheme="majorHAnsi" w:hAnsiTheme="majorHAnsi" w:cstheme="majorHAnsi"/>
        </w:rPr>
        <w:fldChar w:fldCharType="end"/>
      </w:r>
      <w:r w:rsidR="00A826AC" w:rsidRPr="00F42FC6">
        <w:rPr>
          <w:rFonts w:asciiTheme="majorHAnsi" w:hAnsiTheme="majorHAnsi" w:cstheme="majorHAnsi"/>
        </w:rPr>
        <w:t>-</w:t>
      </w:r>
      <w:r w:rsidR="00F42FC6" w:rsidRPr="00F42FC6">
        <w:rPr>
          <w:rFonts w:asciiTheme="majorHAnsi" w:hAnsiTheme="majorHAnsi" w:cstheme="majorHAnsi"/>
        </w:rPr>
        <w:fldChar w:fldCharType="begin"/>
      </w:r>
      <w:r w:rsidR="00F42FC6" w:rsidRPr="00F42FC6">
        <w:rPr>
          <w:rFonts w:asciiTheme="majorHAnsi" w:hAnsiTheme="majorHAnsi" w:cstheme="majorHAnsi"/>
        </w:rPr>
        <w:instrText xml:space="preserve"> SEQ </w:instrText>
      </w:r>
      <w:r w:rsidR="00F42FC6" w:rsidRPr="00F42FC6">
        <w:rPr>
          <w:rFonts w:asciiTheme="majorHAnsi" w:hAnsiTheme="majorHAnsi" w:cstheme="majorHAnsi"/>
        </w:rPr>
        <w:instrText>表</w:instrText>
      </w:r>
      <w:r w:rsidR="00F42FC6" w:rsidRPr="00F42FC6">
        <w:rPr>
          <w:rFonts w:asciiTheme="majorHAnsi" w:hAnsiTheme="majorHAnsi" w:cstheme="majorHAnsi"/>
        </w:rPr>
        <w:instrText xml:space="preserve"> \* ARABIC \s 1 </w:instrText>
      </w:r>
      <w:r w:rsidR="00F42FC6" w:rsidRPr="00F42FC6">
        <w:rPr>
          <w:rFonts w:asciiTheme="majorHAnsi" w:hAnsiTheme="majorHAnsi" w:cstheme="majorHAnsi"/>
        </w:rPr>
        <w:fldChar w:fldCharType="separate"/>
      </w:r>
      <w:r w:rsidR="005F1F35">
        <w:rPr>
          <w:rFonts w:asciiTheme="majorHAnsi" w:hAnsiTheme="majorHAnsi" w:cstheme="majorHAnsi"/>
          <w:noProof/>
        </w:rPr>
        <w:t>4</w:t>
      </w:r>
      <w:r w:rsidR="00F42FC6" w:rsidRPr="00F42FC6">
        <w:rPr>
          <w:rFonts w:asciiTheme="majorHAnsi" w:hAnsiTheme="majorHAnsi" w:cstheme="majorHAnsi"/>
        </w:rPr>
        <w:fldChar w:fldCharType="end"/>
      </w:r>
      <w:r w:rsidR="00C77E8C" w:rsidRPr="00105FCC">
        <w:rPr>
          <w:rFonts w:asciiTheme="majorHAnsi" w:hAnsiTheme="majorHAnsi" w:cstheme="majorHAnsi"/>
        </w:rPr>
        <w:t xml:space="preserve">　</w:t>
      </w:r>
      <w:r>
        <w:rPr>
          <w:rFonts w:asciiTheme="majorHAnsi" w:hAnsiTheme="majorHAnsi" w:cstheme="majorHAnsi"/>
        </w:rPr>
        <w:t>Response item list</w:t>
      </w:r>
    </w:p>
    <w:tbl>
      <w:tblPr>
        <w:tblStyle w:val="ab"/>
        <w:tblW w:w="0" w:type="auto"/>
        <w:jc w:val="center"/>
        <w:tblLook w:val="04A0" w:firstRow="1" w:lastRow="0" w:firstColumn="1" w:lastColumn="0" w:noHBand="0" w:noVBand="1"/>
      </w:tblPr>
      <w:tblGrid>
        <w:gridCol w:w="2826"/>
        <w:gridCol w:w="5842"/>
      </w:tblGrid>
      <w:tr w:rsidR="00C77E8C" w:rsidRPr="00105FCC" w:rsidTr="00036CE7">
        <w:trPr>
          <w:jc w:val="center"/>
        </w:trPr>
        <w:tc>
          <w:tcPr>
            <w:tcW w:w="2826" w:type="dxa"/>
            <w:shd w:val="clear" w:color="auto" w:fill="002B62"/>
          </w:tcPr>
          <w:p w:rsidR="00C77E8C" w:rsidRPr="00105FCC" w:rsidRDefault="00B06AE4"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I</w:t>
            </w:r>
            <w:r>
              <w:rPr>
                <w:rFonts w:asciiTheme="majorHAnsi" w:hAnsiTheme="majorHAnsi" w:cstheme="majorHAnsi"/>
                <w:color w:val="FFFFFF" w:themeColor="background1"/>
              </w:rPr>
              <w:t>tem name</w:t>
            </w:r>
          </w:p>
        </w:tc>
        <w:tc>
          <w:tcPr>
            <w:tcW w:w="5842" w:type="dxa"/>
            <w:shd w:val="clear" w:color="auto" w:fill="002B62"/>
          </w:tcPr>
          <w:p w:rsidR="00C77E8C" w:rsidRPr="00105FCC" w:rsidRDefault="00B06AE4"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R</w:t>
            </w:r>
            <w:r>
              <w:rPr>
                <w:rFonts w:asciiTheme="majorHAnsi" w:hAnsiTheme="majorHAnsi" w:cstheme="majorHAnsi"/>
                <w:color w:val="FFFFFF" w:themeColor="background1"/>
              </w:rPr>
              <w:t>emarks</w:t>
            </w:r>
          </w:p>
        </w:tc>
      </w:tr>
      <w:tr w:rsidR="00C77E8C" w:rsidRPr="00105FCC" w:rsidTr="00036CE7">
        <w:trPr>
          <w:jc w:val="center"/>
        </w:trPr>
        <w:tc>
          <w:tcPr>
            <w:tcW w:w="2826" w:type="dxa"/>
          </w:tcPr>
          <w:p w:rsidR="00C77E8C" w:rsidRPr="00105FCC" w:rsidRDefault="00B06AE4" w:rsidP="00036CE7">
            <w:pPr>
              <w:rPr>
                <w:rFonts w:asciiTheme="majorHAnsi" w:hAnsiTheme="majorHAnsi" w:cstheme="majorHAnsi"/>
                <w:szCs w:val="21"/>
              </w:rPr>
            </w:pPr>
            <w:r>
              <w:rPr>
                <w:rFonts w:asciiTheme="majorHAnsi" w:hAnsiTheme="majorHAnsi" w:cstheme="majorHAnsi" w:hint="eastAsia"/>
                <w:szCs w:val="21"/>
              </w:rPr>
              <w:t>M</w:t>
            </w:r>
            <w:r>
              <w:rPr>
                <w:rFonts w:asciiTheme="majorHAnsi" w:hAnsiTheme="majorHAnsi" w:cstheme="majorHAnsi"/>
                <w:szCs w:val="21"/>
              </w:rPr>
              <w:t>enu group ID</w:t>
            </w:r>
          </w:p>
        </w:tc>
        <w:tc>
          <w:tcPr>
            <w:tcW w:w="5842" w:type="dxa"/>
          </w:tcPr>
          <w:p w:rsidR="00C77E8C" w:rsidRPr="00105FCC" w:rsidRDefault="00B06AE4" w:rsidP="00313540">
            <w:pPr>
              <w:rPr>
                <w:rFonts w:asciiTheme="majorHAnsi" w:hAnsiTheme="majorHAnsi" w:cstheme="majorHAnsi"/>
              </w:rPr>
            </w:pPr>
            <w:r>
              <w:rPr>
                <w:rFonts w:asciiTheme="majorHAnsi" w:hAnsiTheme="majorHAnsi" w:cstheme="majorHAnsi"/>
              </w:rPr>
              <w:t>An</w:t>
            </w:r>
            <w:r>
              <w:rPr>
                <w:rFonts w:asciiTheme="majorHAnsi" w:hAnsiTheme="majorHAnsi" w:cstheme="majorHAnsi" w:hint="eastAsia"/>
              </w:rPr>
              <w:t xml:space="preserve"> array </w:t>
            </w:r>
            <w:r>
              <w:rPr>
                <w:rFonts w:asciiTheme="majorHAnsi" w:hAnsiTheme="majorHAnsi" w:cstheme="majorHAnsi"/>
              </w:rPr>
              <w:t>with menu group</w:t>
            </w:r>
            <w:r w:rsidR="00313540">
              <w:rPr>
                <w:rFonts w:asciiTheme="majorHAnsi" w:hAnsiTheme="majorHAnsi" w:cstheme="majorHAnsi"/>
              </w:rPr>
              <w:t xml:space="preserve"> ID</w:t>
            </w:r>
            <w:r>
              <w:rPr>
                <w:rFonts w:asciiTheme="majorHAnsi" w:hAnsiTheme="majorHAnsi" w:cstheme="majorHAnsi"/>
              </w:rPr>
              <w:t xml:space="preserve"> as </w:t>
            </w:r>
            <w:r w:rsidR="00313540">
              <w:rPr>
                <w:rFonts w:asciiTheme="majorHAnsi" w:hAnsiTheme="majorHAnsi" w:cstheme="majorHAnsi"/>
              </w:rPr>
              <w:t>key</w:t>
            </w:r>
            <w:r>
              <w:rPr>
                <w:rFonts w:asciiTheme="majorHAnsi" w:hAnsiTheme="majorHAnsi" w:cstheme="majorHAnsi"/>
              </w:rPr>
              <w:t xml:space="preserve"> and </w:t>
            </w:r>
            <w:r>
              <w:rPr>
                <w:rFonts w:asciiTheme="majorHAnsi" w:hAnsiTheme="majorHAnsi" w:cstheme="majorHAnsi" w:hint="eastAsia"/>
              </w:rPr>
              <w:t xml:space="preserve">consisted </w:t>
            </w:r>
            <w:r>
              <w:rPr>
                <w:rFonts w:asciiTheme="majorHAnsi" w:hAnsiTheme="majorHAnsi" w:cstheme="majorHAnsi"/>
              </w:rPr>
              <w:t>of menu.</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menu_group_name</w:t>
            </w:r>
          </w:p>
        </w:tc>
        <w:tc>
          <w:tcPr>
            <w:tcW w:w="5842" w:type="dxa"/>
          </w:tcPr>
          <w:p w:rsidR="00C77E8C" w:rsidRPr="00105FCC" w:rsidRDefault="00B06AE4" w:rsidP="00036CE7">
            <w:pPr>
              <w:rPr>
                <w:rFonts w:asciiTheme="majorHAnsi" w:hAnsiTheme="majorHAnsi" w:cstheme="majorHAnsi"/>
              </w:rPr>
            </w:pPr>
            <w:r>
              <w:rPr>
                <w:rFonts w:asciiTheme="majorHAnsi" w:hAnsiTheme="majorHAnsi" w:cstheme="majorHAnsi" w:hint="eastAsia"/>
                <w:szCs w:val="21"/>
              </w:rPr>
              <w:t>M</w:t>
            </w:r>
            <w:r>
              <w:rPr>
                <w:rFonts w:asciiTheme="majorHAnsi" w:hAnsiTheme="majorHAnsi" w:cstheme="majorHAnsi"/>
                <w:szCs w:val="21"/>
              </w:rPr>
              <w:t>enu group name</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menu_id</w:t>
            </w:r>
          </w:p>
        </w:tc>
        <w:tc>
          <w:tcPr>
            <w:tcW w:w="5842" w:type="dxa"/>
          </w:tcPr>
          <w:p w:rsidR="00C77E8C" w:rsidRPr="00105FCC" w:rsidRDefault="00B06AE4" w:rsidP="00036CE7">
            <w:pPr>
              <w:rPr>
                <w:rFonts w:asciiTheme="majorHAnsi" w:hAnsiTheme="majorHAnsi" w:cstheme="majorHAnsi"/>
              </w:rPr>
            </w:pPr>
            <w:r>
              <w:rPr>
                <w:rFonts w:asciiTheme="majorHAnsi" w:hAnsiTheme="majorHAnsi" w:cstheme="majorHAnsi" w:hint="eastAsia"/>
              </w:rPr>
              <w:t>M</w:t>
            </w:r>
            <w:r>
              <w:rPr>
                <w:rFonts w:asciiTheme="majorHAnsi" w:hAnsiTheme="majorHAnsi" w:cstheme="majorHAnsi"/>
              </w:rPr>
              <w:t xml:space="preserve">enu </w:t>
            </w:r>
            <w:r w:rsidR="00C77E8C" w:rsidRPr="00105FCC">
              <w:rPr>
                <w:rFonts w:asciiTheme="majorHAnsi" w:hAnsiTheme="majorHAnsi" w:cstheme="majorHAnsi"/>
              </w:rPr>
              <w:t>ID</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menu_name</w:t>
            </w:r>
          </w:p>
        </w:tc>
        <w:tc>
          <w:tcPr>
            <w:tcW w:w="5842" w:type="dxa"/>
          </w:tcPr>
          <w:p w:rsidR="00C77E8C" w:rsidRPr="00105FCC" w:rsidRDefault="00B06AE4" w:rsidP="00036CE7">
            <w:pPr>
              <w:rPr>
                <w:rFonts w:asciiTheme="majorHAnsi" w:hAnsiTheme="majorHAnsi" w:cstheme="majorHAnsi"/>
              </w:rPr>
            </w:pPr>
            <w:r>
              <w:rPr>
                <w:rFonts w:asciiTheme="majorHAnsi" w:hAnsiTheme="majorHAnsi" w:cstheme="majorHAnsi" w:hint="eastAsia"/>
              </w:rPr>
              <w:t>M</w:t>
            </w:r>
            <w:r>
              <w:rPr>
                <w:rFonts w:asciiTheme="majorHAnsi" w:hAnsiTheme="majorHAnsi" w:cstheme="majorHAnsi"/>
              </w:rPr>
              <w:t>enu name</w:t>
            </w:r>
          </w:p>
        </w:tc>
      </w:tr>
    </w:tbl>
    <w:p w:rsidR="00B06AE4" w:rsidRDefault="00B06AE4" w:rsidP="00C77E8C">
      <w:pPr>
        <w:rPr>
          <w:rFonts w:asciiTheme="majorHAnsi" w:hAnsiTheme="majorHAnsi" w:cstheme="majorHAnsi"/>
        </w:rPr>
      </w:pPr>
    </w:p>
    <w:p w:rsidR="00C77E8C" w:rsidRPr="00105FCC" w:rsidRDefault="00B06AE4" w:rsidP="00B06AE4">
      <w:pPr>
        <w:widowControl/>
        <w:jc w:val="left"/>
        <w:rPr>
          <w:rFonts w:asciiTheme="majorHAnsi" w:hAnsiTheme="majorHAnsi" w:cstheme="majorHAnsi"/>
        </w:rPr>
      </w:pPr>
      <w:r>
        <w:rPr>
          <w:rFonts w:asciiTheme="majorHAnsi" w:hAnsiTheme="majorHAnsi" w:cstheme="majorHAnsi"/>
        </w:rPr>
        <w:br w:type="page"/>
      </w:r>
    </w:p>
    <w:p w:rsidR="00C77E8C" w:rsidRPr="00105FCC" w:rsidRDefault="00C77E8C" w:rsidP="00985A4F">
      <w:pPr>
        <w:pStyle w:val="30"/>
      </w:pPr>
      <w:bookmarkStart w:id="28" w:name="_Toc96603241"/>
      <w:r w:rsidRPr="00105FCC">
        <w:lastRenderedPageBreak/>
        <w:t>EXECUTE</w:t>
      </w:r>
      <w:bookmarkEnd w:id="28"/>
    </w:p>
    <w:p w:rsidR="00C77E8C" w:rsidRPr="00105FCC" w:rsidRDefault="00B06AE4" w:rsidP="00C77E8C">
      <w:pPr>
        <w:ind w:left="454"/>
        <w:rPr>
          <w:rFonts w:asciiTheme="majorHAnsi" w:hAnsiTheme="majorHAnsi" w:cstheme="majorHAnsi"/>
        </w:rPr>
      </w:pPr>
      <w:r>
        <w:rPr>
          <w:rFonts w:asciiTheme="majorHAnsi" w:hAnsiTheme="majorHAnsi" w:cstheme="majorHAnsi" w:hint="eastAsia"/>
          <w:szCs w:val="21"/>
        </w:rPr>
        <w:t xml:space="preserve">Specify target menu and execute </w:t>
      </w:r>
      <w:r>
        <w:rPr>
          <w:rFonts w:asciiTheme="majorHAnsi" w:hAnsiTheme="majorHAnsi" w:cstheme="majorHAnsi"/>
          <w:szCs w:val="21"/>
        </w:rPr>
        <w:t xml:space="preserve">menu </w:t>
      </w:r>
      <w:r>
        <w:rPr>
          <w:rFonts w:asciiTheme="majorHAnsi" w:hAnsiTheme="majorHAnsi" w:cstheme="majorHAnsi" w:hint="eastAsia"/>
          <w:szCs w:val="21"/>
        </w:rPr>
        <w:t>export.</w:t>
      </w:r>
    </w:p>
    <w:p w:rsidR="00C77E8C" w:rsidRPr="00B06AE4" w:rsidRDefault="00C77E8C" w:rsidP="00C77E8C">
      <w:pPr>
        <w:ind w:left="454"/>
        <w:rPr>
          <w:rFonts w:asciiTheme="majorHAnsi" w:hAnsiTheme="majorHAnsi" w:cstheme="majorHAnsi"/>
        </w:rPr>
      </w:pPr>
    </w:p>
    <w:p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w:t>
      </w:r>
      <w:r w:rsidR="00B06AE4">
        <w:rPr>
          <w:rFonts w:asciiTheme="majorHAnsi" w:hAnsiTheme="majorHAnsi" w:cstheme="majorHAnsi" w:hint="eastAsia"/>
        </w:rPr>
        <w:t>P</w:t>
      </w:r>
      <w:r w:rsidR="00B06AE4">
        <w:rPr>
          <w:rFonts w:asciiTheme="majorHAnsi" w:hAnsiTheme="majorHAnsi" w:cstheme="majorHAnsi"/>
        </w:rPr>
        <w:t>arameter</w:t>
      </w:r>
    </w:p>
    <w:p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w:t>
      </w:r>
      <w:r w:rsidR="00B06AE4">
        <w:rPr>
          <w:rFonts w:asciiTheme="majorHAnsi" w:hAnsiTheme="majorHAnsi" w:cstheme="majorHAnsi" w:hint="eastAsia"/>
        </w:rPr>
        <w:t xml:space="preserve">Please specify the </w:t>
      </w:r>
      <w:r w:rsidR="00B06AE4">
        <w:rPr>
          <w:rFonts w:asciiTheme="majorHAnsi" w:hAnsiTheme="majorHAnsi" w:cstheme="majorHAnsi"/>
        </w:rPr>
        <w:t>following</w:t>
      </w:r>
      <w:r w:rsidR="00B06AE4">
        <w:rPr>
          <w:rFonts w:asciiTheme="majorHAnsi" w:hAnsiTheme="majorHAnsi" w:cstheme="majorHAnsi" w:hint="eastAsia"/>
        </w:rPr>
        <w:t xml:space="preserve"> </w:t>
      </w:r>
      <w:r w:rsidR="00B06AE4">
        <w:rPr>
          <w:rFonts w:asciiTheme="majorHAnsi" w:hAnsiTheme="majorHAnsi" w:cstheme="majorHAnsi"/>
        </w:rPr>
        <w:t>to “content” in JSON format.</w:t>
      </w:r>
    </w:p>
    <w:p w:rsidR="00C77E8C" w:rsidRPr="00105FCC" w:rsidRDefault="00C77E8C" w:rsidP="00C77E8C">
      <w:pPr>
        <w:ind w:left="454" w:firstLine="386"/>
        <w:rPr>
          <w:rFonts w:asciiTheme="majorHAnsi" w:hAnsiTheme="majorHAnsi" w:cstheme="majorHAnsi"/>
        </w:rPr>
      </w:pPr>
    </w:p>
    <w:p w:rsidR="00C77E8C" w:rsidRPr="00105FCC" w:rsidRDefault="00B06AE4" w:rsidP="00C77E8C">
      <w:pPr>
        <w:ind w:firstLineChars="1000" w:firstLine="2108"/>
        <w:rPr>
          <w:rFonts w:asciiTheme="majorHAnsi" w:hAnsiTheme="majorHAnsi" w:cstheme="majorHAnsi"/>
          <w:b/>
        </w:rPr>
      </w:pPr>
      <w:r>
        <w:rPr>
          <w:rFonts w:asciiTheme="majorHAnsi" w:hAnsiTheme="majorHAnsi" w:cstheme="majorHAnsi"/>
          <w:b/>
        </w:rPr>
        <w:t>Table</w:t>
      </w:r>
      <w:r w:rsidR="00C77E8C" w:rsidRPr="00105FCC">
        <w:rPr>
          <w:rFonts w:asciiTheme="majorHAnsi" w:hAnsiTheme="majorHAnsi" w:cstheme="majorHAnsi"/>
          <w:b/>
        </w:rPr>
        <w:t xml:space="preserve"> </w:t>
      </w:r>
      <w:r w:rsidR="00A826AC">
        <w:rPr>
          <w:rFonts w:asciiTheme="majorHAnsi" w:hAnsiTheme="majorHAnsi" w:cstheme="majorHAnsi"/>
          <w:b/>
        </w:rPr>
        <w:fldChar w:fldCharType="begin"/>
      </w:r>
      <w:r w:rsidR="00A826AC">
        <w:rPr>
          <w:rFonts w:asciiTheme="majorHAnsi" w:hAnsiTheme="majorHAnsi" w:cstheme="majorHAnsi"/>
          <w:b/>
        </w:rPr>
        <w:instrText xml:space="preserve"> STYLEREF 1 \s </w:instrText>
      </w:r>
      <w:r w:rsidR="00A826AC">
        <w:rPr>
          <w:rFonts w:asciiTheme="majorHAnsi" w:hAnsiTheme="majorHAnsi" w:cstheme="majorHAnsi"/>
          <w:b/>
        </w:rPr>
        <w:fldChar w:fldCharType="separate"/>
      </w:r>
      <w:r w:rsidR="005F1F35">
        <w:rPr>
          <w:rFonts w:asciiTheme="majorHAnsi" w:hAnsiTheme="majorHAnsi" w:cstheme="majorHAnsi"/>
          <w:b/>
          <w:noProof/>
        </w:rPr>
        <w:t>3</w:t>
      </w:r>
      <w:r w:rsidR="00A826AC">
        <w:rPr>
          <w:rFonts w:asciiTheme="majorHAnsi" w:hAnsiTheme="majorHAnsi" w:cstheme="majorHAnsi"/>
          <w:b/>
        </w:rPr>
        <w:fldChar w:fldCharType="end"/>
      </w:r>
      <w:r w:rsidR="00A826AC">
        <w:rPr>
          <w:rFonts w:asciiTheme="majorHAnsi" w:hAnsiTheme="majorHAnsi" w:cstheme="majorHAnsi"/>
          <w:b/>
        </w:rPr>
        <w:t>-</w:t>
      </w:r>
      <w:r w:rsidR="00F42FC6" w:rsidRPr="005478F9">
        <w:rPr>
          <w:rFonts w:asciiTheme="majorHAnsi" w:hAnsiTheme="majorHAnsi" w:cstheme="majorHAnsi"/>
          <w:b/>
        </w:rPr>
        <w:fldChar w:fldCharType="begin"/>
      </w:r>
      <w:r w:rsidR="00F42FC6" w:rsidRPr="005478F9">
        <w:rPr>
          <w:rFonts w:asciiTheme="majorHAnsi" w:hAnsiTheme="majorHAnsi" w:cstheme="majorHAnsi"/>
          <w:b/>
        </w:rPr>
        <w:instrText xml:space="preserve"> SEQ </w:instrText>
      </w:r>
      <w:r w:rsidR="00F42FC6" w:rsidRPr="005478F9">
        <w:rPr>
          <w:rFonts w:asciiTheme="majorHAnsi" w:hAnsiTheme="majorHAnsi" w:cstheme="majorHAnsi"/>
          <w:b/>
        </w:rPr>
        <w:instrText>表</w:instrText>
      </w:r>
      <w:r w:rsidR="00F42FC6" w:rsidRPr="005478F9">
        <w:rPr>
          <w:rFonts w:asciiTheme="majorHAnsi" w:hAnsiTheme="majorHAnsi" w:cstheme="majorHAnsi"/>
          <w:b/>
        </w:rPr>
        <w:instrText xml:space="preserve"> \* ARABIC \s 1 </w:instrText>
      </w:r>
      <w:r w:rsidR="00F42FC6" w:rsidRPr="005478F9">
        <w:rPr>
          <w:rFonts w:asciiTheme="majorHAnsi" w:hAnsiTheme="majorHAnsi" w:cstheme="majorHAnsi"/>
          <w:b/>
        </w:rPr>
        <w:fldChar w:fldCharType="separate"/>
      </w:r>
      <w:r w:rsidR="005F1F35">
        <w:rPr>
          <w:rFonts w:asciiTheme="majorHAnsi" w:hAnsiTheme="majorHAnsi" w:cstheme="majorHAnsi"/>
          <w:b/>
          <w:noProof/>
        </w:rPr>
        <w:t>5</w:t>
      </w:r>
      <w:r w:rsidR="00F42FC6" w:rsidRPr="005478F9">
        <w:rPr>
          <w:rFonts w:asciiTheme="majorHAnsi" w:hAnsiTheme="majorHAnsi" w:cstheme="majorHAnsi"/>
          <w:b/>
        </w:rPr>
        <w:fldChar w:fldCharType="end"/>
      </w:r>
      <w:r w:rsidR="00C77E8C" w:rsidRPr="00105FCC">
        <w:rPr>
          <w:rFonts w:asciiTheme="majorHAnsi" w:hAnsiTheme="majorHAnsi" w:cstheme="majorHAnsi"/>
          <w:b/>
        </w:rPr>
        <w:t xml:space="preserve">  </w:t>
      </w:r>
      <w:r>
        <w:rPr>
          <w:rFonts w:asciiTheme="majorHAnsi" w:hAnsiTheme="majorHAnsi" w:cstheme="majorHAnsi"/>
          <w:b/>
        </w:rPr>
        <w:t>Export menu parameter</w:t>
      </w:r>
    </w:p>
    <w:tbl>
      <w:tblPr>
        <w:tblStyle w:val="ab"/>
        <w:tblW w:w="0" w:type="auto"/>
        <w:tblInd w:w="562" w:type="dxa"/>
        <w:tblLook w:val="04A0" w:firstRow="1" w:lastRow="0" w:firstColumn="1" w:lastColumn="0" w:noHBand="0" w:noVBand="1"/>
      </w:tblPr>
      <w:tblGrid>
        <w:gridCol w:w="3402"/>
        <w:gridCol w:w="4111"/>
      </w:tblGrid>
      <w:tr w:rsidR="00C77E8C" w:rsidRPr="00105FCC" w:rsidTr="00C663B3">
        <w:tc>
          <w:tcPr>
            <w:tcW w:w="3402" w:type="dxa"/>
            <w:shd w:val="clear" w:color="auto" w:fill="002B62"/>
          </w:tcPr>
          <w:p w:rsidR="00C77E8C" w:rsidRPr="00105FCC" w:rsidRDefault="00B06AE4"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P</w:t>
            </w:r>
            <w:r>
              <w:rPr>
                <w:rFonts w:asciiTheme="majorHAnsi" w:hAnsiTheme="majorHAnsi" w:cstheme="majorHAnsi"/>
                <w:color w:val="FFFFFF" w:themeColor="background1"/>
              </w:rPr>
              <w:t>arameter name</w:t>
            </w:r>
          </w:p>
        </w:tc>
        <w:tc>
          <w:tcPr>
            <w:tcW w:w="4111" w:type="dxa"/>
            <w:shd w:val="clear" w:color="auto" w:fill="002B62"/>
          </w:tcPr>
          <w:p w:rsidR="00C77E8C" w:rsidRPr="00105FCC" w:rsidRDefault="00EC3CB4" w:rsidP="00036CE7">
            <w:pPr>
              <w:jc w:val="center"/>
              <w:rPr>
                <w:rFonts w:asciiTheme="majorHAnsi" w:hAnsiTheme="majorHAnsi" w:cstheme="majorHAnsi"/>
                <w:color w:val="FFFFFF" w:themeColor="background1"/>
              </w:rPr>
            </w:pPr>
            <w:r>
              <w:rPr>
                <w:rFonts w:asciiTheme="majorHAnsi" w:hAnsiTheme="majorHAnsi" w:cstheme="majorHAnsi"/>
                <w:color w:val="FFFFFF" w:themeColor="background1"/>
              </w:rPr>
              <w:t>V</w:t>
            </w:r>
            <w:r w:rsidR="00B06AE4">
              <w:rPr>
                <w:rFonts w:asciiTheme="majorHAnsi" w:hAnsiTheme="majorHAnsi" w:cstheme="majorHAnsi"/>
                <w:color w:val="FFFFFF" w:themeColor="background1"/>
              </w:rPr>
              <w:t>alue</w:t>
            </w:r>
          </w:p>
        </w:tc>
      </w:tr>
      <w:tr w:rsidR="00C77E8C" w:rsidRPr="00105FCC" w:rsidTr="00C663B3">
        <w:tc>
          <w:tcPr>
            <w:tcW w:w="3402" w:type="dxa"/>
          </w:tcPr>
          <w:p w:rsidR="00C77E8C" w:rsidRPr="00105FCC" w:rsidRDefault="00B06AE4" w:rsidP="00036CE7">
            <w:pPr>
              <w:rPr>
                <w:rFonts w:asciiTheme="majorHAnsi" w:hAnsiTheme="majorHAnsi" w:cstheme="majorHAnsi"/>
              </w:rPr>
            </w:pPr>
            <w:r>
              <w:rPr>
                <w:rFonts w:asciiTheme="majorHAnsi" w:hAnsiTheme="majorHAnsi" w:cstheme="majorHAnsi" w:hint="eastAsia"/>
                <w:szCs w:val="21"/>
              </w:rPr>
              <w:t>M</w:t>
            </w:r>
            <w:r>
              <w:rPr>
                <w:rFonts w:asciiTheme="majorHAnsi" w:hAnsiTheme="majorHAnsi" w:cstheme="majorHAnsi"/>
                <w:szCs w:val="21"/>
              </w:rPr>
              <w:t>enu group ID</w:t>
            </w:r>
          </w:p>
        </w:tc>
        <w:tc>
          <w:tcPr>
            <w:tcW w:w="4111" w:type="dxa"/>
          </w:tcPr>
          <w:p w:rsidR="00C77E8C" w:rsidRPr="00105FCC" w:rsidRDefault="00B06AE4" w:rsidP="00036CE7">
            <w:pPr>
              <w:rPr>
                <w:rFonts w:asciiTheme="majorHAnsi" w:hAnsiTheme="majorHAnsi" w:cstheme="majorHAnsi"/>
              </w:rPr>
            </w:pPr>
            <w:r>
              <w:rPr>
                <w:rFonts w:asciiTheme="majorHAnsi" w:hAnsiTheme="majorHAnsi" w:cstheme="majorHAnsi" w:hint="eastAsia"/>
              </w:rPr>
              <w:t>Menu ID</w:t>
            </w:r>
          </w:p>
        </w:tc>
      </w:tr>
      <w:tr w:rsidR="002E1741" w:rsidRPr="00105FCC" w:rsidTr="00C663B3">
        <w:tc>
          <w:tcPr>
            <w:tcW w:w="3402" w:type="dxa"/>
          </w:tcPr>
          <w:p w:rsidR="002E1741" w:rsidRDefault="002E1741" w:rsidP="00036CE7">
            <w:pPr>
              <w:rPr>
                <w:rFonts w:asciiTheme="majorHAnsi" w:hAnsiTheme="majorHAnsi" w:cstheme="majorHAnsi"/>
                <w:szCs w:val="21"/>
              </w:rPr>
            </w:pPr>
            <w:r>
              <w:rPr>
                <w:rFonts w:asciiTheme="majorHAnsi" w:hAnsiTheme="majorHAnsi" w:cstheme="majorHAnsi"/>
                <w:szCs w:val="21"/>
              </w:rPr>
              <w:t>D</w:t>
            </w:r>
            <w:r>
              <w:rPr>
                <w:rFonts w:asciiTheme="majorHAnsi" w:hAnsiTheme="majorHAnsi" w:cstheme="majorHAnsi" w:hint="eastAsia"/>
                <w:szCs w:val="21"/>
              </w:rPr>
              <w:t>p_</w:t>
            </w:r>
            <w:r>
              <w:rPr>
                <w:rFonts w:asciiTheme="majorHAnsi" w:hAnsiTheme="majorHAnsi" w:cstheme="majorHAnsi"/>
                <w:szCs w:val="21"/>
              </w:rPr>
              <w:t>mode</w:t>
            </w:r>
          </w:p>
        </w:tc>
        <w:tc>
          <w:tcPr>
            <w:tcW w:w="4111" w:type="dxa"/>
          </w:tcPr>
          <w:p w:rsidR="002E1741" w:rsidRDefault="002E1741" w:rsidP="00036CE7">
            <w:pPr>
              <w:rPr>
                <w:rFonts w:asciiTheme="majorHAnsi" w:hAnsiTheme="majorHAnsi" w:cstheme="majorHAnsi"/>
              </w:rPr>
            </w:pPr>
            <w:r>
              <w:rPr>
                <w:rFonts w:asciiTheme="majorHAnsi" w:hAnsiTheme="majorHAnsi" w:cstheme="majorHAnsi" w:hint="eastAsia"/>
              </w:rPr>
              <w:t>Mode</w:t>
            </w:r>
            <w:r>
              <w:rPr>
                <w:rFonts w:asciiTheme="majorHAnsi" w:hAnsiTheme="majorHAnsi" w:cstheme="majorHAnsi"/>
              </w:rPr>
              <w:br/>
              <w:t>1.Override</w:t>
            </w:r>
            <w:r>
              <w:rPr>
                <w:rFonts w:asciiTheme="majorHAnsi" w:hAnsiTheme="majorHAnsi" w:cstheme="majorHAnsi"/>
              </w:rPr>
              <w:br/>
              <w:t>2.Add</w:t>
            </w:r>
          </w:p>
        </w:tc>
      </w:tr>
      <w:tr w:rsidR="002E1741" w:rsidRPr="00105FCC" w:rsidTr="00C663B3">
        <w:tc>
          <w:tcPr>
            <w:tcW w:w="3402" w:type="dxa"/>
          </w:tcPr>
          <w:p w:rsidR="002E1741" w:rsidRDefault="002E1741" w:rsidP="00036CE7">
            <w:pPr>
              <w:rPr>
                <w:rFonts w:asciiTheme="majorHAnsi" w:hAnsiTheme="majorHAnsi" w:cstheme="majorHAnsi"/>
                <w:szCs w:val="21"/>
              </w:rPr>
            </w:pPr>
            <w:r>
              <w:rPr>
                <w:rFonts w:asciiTheme="majorHAnsi" w:hAnsiTheme="majorHAnsi" w:cstheme="majorHAnsi"/>
                <w:szCs w:val="21"/>
              </w:rPr>
              <w:t>A</w:t>
            </w:r>
            <w:r>
              <w:rPr>
                <w:rFonts w:asciiTheme="majorHAnsi" w:hAnsiTheme="majorHAnsi" w:cstheme="majorHAnsi" w:hint="eastAsia"/>
                <w:szCs w:val="21"/>
              </w:rPr>
              <w:t>bolished_type</w:t>
            </w:r>
          </w:p>
        </w:tc>
        <w:tc>
          <w:tcPr>
            <w:tcW w:w="4111" w:type="dxa"/>
          </w:tcPr>
          <w:p w:rsidR="002E1741" w:rsidRDefault="00591B18" w:rsidP="00591B18">
            <w:pPr>
              <w:rPr>
                <w:rFonts w:asciiTheme="majorHAnsi" w:hAnsiTheme="majorHAnsi" w:cstheme="majorHAnsi"/>
              </w:rPr>
            </w:pPr>
            <w:r>
              <w:rPr>
                <w:rFonts w:asciiTheme="majorHAnsi" w:hAnsiTheme="majorHAnsi" w:cstheme="majorHAnsi"/>
              </w:rPr>
              <w:t>Abolition data</w:t>
            </w:r>
            <w:r w:rsidR="002E1741">
              <w:rPr>
                <w:rFonts w:asciiTheme="majorHAnsi" w:hAnsiTheme="majorHAnsi" w:cstheme="majorHAnsi"/>
              </w:rPr>
              <w:br/>
            </w:r>
            <w:r>
              <w:rPr>
                <w:rFonts w:asciiTheme="majorHAnsi" w:hAnsiTheme="majorHAnsi" w:cstheme="majorHAnsi"/>
              </w:rPr>
              <w:t>1.Normal</w:t>
            </w:r>
            <w:r>
              <w:rPr>
                <w:rFonts w:asciiTheme="majorHAnsi" w:hAnsiTheme="majorHAnsi" w:cstheme="majorHAnsi"/>
              </w:rPr>
              <w:br/>
              <w:t>2.Without disuse data</w:t>
            </w:r>
          </w:p>
        </w:tc>
      </w:tr>
      <w:tr w:rsidR="00C75696" w:rsidRPr="00105FCC" w:rsidTr="00C663B3">
        <w:tc>
          <w:tcPr>
            <w:tcW w:w="3402" w:type="dxa"/>
          </w:tcPr>
          <w:p w:rsidR="00C75696" w:rsidRDefault="00C75696" w:rsidP="00036CE7">
            <w:pPr>
              <w:rPr>
                <w:rFonts w:asciiTheme="majorHAnsi" w:hAnsiTheme="majorHAnsi" w:cstheme="majorHAnsi"/>
                <w:szCs w:val="21"/>
              </w:rPr>
            </w:pPr>
            <w:r>
              <w:rPr>
                <w:rFonts w:asciiTheme="majorHAnsi" w:hAnsiTheme="majorHAnsi" w:cstheme="majorHAnsi"/>
                <w:szCs w:val="21"/>
              </w:rPr>
              <w:t>S</w:t>
            </w:r>
            <w:r>
              <w:rPr>
                <w:rFonts w:asciiTheme="majorHAnsi" w:hAnsiTheme="majorHAnsi" w:cstheme="majorHAnsi" w:hint="eastAsia"/>
                <w:szCs w:val="21"/>
              </w:rPr>
              <w:t>pecified_</w:t>
            </w:r>
            <w:r>
              <w:rPr>
                <w:rFonts w:asciiTheme="majorHAnsi" w:hAnsiTheme="majorHAnsi" w:cstheme="majorHAnsi"/>
                <w:szCs w:val="21"/>
              </w:rPr>
              <w:t>timestamp</w:t>
            </w:r>
          </w:p>
        </w:tc>
        <w:tc>
          <w:tcPr>
            <w:tcW w:w="4111" w:type="dxa"/>
          </w:tcPr>
          <w:p w:rsidR="00C75696" w:rsidRDefault="00C75696" w:rsidP="00C75696">
            <w:pPr>
              <w:rPr>
                <w:rFonts w:asciiTheme="majorHAnsi" w:hAnsiTheme="majorHAnsi" w:cstheme="majorHAnsi"/>
              </w:rPr>
            </w:pPr>
            <w:r>
              <w:rPr>
                <w:rFonts w:asciiTheme="majorHAnsi" w:hAnsiTheme="majorHAnsi" w:cstheme="majorHAnsi"/>
              </w:rPr>
              <w:t>Time specification</w:t>
            </w:r>
            <w:r>
              <w:rPr>
                <w:rFonts w:asciiTheme="majorHAnsi" w:hAnsiTheme="majorHAnsi" w:cstheme="majorHAnsi"/>
              </w:rPr>
              <w:br/>
              <w:t xml:space="preserve">Only input something when Mode no.2, Time specification is chosen. </w:t>
            </w:r>
            <w:r>
              <w:rPr>
                <w:rFonts w:asciiTheme="majorHAnsi" w:hAnsiTheme="majorHAnsi" w:cstheme="majorHAnsi"/>
              </w:rPr>
              <w:br/>
              <w:t xml:space="preserve">The date format is as following: </w:t>
            </w:r>
            <w:r>
              <w:rPr>
                <w:rFonts w:asciiTheme="majorHAnsi" w:hAnsiTheme="majorHAnsi" w:cstheme="majorHAnsi"/>
              </w:rPr>
              <w:br/>
              <w:t>YYYY-MM-DD H:i</w:t>
            </w:r>
            <w:r>
              <w:rPr>
                <w:rFonts w:asciiTheme="majorHAnsi" w:hAnsiTheme="majorHAnsi" w:cstheme="majorHAnsi"/>
              </w:rPr>
              <w:br/>
              <w:t>E.g) 2020-01-01 00:00</w:t>
            </w:r>
          </w:p>
        </w:tc>
      </w:tr>
    </w:tbl>
    <w:p w:rsidR="00C77E8C" w:rsidRPr="00105FCC" w:rsidRDefault="00C77E8C" w:rsidP="00C77E8C">
      <w:pPr>
        <w:ind w:left="840" w:firstLineChars="50" w:firstLine="105"/>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B06AE4">
        <w:rPr>
          <w:rFonts w:ascii="ＭＳ ゴシック" w:eastAsia="ＭＳ ゴシック" w:hAnsi="ＭＳ ゴシック" w:cs="ＭＳ ゴシック" w:hint="eastAsia"/>
          <w:color w:val="FF0000"/>
        </w:rPr>
        <w:t xml:space="preserve"> </w:t>
      </w:r>
      <w:r w:rsidR="00B06AE4">
        <w:rPr>
          <w:rFonts w:asciiTheme="majorHAnsi" w:hAnsiTheme="majorHAnsi" w:cstheme="majorHAnsi" w:hint="eastAsia"/>
        </w:rPr>
        <w:t>M</w:t>
      </w:r>
      <w:r w:rsidR="00B06AE4">
        <w:rPr>
          <w:rFonts w:asciiTheme="majorHAnsi" w:hAnsiTheme="majorHAnsi" w:cstheme="majorHAnsi"/>
        </w:rPr>
        <w:t>enu group ID and Menu ID is the value in the return value of INFO.</w:t>
      </w:r>
    </w:p>
    <w:p w:rsidR="00C77E8C" w:rsidRPr="00105FCC" w:rsidRDefault="00C77E8C" w:rsidP="00C77E8C">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rsidTr="00036CE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C77E8C" w:rsidRPr="00105FCC" w:rsidRDefault="00B06AE4" w:rsidP="00036CE7">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hint="eastAsia"/>
                <w:b/>
                <w:bCs/>
                <w:color w:val="FFFFFF"/>
                <w:kern w:val="0"/>
                <w:sz w:val="22"/>
                <w:shd w:val="clear" w:color="auto" w:fill="002B62"/>
              </w:rPr>
              <w:t>E</w:t>
            </w:r>
            <w:r>
              <w:rPr>
                <w:rFonts w:asciiTheme="majorHAnsi" w:eastAsia="ＭＳ ゴシック" w:hAnsiTheme="majorHAnsi" w:cstheme="majorHAnsi"/>
                <w:b/>
                <w:bCs/>
                <w:color w:val="FFFFFF"/>
                <w:kern w:val="0"/>
                <w:sz w:val="22"/>
                <w:shd w:val="clear" w:color="auto" w:fill="002B62"/>
              </w:rPr>
              <w:t xml:space="preserve">xample) </w:t>
            </w:r>
            <w:r w:rsidR="00C77E8C" w:rsidRPr="00105FCC">
              <w:rPr>
                <w:rFonts w:asciiTheme="majorHAnsi" w:eastAsia="ＭＳ ゴシック" w:hAnsiTheme="majorHAnsi" w:cstheme="majorHAnsi"/>
                <w:b/>
                <w:bCs/>
                <w:color w:val="FFFFFF"/>
                <w:kern w:val="0"/>
                <w:sz w:val="22"/>
                <w:shd w:val="clear" w:color="auto" w:fill="002B62"/>
              </w:rPr>
              <w:t>JSON</w:t>
            </w:r>
            <w:r>
              <w:rPr>
                <w:rFonts w:asciiTheme="majorHAnsi" w:eastAsia="ＭＳ ゴシック" w:hAnsiTheme="majorHAnsi" w:cstheme="majorHAnsi"/>
                <w:b/>
                <w:bCs/>
                <w:color w:val="FFFFFF"/>
                <w:kern w:val="0"/>
                <w:sz w:val="22"/>
                <w:shd w:val="clear" w:color="auto" w:fill="002B62"/>
              </w:rPr>
              <w:t xml:space="preserve"> description</w:t>
            </w:r>
          </w:p>
        </w:tc>
      </w:tr>
      <w:tr w:rsidR="00C77E8C" w:rsidRPr="00105FCC"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"2100000002":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2100000202,</w:t>
            </w:r>
          </w:p>
          <w:p w:rsidR="00C77E8C" w:rsidRPr="00105FCC" w:rsidRDefault="00C77E8C" w:rsidP="00036CE7">
            <w:pPr>
              <w:widowControl/>
              <w:ind w:firstLineChars="450" w:firstLine="94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w:t>
            </w:r>
            <w:r w:rsidR="00B06AE4">
              <w:rPr>
                <w:rFonts w:asciiTheme="majorHAnsi" w:eastAsia="ＭＳ ゴシック" w:hAnsiTheme="majorHAnsi" w:cstheme="majorHAnsi" w:hint="eastAsia"/>
                <w:color w:val="FF0000"/>
                <w:kern w:val="0"/>
                <w:szCs w:val="21"/>
              </w:rPr>
              <w:t>(</w:t>
            </w:r>
            <w:r w:rsidR="009C7B9A">
              <w:rPr>
                <w:rFonts w:asciiTheme="majorHAnsi" w:eastAsia="ＭＳ ゴシック" w:hAnsiTheme="majorHAnsi" w:cstheme="majorHAnsi"/>
                <w:color w:val="FF0000"/>
                <w:kern w:val="0"/>
                <w:szCs w:val="21"/>
              </w:rPr>
              <w:t>Abbr</w:t>
            </w:r>
            <w:r w:rsidR="00B06AE4">
              <w:rPr>
                <w:rFonts w:asciiTheme="majorHAnsi" w:eastAsia="ＭＳ ゴシック" w:hAnsiTheme="majorHAnsi" w:cstheme="majorHAnsi"/>
                <w:color w:val="FF0000"/>
                <w:kern w:val="0"/>
                <w:szCs w:val="21"/>
              </w:rPr>
              <w:t>)</w:t>
            </w:r>
            <w:r w:rsidRPr="00105FCC">
              <w:rPr>
                <w:rFonts w:asciiTheme="majorHAnsi" w:eastAsia="ＭＳ ゴシック" w:hAnsiTheme="majorHAnsi" w:cstheme="majorHAnsi"/>
                <w:color w:val="FF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2100000222</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"2100000003": [</w:t>
            </w:r>
          </w:p>
          <w:p w:rsidR="00C77E8C" w:rsidRPr="00105FCC" w:rsidRDefault="00C77E8C" w:rsidP="00036CE7">
            <w:pPr>
              <w:widowControl/>
              <w:ind w:firstLineChars="500" w:firstLine="105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w:t>
            </w:r>
            <w:r w:rsidR="00B06AE4">
              <w:rPr>
                <w:rFonts w:asciiTheme="majorHAnsi" w:eastAsia="ＭＳ ゴシック" w:hAnsiTheme="majorHAnsi" w:cstheme="majorHAnsi" w:hint="eastAsia"/>
                <w:color w:val="FF0000"/>
                <w:kern w:val="0"/>
                <w:szCs w:val="21"/>
              </w:rPr>
              <w:t>(</w:t>
            </w:r>
            <w:r w:rsidR="009C7B9A">
              <w:rPr>
                <w:rFonts w:asciiTheme="majorHAnsi" w:eastAsia="ＭＳ ゴシック" w:hAnsiTheme="majorHAnsi" w:cstheme="majorHAnsi"/>
                <w:color w:val="FF0000"/>
                <w:kern w:val="0"/>
                <w:szCs w:val="21"/>
              </w:rPr>
              <w:t>Abbr</w:t>
            </w:r>
            <w:r w:rsidR="00B06AE4">
              <w:rPr>
                <w:rFonts w:asciiTheme="majorHAnsi" w:eastAsia="ＭＳ ゴシック" w:hAnsiTheme="majorHAnsi" w:cstheme="majorHAnsi"/>
                <w:color w:val="FF0000"/>
                <w:kern w:val="0"/>
                <w:szCs w:val="21"/>
              </w:rPr>
              <w:t>)</w:t>
            </w:r>
            <w:r w:rsidRPr="00105FCC">
              <w:rPr>
                <w:rFonts w:asciiTheme="majorHAnsi" w:eastAsia="ＭＳ ゴシック" w:hAnsiTheme="majorHAnsi" w:cstheme="majorHAnsi"/>
                <w:color w:val="FF0000"/>
                <w:kern w:val="0"/>
                <w:szCs w:val="21"/>
              </w:rPr>
              <w:t>・・・</w:t>
            </w:r>
          </w:p>
          <w:p w:rsidR="00C77E8C" w:rsidRDefault="00C77E8C" w:rsidP="00036CE7">
            <w:pPr>
              <w:widowControl/>
              <w:ind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591B18" w:rsidRDefault="00591B18" w:rsidP="00036CE7">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“dp_mode”:”1”,</w:t>
            </w:r>
          </w:p>
          <w:p w:rsidR="00591B18" w:rsidRPr="00C75696" w:rsidRDefault="00591B18" w:rsidP="00C75696">
            <w:pPr>
              <w:widowControl/>
              <w:ind w:leftChars="200" w:left="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“abolished_type”:”1”</w:t>
            </w:r>
            <w:r w:rsidR="00C75696">
              <w:rPr>
                <w:rFonts w:asciiTheme="majorHAnsi" w:eastAsia="ＭＳ ゴシック" w:hAnsiTheme="majorHAnsi" w:cstheme="majorHAnsi"/>
                <w:color w:val="000000"/>
                <w:kern w:val="0"/>
                <w:szCs w:val="21"/>
              </w:rPr>
              <w:br/>
              <w:t>“</w:t>
            </w:r>
            <w:r w:rsidR="00C75696" w:rsidRPr="00E341DA">
              <w:rPr>
                <w:rFonts w:asciiTheme="majorHAnsi" w:hAnsiTheme="majorHAnsi" w:cstheme="majorHAnsi"/>
                <w:szCs w:val="21"/>
              </w:rPr>
              <w:t>specified_timestamp</w:t>
            </w:r>
            <w:r w:rsidR="00C75696">
              <w:rPr>
                <w:rFonts w:asciiTheme="majorHAnsi" w:eastAsia="ＭＳ ゴシック" w:hAnsiTheme="majorHAnsi" w:cstheme="majorHAnsi"/>
                <w:color w:val="000000"/>
                <w:kern w:val="0"/>
                <w:szCs w:val="21"/>
              </w:rPr>
              <w:t>”:”</w:t>
            </w:r>
            <w:r w:rsidR="00C75696">
              <w:rPr>
                <w:rFonts w:asciiTheme="majorHAnsi" w:hAnsiTheme="majorHAnsi" w:cstheme="majorHAnsi" w:hint="eastAsia"/>
              </w:rPr>
              <w:t xml:space="preserve"> 2020-01-01 00:00</w:t>
            </w:r>
            <w:r w:rsidR="00C75696">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bl>
    <w:p w:rsidR="00C77E8C" w:rsidRPr="00105FCC" w:rsidRDefault="00C77E8C" w:rsidP="00C77E8C">
      <w:pPr>
        <w:rPr>
          <w:rFonts w:asciiTheme="majorHAnsi" w:hAnsiTheme="majorHAnsi" w:cstheme="majorHAnsi"/>
        </w:rPr>
      </w:pPr>
    </w:p>
    <w:p w:rsidR="00B06AE4" w:rsidRPr="00105FCC" w:rsidRDefault="00C77E8C" w:rsidP="00591B18">
      <w:pPr>
        <w:ind w:left="454" w:firstLineChars="100" w:firstLine="210"/>
        <w:rPr>
          <w:rFonts w:asciiTheme="majorHAnsi" w:hAnsiTheme="majorHAnsi" w:cstheme="majorHAnsi"/>
        </w:rPr>
      </w:pPr>
      <w:r w:rsidRPr="00105FCC">
        <w:rPr>
          <w:rFonts w:asciiTheme="majorHAnsi" w:hAnsiTheme="majorHAnsi" w:cstheme="majorHAnsi"/>
        </w:rPr>
        <w:t>・</w:t>
      </w:r>
      <w:r w:rsidR="00B06AE4">
        <w:rPr>
          <w:rFonts w:asciiTheme="majorHAnsi" w:hAnsiTheme="majorHAnsi" w:cstheme="majorHAnsi" w:hint="eastAsia"/>
        </w:rPr>
        <w:t>R</w:t>
      </w:r>
      <w:r w:rsidR="00B06AE4">
        <w:rPr>
          <w:rFonts w:asciiTheme="majorHAnsi" w:hAnsiTheme="majorHAnsi" w:cstheme="majorHAnsi"/>
        </w:rPr>
        <w:t>esponse</w:t>
      </w:r>
    </w:p>
    <w:p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w:t>
      </w:r>
      <w:r w:rsidR="00B06AE4">
        <w:rPr>
          <w:rFonts w:asciiTheme="majorHAnsi" w:hAnsiTheme="majorHAnsi" w:cstheme="majorHAnsi" w:hint="eastAsia"/>
        </w:rPr>
        <w:t>The returned response is stored in JSON format.</w:t>
      </w:r>
      <w:r w:rsidR="00B06AE4">
        <w:rPr>
          <w:rFonts w:asciiTheme="majorHAnsi" w:hAnsiTheme="majorHAnsi" w:cstheme="majorHAnsi"/>
        </w:rPr>
        <w:t xml:space="preserve"> Please refer to the following for the response items.</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00B06AE4">
              <w:rPr>
                <w:rFonts w:asciiTheme="majorHAnsi" w:hAnsiTheme="majorHAnsi" w:cstheme="majorHAnsi" w:hint="eastAsia"/>
              </w:rPr>
              <w:t>E</w:t>
            </w:r>
            <w:r w:rsidR="00B06AE4">
              <w:rPr>
                <w:rFonts w:asciiTheme="majorHAnsi" w:hAnsiTheme="majorHAnsi" w:cstheme="majorHAnsi"/>
              </w:rPr>
              <w:t xml:space="preserve">xecution </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B06AE4">
              <w:rPr>
                <w:rFonts w:asciiTheme="majorHAnsi" w:hAnsiTheme="majorHAnsi" w:cstheme="majorHAnsi" w:hint="eastAsia"/>
                <w:szCs w:val="21"/>
              </w:rPr>
              <w:t>R</w:t>
            </w:r>
            <w:r w:rsidR="00B06AE4">
              <w:rPr>
                <w:rFonts w:asciiTheme="majorHAnsi" w:hAnsiTheme="majorHAnsi" w:cstheme="majorHAnsi"/>
                <w:szCs w:val="21"/>
              </w:rPr>
              <w:t>esult code</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B06AE4">
              <w:rPr>
                <w:rFonts w:asciiTheme="majorHAnsi" w:hAnsiTheme="majorHAnsi" w:cstheme="majorHAnsi" w:hint="eastAsia"/>
                <w:szCs w:val="21"/>
              </w:rPr>
              <w:t>Detailed information</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bl>
    <w:p w:rsidR="00C77E8C" w:rsidRPr="00105FCC" w:rsidRDefault="00C77E8C" w:rsidP="00C77E8C">
      <w:pPr>
        <w:pStyle w:val="af2"/>
        <w:keepNext/>
        <w:rPr>
          <w:rFonts w:asciiTheme="majorHAnsi" w:hAnsiTheme="majorHAnsi" w:cstheme="majorHAnsi"/>
        </w:rPr>
      </w:pPr>
    </w:p>
    <w:p w:rsidR="00C77E8C" w:rsidRPr="00105FCC" w:rsidRDefault="00B06AE4" w:rsidP="00C77E8C">
      <w:pPr>
        <w:pStyle w:val="af2"/>
        <w:keepNext/>
        <w:rPr>
          <w:rFonts w:asciiTheme="majorHAnsi" w:hAnsiTheme="majorHAnsi" w:cstheme="majorHAnsi"/>
        </w:rPr>
      </w:pPr>
      <w:r>
        <w:rPr>
          <w:rFonts w:asciiTheme="majorHAnsi" w:hAnsiTheme="majorHAnsi" w:cstheme="majorHAnsi" w:hint="eastAsia"/>
        </w:rPr>
        <w:t>T</w:t>
      </w:r>
      <w:r w:rsidRPr="00F42FC6">
        <w:rPr>
          <w:rFonts w:asciiTheme="majorHAnsi" w:hAnsiTheme="majorHAnsi" w:cstheme="majorHAnsi"/>
        </w:rPr>
        <w:t>able</w:t>
      </w:r>
      <w:r w:rsidR="00C77E8C" w:rsidRPr="00F42FC6">
        <w:rPr>
          <w:rFonts w:asciiTheme="majorHAnsi" w:hAnsiTheme="majorHAnsi" w:cstheme="majorHAnsi"/>
        </w:rPr>
        <w:t xml:space="preserve"> </w:t>
      </w:r>
      <w:r w:rsidR="00A826AC" w:rsidRPr="00F42FC6">
        <w:rPr>
          <w:rFonts w:asciiTheme="majorHAnsi" w:hAnsiTheme="majorHAnsi" w:cstheme="majorHAnsi"/>
        </w:rPr>
        <w:fldChar w:fldCharType="begin"/>
      </w:r>
      <w:r w:rsidR="00A826AC" w:rsidRPr="00F42FC6">
        <w:rPr>
          <w:rFonts w:asciiTheme="majorHAnsi" w:hAnsiTheme="majorHAnsi" w:cstheme="majorHAnsi"/>
        </w:rPr>
        <w:instrText xml:space="preserve"> STYLEREF 1 \s </w:instrText>
      </w:r>
      <w:r w:rsidR="00A826AC" w:rsidRPr="00F42FC6">
        <w:rPr>
          <w:rFonts w:asciiTheme="majorHAnsi" w:hAnsiTheme="majorHAnsi" w:cstheme="majorHAnsi"/>
        </w:rPr>
        <w:fldChar w:fldCharType="separate"/>
      </w:r>
      <w:r w:rsidR="005F1F35">
        <w:rPr>
          <w:rFonts w:asciiTheme="majorHAnsi" w:hAnsiTheme="majorHAnsi" w:cstheme="majorHAnsi"/>
          <w:noProof/>
        </w:rPr>
        <w:t>3</w:t>
      </w:r>
      <w:r w:rsidR="00A826AC" w:rsidRPr="00F42FC6">
        <w:rPr>
          <w:rFonts w:asciiTheme="majorHAnsi" w:hAnsiTheme="majorHAnsi" w:cstheme="majorHAnsi"/>
        </w:rPr>
        <w:fldChar w:fldCharType="end"/>
      </w:r>
      <w:r w:rsidR="00A826AC" w:rsidRPr="00F42FC6">
        <w:rPr>
          <w:rFonts w:asciiTheme="majorHAnsi" w:hAnsiTheme="majorHAnsi" w:cstheme="majorHAnsi"/>
        </w:rPr>
        <w:t>-</w:t>
      </w:r>
      <w:r w:rsidR="00F42FC6" w:rsidRPr="00F42FC6">
        <w:rPr>
          <w:rFonts w:asciiTheme="majorHAnsi" w:hAnsiTheme="majorHAnsi" w:cstheme="majorHAnsi"/>
        </w:rPr>
        <w:fldChar w:fldCharType="begin"/>
      </w:r>
      <w:r w:rsidR="00F42FC6" w:rsidRPr="00F42FC6">
        <w:rPr>
          <w:rFonts w:asciiTheme="majorHAnsi" w:hAnsiTheme="majorHAnsi" w:cstheme="majorHAnsi"/>
        </w:rPr>
        <w:instrText xml:space="preserve"> SEQ </w:instrText>
      </w:r>
      <w:r w:rsidR="00F42FC6" w:rsidRPr="00F42FC6">
        <w:rPr>
          <w:rFonts w:asciiTheme="majorHAnsi" w:hAnsiTheme="majorHAnsi" w:cstheme="majorHAnsi"/>
        </w:rPr>
        <w:instrText>表</w:instrText>
      </w:r>
      <w:r w:rsidR="00F42FC6" w:rsidRPr="00F42FC6">
        <w:rPr>
          <w:rFonts w:asciiTheme="majorHAnsi" w:hAnsiTheme="majorHAnsi" w:cstheme="majorHAnsi"/>
        </w:rPr>
        <w:instrText xml:space="preserve"> \* ARABIC \s 1 </w:instrText>
      </w:r>
      <w:r w:rsidR="00F42FC6" w:rsidRPr="00F42FC6">
        <w:rPr>
          <w:rFonts w:asciiTheme="majorHAnsi" w:hAnsiTheme="majorHAnsi" w:cstheme="majorHAnsi"/>
        </w:rPr>
        <w:fldChar w:fldCharType="separate"/>
      </w:r>
      <w:r w:rsidR="005F1F35">
        <w:rPr>
          <w:rFonts w:asciiTheme="majorHAnsi" w:hAnsiTheme="majorHAnsi" w:cstheme="majorHAnsi"/>
          <w:noProof/>
        </w:rPr>
        <w:t>6</w:t>
      </w:r>
      <w:r w:rsidR="00F42FC6" w:rsidRPr="00F42FC6">
        <w:rPr>
          <w:rFonts w:asciiTheme="majorHAnsi" w:hAnsiTheme="majorHAnsi" w:cstheme="majorHAnsi"/>
        </w:rPr>
        <w:fldChar w:fldCharType="end"/>
      </w:r>
      <w:r w:rsidR="00C77E8C" w:rsidRPr="00F42FC6">
        <w:rPr>
          <w:rFonts w:asciiTheme="majorHAnsi" w:hAnsiTheme="majorHAnsi" w:cstheme="majorHAnsi"/>
        </w:rPr>
        <w:t xml:space="preserve">　</w:t>
      </w:r>
      <w:r w:rsidRPr="00F42FC6">
        <w:rPr>
          <w:rFonts w:asciiTheme="majorHAnsi" w:hAnsiTheme="majorHAnsi" w:cstheme="majorHAnsi" w:hint="eastAsia"/>
        </w:rPr>
        <w:t>R</w:t>
      </w:r>
      <w:r w:rsidRPr="00F42FC6">
        <w:rPr>
          <w:rFonts w:asciiTheme="majorHAnsi" w:hAnsiTheme="majorHAnsi" w:cstheme="majorHAnsi"/>
        </w:rPr>
        <w:t>esponse item list</w:t>
      </w:r>
    </w:p>
    <w:tbl>
      <w:tblPr>
        <w:tblStyle w:val="ab"/>
        <w:tblW w:w="0" w:type="auto"/>
        <w:jc w:val="center"/>
        <w:tblLook w:val="04A0" w:firstRow="1" w:lastRow="0" w:firstColumn="1" w:lastColumn="0" w:noHBand="0" w:noVBand="1"/>
      </w:tblPr>
      <w:tblGrid>
        <w:gridCol w:w="2826"/>
        <w:gridCol w:w="5842"/>
      </w:tblGrid>
      <w:tr w:rsidR="00C77E8C" w:rsidRPr="00105FCC" w:rsidTr="00036CE7">
        <w:trPr>
          <w:jc w:val="center"/>
        </w:trPr>
        <w:tc>
          <w:tcPr>
            <w:tcW w:w="2826" w:type="dxa"/>
            <w:shd w:val="clear" w:color="auto" w:fill="002B62"/>
          </w:tcPr>
          <w:p w:rsidR="00C77E8C" w:rsidRPr="00105FCC" w:rsidRDefault="00B06AE4" w:rsidP="00036CE7">
            <w:pPr>
              <w:jc w:val="center"/>
              <w:rPr>
                <w:rFonts w:asciiTheme="majorHAnsi" w:hAnsiTheme="majorHAnsi" w:cstheme="majorHAnsi"/>
                <w:color w:val="FFFFFF" w:themeColor="background1"/>
              </w:rPr>
            </w:pPr>
            <w:r>
              <w:rPr>
                <w:rFonts w:asciiTheme="majorHAnsi" w:hAnsiTheme="majorHAnsi" w:cstheme="majorHAnsi"/>
                <w:color w:val="FFFFFF" w:themeColor="background1"/>
              </w:rPr>
              <w:t>Item name</w:t>
            </w:r>
          </w:p>
        </w:tc>
        <w:tc>
          <w:tcPr>
            <w:tcW w:w="5842" w:type="dxa"/>
            <w:shd w:val="clear" w:color="auto" w:fill="002B62"/>
          </w:tcPr>
          <w:p w:rsidR="00C77E8C" w:rsidRPr="00105FCC" w:rsidRDefault="00B06AE4"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R</w:t>
            </w:r>
            <w:r>
              <w:rPr>
                <w:rFonts w:asciiTheme="majorHAnsi" w:hAnsiTheme="majorHAnsi" w:cstheme="majorHAnsi"/>
                <w:color w:val="FFFFFF" w:themeColor="background1"/>
              </w:rPr>
              <w:t>emarks</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TASK_ID </w:t>
            </w:r>
          </w:p>
        </w:tc>
        <w:tc>
          <w:tcPr>
            <w:tcW w:w="5842" w:type="dxa"/>
          </w:tcPr>
          <w:p w:rsidR="00B06AE4" w:rsidRDefault="00B06AE4" w:rsidP="00036CE7">
            <w:pPr>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peration No</w:t>
            </w:r>
            <w:r w:rsidR="00FF14A8">
              <w:rPr>
                <w:rFonts w:asciiTheme="majorHAnsi" w:hAnsiTheme="majorHAnsi" w:cstheme="majorHAnsi"/>
              </w:rPr>
              <w:t>.</w:t>
            </w:r>
          </w:p>
          <w:p w:rsidR="00DB26BF" w:rsidRPr="00105FCC" w:rsidRDefault="00B06AE4" w:rsidP="00B06AE4">
            <w:pPr>
              <w:rPr>
                <w:rFonts w:asciiTheme="majorHAnsi" w:hAnsiTheme="majorHAnsi" w:cstheme="majorHAnsi"/>
              </w:rPr>
            </w:pPr>
            <w:r>
              <w:rPr>
                <w:rFonts w:asciiTheme="majorHAnsi" w:hAnsiTheme="majorHAnsi" w:cstheme="majorHAnsi" w:hint="eastAsia"/>
              </w:rPr>
              <w:t xml:space="preserve">Users can check the </w:t>
            </w:r>
            <w:r>
              <w:rPr>
                <w:rFonts w:asciiTheme="majorHAnsi" w:hAnsiTheme="majorHAnsi" w:cstheme="majorHAnsi"/>
              </w:rPr>
              <w:t>execution</w:t>
            </w:r>
            <w:r>
              <w:rPr>
                <w:rFonts w:asciiTheme="majorHAnsi" w:hAnsiTheme="majorHAnsi" w:cstheme="majorHAnsi" w:hint="eastAsia"/>
              </w:rPr>
              <w:t xml:space="preserve"> </w:t>
            </w:r>
            <w:r>
              <w:rPr>
                <w:rFonts w:asciiTheme="majorHAnsi" w:hAnsiTheme="majorHAnsi" w:cstheme="majorHAnsi"/>
              </w:rPr>
              <w:t>status by searching the Operation No</w:t>
            </w:r>
            <w:r w:rsidR="00FF14A8">
              <w:rPr>
                <w:rFonts w:asciiTheme="majorHAnsi" w:hAnsiTheme="majorHAnsi" w:cstheme="majorHAnsi"/>
              </w:rPr>
              <w:t>.</w:t>
            </w:r>
            <w:r>
              <w:rPr>
                <w:rFonts w:asciiTheme="majorHAnsi" w:hAnsiTheme="majorHAnsi" w:cstheme="majorHAnsi"/>
              </w:rPr>
              <w:t xml:space="preserve"> in “Export/Import menu list”.</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C77E8C" w:rsidRPr="00105FCC" w:rsidRDefault="00B06AE4" w:rsidP="00036CE7">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he code of execution status</w:t>
            </w:r>
          </w:p>
          <w:p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w:t>
            </w:r>
            <w:r w:rsidR="00503C7A">
              <w:rPr>
                <w:rFonts w:asciiTheme="majorHAnsi" w:hAnsiTheme="majorHAnsi" w:cstheme="majorHAnsi" w:hint="eastAsia"/>
              </w:rPr>
              <w:t>N</w:t>
            </w:r>
            <w:r w:rsidR="00503C7A">
              <w:rPr>
                <w:rFonts w:asciiTheme="majorHAnsi" w:hAnsiTheme="majorHAnsi" w:cstheme="majorHAnsi"/>
              </w:rPr>
              <w:t>ormal end</w:t>
            </w:r>
          </w:p>
          <w:p w:rsidR="00C77E8C" w:rsidRPr="00105FCC" w:rsidRDefault="00C77E8C" w:rsidP="00503C7A">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w:t>
            </w:r>
            <w:r w:rsidR="00503C7A">
              <w:rPr>
                <w:rFonts w:asciiTheme="majorHAnsi" w:hAnsiTheme="majorHAnsi" w:cstheme="majorHAnsi" w:hint="eastAsia"/>
              </w:rPr>
              <w:t>Not able to perform exe</w:t>
            </w:r>
            <w:r w:rsidR="00503C7A">
              <w:rPr>
                <w:rFonts w:asciiTheme="majorHAnsi" w:hAnsiTheme="majorHAnsi" w:cstheme="majorHAnsi"/>
              </w:rPr>
              <w:t>c</w:t>
            </w:r>
            <w:r w:rsidR="00503C7A">
              <w:rPr>
                <w:rFonts w:asciiTheme="majorHAnsi" w:hAnsiTheme="majorHAnsi" w:cstheme="majorHAnsi" w:hint="eastAsia"/>
              </w:rPr>
              <w:t>ution</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5842" w:type="dxa"/>
          </w:tcPr>
          <w:p w:rsidR="00C77E8C" w:rsidRPr="00105FCC" w:rsidRDefault="00503C7A" w:rsidP="00036CE7">
            <w:pPr>
              <w:rPr>
                <w:rFonts w:asciiTheme="majorHAnsi" w:hAnsiTheme="majorHAnsi" w:cstheme="majorHAnsi"/>
              </w:rPr>
            </w:pPr>
            <w:r>
              <w:rPr>
                <w:rFonts w:asciiTheme="majorHAnsi" w:hAnsiTheme="majorHAnsi" w:cstheme="majorHAnsi" w:hint="eastAsia"/>
              </w:rPr>
              <w:t>D</w:t>
            </w:r>
            <w:r>
              <w:rPr>
                <w:rFonts w:asciiTheme="majorHAnsi" w:hAnsiTheme="majorHAnsi" w:cstheme="majorHAnsi"/>
              </w:rPr>
              <w:t>etailed information</w:t>
            </w:r>
          </w:p>
        </w:tc>
      </w:tr>
    </w:tbl>
    <w:p w:rsidR="001B4C6E" w:rsidRDefault="001B4C6E" w:rsidP="00C77E8C">
      <w:pPr>
        <w:rPr>
          <w:rFonts w:asciiTheme="majorHAnsi" w:hAnsiTheme="majorHAnsi" w:cstheme="majorHAnsi"/>
        </w:rPr>
      </w:pPr>
    </w:p>
    <w:p w:rsidR="001B4C6E" w:rsidRDefault="001B4C6E">
      <w:pPr>
        <w:widowControl/>
        <w:jc w:val="left"/>
        <w:rPr>
          <w:rFonts w:asciiTheme="majorHAnsi" w:hAnsiTheme="majorHAnsi" w:cstheme="majorHAnsi"/>
        </w:rPr>
      </w:pPr>
      <w:r>
        <w:rPr>
          <w:rFonts w:asciiTheme="majorHAnsi" w:hAnsiTheme="majorHAnsi" w:cstheme="majorHAnsi"/>
        </w:rPr>
        <w:br w:type="page"/>
      </w:r>
    </w:p>
    <w:p w:rsidR="00C77E8C" w:rsidRPr="00105FCC" w:rsidRDefault="00C77E8C" w:rsidP="00B23864">
      <w:pPr>
        <w:pStyle w:val="20"/>
      </w:pPr>
      <w:bookmarkStart w:id="29" w:name="_Toc96603242"/>
      <w:r w:rsidRPr="00105FCC">
        <w:lastRenderedPageBreak/>
        <w:t>RestAPI</w:t>
      </w:r>
      <w:r w:rsidR="00296800">
        <w:t xml:space="preserve"> for</w:t>
      </w:r>
      <w:r w:rsidR="00503C7A">
        <w:t xml:space="preserve"> </w:t>
      </w:r>
      <w:r w:rsidR="005F4B27">
        <w:t>Im</w:t>
      </w:r>
      <w:r w:rsidR="00503C7A">
        <w:t>port</w:t>
      </w:r>
      <w:r w:rsidR="005F4B27">
        <w:t xml:space="preserve"> menu</w:t>
      </w:r>
      <w:bookmarkEnd w:id="29"/>
    </w:p>
    <w:p w:rsidR="00FF14A8" w:rsidRDefault="00FF14A8" w:rsidP="00FF14A8">
      <w:pPr>
        <w:ind w:left="680"/>
        <w:rPr>
          <w:rFonts w:asciiTheme="majorHAnsi" w:hAnsiTheme="majorHAnsi" w:cstheme="majorHAnsi"/>
        </w:rPr>
      </w:pPr>
      <w:r>
        <w:rPr>
          <w:rFonts w:asciiTheme="majorHAnsi" w:hAnsiTheme="majorHAnsi" w:cstheme="majorHAnsi" w:hint="eastAsia"/>
        </w:rPr>
        <w:t xml:space="preserve">It is possible to </w:t>
      </w:r>
      <w:r w:rsidR="00C75696">
        <w:rPr>
          <w:rFonts w:asciiTheme="majorHAnsi" w:hAnsiTheme="majorHAnsi" w:cstheme="majorHAnsi"/>
        </w:rPr>
        <w:t>import menus</w:t>
      </w:r>
      <w:r>
        <w:rPr>
          <w:rFonts w:asciiTheme="majorHAnsi" w:hAnsiTheme="majorHAnsi" w:cstheme="majorHAnsi" w:hint="eastAsia"/>
        </w:rPr>
        <w:t xml:space="preserve"> with RestAPI.</w:t>
      </w:r>
    </w:p>
    <w:p w:rsidR="00C77E8C" w:rsidRPr="00105FCC" w:rsidRDefault="00FF14A8" w:rsidP="00FF14A8">
      <w:pPr>
        <w:ind w:left="680"/>
        <w:rPr>
          <w:rFonts w:asciiTheme="majorHAnsi" w:hAnsiTheme="majorHAnsi" w:cstheme="majorHAnsi"/>
        </w:rPr>
      </w:pPr>
      <w:r>
        <w:rPr>
          <w:rFonts w:asciiTheme="majorHAnsi" w:hAnsiTheme="majorHAnsi" w:cstheme="majorHAnsi"/>
        </w:rPr>
        <w:t xml:space="preserve">The </w:t>
      </w:r>
      <w:r w:rsidR="00B71581">
        <w:rPr>
          <w:rFonts w:asciiTheme="majorHAnsi" w:hAnsiTheme="majorHAnsi" w:cstheme="majorHAnsi"/>
        </w:rPr>
        <w:t>functions available are the</w:t>
      </w:r>
      <w:r>
        <w:rPr>
          <w:rFonts w:asciiTheme="majorHAnsi" w:hAnsiTheme="majorHAnsi" w:cstheme="majorHAnsi"/>
        </w:rPr>
        <w:t xml:space="preserve"> same as the operation in “Import menu” menu in “</w:t>
      </w:r>
      <w:r w:rsidR="00E92772" w:rsidRPr="00E92772">
        <w:rPr>
          <w:rFonts w:asciiTheme="majorHAnsi" w:hAnsiTheme="majorHAnsi" w:cstheme="majorHAnsi"/>
        </w:rPr>
        <w:t>Export/Import</w:t>
      </w:r>
      <w:r>
        <w:rPr>
          <w:rFonts w:asciiTheme="majorHAnsi" w:hAnsiTheme="majorHAnsi" w:cstheme="majorHAnsi"/>
        </w:rPr>
        <w:t>” menu group.</w:t>
      </w:r>
    </w:p>
    <w:p w:rsidR="007C2FA9" w:rsidRPr="00F42FC6" w:rsidRDefault="00FF14A8" w:rsidP="007C2FA9">
      <w:pPr>
        <w:pStyle w:val="af2"/>
        <w:keepNext/>
        <w:rPr>
          <w:rFonts w:asciiTheme="majorHAnsi" w:hAnsiTheme="majorHAnsi" w:cstheme="majorHAnsi"/>
        </w:rPr>
      </w:pPr>
      <w:r w:rsidRPr="00F42FC6">
        <w:rPr>
          <w:rFonts w:asciiTheme="majorHAnsi" w:hAnsiTheme="majorHAnsi" w:cstheme="majorHAnsi"/>
        </w:rPr>
        <w:t>Table</w:t>
      </w:r>
      <w:r w:rsidR="007C2FA9" w:rsidRPr="00F42FC6">
        <w:rPr>
          <w:rFonts w:asciiTheme="majorHAnsi" w:hAnsiTheme="majorHAnsi" w:cstheme="majorHAnsi"/>
        </w:rPr>
        <w:t xml:space="preserve"> </w:t>
      </w:r>
      <w:r w:rsidR="007C2FA9" w:rsidRPr="00F42FC6">
        <w:rPr>
          <w:rFonts w:asciiTheme="majorHAnsi" w:hAnsiTheme="majorHAnsi" w:cstheme="majorHAnsi"/>
        </w:rPr>
        <w:fldChar w:fldCharType="begin"/>
      </w:r>
      <w:r w:rsidR="007C2FA9" w:rsidRPr="00F42FC6">
        <w:rPr>
          <w:rFonts w:asciiTheme="majorHAnsi" w:hAnsiTheme="majorHAnsi" w:cstheme="majorHAnsi"/>
        </w:rPr>
        <w:instrText xml:space="preserve"> STYLEREF 1 \s </w:instrText>
      </w:r>
      <w:r w:rsidR="007C2FA9" w:rsidRPr="00F42FC6">
        <w:rPr>
          <w:rFonts w:asciiTheme="majorHAnsi" w:hAnsiTheme="majorHAnsi" w:cstheme="majorHAnsi"/>
        </w:rPr>
        <w:fldChar w:fldCharType="separate"/>
      </w:r>
      <w:r w:rsidR="005F1F35">
        <w:rPr>
          <w:rFonts w:asciiTheme="majorHAnsi" w:hAnsiTheme="majorHAnsi" w:cstheme="majorHAnsi"/>
          <w:noProof/>
        </w:rPr>
        <w:t>3</w:t>
      </w:r>
      <w:r w:rsidR="007C2FA9" w:rsidRPr="00F42FC6">
        <w:rPr>
          <w:rFonts w:asciiTheme="majorHAnsi" w:hAnsiTheme="majorHAnsi" w:cstheme="majorHAnsi"/>
        </w:rPr>
        <w:fldChar w:fldCharType="end"/>
      </w:r>
      <w:r w:rsidR="007C2FA9" w:rsidRPr="00F42FC6">
        <w:rPr>
          <w:rFonts w:asciiTheme="majorHAnsi" w:hAnsiTheme="majorHAnsi" w:cstheme="majorHAnsi"/>
        </w:rPr>
        <w:t>-</w:t>
      </w:r>
      <w:r w:rsidR="00F42FC6" w:rsidRPr="00F42FC6">
        <w:rPr>
          <w:rFonts w:asciiTheme="majorHAnsi" w:hAnsiTheme="majorHAnsi" w:cstheme="majorHAnsi"/>
        </w:rPr>
        <w:fldChar w:fldCharType="begin"/>
      </w:r>
      <w:r w:rsidR="00F42FC6" w:rsidRPr="00F42FC6">
        <w:rPr>
          <w:rFonts w:asciiTheme="majorHAnsi" w:hAnsiTheme="majorHAnsi" w:cstheme="majorHAnsi"/>
        </w:rPr>
        <w:instrText xml:space="preserve"> SEQ </w:instrText>
      </w:r>
      <w:r w:rsidR="00F42FC6" w:rsidRPr="00F42FC6">
        <w:rPr>
          <w:rFonts w:asciiTheme="majorHAnsi" w:hAnsiTheme="majorHAnsi" w:cstheme="majorHAnsi"/>
        </w:rPr>
        <w:instrText>表</w:instrText>
      </w:r>
      <w:r w:rsidR="00F42FC6" w:rsidRPr="00F42FC6">
        <w:rPr>
          <w:rFonts w:asciiTheme="majorHAnsi" w:hAnsiTheme="majorHAnsi" w:cstheme="majorHAnsi"/>
        </w:rPr>
        <w:instrText xml:space="preserve"> \* ARABIC \s 1 </w:instrText>
      </w:r>
      <w:r w:rsidR="00F42FC6" w:rsidRPr="00F42FC6">
        <w:rPr>
          <w:rFonts w:asciiTheme="majorHAnsi" w:hAnsiTheme="majorHAnsi" w:cstheme="majorHAnsi"/>
        </w:rPr>
        <w:fldChar w:fldCharType="separate"/>
      </w:r>
      <w:r w:rsidR="005F1F35">
        <w:rPr>
          <w:rFonts w:asciiTheme="majorHAnsi" w:hAnsiTheme="majorHAnsi" w:cstheme="majorHAnsi"/>
          <w:noProof/>
        </w:rPr>
        <w:t>7</w:t>
      </w:r>
      <w:r w:rsidR="00F42FC6" w:rsidRPr="00F42FC6">
        <w:rPr>
          <w:rFonts w:asciiTheme="majorHAnsi" w:hAnsiTheme="majorHAnsi" w:cstheme="majorHAnsi"/>
        </w:rPr>
        <w:fldChar w:fldCharType="end"/>
      </w:r>
      <w:r w:rsidR="007C2FA9" w:rsidRPr="00F42FC6">
        <w:rPr>
          <w:rFonts w:asciiTheme="majorHAnsi" w:hAnsiTheme="majorHAnsi" w:cstheme="majorHAnsi"/>
        </w:rPr>
        <w:t xml:space="preserve"> </w:t>
      </w:r>
      <w:r w:rsidRPr="00F42FC6">
        <w:rPr>
          <w:rFonts w:asciiTheme="majorHAnsi" w:hAnsiTheme="majorHAnsi" w:cstheme="majorHAnsi" w:hint="eastAsia"/>
        </w:rPr>
        <w:t>m</w:t>
      </w:r>
      <w:r w:rsidRPr="00F42FC6">
        <w:rPr>
          <w:rFonts w:asciiTheme="majorHAnsi" w:hAnsiTheme="majorHAnsi" w:cstheme="majorHAnsi"/>
        </w:rPr>
        <w:t>enu list</w:t>
      </w:r>
    </w:p>
    <w:tbl>
      <w:tblPr>
        <w:tblStyle w:val="ab"/>
        <w:tblW w:w="0" w:type="auto"/>
        <w:jc w:val="center"/>
        <w:tblLook w:val="04A0" w:firstRow="1" w:lastRow="0" w:firstColumn="1" w:lastColumn="0" w:noHBand="0" w:noVBand="1"/>
      </w:tblPr>
      <w:tblGrid>
        <w:gridCol w:w="2405"/>
        <w:gridCol w:w="2693"/>
        <w:gridCol w:w="1943"/>
      </w:tblGrid>
      <w:tr w:rsidR="00942341" w:rsidRPr="00105FCC" w:rsidTr="007C2FA9">
        <w:trPr>
          <w:jc w:val="center"/>
        </w:trPr>
        <w:tc>
          <w:tcPr>
            <w:tcW w:w="2405" w:type="dxa"/>
            <w:shd w:val="clear" w:color="auto" w:fill="002B62"/>
          </w:tcPr>
          <w:p w:rsidR="00942341" w:rsidRPr="00105FCC" w:rsidRDefault="00942341" w:rsidP="00942341">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group</w:t>
            </w:r>
          </w:p>
        </w:tc>
        <w:tc>
          <w:tcPr>
            <w:tcW w:w="2693" w:type="dxa"/>
            <w:shd w:val="clear" w:color="auto" w:fill="002B62"/>
          </w:tcPr>
          <w:p w:rsidR="00942341" w:rsidRPr="00105FCC" w:rsidRDefault="00942341" w:rsidP="00942341">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name</w:t>
            </w:r>
          </w:p>
        </w:tc>
        <w:tc>
          <w:tcPr>
            <w:tcW w:w="1943" w:type="dxa"/>
            <w:shd w:val="clear" w:color="auto" w:fill="002B62"/>
          </w:tcPr>
          <w:p w:rsidR="00942341" w:rsidRPr="00105FCC" w:rsidRDefault="00942341" w:rsidP="00942341">
            <w:pPr>
              <w:rPr>
                <w:rFonts w:asciiTheme="majorHAnsi" w:hAnsiTheme="majorHAnsi" w:cstheme="majorHAnsi"/>
                <w:color w:val="FFFFFF" w:themeColor="background1"/>
              </w:rPr>
            </w:pPr>
            <w:r>
              <w:rPr>
                <w:rFonts w:asciiTheme="majorHAnsi" w:hAnsiTheme="majorHAnsi" w:cstheme="majorHAnsi" w:hint="eastAsia"/>
                <w:color w:val="FFFFFF" w:themeColor="background1"/>
              </w:rPr>
              <w:t>Menu ID</w:t>
            </w:r>
          </w:p>
        </w:tc>
      </w:tr>
      <w:tr w:rsidR="00942341" w:rsidRPr="00105FCC" w:rsidTr="007C2FA9">
        <w:trPr>
          <w:trHeight w:val="58"/>
          <w:jc w:val="center"/>
        </w:trPr>
        <w:tc>
          <w:tcPr>
            <w:tcW w:w="2405" w:type="dxa"/>
          </w:tcPr>
          <w:p w:rsidR="00942341" w:rsidRPr="00930E55" w:rsidRDefault="00E92772" w:rsidP="00942341">
            <w:r w:rsidRPr="00E92772">
              <w:t>Export/Import</w:t>
            </w:r>
          </w:p>
        </w:tc>
        <w:tc>
          <w:tcPr>
            <w:tcW w:w="2693" w:type="dxa"/>
          </w:tcPr>
          <w:p w:rsidR="00942341" w:rsidRPr="00930E55" w:rsidRDefault="00942341" w:rsidP="00942341">
            <w:r>
              <w:t>Import menu</w:t>
            </w:r>
          </w:p>
        </w:tc>
        <w:tc>
          <w:tcPr>
            <w:tcW w:w="1943" w:type="dxa"/>
          </w:tcPr>
          <w:p w:rsidR="00942341" w:rsidRPr="00930E55" w:rsidRDefault="00942341" w:rsidP="00942341">
            <w:r>
              <w:rPr>
                <w:rFonts w:hint="eastAsia"/>
              </w:rPr>
              <w:t>2100000212</w:t>
            </w:r>
          </w:p>
        </w:tc>
      </w:tr>
    </w:tbl>
    <w:p w:rsidR="00C77E8C" w:rsidRPr="00105FCC" w:rsidRDefault="00C77E8C" w:rsidP="00C77E8C">
      <w:pPr>
        <w:ind w:left="680"/>
        <w:rPr>
          <w:rFonts w:asciiTheme="majorHAnsi" w:hAnsiTheme="majorHAnsi" w:cstheme="majorHAnsi"/>
        </w:rPr>
      </w:pPr>
    </w:p>
    <w:p w:rsidR="00C77E8C" w:rsidRPr="007C2FA9" w:rsidRDefault="00942341" w:rsidP="00985A4F">
      <w:pPr>
        <w:pStyle w:val="30"/>
        <w:numPr>
          <w:ilvl w:val="2"/>
          <w:numId w:val="18"/>
        </w:numPr>
      </w:pPr>
      <w:bookmarkStart w:id="30" w:name="_Toc96603243"/>
      <w:r w:rsidRPr="00093AF7">
        <w:t>Request format</w:t>
      </w:r>
      <w:bookmarkEnd w:id="30"/>
    </w:p>
    <w:p w:rsidR="00C77E8C" w:rsidRPr="00105FCC" w:rsidRDefault="00942341" w:rsidP="00C77E8C">
      <w:pPr>
        <w:ind w:left="680"/>
        <w:rPr>
          <w:rFonts w:asciiTheme="majorHAnsi" w:hAnsiTheme="majorHAnsi" w:cstheme="majorHAnsi"/>
        </w:rPr>
      </w:pPr>
      <w:r>
        <w:rPr>
          <w:rFonts w:asciiTheme="majorHAnsi" w:hAnsiTheme="majorHAnsi" w:cstheme="majorHAnsi"/>
        </w:rPr>
        <w:t>Send HTTP request with the following information.</w:t>
      </w:r>
    </w:p>
    <w:p w:rsidR="00C77E8C" w:rsidRPr="00105FCC" w:rsidRDefault="00C77E8C" w:rsidP="00C77E8C">
      <w:pPr>
        <w:ind w:left="680"/>
        <w:rPr>
          <w:rFonts w:asciiTheme="majorHAnsi" w:hAnsiTheme="majorHAnsi" w:cstheme="majorHAnsi"/>
        </w:rPr>
      </w:pPr>
    </w:p>
    <w:p w:rsidR="00C77E8C" w:rsidRPr="00105FCC" w:rsidRDefault="00942341" w:rsidP="00C77E8C">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00942341">
        <w:rPr>
          <w:rFonts w:asciiTheme="majorHAnsi" w:hAnsiTheme="majorHAnsi" w:cstheme="majorHAnsi"/>
        </w:rPr>
        <w:t>Menu</w:t>
      </w:r>
      <w:r w:rsidRPr="00105FCC">
        <w:rPr>
          <w:rFonts w:asciiTheme="majorHAnsi" w:hAnsiTheme="majorHAnsi" w:cstheme="majorHAnsi"/>
        </w:rPr>
        <w:t>ID</w:t>
      </w:r>
    </w:p>
    <w:p w:rsidR="00C77E8C" w:rsidRPr="00105FCC" w:rsidRDefault="00942341" w:rsidP="00C77E8C">
      <w:pPr>
        <w:ind w:left="680" w:firstLineChars="200" w:firstLine="420"/>
        <w:rPr>
          <w:rFonts w:asciiTheme="majorHAnsi" w:hAnsiTheme="majorHAnsi" w:cstheme="majorHAnsi"/>
        </w:rPr>
      </w:pPr>
      <w:r>
        <w:rPr>
          <w:rFonts w:asciiTheme="majorHAnsi" w:hAnsiTheme="majorHAnsi" w:cstheme="majorHAnsi" w:hint="eastAsia"/>
        </w:rPr>
        <w:t xml:space="preserve">Please refer to </w:t>
      </w:r>
      <w:r>
        <w:rPr>
          <w:rFonts w:asciiTheme="majorHAnsi" w:hAnsiTheme="majorHAnsi" w:cstheme="majorHAnsi"/>
        </w:rPr>
        <w:t>“</w:t>
      </w:r>
      <w:r w:rsidRPr="00B71581">
        <w:rPr>
          <w:rFonts w:asciiTheme="majorHAnsi" w:hAnsiTheme="majorHAnsi" w:cstheme="majorHAnsi"/>
          <w:b/>
        </w:rPr>
        <w:t xml:space="preserve">Table </w:t>
      </w:r>
      <w:r w:rsidRPr="00B71581">
        <w:rPr>
          <w:rFonts w:asciiTheme="majorHAnsi" w:hAnsiTheme="majorHAnsi" w:cstheme="majorHAnsi"/>
          <w:b/>
        </w:rPr>
        <w:fldChar w:fldCharType="begin"/>
      </w:r>
      <w:r w:rsidRPr="00B71581">
        <w:rPr>
          <w:rFonts w:asciiTheme="majorHAnsi" w:hAnsiTheme="majorHAnsi" w:cstheme="majorHAnsi"/>
          <w:b/>
        </w:rPr>
        <w:instrText xml:space="preserve"> STYLEREF 1 \s </w:instrText>
      </w:r>
      <w:r w:rsidRPr="00B71581">
        <w:rPr>
          <w:rFonts w:asciiTheme="majorHAnsi" w:hAnsiTheme="majorHAnsi" w:cstheme="majorHAnsi"/>
          <w:b/>
        </w:rPr>
        <w:fldChar w:fldCharType="separate"/>
      </w:r>
      <w:r w:rsidR="005F1F35">
        <w:rPr>
          <w:rFonts w:asciiTheme="majorHAnsi" w:hAnsiTheme="majorHAnsi" w:cstheme="majorHAnsi"/>
          <w:b/>
          <w:noProof/>
        </w:rPr>
        <w:t>3</w:t>
      </w:r>
      <w:r w:rsidRPr="00B71581">
        <w:rPr>
          <w:rFonts w:asciiTheme="majorHAnsi" w:hAnsiTheme="majorHAnsi" w:cstheme="majorHAnsi"/>
          <w:b/>
        </w:rPr>
        <w:fldChar w:fldCharType="end"/>
      </w:r>
      <w:r w:rsidRPr="00B71581">
        <w:rPr>
          <w:rFonts w:asciiTheme="majorHAnsi" w:hAnsiTheme="majorHAnsi" w:cstheme="majorHAnsi"/>
          <w:b/>
        </w:rPr>
        <w:t>-9</w:t>
      </w:r>
      <w:r w:rsidRPr="00B71581">
        <w:rPr>
          <w:rFonts w:asciiTheme="majorHAnsi" w:hAnsiTheme="majorHAnsi" w:cstheme="majorHAnsi"/>
          <w:b/>
        </w:rPr>
        <w:t xml:space="preserve">　</w:t>
      </w:r>
      <w:r w:rsidRPr="00B71581">
        <w:rPr>
          <w:rFonts w:asciiTheme="majorHAnsi" w:hAnsiTheme="majorHAnsi" w:cstheme="majorHAnsi"/>
          <w:b/>
        </w:rPr>
        <w:t>List of parameters that can be specified for X-Command</w:t>
      </w:r>
      <w:r>
        <w:rPr>
          <w:rFonts w:asciiTheme="majorHAnsi" w:hAnsiTheme="majorHAnsi" w:cstheme="majorHAnsi"/>
        </w:rPr>
        <w:t>” for Menu ID.</w:t>
      </w:r>
    </w:p>
    <w:p w:rsidR="00C77E8C" w:rsidRPr="00C63FD8" w:rsidRDefault="00C77E8C" w:rsidP="00C77E8C">
      <w:pPr>
        <w:ind w:left="680" w:firstLineChars="100" w:firstLine="210"/>
        <w:rPr>
          <w:rFonts w:asciiTheme="majorHAnsi" w:hAnsiTheme="majorHAnsi" w:cstheme="majorHAnsi"/>
        </w:rPr>
      </w:pPr>
    </w:p>
    <w:p w:rsidR="00C77E8C" w:rsidRPr="00105FCC" w:rsidRDefault="00C77E8C" w:rsidP="00C77E8C">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942341" w:rsidRPr="00942341">
        <w:rPr>
          <w:rFonts w:asciiTheme="majorHAnsi" w:hAnsiTheme="majorHAnsi" w:cstheme="majorHAnsi"/>
        </w:rPr>
        <w:t xml:space="preserve"> </w:t>
      </w:r>
      <w:r w:rsidR="00942341">
        <w:rPr>
          <w:rFonts w:asciiTheme="majorHAnsi" w:hAnsiTheme="majorHAnsi" w:cstheme="majorHAnsi"/>
        </w:rPr>
        <w:t>Header</w:t>
      </w:r>
    </w:p>
    <w:p w:rsidR="00C77E8C" w:rsidRPr="00105FCC" w:rsidRDefault="00C77E8C" w:rsidP="00C77E8C">
      <w:pPr>
        <w:ind w:firstLineChars="300" w:firstLine="630"/>
        <w:rPr>
          <w:rFonts w:asciiTheme="majorHAnsi" w:hAnsiTheme="majorHAnsi" w:cstheme="majorHAnsi"/>
        </w:rPr>
      </w:pPr>
    </w:p>
    <w:p w:rsidR="00C77E8C" w:rsidRPr="00942341" w:rsidRDefault="00942341" w:rsidP="00C77E8C">
      <w:pPr>
        <w:jc w:val="center"/>
        <w:rPr>
          <w:rFonts w:ascii="Arial" w:hAnsi="Arial" w:cs="Arial"/>
          <w:b/>
        </w:rPr>
      </w:pPr>
      <w:r w:rsidRPr="00942341">
        <w:rPr>
          <w:rFonts w:ascii="Arial" w:hAnsi="Arial" w:cs="Arial"/>
          <w:b/>
        </w:rPr>
        <w:t>Table</w:t>
      </w:r>
      <w:r w:rsidR="00C77E8C" w:rsidRPr="00942341">
        <w:rPr>
          <w:rFonts w:ascii="Arial" w:hAnsi="Arial" w:cs="Arial"/>
          <w:b/>
        </w:rPr>
        <w:t xml:space="preserve"> </w:t>
      </w:r>
      <w:r w:rsidR="00A826AC" w:rsidRPr="00942341">
        <w:rPr>
          <w:rFonts w:ascii="Arial" w:hAnsi="Arial" w:cs="Arial"/>
          <w:b/>
        </w:rPr>
        <w:fldChar w:fldCharType="begin"/>
      </w:r>
      <w:r w:rsidR="00A826AC" w:rsidRPr="00942341">
        <w:rPr>
          <w:rFonts w:ascii="Arial" w:hAnsi="Arial" w:cs="Arial"/>
          <w:b/>
        </w:rPr>
        <w:instrText xml:space="preserve"> STYLEREF 1 \s </w:instrText>
      </w:r>
      <w:r w:rsidR="00A826AC" w:rsidRPr="00942341">
        <w:rPr>
          <w:rFonts w:ascii="Arial" w:hAnsi="Arial" w:cs="Arial"/>
          <w:b/>
        </w:rPr>
        <w:fldChar w:fldCharType="separate"/>
      </w:r>
      <w:r w:rsidR="005F1F35">
        <w:rPr>
          <w:rFonts w:ascii="Arial" w:hAnsi="Arial" w:cs="Arial"/>
          <w:b/>
          <w:noProof/>
        </w:rPr>
        <w:t>3</w:t>
      </w:r>
      <w:r w:rsidR="00A826AC" w:rsidRPr="00942341">
        <w:rPr>
          <w:rFonts w:ascii="Arial" w:hAnsi="Arial" w:cs="Arial"/>
          <w:b/>
        </w:rPr>
        <w:fldChar w:fldCharType="end"/>
      </w:r>
      <w:r w:rsidR="00A826AC" w:rsidRPr="00942341">
        <w:rPr>
          <w:rFonts w:ascii="Arial" w:hAnsi="Arial" w:cs="Arial"/>
          <w:b/>
        </w:rPr>
        <w:t>-</w:t>
      </w:r>
      <w:r w:rsidR="00F42FC6" w:rsidRPr="005478F9">
        <w:rPr>
          <w:rFonts w:asciiTheme="majorHAnsi" w:hAnsiTheme="majorHAnsi" w:cstheme="majorHAnsi"/>
          <w:b/>
        </w:rPr>
        <w:fldChar w:fldCharType="begin"/>
      </w:r>
      <w:r w:rsidR="00F42FC6" w:rsidRPr="005478F9">
        <w:rPr>
          <w:rFonts w:asciiTheme="majorHAnsi" w:hAnsiTheme="majorHAnsi" w:cstheme="majorHAnsi"/>
          <w:b/>
        </w:rPr>
        <w:instrText xml:space="preserve"> SEQ </w:instrText>
      </w:r>
      <w:r w:rsidR="00F42FC6" w:rsidRPr="005478F9">
        <w:rPr>
          <w:rFonts w:asciiTheme="majorHAnsi" w:hAnsiTheme="majorHAnsi" w:cstheme="majorHAnsi"/>
          <w:b/>
        </w:rPr>
        <w:instrText>表</w:instrText>
      </w:r>
      <w:r w:rsidR="00F42FC6" w:rsidRPr="005478F9">
        <w:rPr>
          <w:rFonts w:asciiTheme="majorHAnsi" w:hAnsiTheme="majorHAnsi" w:cstheme="majorHAnsi"/>
          <w:b/>
        </w:rPr>
        <w:instrText xml:space="preserve"> \* ARABIC \s 1 </w:instrText>
      </w:r>
      <w:r w:rsidR="00F42FC6" w:rsidRPr="005478F9">
        <w:rPr>
          <w:rFonts w:asciiTheme="majorHAnsi" w:hAnsiTheme="majorHAnsi" w:cstheme="majorHAnsi"/>
          <w:b/>
        </w:rPr>
        <w:fldChar w:fldCharType="separate"/>
      </w:r>
      <w:r w:rsidR="005F1F35">
        <w:rPr>
          <w:rFonts w:asciiTheme="majorHAnsi" w:hAnsiTheme="majorHAnsi" w:cstheme="majorHAnsi"/>
          <w:b/>
          <w:noProof/>
        </w:rPr>
        <w:t>8</w:t>
      </w:r>
      <w:r w:rsidR="00F42FC6" w:rsidRPr="005478F9">
        <w:rPr>
          <w:rFonts w:asciiTheme="majorHAnsi" w:hAnsiTheme="majorHAnsi" w:cstheme="majorHAnsi"/>
          <w:b/>
        </w:rPr>
        <w:fldChar w:fldCharType="end"/>
      </w:r>
      <w:r w:rsidRPr="00942341">
        <w:rPr>
          <w:rFonts w:ascii="Arial" w:hAnsi="Arial" w:cs="Arial"/>
          <w:b/>
        </w:rPr>
        <w:t xml:space="preserve"> HTTP header parameter list</w:t>
      </w:r>
    </w:p>
    <w:tbl>
      <w:tblPr>
        <w:tblStyle w:val="ab"/>
        <w:tblW w:w="0" w:type="auto"/>
        <w:tblInd w:w="680" w:type="dxa"/>
        <w:tblLook w:val="04A0" w:firstRow="1" w:lastRow="0" w:firstColumn="1" w:lastColumn="0" w:noHBand="0" w:noVBand="1"/>
      </w:tblPr>
      <w:tblGrid>
        <w:gridCol w:w="1696"/>
        <w:gridCol w:w="7088"/>
      </w:tblGrid>
      <w:tr w:rsidR="00942341" w:rsidRPr="00105FCC" w:rsidTr="00036CE7">
        <w:tc>
          <w:tcPr>
            <w:tcW w:w="1696" w:type="dxa"/>
            <w:shd w:val="clear" w:color="auto" w:fill="002B62"/>
          </w:tcPr>
          <w:p w:rsidR="00942341" w:rsidRPr="00105FCC" w:rsidRDefault="00942341" w:rsidP="0094234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hint="eastAsia"/>
                <w:color w:val="FFFFFF" w:themeColor="background1"/>
              </w:rPr>
              <w:t xml:space="preserve"> Header</w:t>
            </w:r>
          </w:p>
        </w:tc>
        <w:tc>
          <w:tcPr>
            <w:tcW w:w="7088" w:type="dxa"/>
            <w:shd w:val="clear" w:color="auto" w:fill="002B62"/>
          </w:tcPr>
          <w:p w:rsidR="00942341" w:rsidRPr="00105FCC" w:rsidRDefault="00942341" w:rsidP="00942341">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r>
      <w:tr w:rsidR="00942341" w:rsidRPr="00105FCC" w:rsidTr="00036CE7">
        <w:tc>
          <w:tcPr>
            <w:tcW w:w="1696" w:type="dxa"/>
          </w:tcPr>
          <w:p w:rsidR="00942341" w:rsidRPr="00105FCC" w:rsidRDefault="00942341" w:rsidP="00942341">
            <w:pPr>
              <w:rPr>
                <w:rFonts w:asciiTheme="majorHAnsi" w:hAnsiTheme="majorHAnsi" w:cstheme="majorHAnsi"/>
              </w:rPr>
            </w:pPr>
            <w:r w:rsidRPr="00105FCC">
              <w:rPr>
                <w:rFonts w:asciiTheme="majorHAnsi" w:hAnsiTheme="majorHAnsi" w:cstheme="majorHAnsi"/>
              </w:rPr>
              <w:t>Content-Type</w:t>
            </w:r>
          </w:p>
        </w:tc>
        <w:tc>
          <w:tcPr>
            <w:tcW w:w="7088" w:type="dxa"/>
          </w:tcPr>
          <w:p w:rsidR="00942341" w:rsidRPr="00105FCC" w:rsidRDefault="00942341" w:rsidP="00942341">
            <w:pPr>
              <w:rPr>
                <w:rFonts w:asciiTheme="majorHAnsi" w:hAnsiTheme="majorHAnsi" w:cstheme="majorHAnsi"/>
              </w:rPr>
            </w:pPr>
            <w:r>
              <w:rPr>
                <w:rFonts w:asciiTheme="majorHAnsi" w:hAnsiTheme="majorHAnsi" w:cstheme="majorHAnsi"/>
              </w:rPr>
              <w:t xml:space="preserve">Specify </w:t>
            </w:r>
            <w:r w:rsidRPr="00105FCC">
              <w:rPr>
                <w:rFonts w:asciiTheme="majorHAnsi" w:hAnsiTheme="majorHAnsi" w:cstheme="majorHAnsi"/>
              </w:rPr>
              <w:t>“application/json”</w:t>
            </w:r>
          </w:p>
        </w:tc>
      </w:tr>
      <w:tr w:rsidR="00942341" w:rsidRPr="00105FCC" w:rsidTr="00036CE7">
        <w:tc>
          <w:tcPr>
            <w:tcW w:w="1696" w:type="dxa"/>
          </w:tcPr>
          <w:p w:rsidR="00942341" w:rsidRPr="00105FCC" w:rsidRDefault="00942341" w:rsidP="00942341">
            <w:pPr>
              <w:rPr>
                <w:rFonts w:asciiTheme="majorHAnsi" w:hAnsiTheme="majorHAnsi" w:cstheme="majorHAnsi"/>
              </w:rPr>
            </w:pPr>
            <w:r w:rsidRPr="00105FCC">
              <w:rPr>
                <w:rFonts w:asciiTheme="majorHAnsi" w:hAnsiTheme="majorHAnsi" w:cstheme="majorHAnsi"/>
              </w:rPr>
              <w:t>Authorization</w:t>
            </w:r>
          </w:p>
        </w:tc>
        <w:tc>
          <w:tcPr>
            <w:tcW w:w="7088" w:type="dxa"/>
          </w:tcPr>
          <w:p w:rsidR="00942341" w:rsidRPr="002458C7" w:rsidRDefault="00942341" w:rsidP="00942341">
            <w:pPr>
              <w:rPr>
                <w:rFonts w:asciiTheme="majorHAnsi" w:hAnsiTheme="majorHAnsi" w:cstheme="majorHAnsi"/>
              </w:rPr>
            </w:pPr>
            <w:r>
              <w:rPr>
                <w:rFonts w:asciiTheme="majorHAnsi" w:hAnsiTheme="majorHAnsi" w:cstheme="majorHAnsi"/>
              </w:rPr>
              <w:t>When accessing the menu that needs ITA authentication,</w:t>
            </w:r>
            <w:r>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942341" w:rsidRPr="00105FCC" w:rsidTr="00036CE7">
        <w:tc>
          <w:tcPr>
            <w:tcW w:w="1696" w:type="dxa"/>
          </w:tcPr>
          <w:p w:rsidR="00942341" w:rsidRPr="00105FCC" w:rsidRDefault="00942341" w:rsidP="00942341">
            <w:pPr>
              <w:rPr>
                <w:rFonts w:asciiTheme="majorHAnsi" w:hAnsiTheme="majorHAnsi" w:cstheme="majorHAnsi"/>
              </w:rPr>
            </w:pPr>
            <w:r w:rsidRPr="00105FCC">
              <w:rPr>
                <w:rFonts w:asciiTheme="majorHAnsi" w:hAnsiTheme="majorHAnsi" w:cstheme="majorHAnsi"/>
              </w:rPr>
              <w:t>X-Command</w:t>
            </w:r>
          </w:p>
        </w:tc>
        <w:tc>
          <w:tcPr>
            <w:tcW w:w="7088" w:type="dxa"/>
          </w:tcPr>
          <w:p w:rsidR="00942341" w:rsidRPr="00105FCC" w:rsidRDefault="00942341" w:rsidP="00942341">
            <w:pPr>
              <w:rPr>
                <w:rFonts w:asciiTheme="majorHAnsi" w:hAnsiTheme="majorHAnsi" w:cstheme="majorHAnsi"/>
              </w:rPr>
            </w:pPr>
            <w:r w:rsidRPr="00105FCC">
              <w:rPr>
                <w:rFonts w:asciiTheme="majorHAnsi" w:hAnsiTheme="majorHAnsi" w:cstheme="majorHAnsi"/>
              </w:rPr>
              <w:t>EXECUTE</w:t>
            </w:r>
          </w:p>
          <w:p w:rsidR="00942341" w:rsidRDefault="00942341" w:rsidP="00942341">
            <w:pPr>
              <w:rPr>
                <w:rFonts w:asciiTheme="majorHAnsi" w:hAnsiTheme="majorHAnsi" w:cstheme="majorHAnsi"/>
              </w:rPr>
            </w:pPr>
            <w:r>
              <w:rPr>
                <w:rFonts w:asciiTheme="majorHAnsi" w:hAnsiTheme="majorHAnsi" w:cstheme="majorHAnsi"/>
              </w:rPr>
              <w:t>INFO</w:t>
            </w:r>
          </w:p>
          <w:p w:rsidR="00942341" w:rsidRPr="00105FCC" w:rsidRDefault="00942341" w:rsidP="00942341">
            <w:pPr>
              <w:rPr>
                <w:rFonts w:asciiTheme="majorHAnsi" w:hAnsiTheme="majorHAnsi" w:cstheme="majorHAnsi"/>
              </w:rPr>
            </w:pPr>
            <w:r>
              <w:rPr>
                <w:rFonts w:asciiTheme="majorHAnsi" w:hAnsiTheme="majorHAnsi" w:cstheme="majorHAnsi"/>
              </w:rPr>
              <w:t>These two can be chosen</w:t>
            </w:r>
          </w:p>
        </w:tc>
      </w:tr>
    </w:tbl>
    <w:p w:rsidR="00C77E8C" w:rsidRPr="00105FCC" w:rsidRDefault="00C77E8C" w:rsidP="00C77E8C">
      <w:pPr>
        <w:ind w:left="680"/>
        <w:rPr>
          <w:rFonts w:asciiTheme="majorHAnsi" w:hAnsiTheme="majorHAnsi" w:cstheme="majorHAnsi"/>
        </w:rPr>
      </w:pPr>
    </w:p>
    <w:p w:rsidR="00C77E8C" w:rsidRPr="00105FCC" w:rsidRDefault="00EE3FE9" w:rsidP="00C77E8C">
      <w:pPr>
        <w:ind w:left="680"/>
        <w:rPr>
          <w:rFonts w:asciiTheme="majorHAnsi" w:hAnsiTheme="majorHAnsi" w:cstheme="majorHAnsi"/>
        </w:rPr>
      </w:pPr>
      <w:r w:rsidRPr="002458C7">
        <w:rPr>
          <w:rFonts w:asciiTheme="majorHAnsi" w:hAnsiTheme="majorHAnsi" w:cstheme="majorHAnsi"/>
        </w:rPr>
        <w:t>Parameters that can be specified for X-Command</w:t>
      </w:r>
    </w:p>
    <w:p w:rsidR="00C77E8C" w:rsidRPr="00105FCC" w:rsidRDefault="00C77E8C" w:rsidP="00C77E8C">
      <w:pPr>
        <w:rPr>
          <w:rFonts w:asciiTheme="majorHAnsi" w:hAnsiTheme="majorHAnsi" w:cstheme="majorHAnsi"/>
          <w:b/>
        </w:rPr>
      </w:pPr>
    </w:p>
    <w:p w:rsidR="00EE3FE9" w:rsidRPr="00105FCC" w:rsidRDefault="00EE3FE9" w:rsidP="00EE3FE9">
      <w:pPr>
        <w:jc w:val="center"/>
        <w:rPr>
          <w:rFonts w:asciiTheme="majorHAnsi" w:hAnsiTheme="majorHAnsi" w:cstheme="majorHAnsi"/>
          <w:b/>
        </w:rPr>
      </w:pPr>
      <w:r w:rsidRPr="00093AF7">
        <w:rPr>
          <w:rFonts w:asciiTheme="majorHAnsi" w:hAnsiTheme="majorHAnsi" w:cstheme="majorHAnsi"/>
          <w:b/>
        </w:rPr>
        <w:t xml:space="preserve">Table </w:t>
      </w:r>
      <w:r w:rsidRPr="00093AF7">
        <w:rPr>
          <w:rFonts w:asciiTheme="majorHAnsi" w:hAnsiTheme="majorHAnsi" w:cstheme="majorHAnsi"/>
          <w:b/>
        </w:rPr>
        <w:fldChar w:fldCharType="begin"/>
      </w:r>
      <w:r w:rsidRPr="00093AF7">
        <w:rPr>
          <w:rFonts w:asciiTheme="majorHAnsi" w:hAnsiTheme="majorHAnsi" w:cstheme="majorHAnsi"/>
          <w:b/>
        </w:rPr>
        <w:instrText xml:space="preserve"> STYLEREF 1 \s </w:instrText>
      </w:r>
      <w:r w:rsidRPr="00093AF7">
        <w:rPr>
          <w:rFonts w:asciiTheme="majorHAnsi" w:hAnsiTheme="majorHAnsi" w:cstheme="majorHAnsi"/>
          <w:b/>
        </w:rPr>
        <w:fldChar w:fldCharType="separate"/>
      </w:r>
      <w:r w:rsidR="005F1F35">
        <w:rPr>
          <w:rFonts w:asciiTheme="majorHAnsi" w:hAnsiTheme="majorHAnsi" w:cstheme="majorHAnsi"/>
          <w:b/>
          <w:noProof/>
        </w:rPr>
        <w:t>3</w:t>
      </w:r>
      <w:r w:rsidRPr="00093AF7">
        <w:rPr>
          <w:rFonts w:asciiTheme="majorHAnsi" w:hAnsiTheme="majorHAnsi" w:cstheme="majorHAnsi"/>
          <w:b/>
        </w:rPr>
        <w:fldChar w:fldCharType="end"/>
      </w:r>
      <w:r w:rsidRPr="00093AF7">
        <w:rPr>
          <w:rFonts w:asciiTheme="majorHAnsi" w:hAnsiTheme="majorHAnsi" w:cstheme="majorHAnsi"/>
          <w:b/>
        </w:rPr>
        <w:t>-</w:t>
      </w:r>
      <w:r w:rsidR="00F42FC6" w:rsidRPr="005478F9">
        <w:rPr>
          <w:rFonts w:asciiTheme="majorHAnsi" w:hAnsiTheme="majorHAnsi" w:cstheme="majorHAnsi"/>
          <w:b/>
        </w:rPr>
        <w:fldChar w:fldCharType="begin"/>
      </w:r>
      <w:r w:rsidR="00F42FC6" w:rsidRPr="005478F9">
        <w:rPr>
          <w:rFonts w:asciiTheme="majorHAnsi" w:hAnsiTheme="majorHAnsi" w:cstheme="majorHAnsi"/>
          <w:b/>
        </w:rPr>
        <w:instrText xml:space="preserve"> SEQ </w:instrText>
      </w:r>
      <w:r w:rsidR="00F42FC6" w:rsidRPr="005478F9">
        <w:rPr>
          <w:rFonts w:asciiTheme="majorHAnsi" w:hAnsiTheme="majorHAnsi" w:cstheme="majorHAnsi"/>
          <w:b/>
        </w:rPr>
        <w:instrText>表</w:instrText>
      </w:r>
      <w:r w:rsidR="00F42FC6" w:rsidRPr="005478F9">
        <w:rPr>
          <w:rFonts w:asciiTheme="majorHAnsi" w:hAnsiTheme="majorHAnsi" w:cstheme="majorHAnsi"/>
          <w:b/>
        </w:rPr>
        <w:instrText xml:space="preserve"> \* ARABIC \s 1 </w:instrText>
      </w:r>
      <w:r w:rsidR="00F42FC6" w:rsidRPr="005478F9">
        <w:rPr>
          <w:rFonts w:asciiTheme="majorHAnsi" w:hAnsiTheme="majorHAnsi" w:cstheme="majorHAnsi"/>
          <w:b/>
        </w:rPr>
        <w:fldChar w:fldCharType="separate"/>
      </w:r>
      <w:r w:rsidR="005F1F35">
        <w:rPr>
          <w:rFonts w:asciiTheme="majorHAnsi" w:hAnsiTheme="majorHAnsi" w:cstheme="majorHAnsi"/>
          <w:b/>
          <w:noProof/>
        </w:rPr>
        <w:t>9</w:t>
      </w:r>
      <w:r w:rsidR="00F42FC6" w:rsidRPr="005478F9">
        <w:rPr>
          <w:rFonts w:asciiTheme="majorHAnsi" w:hAnsiTheme="majorHAnsi" w:cstheme="majorHAnsi"/>
          <w:b/>
        </w:rPr>
        <w:fldChar w:fldCharType="end"/>
      </w:r>
      <w:r w:rsidRPr="00093AF7">
        <w:rPr>
          <w:rFonts w:asciiTheme="majorHAnsi" w:hAnsiTheme="majorHAnsi" w:cstheme="majorHAnsi"/>
          <w:b/>
        </w:rPr>
        <w:t xml:space="preserve">　</w:t>
      </w:r>
      <w:r w:rsidRPr="00093AF7">
        <w:rPr>
          <w:rFonts w:asciiTheme="majorHAnsi" w:hAnsiTheme="majorHAnsi" w:cstheme="majorHAnsi"/>
          <w:b/>
        </w:rPr>
        <w:t>L</w:t>
      </w:r>
      <w:r>
        <w:rPr>
          <w:rFonts w:asciiTheme="majorHAnsi" w:hAnsiTheme="majorHAnsi" w:cstheme="majorHAnsi"/>
          <w:b/>
        </w:rPr>
        <w:t xml:space="preserve">ist of parameters that can be specified for </w:t>
      </w:r>
      <w:r w:rsidRPr="00105FCC">
        <w:rPr>
          <w:rFonts w:asciiTheme="majorHAnsi" w:hAnsiTheme="majorHAnsi" w:cstheme="majorHAnsi"/>
          <w:b/>
        </w:rPr>
        <w:t>X-Command</w:t>
      </w:r>
    </w:p>
    <w:tbl>
      <w:tblPr>
        <w:tblStyle w:val="ab"/>
        <w:tblW w:w="9209" w:type="dxa"/>
        <w:tblInd w:w="680" w:type="dxa"/>
        <w:tblLook w:val="04A0" w:firstRow="1" w:lastRow="0" w:firstColumn="1" w:lastColumn="0" w:noHBand="0" w:noVBand="1"/>
      </w:tblPr>
      <w:tblGrid>
        <w:gridCol w:w="1533"/>
        <w:gridCol w:w="4132"/>
        <w:gridCol w:w="2127"/>
        <w:gridCol w:w="1417"/>
      </w:tblGrid>
      <w:tr w:rsidR="00C77E8C" w:rsidRPr="00105FCC" w:rsidTr="00036CE7">
        <w:tc>
          <w:tcPr>
            <w:tcW w:w="1533"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C77E8C" w:rsidRPr="00105FCC" w:rsidRDefault="00EE3FE9"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c>
          <w:tcPr>
            <w:tcW w:w="2127" w:type="dxa"/>
            <w:shd w:val="clear" w:color="auto" w:fill="002B62"/>
          </w:tcPr>
          <w:p w:rsidR="00C77E8C" w:rsidRPr="00105FCC" w:rsidRDefault="00EE3FE9"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T</w:t>
            </w:r>
            <w:r>
              <w:rPr>
                <w:rFonts w:asciiTheme="majorHAnsi" w:hAnsiTheme="majorHAnsi" w:cstheme="majorHAnsi"/>
                <w:color w:val="FFFFFF" w:themeColor="background1"/>
              </w:rPr>
              <w:t>arget menu</w:t>
            </w:r>
          </w:p>
        </w:tc>
        <w:tc>
          <w:tcPr>
            <w:tcW w:w="1417" w:type="dxa"/>
            <w:shd w:val="clear" w:color="auto" w:fill="002B62"/>
          </w:tcPr>
          <w:p w:rsidR="00C77E8C" w:rsidRPr="00105FCC" w:rsidRDefault="00EE3FE9"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C77E8C" w:rsidRPr="00105FCC" w:rsidTr="00036CE7">
        <w:tc>
          <w:tcPr>
            <w:tcW w:w="1533"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UPLOAD</w:t>
            </w:r>
          </w:p>
        </w:tc>
        <w:tc>
          <w:tcPr>
            <w:tcW w:w="4132" w:type="dxa"/>
          </w:tcPr>
          <w:p w:rsidR="00C77E8C" w:rsidRPr="00105FCC" w:rsidRDefault="00093056" w:rsidP="00093056">
            <w:pPr>
              <w:rPr>
                <w:rFonts w:asciiTheme="majorHAnsi" w:hAnsiTheme="majorHAnsi" w:cstheme="majorHAnsi"/>
              </w:rPr>
            </w:pPr>
            <w:r>
              <w:rPr>
                <w:rFonts w:asciiTheme="majorHAnsi" w:hAnsiTheme="majorHAnsi" w:cstheme="majorHAnsi" w:hint="eastAsia"/>
              </w:rPr>
              <w:t>Upload the</w:t>
            </w:r>
            <w:r w:rsidR="00EE3FE9">
              <w:rPr>
                <w:rFonts w:asciiTheme="majorHAnsi" w:hAnsiTheme="majorHAnsi" w:cstheme="majorHAnsi" w:hint="eastAsia"/>
              </w:rPr>
              <w:t xml:space="preserve"> exported kym file and output the list of menu that can be imported.</w:t>
            </w:r>
          </w:p>
        </w:tc>
        <w:tc>
          <w:tcPr>
            <w:tcW w:w="2127" w:type="dxa"/>
          </w:tcPr>
          <w:p w:rsidR="00C77E8C" w:rsidRPr="00105FCC" w:rsidRDefault="00EE3FE9" w:rsidP="00036CE7">
            <w:pPr>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mport menu</w:t>
            </w:r>
          </w:p>
        </w:tc>
        <w:tc>
          <w:tcPr>
            <w:tcW w:w="1417"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2100000212</w:t>
            </w:r>
          </w:p>
        </w:tc>
      </w:tr>
      <w:tr w:rsidR="00C77E8C" w:rsidRPr="00105FCC" w:rsidTr="00036CE7">
        <w:tc>
          <w:tcPr>
            <w:tcW w:w="1533"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tc>
        <w:tc>
          <w:tcPr>
            <w:tcW w:w="4132" w:type="dxa"/>
          </w:tcPr>
          <w:p w:rsidR="00C77E8C" w:rsidRPr="00105FCC" w:rsidRDefault="00EE3FE9" w:rsidP="00EE3FE9">
            <w:pPr>
              <w:rPr>
                <w:rFonts w:asciiTheme="majorHAnsi" w:hAnsiTheme="majorHAnsi" w:cstheme="majorHAnsi"/>
              </w:rPr>
            </w:pPr>
            <w:r>
              <w:rPr>
                <w:rFonts w:asciiTheme="majorHAnsi" w:hAnsiTheme="majorHAnsi" w:cstheme="majorHAnsi"/>
              </w:rPr>
              <w:t>Select the import target menu and execute import.</w:t>
            </w:r>
          </w:p>
        </w:tc>
        <w:tc>
          <w:tcPr>
            <w:tcW w:w="2127" w:type="dxa"/>
          </w:tcPr>
          <w:p w:rsidR="00C77E8C" w:rsidRPr="00105FCC" w:rsidRDefault="00EE3FE9" w:rsidP="00036CE7">
            <w:pPr>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mport menu</w:t>
            </w:r>
          </w:p>
        </w:tc>
        <w:tc>
          <w:tcPr>
            <w:tcW w:w="1417"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2100000212</w:t>
            </w:r>
          </w:p>
        </w:tc>
      </w:tr>
    </w:tbl>
    <w:p w:rsidR="00C77E8C" w:rsidRPr="00105FCC" w:rsidRDefault="00C77E8C" w:rsidP="00036CE7">
      <w:pPr>
        <w:rPr>
          <w:rFonts w:asciiTheme="majorHAnsi" w:hAnsiTheme="majorHAnsi" w:cstheme="majorHAnsi"/>
        </w:rPr>
      </w:pPr>
    </w:p>
    <w:p w:rsidR="00036CE7" w:rsidRPr="00105FCC" w:rsidRDefault="00036CE7" w:rsidP="00C77E8C">
      <w:pPr>
        <w:ind w:left="680"/>
        <w:rPr>
          <w:rFonts w:asciiTheme="majorHAnsi" w:hAnsiTheme="majorHAnsi" w:cstheme="majorHAnsi"/>
        </w:rPr>
      </w:pPr>
    </w:p>
    <w:p w:rsidR="00401CA9" w:rsidRPr="00401CA9" w:rsidRDefault="00401CA9" w:rsidP="00401CA9">
      <w:pPr>
        <w:ind w:left="680"/>
        <w:rPr>
          <w:rFonts w:asciiTheme="majorHAnsi" w:hAnsiTheme="majorHAnsi" w:cstheme="majorHAnsi"/>
        </w:rPr>
      </w:pPr>
      <w:r>
        <w:rPr>
          <w:rFonts w:asciiTheme="majorHAnsi" w:hAnsiTheme="majorHAnsi" w:cstheme="majorHAnsi" w:hint="eastAsia"/>
        </w:rPr>
        <w:t>The following is the explanation of each X-command parameter</w:t>
      </w:r>
      <w:r>
        <w:rPr>
          <w:rFonts w:asciiTheme="majorHAnsi" w:hAnsiTheme="majorHAnsi" w:cstheme="majorHAnsi"/>
        </w:rPr>
        <w:t>.</w:t>
      </w:r>
    </w:p>
    <w:p w:rsidR="00C77E8C" w:rsidRPr="00401CA9" w:rsidRDefault="00C77E8C" w:rsidP="00C77E8C">
      <w:pPr>
        <w:ind w:left="680"/>
        <w:rPr>
          <w:rFonts w:asciiTheme="majorHAnsi" w:hAnsiTheme="majorHAnsi" w:cstheme="majorHAnsi"/>
        </w:rPr>
      </w:pPr>
    </w:p>
    <w:p w:rsidR="00C77E8C" w:rsidRPr="00105FCC" w:rsidRDefault="00C77E8C" w:rsidP="00C77E8C">
      <w:pPr>
        <w:ind w:left="680"/>
        <w:rPr>
          <w:rFonts w:asciiTheme="majorHAnsi" w:hAnsiTheme="majorHAnsi" w:cstheme="majorHAnsi"/>
        </w:rPr>
      </w:pPr>
    </w:p>
    <w:p w:rsidR="00C77E8C" w:rsidRPr="00105FCC" w:rsidRDefault="00C77E8C" w:rsidP="00C77E8C">
      <w:pPr>
        <w:ind w:left="680"/>
        <w:rPr>
          <w:rFonts w:asciiTheme="majorHAnsi" w:hAnsiTheme="majorHAnsi" w:cstheme="majorHAnsi"/>
        </w:rPr>
      </w:pPr>
    </w:p>
    <w:p w:rsidR="00C77E8C" w:rsidRPr="00105FCC" w:rsidRDefault="00C77E8C" w:rsidP="00985A4F">
      <w:pPr>
        <w:pStyle w:val="30"/>
      </w:pPr>
      <w:bookmarkStart w:id="31" w:name="_Toc96603244"/>
      <w:r w:rsidRPr="00105FCC">
        <w:t>UPLOAD</w:t>
      </w:r>
      <w:bookmarkEnd w:id="31"/>
    </w:p>
    <w:p w:rsidR="00254DC4" w:rsidRDefault="00254DC4" w:rsidP="00C77E8C">
      <w:pPr>
        <w:ind w:left="454"/>
        <w:rPr>
          <w:rFonts w:asciiTheme="majorHAnsi" w:hAnsiTheme="majorHAnsi" w:cstheme="majorHAnsi"/>
        </w:rPr>
      </w:pPr>
      <w:r>
        <w:rPr>
          <w:rFonts w:asciiTheme="majorHAnsi" w:hAnsiTheme="majorHAnsi" w:cstheme="majorHAnsi" w:hint="eastAsia"/>
        </w:rPr>
        <w:t>Upload the exported file.</w:t>
      </w:r>
    </w:p>
    <w:p w:rsidR="00E46096" w:rsidRPr="00105FCC" w:rsidRDefault="00254DC4" w:rsidP="00C77E8C">
      <w:pPr>
        <w:ind w:left="454"/>
        <w:rPr>
          <w:rFonts w:asciiTheme="majorHAnsi" w:hAnsiTheme="majorHAnsi" w:cstheme="majorHAnsi"/>
        </w:rPr>
      </w:pPr>
      <w:r>
        <w:rPr>
          <w:rFonts w:asciiTheme="majorHAnsi" w:hAnsiTheme="majorHAnsi" w:cstheme="majorHAnsi" w:hint="eastAsia"/>
        </w:rPr>
        <w:lastRenderedPageBreak/>
        <w:t>Send the file encoded with base64</w:t>
      </w:r>
      <w:r>
        <w:rPr>
          <w:rFonts w:asciiTheme="majorHAnsi" w:hAnsiTheme="majorHAnsi" w:cstheme="majorHAnsi"/>
        </w:rPr>
        <w:t xml:space="preserve"> as parameter.</w:t>
      </w:r>
    </w:p>
    <w:p w:rsidR="00036CE7" w:rsidRPr="00254DC4" w:rsidRDefault="00036CE7" w:rsidP="00C77E8C">
      <w:pPr>
        <w:ind w:left="454"/>
        <w:rPr>
          <w:rFonts w:asciiTheme="majorHAnsi" w:hAnsiTheme="majorHAnsi" w:cstheme="majorHAnsi"/>
        </w:rPr>
      </w:pPr>
    </w:p>
    <w:p w:rsidR="00254DC4" w:rsidRDefault="00C77E8C" w:rsidP="00254DC4">
      <w:pPr>
        <w:ind w:left="454"/>
        <w:rPr>
          <w:rFonts w:asciiTheme="majorHAnsi" w:hAnsiTheme="majorHAnsi" w:cstheme="majorHAnsi"/>
        </w:rPr>
      </w:pPr>
      <w:r w:rsidRPr="00105FCC">
        <w:rPr>
          <w:rFonts w:asciiTheme="majorHAnsi" w:hAnsiTheme="majorHAnsi" w:cstheme="majorHAnsi"/>
        </w:rPr>
        <w:t>・</w:t>
      </w:r>
      <w:r w:rsidR="00254DC4">
        <w:rPr>
          <w:rFonts w:asciiTheme="majorHAnsi" w:hAnsiTheme="majorHAnsi" w:cstheme="majorHAnsi" w:hint="eastAsia"/>
        </w:rPr>
        <w:t>p</w:t>
      </w:r>
      <w:r w:rsidR="00254DC4">
        <w:rPr>
          <w:rFonts w:asciiTheme="majorHAnsi" w:hAnsiTheme="majorHAnsi" w:cstheme="majorHAnsi"/>
        </w:rPr>
        <w:t>arameter</w:t>
      </w:r>
    </w:p>
    <w:p w:rsidR="00C77E8C" w:rsidRPr="00105FCC" w:rsidRDefault="00254DC4" w:rsidP="00C77E8C">
      <w:pPr>
        <w:ind w:left="454" w:firstLine="386"/>
        <w:rPr>
          <w:rFonts w:asciiTheme="majorHAnsi" w:hAnsiTheme="majorHAnsi" w:cstheme="majorHAnsi"/>
        </w:rPr>
      </w:pPr>
      <w:r>
        <w:rPr>
          <w:rFonts w:asciiTheme="majorHAnsi" w:hAnsiTheme="majorHAnsi" w:cstheme="majorHAnsi" w:hint="eastAsia"/>
        </w:rPr>
        <w:t xml:space="preserve">Please specify the following in JSON format to </w:t>
      </w:r>
      <w:r>
        <w:rPr>
          <w:rFonts w:asciiTheme="majorHAnsi" w:hAnsiTheme="majorHAnsi" w:cstheme="majorHAnsi"/>
        </w:rPr>
        <w:t>“</w:t>
      </w:r>
      <w:r>
        <w:rPr>
          <w:rFonts w:asciiTheme="majorHAnsi" w:hAnsiTheme="majorHAnsi" w:cstheme="majorHAnsi" w:hint="eastAsia"/>
        </w:rPr>
        <w:t>co</w:t>
      </w:r>
      <w:r>
        <w:rPr>
          <w:rFonts w:asciiTheme="majorHAnsi" w:hAnsiTheme="majorHAnsi" w:cstheme="majorHAnsi"/>
        </w:rPr>
        <w:t>n</w:t>
      </w:r>
      <w:r>
        <w:rPr>
          <w:rFonts w:asciiTheme="majorHAnsi" w:hAnsiTheme="majorHAnsi" w:cstheme="majorHAnsi" w:hint="eastAsia"/>
        </w:rPr>
        <w:t>tent</w:t>
      </w:r>
      <w:r>
        <w:rPr>
          <w:rFonts w:asciiTheme="majorHAnsi" w:hAnsiTheme="majorHAnsi" w:cstheme="majorHAnsi"/>
        </w:rPr>
        <w:t>.</w:t>
      </w:r>
    </w:p>
    <w:p w:rsidR="00C77E8C" w:rsidRPr="00105FCC" w:rsidRDefault="00C77E8C" w:rsidP="00C77E8C">
      <w:pPr>
        <w:ind w:left="454" w:firstLine="386"/>
        <w:rPr>
          <w:rFonts w:asciiTheme="majorHAnsi" w:hAnsiTheme="majorHAnsi" w:cstheme="majorHAnsi"/>
        </w:rPr>
      </w:pPr>
    </w:p>
    <w:p w:rsidR="00C77E8C" w:rsidRPr="00105FCC" w:rsidRDefault="00254DC4" w:rsidP="00C77E8C">
      <w:pPr>
        <w:ind w:left="454" w:firstLine="386"/>
        <w:jc w:val="center"/>
        <w:rPr>
          <w:rFonts w:asciiTheme="majorHAnsi" w:hAnsiTheme="majorHAnsi" w:cstheme="majorHAnsi"/>
        </w:rPr>
      </w:pPr>
      <w:r w:rsidRPr="00313540">
        <w:rPr>
          <w:rFonts w:asciiTheme="majorHAnsi" w:hAnsiTheme="majorHAnsi" w:cstheme="majorHAnsi" w:hint="eastAsia"/>
          <w:b/>
        </w:rPr>
        <w:t>T</w:t>
      </w:r>
      <w:r w:rsidRPr="00313540">
        <w:rPr>
          <w:rFonts w:asciiTheme="majorHAnsi" w:hAnsiTheme="majorHAnsi" w:cstheme="majorHAnsi"/>
          <w:b/>
        </w:rPr>
        <w:t>able</w:t>
      </w:r>
      <w:r w:rsidR="00C77E8C" w:rsidRPr="00313540">
        <w:rPr>
          <w:rFonts w:asciiTheme="majorHAnsi" w:hAnsiTheme="majorHAnsi" w:cstheme="majorHAnsi"/>
          <w:b/>
        </w:rPr>
        <w:t xml:space="preserve"> </w:t>
      </w:r>
      <w:r w:rsidR="00A826AC" w:rsidRPr="00313540">
        <w:rPr>
          <w:rFonts w:asciiTheme="majorHAnsi" w:hAnsiTheme="majorHAnsi" w:cstheme="majorHAnsi"/>
          <w:b/>
        </w:rPr>
        <w:fldChar w:fldCharType="begin"/>
      </w:r>
      <w:r w:rsidR="00A826AC" w:rsidRPr="00313540">
        <w:rPr>
          <w:rFonts w:asciiTheme="majorHAnsi" w:hAnsiTheme="majorHAnsi" w:cstheme="majorHAnsi"/>
          <w:b/>
        </w:rPr>
        <w:instrText xml:space="preserve"> STYLEREF 1 \s </w:instrText>
      </w:r>
      <w:r w:rsidR="00A826AC" w:rsidRPr="00313540">
        <w:rPr>
          <w:rFonts w:asciiTheme="majorHAnsi" w:hAnsiTheme="majorHAnsi" w:cstheme="majorHAnsi"/>
          <w:b/>
        </w:rPr>
        <w:fldChar w:fldCharType="separate"/>
      </w:r>
      <w:r w:rsidR="005F1F35">
        <w:rPr>
          <w:rFonts w:asciiTheme="majorHAnsi" w:hAnsiTheme="majorHAnsi" w:cstheme="majorHAnsi"/>
          <w:b/>
          <w:noProof/>
        </w:rPr>
        <w:t>3</w:t>
      </w:r>
      <w:r w:rsidR="00A826AC" w:rsidRPr="00313540">
        <w:rPr>
          <w:rFonts w:asciiTheme="majorHAnsi" w:hAnsiTheme="majorHAnsi" w:cstheme="majorHAnsi"/>
          <w:b/>
        </w:rPr>
        <w:fldChar w:fldCharType="end"/>
      </w:r>
      <w:r w:rsidR="00A826AC" w:rsidRPr="00313540">
        <w:rPr>
          <w:rFonts w:asciiTheme="majorHAnsi" w:hAnsiTheme="majorHAnsi" w:cstheme="majorHAnsi"/>
          <w:b/>
        </w:rPr>
        <w:t>-</w:t>
      </w:r>
      <w:r w:rsidR="00A826AC" w:rsidRPr="00313540">
        <w:rPr>
          <w:rFonts w:asciiTheme="majorHAnsi" w:hAnsiTheme="majorHAnsi" w:cstheme="majorHAnsi"/>
          <w:b/>
        </w:rPr>
        <w:fldChar w:fldCharType="begin"/>
      </w:r>
      <w:r w:rsidR="00A826AC" w:rsidRPr="00313540">
        <w:rPr>
          <w:rFonts w:asciiTheme="majorHAnsi" w:hAnsiTheme="majorHAnsi" w:cstheme="majorHAnsi"/>
          <w:b/>
        </w:rPr>
        <w:instrText xml:space="preserve"> SEQ </w:instrText>
      </w:r>
      <w:r w:rsidR="00A826AC" w:rsidRPr="00313540">
        <w:rPr>
          <w:rFonts w:asciiTheme="majorHAnsi" w:hAnsiTheme="majorHAnsi" w:cstheme="majorHAnsi"/>
          <w:b/>
        </w:rPr>
        <w:instrText>表</w:instrText>
      </w:r>
      <w:r w:rsidR="00A826AC" w:rsidRPr="00313540">
        <w:rPr>
          <w:rFonts w:asciiTheme="majorHAnsi" w:hAnsiTheme="majorHAnsi" w:cstheme="majorHAnsi"/>
          <w:b/>
        </w:rPr>
        <w:instrText xml:space="preserve"> \* ARABIC \s 1 </w:instrText>
      </w:r>
      <w:r w:rsidR="00A826AC" w:rsidRPr="00313540">
        <w:rPr>
          <w:rFonts w:asciiTheme="majorHAnsi" w:hAnsiTheme="majorHAnsi" w:cstheme="majorHAnsi"/>
          <w:b/>
        </w:rPr>
        <w:fldChar w:fldCharType="separate"/>
      </w:r>
      <w:r w:rsidR="005F1F35">
        <w:rPr>
          <w:rFonts w:asciiTheme="majorHAnsi" w:hAnsiTheme="majorHAnsi" w:cstheme="majorHAnsi"/>
          <w:b/>
          <w:noProof/>
        </w:rPr>
        <w:t>10</w:t>
      </w:r>
      <w:r w:rsidR="00A826AC" w:rsidRPr="00313540">
        <w:rPr>
          <w:rFonts w:asciiTheme="majorHAnsi" w:hAnsiTheme="majorHAnsi" w:cstheme="majorHAnsi"/>
          <w:b/>
        </w:rPr>
        <w:fldChar w:fldCharType="end"/>
      </w:r>
      <w:r w:rsidR="00C77E8C" w:rsidRPr="00313540">
        <w:rPr>
          <w:rFonts w:asciiTheme="majorHAnsi" w:hAnsiTheme="majorHAnsi" w:cstheme="majorHAnsi"/>
          <w:b/>
        </w:rPr>
        <w:t xml:space="preserve">　</w:t>
      </w:r>
      <w:r w:rsidRPr="00313540">
        <w:rPr>
          <w:rFonts w:asciiTheme="majorHAnsi" w:hAnsiTheme="majorHAnsi" w:cstheme="majorHAnsi" w:hint="eastAsia"/>
          <w:b/>
        </w:rPr>
        <w:t>I</w:t>
      </w:r>
      <w:r>
        <w:rPr>
          <w:rFonts w:asciiTheme="majorHAnsi" w:hAnsiTheme="majorHAnsi" w:cstheme="majorHAnsi" w:hint="eastAsia"/>
          <w:b/>
        </w:rPr>
        <w:t xml:space="preserve">mport menu </w:t>
      </w:r>
      <w:r w:rsidR="00C77E8C" w:rsidRPr="00105FCC">
        <w:rPr>
          <w:rFonts w:asciiTheme="majorHAnsi" w:hAnsiTheme="majorHAnsi" w:cstheme="majorHAnsi"/>
          <w:b/>
        </w:rPr>
        <w:t>UPLOAD</w:t>
      </w:r>
      <w:r>
        <w:rPr>
          <w:rFonts w:asciiTheme="majorHAnsi" w:hAnsiTheme="majorHAnsi" w:cstheme="majorHAnsi"/>
          <w:b/>
        </w:rPr>
        <w:t xml:space="preserve"> parameter list</w:t>
      </w:r>
    </w:p>
    <w:tbl>
      <w:tblPr>
        <w:tblStyle w:val="ab"/>
        <w:tblW w:w="0" w:type="auto"/>
        <w:tblInd w:w="959" w:type="dxa"/>
        <w:tblLook w:val="04A0" w:firstRow="1" w:lastRow="0" w:firstColumn="1" w:lastColumn="0" w:noHBand="0" w:noVBand="1"/>
      </w:tblPr>
      <w:tblGrid>
        <w:gridCol w:w="2826"/>
        <w:gridCol w:w="5842"/>
      </w:tblGrid>
      <w:tr w:rsidR="00C77E8C" w:rsidRPr="00105FCC" w:rsidTr="00036CE7">
        <w:tc>
          <w:tcPr>
            <w:tcW w:w="2826" w:type="dxa"/>
            <w:shd w:val="clear" w:color="auto" w:fill="002B62"/>
          </w:tcPr>
          <w:p w:rsidR="00C77E8C" w:rsidRPr="00105FCC" w:rsidRDefault="00254DC4"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P</w:t>
            </w:r>
            <w:r>
              <w:rPr>
                <w:rFonts w:asciiTheme="majorHAnsi" w:hAnsiTheme="majorHAnsi" w:cstheme="majorHAnsi"/>
                <w:color w:val="FFFFFF" w:themeColor="background1"/>
              </w:rPr>
              <w:t>arameter name</w:t>
            </w:r>
          </w:p>
        </w:tc>
        <w:tc>
          <w:tcPr>
            <w:tcW w:w="5842" w:type="dxa"/>
            <w:shd w:val="clear" w:color="auto" w:fill="002B62"/>
          </w:tcPr>
          <w:p w:rsidR="00C77E8C" w:rsidRPr="00105FCC" w:rsidRDefault="00254DC4"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Value</w:t>
            </w:r>
          </w:p>
        </w:tc>
      </w:tr>
      <w:tr w:rsidR="00C77E8C" w:rsidRPr="00105FCC" w:rsidTr="00036CE7">
        <w:tc>
          <w:tcPr>
            <w:tcW w:w="282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name</w:t>
            </w:r>
          </w:p>
        </w:tc>
        <w:tc>
          <w:tcPr>
            <w:tcW w:w="5842" w:type="dxa"/>
          </w:tcPr>
          <w:p w:rsidR="00C77E8C" w:rsidRPr="00105FCC" w:rsidRDefault="00254DC4" w:rsidP="00036CE7">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arget file name</w:t>
            </w:r>
          </w:p>
        </w:tc>
      </w:tr>
      <w:tr w:rsidR="00C77E8C" w:rsidRPr="00254DC4" w:rsidTr="00036CE7">
        <w:tc>
          <w:tcPr>
            <w:tcW w:w="282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base64</w:t>
            </w:r>
          </w:p>
        </w:tc>
        <w:tc>
          <w:tcPr>
            <w:tcW w:w="5842" w:type="dxa"/>
          </w:tcPr>
          <w:p w:rsidR="00C77E8C" w:rsidRPr="00105FCC" w:rsidRDefault="006E2139" w:rsidP="00036CE7">
            <w:pPr>
              <w:rPr>
                <w:rFonts w:asciiTheme="majorHAnsi" w:hAnsiTheme="majorHAnsi" w:cstheme="majorHAnsi"/>
              </w:rPr>
            </w:pPr>
            <w:r>
              <w:rPr>
                <w:rFonts w:asciiTheme="majorHAnsi" w:hAnsiTheme="majorHAnsi" w:cstheme="majorHAnsi" w:hint="eastAsia"/>
              </w:rPr>
              <w:t>Specif</w:t>
            </w:r>
            <w:r>
              <w:rPr>
                <w:rFonts w:asciiTheme="majorHAnsi" w:hAnsiTheme="majorHAnsi" w:cstheme="majorHAnsi"/>
              </w:rPr>
              <w:t>ies</w:t>
            </w:r>
            <w:r w:rsidR="00254DC4">
              <w:rPr>
                <w:rFonts w:asciiTheme="majorHAnsi" w:hAnsiTheme="majorHAnsi" w:cstheme="majorHAnsi" w:hint="eastAsia"/>
              </w:rPr>
              <w:t xml:space="preserve"> the value of target </w:t>
            </w:r>
            <w:r w:rsidR="00254DC4">
              <w:rPr>
                <w:rFonts w:asciiTheme="majorHAnsi" w:hAnsiTheme="majorHAnsi" w:cstheme="majorHAnsi"/>
              </w:rPr>
              <w:t>file encoded in base64.</w:t>
            </w:r>
          </w:p>
        </w:tc>
      </w:tr>
    </w:tbl>
    <w:p w:rsidR="00C77E8C" w:rsidRPr="00105FCC" w:rsidRDefault="00C77E8C" w:rsidP="00C77E8C">
      <w:pPr>
        <w:ind w:left="454" w:firstLine="386"/>
        <w:rPr>
          <w:rFonts w:asciiTheme="majorHAnsi" w:hAnsiTheme="majorHAnsi" w:cstheme="majorHAnsi"/>
        </w:rPr>
      </w:pPr>
    </w:p>
    <w:p w:rsidR="00C77E8C" w:rsidRPr="00105FCC" w:rsidRDefault="00C77E8C" w:rsidP="00C77E8C">
      <w:pPr>
        <w:ind w:left="454" w:firstLineChars="250" w:firstLine="525"/>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C77E8C" w:rsidRPr="00105FCC" w:rsidTr="00036CE7">
        <w:tc>
          <w:tcPr>
            <w:tcW w:w="9152" w:type="dxa"/>
            <w:shd w:val="clear" w:color="auto" w:fill="002B62"/>
          </w:tcPr>
          <w:p w:rsidR="00C77E8C" w:rsidRPr="00105FCC" w:rsidRDefault="00C77E8C" w:rsidP="00036CE7">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UPLOAD</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00254DC4">
              <w:rPr>
                <w:rFonts w:asciiTheme="majorHAnsi" w:hAnsiTheme="majorHAnsi" w:cstheme="majorHAnsi"/>
                <w:color w:val="FFFFFF" w:themeColor="background1"/>
              </w:rPr>
              <w:t xml:space="preserve"> description example</w:t>
            </w:r>
          </w:p>
        </w:tc>
      </w:tr>
      <w:tr w:rsidR="00C77E8C" w:rsidRPr="00105FCC" w:rsidTr="00036CE7">
        <w:tc>
          <w:tcPr>
            <w:tcW w:w="915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w:t>
            </w:r>
          </w:p>
          <w:p w:rsidR="00C77E8C" w:rsidRPr="00105FCC" w:rsidRDefault="00C77E8C" w:rsidP="00036CE7">
            <w:pPr>
              <w:ind w:firstLineChars="100" w:firstLine="210"/>
              <w:rPr>
                <w:rFonts w:asciiTheme="majorHAnsi" w:hAnsiTheme="majorHAnsi" w:cstheme="majorHAnsi"/>
              </w:rPr>
            </w:pPr>
            <w:r w:rsidRPr="00105FCC">
              <w:rPr>
                <w:rFonts w:asciiTheme="majorHAnsi" w:hAnsiTheme="majorHAnsi" w:cstheme="majorHAnsi"/>
              </w:rPr>
              <w:t>"zipfile":{</w:t>
            </w:r>
          </w:p>
          <w:p w:rsidR="00C77E8C" w:rsidRPr="00105FCC" w:rsidRDefault="00C77E8C" w:rsidP="00036CE7">
            <w:pPr>
              <w:ind w:firstLineChars="200" w:firstLine="420"/>
              <w:rPr>
                <w:rFonts w:asciiTheme="majorHAnsi" w:hAnsiTheme="majorHAnsi" w:cstheme="majorHAnsi"/>
              </w:rPr>
            </w:pPr>
            <w:r w:rsidRPr="00105FCC">
              <w:rPr>
                <w:rFonts w:asciiTheme="majorHAnsi" w:hAnsiTheme="majorHAnsi" w:cstheme="majorHAnsi"/>
              </w:rPr>
              <w:t>"name":"ita_exportdata_20191224092830.kym",</w:t>
            </w:r>
          </w:p>
          <w:p w:rsidR="00C77E8C" w:rsidRPr="00105FCC" w:rsidRDefault="00C77E8C" w:rsidP="00036CE7">
            <w:pPr>
              <w:ind w:firstLineChars="200" w:firstLine="420"/>
              <w:rPr>
                <w:rFonts w:asciiTheme="majorHAnsi" w:hAnsiTheme="majorHAnsi" w:cstheme="majorHAnsi"/>
              </w:rPr>
            </w:pPr>
            <w:r w:rsidRPr="00105FCC">
              <w:rPr>
                <w:rFonts w:asciiTheme="majorHAnsi" w:hAnsiTheme="majorHAnsi" w:cstheme="majorHAnsi"/>
              </w:rPr>
              <w:t>"base64":"</w:t>
            </w:r>
            <w:r w:rsidRPr="00105FCC">
              <w:rPr>
                <w:rFonts w:asciiTheme="majorHAnsi" w:hAnsiTheme="majorHAnsi" w:cstheme="majorHAnsi"/>
                <w:color w:val="FF0000"/>
              </w:rPr>
              <w:t>・・・</w:t>
            </w:r>
            <w:r w:rsidR="00254DC4">
              <w:rPr>
                <w:rFonts w:asciiTheme="majorHAnsi" w:hAnsiTheme="majorHAnsi" w:cstheme="majorHAnsi" w:hint="eastAsia"/>
                <w:color w:val="FF0000"/>
              </w:rPr>
              <w:t>(</w:t>
            </w:r>
            <w:r w:rsidR="009C7B9A">
              <w:rPr>
                <w:rFonts w:asciiTheme="majorHAnsi" w:hAnsiTheme="majorHAnsi" w:cstheme="majorHAnsi"/>
                <w:color w:val="FF0000"/>
              </w:rPr>
              <w:t>Abbr</w:t>
            </w:r>
            <w:r w:rsidR="00254DC4">
              <w:rPr>
                <w:rFonts w:asciiTheme="majorHAnsi" w:hAnsiTheme="majorHAnsi" w:cstheme="majorHAnsi"/>
                <w:color w:val="FF0000"/>
              </w:rPr>
              <w:t>)</w:t>
            </w:r>
            <w:r w:rsidRPr="00105FCC">
              <w:rPr>
                <w:rFonts w:asciiTheme="majorHAnsi" w:hAnsiTheme="majorHAnsi" w:cstheme="majorHAnsi"/>
                <w:color w:val="FF0000"/>
              </w:rPr>
              <w:t>・・・</w:t>
            </w:r>
            <w:r w:rsidRPr="00105FCC">
              <w:rPr>
                <w:rFonts w:asciiTheme="majorHAnsi" w:hAnsiTheme="majorHAnsi" w:cstheme="majorHAnsi"/>
              </w:rPr>
              <w:t>"</w:t>
            </w:r>
          </w:p>
          <w:p w:rsidR="00C77E8C" w:rsidRPr="00105FCC" w:rsidRDefault="00C77E8C" w:rsidP="00036CE7">
            <w:pPr>
              <w:ind w:firstLineChars="100" w:firstLine="210"/>
              <w:rPr>
                <w:rFonts w:asciiTheme="majorHAnsi" w:hAnsiTheme="majorHAnsi" w:cstheme="majorHAnsi"/>
              </w:rPr>
            </w:pPr>
            <w:r w:rsidRPr="00105FCC">
              <w:rPr>
                <w:rFonts w:asciiTheme="majorHAnsi" w:hAnsiTheme="majorHAnsi" w:cstheme="majorHAnsi"/>
              </w:rPr>
              <w:t>}</w:t>
            </w:r>
          </w:p>
          <w:p w:rsidR="00C77E8C" w:rsidRPr="00105FCC" w:rsidRDefault="00C77E8C" w:rsidP="00036CE7">
            <w:pPr>
              <w:rPr>
                <w:rFonts w:asciiTheme="majorHAnsi" w:hAnsiTheme="majorHAnsi" w:cstheme="majorHAnsi"/>
              </w:rPr>
            </w:pPr>
            <w:r w:rsidRPr="00105FCC">
              <w:rPr>
                <w:rFonts w:asciiTheme="majorHAnsi" w:hAnsiTheme="majorHAnsi" w:cstheme="majorHAnsi"/>
              </w:rPr>
              <w:t>}</w:t>
            </w:r>
          </w:p>
        </w:tc>
      </w:tr>
    </w:tbl>
    <w:p w:rsidR="00C77E8C" w:rsidRPr="00105FCC" w:rsidRDefault="00C77E8C" w:rsidP="00C77E8C">
      <w:pPr>
        <w:ind w:left="454" w:firstLine="386"/>
        <w:rPr>
          <w:rFonts w:asciiTheme="majorHAnsi" w:hAnsiTheme="majorHAnsi" w:cstheme="majorHAnsi"/>
        </w:rPr>
      </w:pPr>
    </w:p>
    <w:p w:rsidR="00254DC4" w:rsidRDefault="00254DC4" w:rsidP="00254DC4">
      <w:pPr>
        <w:ind w:left="454"/>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C77E8C" w:rsidRPr="00105FCC" w:rsidRDefault="00254DC4" w:rsidP="00C77E8C">
      <w:pPr>
        <w:ind w:left="454"/>
        <w:rPr>
          <w:rFonts w:asciiTheme="majorHAnsi" w:hAnsiTheme="majorHAnsi" w:cstheme="majorHAnsi"/>
        </w:rPr>
      </w:pPr>
      <w:r>
        <w:rPr>
          <w:rFonts w:asciiTheme="majorHAnsi" w:hAnsiTheme="majorHAnsi" w:cstheme="majorHAnsi"/>
        </w:rPr>
        <w:tab/>
        <w:t>The returned response is stored in JSON format.</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color w:val="000000"/>
                <w:kern w:val="0"/>
                <w:szCs w:val="21"/>
              </w:rPr>
              <w:t xml:space="preserve">    "re</w:t>
            </w:r>
            <w:r w:rsidRPr="00105FCC">
              <w:rPr>
                <w:rFonts w:asciiTheme="majorHAnsi" w:eastAsia="ＭＳ ゴシック" w:hAnsiTheme="majorHAnsi" w:cstheme="majorHAnsi"/>
                <w:kern w:val="0"/>
                <w:szCs w:val="21"/>
              </w:rPr>
              <w:t>sultdata":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"upload_id": "</w:t>
            </w:r>
            <w:r w:rsidR="00254DC4">
              <w:rPr>
                <w:rFonts w:asciiTheme="majorHAnsi" w:hAnsiTheme="majorHAnsi" w:cstheme="majorHAnsi" w:hint="eastAsia"/>
                <w:color w:val="FF0000"/>
                <w:szCs w:val="21"/>
              </w:rPr>
              <w:t>U</w:t>
            </w:r>
            <w:r w:rsidR="00254DC4">
              <w:rPr>
                <w:rFonts w:asciiTheme="majorHAnsi" w:hAnsiTheme="majorHAnsi" w:cstheme="majorHAnsi"/>
                <w:color w:val="FF0000"/>
                <w:szCs w:val="21"/>
              </w:rPr>
              <w:t xml:space="preserve">pload </w:t>
            </w:r>
            <w:r w:rsidRPr="00105FCC">
              <w:rPr>
                <w:rFonts w:asciiTheme="majorHAnsi" w:hAnsiTheme="majorHAnsi" w:cstheme="majorHAnsi"/>
                <w:color w:val="FF0000"/>
                <w:szCs w:val="21"/>
              </w:rPr>
              <w:t>ID</w:t>
            </w:r>
            <w:r w:rsidRPr="00105FCC">
              <w:rPr>
                <w:rFonts w:asciiTheme="majorHAnsi" w:eastAsia="ＭＳ ゴシック" w:hAnsiTheme="majorHAnsi" w:cstheme="majorHAnsi"/>
                <w:kern w:val="0"/>
                <w:szCs w:val="21"/>
              </w:rPr>
              <w:t xml:space="preserve"> ",</w:t>
            </w:r>
            <w:r w:rsidR="00B9011E" w:rsidRPr="00105FCC">
              <w:rPr>
                <w:rFonts w:ascii="ＭＳ ゴシック" w:eastAsia="ＭＳ ゴシック" w:hAnsi="ＭＳ ゴシック" w:cs="ＭＳ ゴシック" w:hint="eastAsia"/>
                <w:color w:val="FF0000"/>
              </w:rPr>
              <w:t>※</w:t>
            </w:r>
          </w:p>
          <w:p w:rsidR="00591B18"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"data_portability_upload_file_name": "</w:t>
            </w:r>
            <w:r w:rsidR="00254DC4">
              <w:rPr>
                <w:rFonts w:asciiTheme="majorHAnsi" w:hAnsiTheme="majorHAnsi" w:cstheme="majorHAnsi" w:hint="eastAsia"/>
                <w:szCs w:val="21"/>
              </w:rPr>
              <w:t>F</w:t>
            </w:r>
            <w:r w:rsidR="00254DC4">
              <w:rPr>
                <w:rFonts w:asciiTheme="majorHAnsi" w:hAnsiTheme="majorHAnsi" w:cstheme="majorHAnsi"/>
                <w:szCs w:val="21"/>
              </w:rPr>
              <w:t>ile name</w:t>
            </w:r>
            <w:r w:rsidRPr="00105FCC">
              <w:rPr>
                <w:rFonts w:asciiTheme="majorHAnsi" w:eastAsia="ＭＳ ゴシック" w:hAnsiTheme="majorHAnsi" w:cstheme="majorHAnsi"/>
                <w:kern w:val="0"/>
                <w:szCs w:val="21"/>
              </w:rPr>
              <w:t>",</w:t>
            </w:r>
            <w:r w:rsidR="00591B18">
              <w:rPr>
                <w:rFonts w:asciiTheme="majorHAnsi" w:eastAsia="ＭＳ ゴシック" w:hAnsiTheme="majorHAnsi" w:cstheme="majorHAnsi"/>
                <w:kern w:val="0"/>
                <w:szCs w:val="21"/>
              </w:rPr>
              <w:br/>
              <w:t xml:space="preserve">        “dp_mode”:”1”,</w:t>
            </w:r>
          </w:p>
          <w:p w:rsidR="00591B18" w:rsidRPr="00591B18" w:rsidRDefault="00591B18" w:rsidP="00036CE7">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“abolished_type”:”1”,</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"IMPORT_LIST":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00254DC4">
              <w:rPr>
                <w:rFonts w:asciiTheme="majorHAnsi" w:hAnsiTheme="majorHAnsi" w:cstheme="majorHAnsi" w:hint="eastAsia"/>
                <w:szCs w:val="21"/>
              </w:rPr>
              <w:t>M</w:t>
            </w:r>
            <w:r w:rsidR="00254DC4">
              <w:rPr>
                <w:rFonts w:asciiTheme="majorHAnsi" w:hAnsiTheme="majorHAnsi" w:cstheme="majorHAnsi"/>
                <w:szCs w:val="21"/>
              </w:rPr>
              <w:t xml:space="preserve">enu group </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"menu_group_name": "</w:t>
            </w:r>
            <w:r w:rsidR="00254DC4">
              <w:rPr>
                <w:rFonts w:asciiTheme="majorHAnsi" w:hAnsiTheme="majorHAnsi" w:cstheme="majorHAnsi"/>
                <w:szCs w:val="21"/>
              </w:rPr>
              <w:t>Menu group name</w:t>
            </w:r>
            <w:r w:rsidRPr="00105FCC">
              <w:rPr>
                <w:rFonts w:asciiTheme="majorHAnsi" w:eastAsia="ＭＳ ゴシック" w:hAnsiTheme="majorHAnsi" w:cstheme="majorHAnsi"/>
                <w:kern w:val="0"/>
                <w:szCs w:val="21"/>
              </w:rPr>
              <w:t>,</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"menu_id": "</w:t>
            </w:r>
            <w:r w:rsidR="00254DC4">
              <w:rPr>
                <w:rFonts w:asciiTheme="majorHAnsi" w:hAnsiTheme="majorHAnsi" w:cstheme="majorHAnsi"/>
              </w:rPr>
              <w:t>Menu ID</w:t>
            </w:r>
            <w:r w:rsidRPr="00105FCC">
              <w:rPr>
                <w:rFonts w:asciiTheme="majorHAnsi" w:eastAsia="ＭＳ ゴシック" w:hAnsiTheme="majorHAnsi" w:cstheme="majorHAnsi"/>
                <w:kern w:val="0"/>
                <w:szCs w:val="21"/>
              </w:rPr>
              <w:t xml:space="preserve">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"menu_name": "</w:t>
            </w:r>
            <w:r w:rsidR="00254DC4">
              <w:rPr>
                <w:rFonts w:asciiTheme="majorHAnsi" w:hAnsiTheme="majorHAnsi" w:cstheme="majorHAnsi"/>
                <w:szCs w:val="21"/>
              </w:rPr>
              <w:t>Menu name</w:t>
            </w:r>
            <w:r w:rsidRPr="00105FCC">
              <w:rPr>
                <w:rFonts w:asciiTheme="majorHAnsi" w:eastAsia="ＭＳ ゴシック" w:hAnsiTheme="majorHAnsi" w:cstheme="majorHAnsi"/>
                <w:kern w:val="0"/>
                <w:szCs w:val="21"/>
              </w:rPr>
              <w:t>"</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rsidR="00C77E8C" w:rsidRPr="00105FCC" w:rsidRDefault="00C77E8C" w:rsidP="00036CE7">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w:t>
            </w:r>
            <w:r w:rsidR="00D75892">
              <w:rPr>
                <w:rFonts w:asciiTheme="majorHAnsi" w:hAnsiTheme="majorHAnsi" w:cstheme="majorHAnsi" w:hint="eastAsia"/>
                <w:color w:val="FF0000"/>
              </w:rPr>
              <w:t>(</w:t>
            </w:r>
            <w:r w:rsidR="009C7B9A">
              <w:rPr>
                <w:rFonts w:asciiTheme="majorHAnsi" w:hAnsiTheme="majorHAnsi" w:cstheme="majorHAnsi"/>
                <w:color w:val="FF0000"/>
              </w:rPr>
              <w:t>Abbr</w:t>
            </w:r>
            <w:r w:rsidR="00D75892">
              <w:rPr>
                <w:rFonts w:asciiTheme="majorHAnsi" w:hAnsiTheme="majorHAnsi" w:cstheme="majorHAnsi"/>
                <w:color w:val="FF0000"/>
              </w:rPr>
              <w:t>)</w:t>
            </w:r>
            <w:r w:rsidRPr="00105FCC">
              <w:rPr>
                <w:rFonts w:asciiTheme="majorHAnsi" w:eastAsia="ＭＳ ゴシック" w:hAnsiTheme="majorHAnsi" w:cstheme="majorHAnsi"/>
                <w:color w:val="FF0000"/>
                <w:kern w:val="0"/>
                <w:szCs w:val="21"/>
              </w:rPr>
              <w:t>・・・</w:t>
            </w:r>
          </w:p>
          <w:p w:rsidR="00C77E8C" w:rsidRPr="00105FCC" w:rsidRDefault="00C77E8C" w:rsidP="00036CE7">
            <w:pPr>
              <w:widowControl/>
              <w:rPr>
                <w:rFonts w:asciiTheme="majorHAnsi" w:eastAsia="ＭＳ ゴシック" w:hAnsiTheme="majorHAnsi" w:cstheme="majorHAnsi"/>
                <w:kern w:val="0"/>
                <w:szCs w:val="21"/>
              </w:rPr>
            </w:pP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00D75892">
              <w:rPr>
                <w:rFonts w:asciiTheme="majorHAnsi" w:hAnsiTheme="majorHAnsi" w:cstheme="majorHAnsi" w:hint="eastAsia"/>
                <w:szCs w:val="21"/>
              </w:rPr>
              <w:t xml:space="preserve"> M</w:t>
            </w:r>
            <w:r w:rsidR="00D75892">
              <w:rPr>
                <w:rFonts w:asciiTheme="majorHAnsi" w:hAnsiTheme="majorHAnsi" w:cstheme="majorHAnsi"/>
                <w:szCs w:val="21"/>
              </w:rPr>
              <w:t xml:space="preserve">enu group </w:t>
            </w:r>
            <w:r w:rsidR="00D75892"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rsidR="00C77E8C" w:rsidRPr="00105FCC" w:rsidRDefault="00C77E8C" w:rsidP="00036CE7">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w:t>
            </w:r>
            <w:r w:rsidR="00D75892">
              <w:rPr>
                <w:rFonts w:asciiTheme="majorHAnsi" w:hAnsiTheme="majorHAnsi" w:cstheme="majorHAnsi" w:hint="eastAsia"/>
                <w:color w:val="FF0000"/>
              </w:rPr>
              <w:t>(</w:t>
            </w:r>
            <w:r w:rsidR="009C7B9A">
              <w:rPr>
                <w:rFonts w:asciiTheme="majorHAnsi" w:hAnsiTheme="majorHAnsi" w:cstheme="majorHAnsi"/>
                <w:color w:val="FF0000"/>
              </w:rPr>
              <w:t>Abbr</w:t>
            </w:r>
            <w:r w:rsidR="00D75892">
              <w:rPr>
                <w:rFonts w:asciiTheme="majorHAnsi" w:hAnsiTheme="majorHAnsi" w:cstheme="majorHAnsi"/>
                <w:color w:val="FF0000"/>
              </w:rPr>
              <w:t>)</w:t>
            </w:r>
            <w:r w:rsidRPr="00105FCC">
              <w:rPr>
                <w:rFonts w:asciiTheme="majorHAnsi" w:eastAsia="ＭＳ ゴシック" w:hAnsiTheme="majorHAnsi" w:cstheme="majorHAnsi"/>
                <w:color w:val="FF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D75892">
              <w:rPr>
                <w:rFonts w:asciiTheme="majorHAnsi" w:hAnsiTheme="majorHAnsi" w:cstheme="majorHAnsi" w:hint="eastAsia"/>
                <w:szCs w:val="21"/>
              </w:rPr>
              <w:t>R</w:t>
            </w:r>
            <w:r w:rsidR="00D75892">
              <w:rPr>
                <w:rFonts w:asciiTheme="majorHAnsi" w:hAnsiTheme="majorHAnsi" w:cstheme="majorHAnsi"/>
                <w:szCs w:val="21"/>
              </w:rPr>
              <w:t>esult code</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D75892">
              <w:rPr>
                <w:rFonts w:asciiTheme="majorHAnsi" w:hAnsiTheme="majorHAnsi" w:cstheme="majorHAnsi"/>
                <w:szCs w:val="21"/>
              </w:rPr>
              <w:t>Detailed information</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bl>
    <w:p w:rsidR="00C77E8C" w:rsidRPr="00105FCC" w:rsidRDefault="00B9011E" w:rsidP="00C77E8C">
      <w:pPr>
        <w:ind w:left="454" w:firstLineChars="250" w:firstLine="52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00390316">
        <w:rPr>
          <w:rFonts w:asciiTheme="majorHAnsi" w:eastAsia="ＭＳ ゴシック" w:hAnsiTheme="majorHAnsi" w:cstheme="majorHAnsi"/>
          <w:color w:val="000000"/>
          <w:kern w:val="0"/>
          <w:szCs w:val="21"/>
        </w:rPr>
        <w:t xml:space="preserve"> “</w:t>
      </w:r>
      <w:r w:rsidR="00C77E8C" w:rsidRPr="00105FCC">
        <w:rPr>
          <w:rFonts w:asciiTheme="majorHAnsi" w:eastAsia="ＭＳ ゴシック" w:hAnsiTheme="majorHAnsi" w:cstheme="majorHAnsi"/>
          <w:color w:val="000000"/>
          <w:kern w:val="0"/>
          <w:szCs w:val="21"/>
        </w:rPr>
        <w:t>upload_id</w:t>
      </w:r>
      <w:r w:rsidR="00390316">
        <w:rPr>
          <w:rFonts w:asciiTheme="majorHAnsi" w:eastAsia="ＭＳ ゴシック" w:hAnsiTheme="majorHAnsi" w:cstheme="majorHAnsi"/>
          <w:color w:val="000000"/>
          <w:kern w:val="0"/>
          <w:szCs w:val="21"/>
        </w:rPr>
        <w:t xml:space="preserve">” </w:t>
      </w:r>
      <w:r w:rsidR="00FF5379">
        <w:rPr>
          <w:rFonts w:asciiTheme="majorHAnsi" w:hAnsiTheme="majorHAnsi" w:cstheme="majorHAnsi" w:hint="eastAsia"/>
        </w:rPr>
        <w:t>i</w:t>
      </w:r>
      <w:r w:rsidR="00FF5379">
        <w:rPr>
          <w:rFonts w:asciiTheme="majorHAnsi" w:hAnsiTheme="majorHAnsi" w:cstheme="majorHAnsi"/>
        </w:rPr>
        <w:t>s used when executing import(</w:t>
      </w:r>
      <w:r w:rsidR="00C77E8C" w:rsidRPr="00105FCC">
        <w:rPr>
          <w:rFonts w:asciiTheme="majorHAnsi" w:hAnsiTheme="majorHAnsi" w:cstheme="majorHAnsi"/>
        </w:rPr>
        <w:t>EXECUTE</w:t>
      </w:r>
      <w:r w:rsidR="00FF5379">
        <w:rPr>
          <w:rFonts w:asciiTheme="majorHAnsi" w:hAnsiTheme="majorHAnsi" w:cstheme="majorHAnsi"/>
        </w:rPr>
        <w:t>)</w:t>
      </w:r>
    </w:p>
    <w:p w:rsidR="00C77E8C" w:rsidRPr="00105FCC" w:rsidRDefault="00313540" w:rsidP="00C77E8C">
      <w:pPr>
        <w:pStyle w:val="af2"/>
        <w:keepNext/>
        <w:rPr>
          <w:rFonts w:asciiTheme="majorHAnsi" w:hAnsiTheme="majorHAnsi" w:cstheme="majorHAnsi"/>
        </w:rPr>
      </w:pPr>
      <w:r>
        <w:rPr>
          <w:rFonts w:asciiTheme="majorHAnsi" w:hAnsiTheme="majorHAnsi" w:cstheme="majorHAnsi"/>
        </w:rPr>
        <w:t>Table</w:t>
      </w:r>
      <w:r w:rsidR="00C77E8C"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5F1F35">
        <w:rPr>
          <w:rFonts w:asciiTheme="majorHAnsi" w:hAnsiTheme="majorHAnsi" w:cstheme="majorHAnsi"/>
          <w:noProof/>
        </w:rPr>
        <w:t>3</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5F1F35">
        <w:rPr>
          <w:rFonts w:asciiTheme="majorHAnsi" w:hAnsiTheme="majorHAnsi" w:cstheme="majorHAnsi"/>
          <w:noProof/>
        </w:rPr>
        <w:t>11</w:t>
      </w:r>
      <w:r w:rsidR="00A826AC">
        <w:rPr>
          <w:rFonts w:asciiTheme="majorHAnsi" w:hAnsiTheme="majorHAnsi" w:cstheme="majorHAnsi"/>
        </w:rPr>
        <w:fldChar w:fldCharType="end"/>
      </w:r>
      <w:r w:rsidR="00C77E8C" w:rsidRPr="00105FCC">
        <w:rPr>
          <w:rFonts w:asciiTheme="majorHAnsi" w:hAnsiTheme="majorHAnsi" w:cstheme="majorHAnsi"/>
        </w:rPr>
        <w:t xml:space="preserve">　</w:t>
      </w:r>
      <w:r>
        <w:rPr>
          <w:rFonts w:asciiTheme="majorHAnsi" w:hAnsiTheme="majorHAnsi" w:cstheme="majorHAnsi" w:hint="eastAsia"/>
        </w:rPr>
        <w:t>R</w:t>
      </w:r>
      <w:r>
        <w:rPr>
          <w:rFonts w:asciiTheme="majorHAnsi" w:hAnsiTheme="majorHAnsi" w:cstheme="majorHAnsi"/>
        </w:rPr>
        <w:t>esponse item list</w:t>
      </w:r>
    </w:p>
    <w:tbl>
      <w:tblPr>
        <w:tblStyle w:val="ab"/>
        <w:tblW w:w="0" w:type="auto"/>
        <w:jc w:val="center"/>
        <w:tblLook w:val="04A0" w:firstRow="1" w:lastRow="0" w:firstColumn="1" w:lastColumn="0" w:noHBand="0" w:noVBand="1"/>
      </w:tblPr>
      <w:tblGrid>
        <w:gridCol w:w="3964"/>
        <w:gridCol w:w="4820"/>
      </w:tblGrid>
      <w:tr w:rsidR="00C77E8C" w:rsidRPr="00105FCC" w:rsidTr="00036CE7">
        <w:trPr>
          <w:jc w:val="center"/>
        </w:trPr>
        <w:tc>
          <w:tcPr>
            <w:tcW w:w="3964" w:type="dxa"/>
            <w:shd w:val="clear" w:color="auto" w:fill="002B62"/>
          </w:tcPr>
          <w:p w:rsidR="00C77E8C" w:rsidRPr="00105FCC" w:rsidRDefault="00313540"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I</w:t>
            </w:r>
            <w:r>
              <w:rPr>
                <w:rFonts w:asciiTheme="majorHAnsi" w:hAnsiTheme="majorHAnsi" w:cstheme="majorHAnsi"/>
                <w:color w:val="FFFFFF" w:themeColor="background1"/>
              </w:rPr>
              <w:t>tem name</w:t>
            </w:r>
          </w:p>
        </w:tc>
        <w:tc>
          <w:tcPr>
            <w:tcW w:w="4820" w:type="dxa"/>
            <w:shd w:val="clear" w:color="auto" w:fill="002B62"/>
          </w:tcPr>
          <w:p w:rsidR="00C77E8C" w:rsidRPr="00105FCC" w:rsidRDefault="00313540"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R</w:t>
            </w:r>
            <w:r>
              <w:rPr>
                <w:rFonts w:asciiTheme="majorHAnsi" w:hAnsiTheme="majorHAnsi" w:cstheme="majorHAnsi"/>
                <w:color w:val="FFFFFF" w:themeColor="background1"/>
              </w:rPr>
              <w:t>emarks</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szCs w:val="21"/>
              </w:rPr>
            </w:pPr>
            <w:r w:rsidRPr="00105FCC">
              <w:rPr>
                <w:rFonts w:asciiTheme="majorHAnsi" w:eastAsia="ＭＳ ゴシック" w:hAnsiTheme="majorHAnsi" w:cstheme="majorHAnsi"/>
                <w:kern w:val="0"/>
                <w:szCs w:val="21"/>
              </w:rPr>
              <w:t>upload_id</w:t>
            </w:r>
          </w:p>
        </w:tc>
        <w:tc>
          <w:tcPr>
            <w:tcW w:w="4820" w:type="dxa"/>
          </w:tcPr>
          <w:p w:rsidR="00C77E8C" w:rsidRDefault="00313540" w:rsidP="00036CE7">
            <w:pPr>
              <w:rPr>
                <w:rFonts w:asciiTheme="majorHAnsi" w:hAnsiTheme="majorHAnsi" w:cstheme="majorHAnsi"/>
                <w:szCs w:val="21"/>
              </w:rPr>
            </w:pPr>
            <w:r>
              <w:rPr>
                <w:rFonts w:asciiTheme="majorHAnsi" w:hAnsiTheme="majorHAnsi" w:cstheme="majorHAnsi" w:hint="eastAsia"/>
                <w:szCs w:val="21"/>
              </w:rPr>
              <w:t>T</w:t>
            </w:r>
            <w:r>
              <w:rPr>
                <w:rFonts w:asciiTheme="majorHAnsi" w:hAnsiTheme="majorHAnsi" w:cstheme="majorHAnsi"/>
                <w:szCs w:val="21"/>
              </w:rPr>
              <w:t>he value given when upload succeeded.</w:t>
            </w:r>
          </w:p>
          <w:p w:rsidR="00C77E8C" w:rsidRPr="00105FCC" w:rsidRDefault="00313540" w:rsidP="00313540">
            <w:pPr>
              <w:rPr>
                <w:rFonts w:asciiTheme="majorHAnsi" w:hAnsiTheme="majorHAnsi" w:cstheme="majorHAnsi"/>
              </w:rPr>
            </w:pPr>
            <w:r>
              <w:rPr>
                <w:rFonts w:asciiTheme="majorHAnsi" w:hAnsiTheme="majorHAnsi" w:cstheme="majorHAnsi"/>
                <w:szCs w:val="21"/>
              </w:rPr>
              <w:t>Used in EXECUTE.</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szCs w:val="21"/>
              </w:rPr>
            </w:pPr>
            <w:r w:rsidRPr="00105FCC">
              <w:rPr>
                <w:rFonts w:asciiTheme="majorHAnsi" w:eastAsia="ＭＳ ゴシック" w:hAnsiTheme="majorHAnsi" w:cstheme="majorHAnsi"/>
                <w:kern w:val="0"/>
                <w:szCs w:val="21"/>
              </w:rPr>
              <w:t>data_portability_upload_file_name</w:t>
            </w:r>
          </w:p>
        </w:tc>
        <w:tc>
          <w:tcPr>
            <w:tcW w:w="4820" w:type="dxa"/>
          </w:tcPr>
          <w:p w:rsidR="00C77E8C" w:rsidRPr="00105FCC" w:rsidRDefault="00313540" w:rsidP="00036CE7">
            <w:pPr>
              <w:rPr>
                <w:rFonts w:asciiTheme="majorHAnsi" w:hAnsiTheme="majorHAnsi" w:cstheme="majorHAnsi"/>
              </w:rPr>
            </w:pPr>
            <w:r>
              <w:rPr>
                <w:rFonts w:asciiTheme="majorHAnsi" w:hAnsiTheme="majorHAnsi" w:cstheme="majorHAnsi" w:hint="eastAsia"/>
                <w:szCs w:val="21"/>
              </w:rPr>
              <w:t>F</w:t>
            </w:r>
            <w:r>
              <w:rPr>
                <w:rFonts w:asciiTheme="majorHAnsi" w:hAnsiTheme="majorHAnsi" w:cstheme="majorHAnsi"/>
                <w:szCs w:val="21"/>
              </w:rPr>
              <w:t>ile name</w:t>
            </w:r>
          </w:p>
        </w:tc>
      </w:tr>
      <w:tr w:rsidR="00591B18" w:rsidRPr="00105FCC" w:rsidTr="00036CE7">
        <w:trPr>
          <w:jc w:val="center"/>
        </w:trPr>
        <w:tc>
          <w:tcPr>
            <w:tcW w:w="3964" w:type="dxa"/>
          </w:tcPr>
          <w:p w:rsidR="00591B18" w:rsidRPr="00105FCC" w:rsidRDefault="00591B18" w:rsidP="00036CE7">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D</w:t>
            </w:r>
            <w:r>
              <w:rPr>
                <w:rFonts w:asciiTheme="majorHAnsi" w:eastAsia="ＭＳ ゴシック" w:hAnsiTheme="majorHAnsi" w:cstheme="majorHAnsi" w:hint="eastAsia"/>
                <w:kern w:val="0"/>
                <w:szCs w:val="21"/>
              </w:rPr>
              <w:t>p_</w:t>
            </w:r>
            <w:r>
              <w:rPr>
                <w:rFonts w:asciiTheme="majorHAnsi" w:eastAsia="ＭＳ ゴシック" w:hAnsiTheme="majorHAnsi" w:cstheme="majorHAnsi"/>
                <w:kern w:val="0"/>
                <w:szCs w:val="21"/>
              </w:rPr>
              <w:t>mode</w:t>
            </w:r>
          </w:p>
        </w:tc>
        <w:tc>
          <w:tcPr>
            <w:tcW w:w="4820" w:type="dxa"/>
          </w:tcPr>
          <w:p w:rsidR="00591B18" w:rsidRDefault="00591B18" w:rsidP="00036CE7">
            <w:pPr>
              <w:rPr>
                <w:rFonts w:asciiTheme="majorHAnsi" w:hAnsiTheme="majorHAnsi" w:cstheme="majorHAnsi"/>
                <w:szCs w:val="21"/>
              </w:rPr>
            </w:pPr>
            <w:r>
              <w:rPr>
                <w:rFonts w:asciiTheme="majorHAnsi" w:hAnsiTheme="majorHAnsi" w:cstheme="majorHAnsi" w:hint="eastAsia"/>
                <w:szCs w:val="21"/>
              </w:rPr>
              <w:t>Mode</w:t>
            </w:r>
            <w:r>
              <w:rPr>
                <w:rFonts w:asciiTheme="majorHAnsi" w:hAnsiTheme="majorHAnsi" w:cstheme="majorHAnsi"/>
                <w:szCs w:val="21"/>
              </w:rPr>
              <w:br/>
              <w:t>1:Override</w:t>
            </w:r>
            <w:r>
              <w:rPr>
                <w:rFonts w:asciiTheme="majorHAnsi" w:hAnsiTheme="majorHAnsi" w:cstheme="majorHAnsi"/>
                <w:szCs w:val="21"/>
              </w:rPr>
              <w:br/>
              <w:t>2:Add</w:t>
            </w:r>
          </w:p>
        </w:tc>
      </w:tr>
      <w:tr w:rsidR="00591B18" w:rsidRPr="00105FCC" w:rsidTr="00036CE7">
        <w:trPr>
          <w:jc w:val="center"/>
        </w:trPr>
        <w:tc>
          <w:tcPr>
            <w:tcW w:w="3964" w:type="dxa"/>
          </w:tcPr>
          <w:p w:rsidR="00591B18" w:rsidRPr="00105FCC" w:rsidRDefault="00591B18" w:rsidP="00036CE7">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A</w:t>
            </w:r>
            <w:r>
              <w:rPr>
                <w:rFonts w:asciiTheme="majorHAnsi" w:eastAsia="ＭＳ ゴシック" w:hAnsiTheme="majorHAnsi" w:cstheme="majorHAnsi" w:hint="eastAsia"/>
                <w:kern w:val="0"/>
                <w:szCs w:val="21"/>
              </w:rPr>
              <w:t>bolished_</w:t>
            </w:r>
            <w:r>
              <w:rPr>
                <w:rFonts w:asciiTheme="majorHAnsi" w:eastAsia="ＭＳ ゴシック" w:hAnsiTheme="majorHAnsi" w:cstheme="majorHAnsi"/>
                <w:kern w:val="0"/>
                <w:szCs w:val="21"/>
              </w:rPr>
              <w:t>type</w:t>
            </w:r>
          </w:p>
        </w:tc>
        <w:tc>
          <w:tcPr>
            <w:tcW w:w="4820" w:type="dxa"/>
          </w:tcPr>
          <w:p w:rsidR="00591B18" w:rsidRDefault="00591B18" w:rsidP="00036CE7">
            <w:pPr>
              <w:rPr>
                <w:rFonts w:asciiTheme="majorHAnsi" w:hAnsiTheme="majorHAnsi" w:cstheme="majorHAnsi"/>
                <w:szCs w:val="21"/>
              </w:rPr>
            </w:pPr>
            <w:r>
              <w:rPr>
                <w:rFonts w:asciiTheme="majorHAnsi" w:hAnsiTheme="majorHAnsi" w:cstheme="majorHAnsi" w:hint="eastAsia"/>
                <w:szCs w:val="21"/>
              </w:rPr>
              <w:t>Abolition information</w:t>
            </w:r>
            <w:r>
              <w:rPr>
                <w:rFonts w:asciiTheme="majorHAnsi" w:hAnsiTheme="majorHAnsi" w:cstheme="majorHAnsi"/>
                <w:szCs w:val="21"/>
              </w:rPr>
              <w:br/>
              <w:t>1:Normal</w:t>
            </w:r>
            <w:r>
              <w:rPr>
                <w:rFonts w:asciiTheme="majorHAnsi" w:hAnsiTheme="majorHAnsi" w:cstheme="majorHAnsi"/>
                <w:szCs w:val="21"/>
              </w:rPr>
              <w:br/>
              <w:t>2:Without disuse data</w:t>
            </w:r>
          </w:p>
        </w:tc>
      </w:tr>
      <w:tr w:rsidR="00B71581" w:rsidRPr="00105FCC" w:rsidTr="00036CE7">
        <w:trPr>
          <w:jc w:val="center"/>
        </w:trPr>
        <w:tc>
          <w:tcPr>
            <w:tcW w:w="3964" w:type="dxa"/>
          </w:tcPr>
          <w:p w:rsidR="00B71581" w:rsidRDefault="00B71581" w:rsidP="00036CE7">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S</w:t>
            </w:r>
            <w:r>
              <w:rPr>
                <w:rFonts w:asciiTheme="majorHAnsi" w:eastAsia="ＭＳ ゴシック" w:hAnsiTheme="majorHAnsi" w:cstheme="majorHAnsi" w:hint="eastAsia"/>
                <w:kern w:val="0"/>
                <w:szCs w:val="21"/>
              </w:rPr>
              <w:t>pecified_</w:t>
            </w:r>
            <w:r>
              <w:rPr>
                <w:rFonts w:asciiTheme="majorHAnsi" w:eastAsia="ＭＳ ゴシック" w:hAnsiTheme="majorHAnsi" w:cstheme="majorHAnsi"/>
                <w:kern w:val="0"/>
                <w:szCs w:val="21"/>
              </w:rPr>
              <w:t xml:space="preserve">timestamp </w:t>
            </w:r>
          </w:p>
        </w:tc>
        <w:tc>
          <w:tcPr>
            <w:tcW w:w="4820" w:type="dxa"/>
          </w:tcPr>
          <w:p w:rsidR="00C663B3" w:rsidRPr="00C663B3" w:rsidRDefault="00C663B3" w:rsidP="00C663B3">
            <w:pPr>
              <w:rPr>
                <w:rFonts w:asciiTheme="majorHAnsi" w:hAnsiTheme="majorHAnsi" w:cstheme="majorHAnsi"/>
                <w:szCs w:val="21"/>
              </w:rPr>
            </w:pPr>
            <w:r w:rsidRPr="00C663B3">
              <w:rPr>
                <w:rFonts w:asciiTheme="majorHAnsi" w:hAnsiTheme="majorHAnsi" w:cstheme="majorHAnsi"/>
                <w:szCs w:val="21"/>
              </w:rPr>
              <w:t>The specified time stamp.</w:t>
            </w:r>
          </w:p>
          <w:p w:rsidR="00B71581" w:rsidRDefault="00C663B3" w:rsidP="00C663B3">
            <w:pPr>
              <w:rPr>
                <w:rFonts w:asciiTheme="majorHAnsi" w:hAnsiTheme="majorHAnsi" w:cstheme="majorHAnsi"/>
                <w:szCs w:val="21"/>
              </w:rPr>
            </w:pPr>
            <w:r w:rsidRPr="00C663B3">
              <w:rPr>
                <w:rFonts w:asciiTheme="majorHAnsi" w:hAnsiTheme="majorHAnsi" w:cstheme="majorHAnsi"/>
                <w:szCs w:val="21"/>
              </w:rPr>
              <w:t xml:space="preserve">If the </w:t>
            </w:r>
            <w:r>
              <w:rPr>
                <w:rFonts w:asciiTheme="majorHAnsi" w:hAnsiTheme="majorHAnsi" w:cstheme="majorHAnsi" w:hint="eastAsia"/>
                <w:szCs w:val="21"/>
              </w:rPr>
              <w:t>dp_</w:t>
            </w:r>
            <w:r>
              <w:rPr>
                <w:rFonts w:asciiTheme="majorHAnsi" w:hAnsiTheme="majorHAnsi" w:cstheme="majorHAnsi"/>
                <w:szCs w:val="21"/>
              </w:rPr>
              <w:t>mode is set to 1</w:t>
            </w:r>
            <w:r w:rsidRPr="00C663B3">
              <w:rPr>
                <w:rFonts w:asciiTheme="majorHAnsi" w:hAnsiTheme="majorHAnsi" w:cstheme="majorHAnsi"/>
                <w:szCs w:val="21"/>
              </w:rPr>
              <w:t>, the value will be null.</w:t>
            </w:r>
          </w:p>
        </w:tc>
      </w:tr>
      <w:tr w:rsidR="00313540" w:rsidRPr="00105FCC" w:rsidTr="00036CE7">
        <w:trPr>
          <w:jc w:val="center"/>
        </w:trPr>
        <w:tc>
          <w:tcPr>
            <w:tcW w:w="3964" w:type="dxa"/>
          </w:tcPr>
          <w:p w:rsidR="00313540" w:rsidRPr="00105FCC" w:rsidRDefault="00313540" w:rsidP="00313540">
            <w:pPr>
              <w:rPr>
                <w:rFonts w:asciiTheme="majorHAnsi" w:hAnsiTheme="majorHAnsi" w:cstheme="majorHAnsi"/>
                <w:szCs w:val="21"/>
              </w:rPr>
            </w:pPr>
            <w:r>
              <w:rPr>
                <w:rFonts w:asciiTheme="majorHAnsi" w:hAnsiTheme="majorHAnsi" w:cstheme="majorHAnsi"/>
                <w:szCs w:val="21"/>
              </w:rPr>
              <w:t xml:space="preserve">Menu group </w:t>
            </w:r>
            <w:r w:rsidRPr="00105FCC">
              <w:rPr>
                <w:rFonts w:asciiTheme="majorHAnsi" w:hAnsiTheme="majorHAnsi" w:cstheme="majorHAnsi"/>
                <w:szCs w:val="21"/>
              </w:rPr>
              <w:t>ID</w:t>
            </w:r>
          </w:p>
        </w:tc>
        <w:tc>
          <w:tcPr>
            <w:tcW w:w="4820" w:type="dxa"/>
          </w:tcPr>
          <w:p w:rsidR="00313540" w:rsidRPr="00105FCC" w:rsidRDefault="00313540" w:rsidP="00313540">
            <w:pPr>
              <w:rPr>
                <w:rFonts w:asciiTheme="majorHAnsi" w:hAnsiTheme="majorHAnsi" w:cstheme="majorHAnsi"/>
              </w:rPr>
            </w:pPr>
            <w:r>
              <w:rPr>
                <w:rFonts w:asciiTheme="majorHAnsi" w:hAnsiTheme="majorHAnsi" w:cstheme="majorHAnsi"/>
              </w:rPr>
              <w:t>An</w:t>
            </w:r>
            <w:r>
              <w:rPr>
                <w:rFonts w:asciiTheme="majorHAnsi" w:hAnsiTheme="majorHAnsi" w:cstheme="majorHAnsi" w:hint="eastAsia"/>
              </w:rPr>
              <w:t xml:space="preserve"> array </w:t>
            </w:r>
            <w:r>
              <w:rPr>
                <w:rFonts w:asciiTheme="majorHAnsi" w:hAnsiTheme="majorHAnsi" w:cstheme="majorHAnsi"/>
              </w:rPr>
              <w:t xml:space="preserve">with menu group ID as key and </w:t>
            </w:r>
            <w:r>
              <w:rPr>
                <w:rFonts w:asciiTheme="majorHAnsi" w:hAnsiTheme="majorHAnsi" w:cstheme="majorHAnsi" w:hint="eastAsia"/>
              </w:rPr>
              <w:t xml:space="preserve">consisted </w:t>
            </w:r>
            <w:r>
              <w:rPr>
                <w:rFonts w:asciiTheme="majorHAnsi" w:hAnsiTheme="majorHAnsi" w:cstheme="majorHAnsi"/>
              </w:rPr>
              <w:t>of menu.</w:t>
            </w:r>
          </w:p>
        </w:tc>
      </w:tr>
      <w:tr w:rsidR="00313540" w:rsidRPr="00105FCC" w:rsidTr="00036CE7">
        <w:trPr>
          <w:jc w:val="center"/>
        </w:trPr>
        <w:tc>
          <w:tcPr>
            <w:tcW w:w="3964" w:type="dxa"/>
          </w:tcPr>
          <w:p w:rsidR="00313540" w:rsidRPr="00105FCC" w:rsidRDefault="00313540" w:rsidP="00313540">
            <w:pPr>
              <w:rPr>
                <w:rFonts w:asciiTheme="majorHAnsi" w:hAnsiTheme="majorHAnsi" w:cstheme="majorHAnsi"/>
              </w:rPr>
            </w:pPr>
            <w:r w:rsidRPr="00105FCC">
              <w:rPr>
                <w:rFonts w:asciiTheme="majorHAnsi" w:hAnsiTheme="majorHAnsi" w:cstheme="majorHAnsi"/>
                <w:szCs w:val="21"/>
              </w:rPr>
              <w:t>menu_group_name</w:t>
            </w:r>
          </w:p>
        </w:tc>
        <w:tc>
          <w:tcPr>
            <w:tcW w:w="4820" w:type="dxa"/>
          </w:tcPr>
          <w:p w:rsidR="00313540" w:rsidRPr="00105FCC" w:rsidRDefault="006346FF" w:rsidP="00313540">
            <w:pPr>
              <w:rPr>
                <w:rFonts w:asciiTheme="majorHAnsi" w:hAnsiTheme="majorHAnsi" w:cstheme="majorHAnsi"/>
              </w:rPr>
            </w:pPr>
            <w:r>
              <w:rPr>
                <w:rFonts w:asciiTheme="majorHAnsi" w:hAnsiTheme="majorHAnsi" w:cstheme="majorHAnsi" w:hint="eastAsia"/>
                <w:szCs w:val="21"/>
              </w:rPr>
              <w:t>M</w:t>
            </w:r>
            <w:r>
              <w:rPr>
                <w:rFonts w:asciiTheme="majorHAnsi" w:hAnsiTheme="majorHAnsi" w:cstheme="majorHAnsi"/>
                <w:szCs w:val="21"/>
              </w:rPr>
              <w:t>enu group name</w:t>
            </w:r>
          </w:p>
        </w:tc>
      </w:tr>
      <w:tr w:rsidR="00313540" w:rsidRPr="00105FCC" w:rsidTr="00036CE7">
        <w:trPr>
          <w:jc w:val="center"/>
        </w:trPr>
        <w:tc>
          <w:tcPr>
            <w:tcW w:w="3964" w:type="dxa"/>
          </w:tcPr>
          <w:p w:rsidR="00313540" w:rsidRPr="00105FCC" w:rsidRDefault="00313540" w:rsidP="00313540">
            <w:pPr>
              <w:rPr>
                <w:rFonts w:asciiTheme="majorHAnsi" w:hAnsiTheme="majorHAnsi" w:cstheme="majorHAnsi"/>
                <w:szCs w:val="21"/>
              </w:rPr>
            </w:pPr>
            <w:r w:rsidRPr="00105FCC">
              <w:rPr>
                <w:rFonts w:asciiTheme="majorHAnsi" w:hAnsiTheme="majorHAnsi" w:cstheme="majorHAnsi"/>
                <w:szCs w:val="21"/>
              </w:rPr>
              <w:t>menu_id</w:t>
            </w:r>
          </w:p>
        </w:tc>
        <w:tc>
          <w:tcPr>
            <w:tcW w:w="4820" w:type="dxa"/>
          </w:tcPr>
          <w:p w:rsidR="00313540" w:rsidRPr="00105FCC" w:rsidRDefault="006346FF" w:rsidP="00313540">
            <w:pPr>
              <w:rPr>
                <w:rFonts w:asciiTheme="majorHAnsi" w:hAnsiTheme="majorHAnsi" w:cstheme="majorHAnsi"/>
              </w:rPr>
            </w:pPr>
            <w:r>
              <w:rPr>
                <w:rFonts w:asciiTheme="majorHAnsi" w:hAnsiTheme="majorHAnsi" w:cstheme="majorHAnsi"/>
              </w:rPr>
              <w:t xml:space="preserve">Menu </w:t>
            </w:r>
            <w:r w:rsidR="00313540" w:rsidRPr="00105FCC">
              <w:rPr>
                <w:rFonts w:asciiTheme="majorHAnsi" w:hAnsiTheme="majorHAnsi" w:cstheme="majorHAnsi"/>
              </w:rPr>
              <w:t>ID</w:t>
            </w:r>
          </w:p>
        </w:tc>
      </w:tr>
      <w:tr w:rsidR="00313540" w:rsidRPr="00105FCC" w:rsidTr="00036CE7">
        <w:trPr>
          <w:jc w:val="center"/>
        </w:trPr>
        <w:tc>
          <w:tcPr>
            <w:tcW w:w="3964" w:type="dxa"/>
          </w:tcPr>
          <w:p w:rsidR="00313540" w:rsidRPr="00105FCC" w:rsidRDefault="00313540" w:rsidP="00313540">
            <w:pPr>
              <w:rPr>
                <w:rFonts w:asciiTheme="majorHAnsi" w:hAnsiTheme="majorHAnsi" w:cstheme="majorHAnsi"/>
              </w:rPr>
            </w:pPr>
            <w:r w:rsidRPr="00105FCC">
              <w:rPr>
                <w:rFonts w:asciiTheme="majorHAnsi" w:hAnsiTheme="majorHAnsi" w:cstheme="majorHAnsi"/>
                <w:szCs w:val="21"/>
              </w:rPr>
              <w:t>menu_name</w:t>
            </w:r>
          </w:p>
        </w:tc>
        <w:tc>
          <w:tcPr>
            <w:tcW w:w="4820" w:type="dxa"/>
          </w:tcPr>
          <w:p w:rsidR="00313540" w:rsidRPr="00105FCC" w:rsidRDefault="006346FF" w:rsidP="00313540">
            <w:pPr>
              <w:rPr>
                <w:rFonts w:asciiTheme="majorHAnsi" w:hAnsiTheme="majorHAnsi" w:cstheme="majorHAnsi"/>
              </w:rPr>
            </w:pPr>
            <w:r>
              <w:rPr>
                <w:rFonts w:asciiTheme="majorHAnsi" w:hAnsiTheme="majorHAnsi" w:cstheme="majorHAnsi" w:hint="eastAsia"/>
              </w:rPr>
              <w:t>M</w:t>
            </w:r>
            <w:r>
              <w:rPr>
                <w:rFonts w:asciiTheme="majorHAnsi" w:hAnsiTheme="majorHAnsi" w:cstheme="majorHAnsi"/>
              </w:rPr>
              <w:t>enu name</w:t>
            </w:r>
          </w:p>
        </w:tc>
      </w:tr>
      <w:tr w:rsidR="006346FF" w:rsidRPr="00105FCC" w:rsidTr="00036CE7">
        <w:trPr>
          <w:jc w:val="center"/>
        </w:trPr>
        <w:tc>
          <w:tcPr>
            <w:tcW w:w="3964" w:type="dxa"/>
          </w:tcPr>
          <w:p w:rsidR="006346FF" w:rsidRPr="00105FCC" w:rsidRDefault="006346FF" w:rsidP="006346FF">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rsidR="006346FF" w:rsidRPr="00105FCC" w:rsidRDefault="006346FF" w:rsidP="006346FF">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he code of execution status</w:t>
            </w:r>
          </w:p>
          <w:p w:rsidR="006346FF" w:rsidRPr="00105FCC" w:rsidRDefault="006346FF" w:rsidP="006346FF">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w:t>
            </w:r>
            <w:r>
              <w:rPr>
                <w:rFonts w:asciiTheme="majorHAnsi" w:hAnsiTheme="majorHAnsi" w:cstheme="majorHAnsi" w:hint="eastAsia"/>
              </w:rPr>
              <w:t>N</w:t>
            </w:r>
            <w:r>
              <w:rPr>
                <w:rFonts w:asciiTheme="majorHAnsi" w:hAnsiTheme="majorHAnsi" w:cstheme="majorHAnsi"/>
              </w:rPr>
              <w:t>ormal end</w:t>
            </w:r>
          </w:p>
          <w:p w:rsidR="006346FF" w:rsidRPr="00105FCC" w:rsidRDefault="006346FF" w:rsidP="006346FF">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w:t>
            </w:r>
            <w:r>
              <w:rPr>
                <w:rFonts w:asciiTheme="majorHAnsi" w:hAnsiTheme="majorHAnsi" w:cstheme="majorHAnsi" w:hint="eastAsia"/>
              </w:rPr>
              <w:t>Not able to perform exe</w:t>
            </w:r>
            <w:r>
              <w:rPr>
                <w:rFonts w:asciiTheme="majorHAnsi" w:hAnsiTheme="majorHAnsi" w:cstheme="majorHAnsi"/>
              </w:rPr>
              <w:t>c</w:t>
            </w:r>
            <w:r>
              <w:rPr>
                <w:rFonts w:asciiTheme="majorHAnsi" w:hAnsiTheme="majorHAnsi" w:cstheme="majorHAnsi" w:hint="eastAsia"/>
              </w:rPr>
              <w:t>ution</w:t>
            </w:r>
          </w:p>
        </w:tc>
      </w:tr>
      <w:tr w:rsidR="006346FF" w:rsidRPr="00105FCC" w:rsidTr="00036CE7">
        <w:trPr>
          <w:jc w:val="center"/>
        </w:trPr>
        <w:tc>
          <w:tcPr>
            <w:tcW w:w="3964" w:type="dxa"/>
          </w:tcPr>
          <w:p w:rsidR="006346FF" w:rsidRPr="00105FCC" w:rsidRDefault="006346FF" w:rsidP="006346FF">
            <w:pPr>
              <w:rPr>
                <w:rFonts w:asciiTheme="majorHAnsi" w:hAnsiTheme="majorHAnsi" w:cstheme="majorHAnsi"/>
              </w:rPr>
            </w:pPr>
            <w:r w:rsidRPr="00105FCC">
              <w:rPr>
                <w:rFonts w:asciiTheme="majorHAnsi" w:hAnsiTheme="majorHAnsi" w:cstheme="majorHAnsi"/>
              </w:rPr>
              <w:t>RESULTINFO</w:t>
            </w:r>
          </w:p>
        </w:tc>
        <w:tc>
          <w:tcPr>
            <w:tcW w:w="4820" w:type="dxa"/>
          </w:tcPr>
          <w:p w:rsidR="006346FF" w:rsidRPr="00105FCC" w:rsidRDefault="006346FF" w:rsidP="006346FF">
            <w:pPr>
              <w:rPr>
                <w:rFonts w:asciiTheme="majorHAnsi" w:hAnsiTheme="majorHAnsi" w:cstheme="majorHAnsi"/>
              </w:rPr>
            </w:pPr>
            <w:r>
              <w:rPr>
                <w:rFonts w:asciiTheme="majorHAnsi" w:hAnsiTheme="majorHAnsi" w:cstheme="majorHAnsi" w:hint="eastAsia"/>
              </w:rPr>
              <w:t>D</w:t>
            </w:r>
            <w:r>
              <w:rPr>
                <w:rFonts w:asciiTheme="majorHAnsi" w:hAnsiTheme="majorHAnsi" w:cstheme="majorHAnsi"/>
              </w:rPr>
              <w:t>etailed information</w:t>
            </w:r>
          </w:p>
        </w:tc>
      </w:tr>
    </w:tbl>
    <w:p w:rsidR="00C77E8C" w:rsidRPr="00105FCC" w:rsidRDefault="00C77E8C" w:rsidP="00C77E8C">
      <w:pPr>
        <w:rPr>
          <w:rFonts w:asciiTheme="majorHAnsi" w:hAnsiTheme="majorHAnsi" w:cstheme="majorHAnsi"/>
        </w:rPr>
      </w:pPr>
    </w:p>
    <w:p w:rsidR="006346FF" w:rsidRPr="006346FF" w:rsidRDefault="00C77E8C" w:rsidP="00985A4F">
      <w:pPr>
        <w:pStyle w:val="30"/>
      </w:pPr>
      <w:bookmarkStart w:id="32" w:name="_Toc96603245"/>
      <w:r w:rsidRPr="00105FCC">
        <w:t>EXECUTE</w:t>
      </w:r>
      <w:bookmarkEnd w:id="32"/>
    </w:p>
    <w:p w:rsidR="00C77E8C" w:rsidRDefault="00725BB8" w:rsidP="00C77E8C">
      <w:pPr>
        <w:ind w:left="425"/>
        <w:rPr>
          <w:rFonts w:asciiTheme="majorHAnsi" w:hAnsiTheme="majorHAnsi" w:cstheme="majorHAnsi"/>
          <w:szCs w:val="21"/>
        </w:rPr>
      </w:pPr>
      <w:r>
        <w:rPr>
          <w:rFonts w:asciiTheme="majorHAnsi" w:hAnsiTheme="majorHAnsi" w:cstheme="majorHAnsi"/>
          <w:szCs w:val="21"/>
        </w:rPr>
        <w:t>Start importing using the uploaded file.</w:t>
      </w:r>
    </w:p>
    <w:p w:rsidR="00C77E8C" w:rsidRPr="00105FCC" w:rsidRDefault="006346FF" w:rsidP="00EC3CB4">
      <w:pPr>
        <w:ind w:left="425"/>
        <w:rPr>
          <w:rFonts w:asciiTheme="majorHAnsi" w:hAnsiTheme="majorHAnsi" w:cstheme="majorHAnsi"/>
          <w:szCs w:val="21"/>
        </w:rPr>
      </w:pPr>
      <w:r>
        <w:rPr>
          <w:rFonts w:asciiTheme="majorHAnsi" w:hAnsiTheme="majorHAnsi" w:cstheme="majorHAnsi"/>
          <w:szCs w:val="21"/>
        </w:rPr>
        <w:t xml:space="preserve">Users can specify </w:t>
      </w:r>
      <w:r w:rsidR="00725BB8">
        <w:rPr>
          <w:rFonts w:asciiTheme="majorHAnsi" w:hAnsiTheme="majorHAnsi" w:cstheme="majorHAnsi"/>
          <w:szCs w:val="21"/>
        </w:rPr>
        <w:t xml:space="preserve">the target menu group, menu ID and </w:t>
      </w:r>
      <w:r>
        <w:rPr>
          <w:rFonts w:asciiTheme="majorHAnsi" w:hAnsiTheme="majorHAnsi" w:cstheme="majorHAnsi"/>
          <w:szCs w:val="21"/>
        </w:rPr>
        <w:t>import execution mode.</w:t>
      </w:r>
      <w:r w:rsidR="00EC3CB4" w:rsidRPr="00105FCC">
        <w:rPr>
          <w:rFonts w:asciiTheme="majorHAnsi" w:hAnsiTheme="majorHAnsi" w:cstheme="majorHAnsi"/>
          <w:szCs w:val="21"/>
        </w:rPr>
        <w:t xml:space="preserve"> </w:t>
      </w:r>
    </w:p>
    <w:p w:rsidR="00036CE7" w:rsidRPr="00105FCC" w:rsidRDefault="00036CE7" w:rsidP="00C77E8C">
      <w:pPr>
        <w:ind w:left="425"/>
        <w:rPr>
          <w:rFonts w:asciiTheme="majorHAnsi" w:hAnsiTheme="majorHAnsi" w:cstheme="majorHAnsi"/>
        </w:rPr>
      </w:pPr>
    </w:p>
    <w:p w:rsidR="00C77E8C" w:rsidRPr="00EC3CB4" w:rsidRDefault="00C77E8C" w:rsidP="00C77E8C">
      <w:pPr>
        <w:ind w:left="454"/>
        <w:rPr>
          <w:rFonts w:asciiTheme="majorHAnsi" w:hAnsiTheme="majorHAnsi" w:cstheme="majorHAnsi"/>
        </w:rPr>
      </w:pPr>
    </w:p>
    <w:p w:rsidR="00C77E8C" w:rsidRDefault="00EC3CB4" w:rsidP="00EC3CB4">
      <w:pPr>
        <w:ind w:left="454"/>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p>
    <w:p w:rsidR="00C77E8C" w:rsidRPr="00105FCC" w:rsidRDefault="00EC3CB4" w:rsidP="00C77E8C">
      <w:pPr>
        <w:ind w:left="454" w:firstLine="386"/>
        <w:rPr>
          <w:rFonts w:asciiTheme="majorHAnsi" w:hAnsiTheme="majorHAnsi" w:cstheme="majorHAnsi"/>
        </w:rPr>
      </w:pPr>
      <w:r>
        <w:rPr>
          <w:rFonts w:asciiTheme="majorHAnsi" w:hAnsiTheme="majorHAnsi" w:cstheme="majorHAnsi" w:hint="eastAsia"/>
        </w:rPr>
        <w:t>Please</w:t>
      </w:r>
      <w:r>
        <w:rPr>
          <w:rFonts w:asciiTheme="majorHAnsi" w:hAnsiTheme="majorHAnsi" w:cstheme="majorHAnsi"/>
        </w:rPr>
        <w:t xml:space="preserve"> specify the following items in JSON format to “content”.</w:t>
      </w:r>
    </w:p>
    <w:p w:rsidR="00C77E8C" w:rsidRPr="00105FCC" w:rsidRDefault="00C77E8C" w:rsidP="00C77E8C">
      <w:pPr>
        <w:ind w:left="454" w:firstLine="386"/>
        <w:rPr>
          <w:rFonts w:asciiTheme="majorHAnsi" w:hAnsiTheme="majorHAnsi" w:cstheme="majorHAnsi"/>
        </w:rPr>
      </w:pPr>
    </w:p>
    <w:p w:rsidR="00C77E8C" w:rsidRPr="00105FCC" w:rsidRDefault="00EC3CB4" w:rsidP="00C77E8C">
      <w:pPr>
        <w:ind w:firstLineChars="1000" w:firstLine="2108"/>
        <w:rPr>
          <w:rFonts w:asciiTheme="majorHAnsi" w:hAnsiTheme="majorHAnsi" w:cstheme="majorHAnsi"/>
        </w:rPr>
      </w:pPr>
      <w:r w:rsidRPr="00AE0525">
        <w:rPr>
          <w:rFonts w:asciiTheme="majorHAnsi" w:hAnsiTheme="majorHAnsi" w:cstheme="majorHAnsi"/>
          <w:b/>
        </w:rPr>
        <w:t>Table</w:t>
      </w:r>
      <w:r w:rsidR="00C77E8C" w:rsidRPr="00AE0525">
        <w:rPr>
          <w:rFonts w:asciiTheme="majorHAnsi" w:hAnsiTheme="majorHAnsi" w:cstheme="majorHAnsi"/>
          <w:b/>
        </w:rPr>
        <w:t xml:space="preserve"> </w:t>
      </w:r>
      <w:r w:rsidR="00A826AC" w:rsidRPr="00AE0525">
        <w:rPr>
          <w:rFonts w:asciiTheme="majorHAnsi" w:hAnsiTheme="majorHAnsi" w:cstheme="majorHAnsi"/>
          <w:b/>
        </w:rPr>
        <w:fldChar w:fldCharType="begin"/>
      </w:r>
      <w:r w:rsidR="00A826AC" w:rsidRPr="00AE0525">
        <w:rPr>
          <w:rFonts w:asciiTheme="majorHAnsi" w:hAnsiTheme="majorHAnsi" w:cstheme="majorHAnsi"/>
          <w:b/>
        </w:rPr>
        <w:instrText xml:space="preserve"> STYLEREF 1 \s </w:instrText>
      </w:r>
      <w:r w:rsidR="00A826AC" w:rsidRPr="00AE0525">
        <w:rPr>
          <w:rFonts w:asciiTheme="majorHAnsi" w:hAnsiTheme="majorHAnsi" w:cstheme="majorHAnsi"/>
          <w:b/>
        </w:rPr>
        <w:fldChar w:fldCharType="separate"/>
      </w:r>
      <w:r w:rsidR="005F1F35">
        <w:rPr>
          <w:rFonts w:asciiTheme="majorHAnsi" w:hAnsiTheme="majorHAnsi" w:cstheme="majorHAnsi"/>
          <w:b/>
          <w:noProof/>
        </w:rPr>
        <w:t>3</w:t>
      </w:r>
      <w:r w:rsidR="00A826AC" w:rsidRPr="00AE0525">
        <w:rPr>
          <w:rFonts w:asciiTheme="majorHAnsi" w:hAnsiTheme="majorHAnsi" w:cstheme="majorHAnsi"/>
          <w:b/>
        </w:rPr>
        <w:fldChar w:fldCharType="end"/>
      </w:r>
      <w:r w:rsidR="00A826AC" w:rsidRPr="00AE0525">
        <w:rPr>
          <w:rFonts w:asciiTheme="majorHAnsi" w:hAnsiTheme="majorHAnsi" w:cstheme="majorHAnsi"/>
          <w:b/>
        </w:rPr>
        <w:t>-</w:t>
      </w:r>
      <w:r w:rsidR="00A826AC" w:rsidRPr="00AE0525">
        <w:rPr>
          <w:rFonts w:asciiTheme="majorHAnsi" w:hAnsiTheme="majorHAnsi" w:cstheme="majorHAnsi"/>
          <w:b/>
        </w:rPr>
        <w:fldChar w:fldCharType="begin"/>
      </w:r>
      <w:r w:rsidR="00A826AC" w:rsidRPr="00AE0525">
        <w:rPr>
          <w:rFonts w:asciiTheme="majorHAnsi" w:hAnsiTheme="majorHAnsi" w:cstheme="majorHAnsi"/>
          <w:b/>
        </w:rPr>
        <w:instrText xml:space="preserve"> SEQ </w:instrText>
      </w:r>
      <w:r w:rsidR="00A826AC" w:rsidRPr="00AE0525">
        <w:rPr>
          <w:rFonts w:asciiTheme="majorHAnsi" w:hAnsiTheme="majorHAnsi" w:cstheme="majorHAnsi"/>
          <w:b/>
        </w:rPr>
        <w:instrText>表</w:instrText>
      </w:r>
      <w:r w:rsidR="00A826AC" w:rsidRPr="00AE0525">
        <w:rPr>
          <w:rFonts w:asciiTheme="majorHAnsi" w:hAnsiTheme="majorHAnsi" w:cstheme="majorHAnsi"/>
          <w:b/>
        </w:rPr>
        <w:instrText xml:space="preserve"> \* ARABIC \s 1 </w:instrText>
      </w:r>
      <w:r w:rsidR="00A826AC" w:rsidRPr="00AE0525">
        <w:rPr>
          <w:rFonts w:asciiTheme="majorHAnsi" w:hAnsiTheme="majorHAnsi" w:cstheme="majorHAnsi"/>
          <w:b/>
        </w:rPr>
        <w:fldChar w:fldCharType="separate"/>
      </w:r>
      <w:r w:rsidR="005F1F35">
        <w:rPr>
          <w:rFonts w:asciiTheme="majorHAnsi" w:hAnsiTheme="majorHAnsi" w:cstheme="majorHAnsi"/>
          <w:b/>
          <w:noProof/>
        </w:rPr>
        <w:t>12</w:t>
      </w:r>
      <w:r w:rsidR="00A826AC" w:rsidRPr="00AE0525">
        <w:rPr>
          <w:rFonts w:asciiTheme="majorHAnsi" w:hAnsiTheme="majorHAnsi" w:cstheme="majorHAnsi"/>
          <w:b/>
        </w:rPr>
        <w:fldChar w:fldCharType="end"/>
      </w:r>
      <w:r w:rsidR="00C77E8C" w:rsidRPr="00AE0525">
        <w:rPr>
          <w:rFonts w:asciiTheme="majorHAnsi" w:hAnsiTheme="majorHAnsi" w:cstheme="majorHAnsi"/>
          <w:b/>
        </w:rPr>
        <w:t xml:space="preserve"> </w:t>
      </w:r>
      <w:r w:rsidRPr="00AE0525">
        <w:rPr>
          <w:rFonts w:asciiTheme="majorHAnsi" w:hAnsiTheme="majorHAnsi" w:cstheme="majorHAnsi" w:hint="eastAsia"/>
          <w:b/>
        </w:rPr>
        <w:t>I</w:t>
      </w:r>
      <w:r w:rsidRPr="00AE0525">
        <w:rPr>
          <w:rFonts w:asciiTheme="majorHAnsi" w:hAnsiTheme="majorHAnsi" w:cstheme="majorHAnsi"/>
          <w:b/>
        </w:rPr>
        <w:t>mp</w:t>
      </w:r>
      <w:r>
        <w:rPr>
          <w:rFonts w:asciiTheme="majorHAnsi" w:hAnsiTheme="majorHAnsi" w:cstheme="majorHAnsi"/>
          <w:b/>
        </w:rPr>
        <w:t xml:space="preserve">ort menu </w:t>
      </w:r>
      <w:r w:rsidR="00C77E8C" w:rsidRPr="00105FCC">
        <w:rPr>
          <w:rFonts w:asciiTheme="majorHAnsi" w:hAnsiTheme="majorHAnsi" w:cstheme="majorHAnsi"/>
          <w:b/>
        </w:rPr>
        <w:t>EXECUTE</w:t>
      </w:r>
      <w:r>
        <w:rPr>
          <w:rFonts w:asciiTheme="majorHAnsi" w:hAnsiTheme="majorHAnsi" w:cstheme="majorHAnsi"/>
          <w:b/>
        </w:rPr>
        <w:t xml:space="preserve"> parameter</w:t>
      </w:r>
    </w:p>
    <w:tbl>
      <w:tblPr>
        <w:tblStyle w:val="ab"/>
        <w:tblW w:w="9211" w:type="dxa"/>
        <w:tblInd w:w="421" w:type="dxa"/>
        <w:tblLook w:val="04A0" w:firstRow="1" w:lastRow="0" w:firstColumn="1" w:lastColumn="0" w:noHBand="0" w:noVBand="1"/>
      </w:tblPr>
      <w:tblGrid>
        <w:gridCol w:w="3480"/>
        <w:gridCol w:w="1623"/>
        <w:gridCol w:w="4108"/>
      </w:tblGrid>
      <w:tr w:rsidR="00E46096" w:rsidRPr="00105FCC" w:rsidTr="00E46096">
        <w:tc>
          <w:tcPr>
            <w:tcW w:w="3480" w:type="dxa"/>
            <w:shd w:val="clear" w:color="auto" w:fill="002B62"/>
          </w:tcPr>
          <w:p w:rsidR="00C77E8C" w:rsidRPr="00105FCC" w:rsidRDefault="00EC3CB4" w:rsidP="00036CE7">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 name</w:t>
            </w:r>
          </w:p>
        </w:tc>
        <w:tc>
          <w:tcPr>
            <w:tcW w:w="1623" w:type="dxa"/>
            <w:shd w:val="clear" w:color="auto" w:fill="002B62"/>
          </w:tcPr>
          <w:p w:rsidR="00C77E8C" w:rsidRPr="00105FCC" w:rsidRDefault="00EC3CB4"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Value</w:t>
            </w:r>
          </w:p>
        </w:tc>
        <w:tc>
          <w:tcPr>
            <w:tcW w:w="4108" w:type="dxa"/>
            <w:shd w:val="clear" w:color="auto" w:fill="002B62"/>
          </w:tcPr>
          <w:p w:rsidR="00C77E8C" w:rsidRPr="00105FCC" w:rsidRDefault="00EC3CB4"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R</w:t>
            </w:r>
            <w:r>
              <w:rPr>
                <w:rFonts w:asciiTheme="majorHAnsi" w:hAnsiTheme="majorHAnsi" w:cstheme="majorHAnsi"/>
                <w:color w:val="FFFFFF" w:themeColor="background1"/>
              </w:rPr>
              <w:t>emarks</w:t>
            </w:r>
          </w:p>
        </w:tc>
      </w:tr>
      <w:tr w:rsidR="00E46096" w:rsidRPr="00105FCC" w:rsidTr="00E46096">
        <w:tc>
          <w:tcPr>
            <w:tcW w:w="3480" w:type="dxa"/>
          </w:tcPr>
          <w:p w:rsidR="00C77E8C" w:rsidRPr="00105FCC" w:rsidRDefault="00864EFC" w:rsidP="00036CE7">
            <w:pPr>
              <w:rPr>
                <w:rFonts w:asciiTheme="majorHAnsi" w:hAnsiTheme="majorHAnsi" w:cstheme="majorHAnsi"/>
              </w:rPr>
            </w:pPr>
            <w:r>
              <w:rPr>
                <w:rFonts w:asciiTheme="majorHAnsi" w:hAnsiTheme="majorHAnsi" w:cstheme="majorHAnsi" w:hint="eastAsia"/>
                <w:szCs w:val="21"/>
              </w:rPr>
              <w:t>M</w:t>
            </w:r>
            <w:r>
              <w:rPr>
                <w:rFonts w:asciiTheme="majorHAnsi" w:hAnsiTheme="majorHAnsi" w:cstheme="majorHAnsi"/>
                <w:szCs w:val="21"/>
              </w:rPr>
              <w:t xml:space="preserve">enu group </w:t>
            </w:r>
            <w:r w:rsidR="00C77E8C" w:rsidRPr="00105FCC">
              <w:rPr>
                <w:rFonts w:asciiTheme="majorHAnsi" w:hAnsiTheme="majorHAnsi" w:cstheme="majorHAnsi"/>
                <w:szCs w:val="21"/>
              </w:rPr>
              <w:t>ID</w:t>
            </w:r>
          </w:p>
        </w:tc>
        <w:tc>
          <w:tcPr>
            <w:tcW w:w="1623" w:type="dxa"/>
          </w:tcPr>
          <w:p w:rsidR="00C77E8C" w:rsidRPr="00105FCC" w:rsidRDefault="00864EFC" w:rsidP="00036CE7">
            <w:pPr>
              <w:rPr>
                <w:rFonts w:asciiTheme="majorHAnsi" w:hAnsiTheme="majorHAnsi" w:cstheme="majorHAnsi"/>
              </w:rPr>
            </w:pPr>
            <w:r>
              <w:rPr>
                <w:rFonts w:asciiTheme="majorHAnsi" w:hAnsiTheme="majorHAnsi" w:cstheme="majorHAnsi" w:hint="eastAsia"/>
              </w:rPr>
              <w:t>M</w:t>
            </w:r>
            <w:r>
              <w:rPr>
                <w:rFonts w:asciiTheme="majorHAnsi" w:hAnsiTheme="majorHAnsi" w:cstheme="majorHAnsi"/>
              </w:rPr>
              <w:t>enu ID</w:t>
            </w:r>
          </w:p>
        </w:tc>
        <w:tc>
          <w:tcPr>
            <w:tcW w:w="4108" w:type="dxa"/>
          </w:tcPr>
          <w:p w:rsidR="00C77E8C" w:rsidRPr="00105FCC" w:rsidRDefault="00C77E8C" w:rsidP="00036CE7">
            <w:pPr>
              <w:rPr>
                <w:rFonts w:asciiTheme="majorHAnsi" w:hAnsiTheme="majorHAnsi" w:cstheme="majorHAnsi"/>
              </w:rPr>
            </w:pPr>
          </w:p>
        </w:tc>
      </w:tr>
      <w:tr w:rsidR="00E46096" w:rsidRPr="00105FCC" w:rsidTr="00E46096">
        <w:tc>
          <w:tcPr>
            <w:tcW w:w="3480"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upload_id</w:t>
            </w:r>
          </w:p>
        </w:tc>
        <w:tc>
          <w:tcPr>
            <w:tcW w:w="1623" w:type="dxa"/>
          </w:tcPr>
          <w:p w:rsidR="00C77E8C" w:rsidRPr="00105FCC" w:rsidRDefault="00C77E8C" w:rsidP="00B129D9">
            <w:pPr>
              <w:rPr>
                <w:rFonts w:asciiTheme="majorHAnsi" w:hAnsiTheme="majorHAnsi" w:cstheme="majorHAnsi"/>
              </w:rPr>
            </w:pPr>
          </w:p>
        </w:tc>
        <w:tc>
          <w:tcPr>
            <w:tcW w:w="4108" w:type="dxa"/>
          </w:tcPr>
          <w:p w:rsidR="00E46096" w:rsidRPr="00105FCC" w:rsidRDefault="006D463B" w:rsidP="006D463B">
            <w:pPr>
              <w:rPr>
                <w:rFonts w:asciiTheme="majorHAnsi" w:hAnsiTheme="majorHAnsi" w:cstheme="majorHAnsi"/>
              </w:rPr>
            </w:pPr>
            <w:r>
              <w:rPr>
                <w:rFonts w:asciiTheme="majorHAnsi" w:hAnsiTheme="majorHAnsi" w:cstheme="majorHAnsi"/>
              </w:rPr>
              <w:t>Add</w:t>
            </w:r>
            <w:r>
              <w:rPr>
                <w:rFonts w:asciiTheme="majorHAnsi" w:hAnsiTheme="majorHAnsi" w:cstheme="majorHAnsi" w:hint="eastAsia"/>
              </w:rPr>
              <w:t xml:space="preserve"> prefix </w:t>
            </w:r>
            <w:r>
              <w:rPr>
                <w:rFonts w:asciiTheme="majorHAnsi" w:hAnsiTheme="majorHAnsi" w:cstheme="majorHAnsi"/>
              </w:rPr>
              <w:t>“A_” to the value obtained from the return value of UPLOAD.</w:t>
            </w:r>
          </w:p>
        </w:tc>
      </w:tr>
      <w:tr w:rsidR="00E46096" w:rsidRPr="00105FCC" w:rsidTr="00E46096">
        <w:tc>
          <w:tcPr>
            <w:tcW w:w="3480"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data_portability_upload_file_name</w:t>
            </w:r>
          </w:p>
        </w:tc>
        <w:tc>
          <w:tcPr>
            <w:tcW w:w="1623" w:type="dxa"/>
          </w:tcPr>
          <w:p w:rsidR="00C77E8C" w:rsidRPr="00105FCC" w:rsidRDefault="00864EFC" w:rsidP="00036CE7">
            <w:pPr>
              <w:rPr>
                <w:rFonts w:asciiTheme="majorHAnsi" w:hAnsiTheme="majorHAnsi" w:cstheme="majorHAnsi"/>
              </w:rPr>
            </w:pPr>
            <w:r>
              <w:rPr>
                <w:rFonts w:asciiTheme="majorHAnsi" w:hAnsiTheme="majorHAnsi" w:cstheme="majorHAnsi" w:hint="eastAsia"/>
              </w:rPr>
              <w:t>F</w:t>
            </w:r>
            <w:r>
              <w:rPr>
                <w:rFonts w:asciiTheme="majorHAnsi" w:hAnsiTheme="majorHAnsi" w:cstheme="majorHAnsi"/>
              </w:rPr>
              <w:t>ile name</w:t>
            </w:r>
          </w:p>
        </w:tc>
        <w:tc>
          <w:tcPr>
            <w:tcW w:w="4108" w:type="dxa"/>
          </w:tcPr>
          <w:p w:rsidR="00C77E8C" w:rsidRPr="00105FCC" w:rsidRDefault="00C77E8C" w:rsidP="00036CE7">
            <w:pPr>
              <w:rPr>
                <w:rFonts w:asciiTheme="majorHAnsi" w:hAnsiTheme="majorHAnsi" w:cstheme="majorHAnsi"/>
              </w:rPr>
            </w:pPr>
          </w:p>
        </w:tc>
      </w:tr>
    </w:tbl>
    <w:p w:rsidR="00C77E8C" w:rsidRPr="00105FCC" w:rsidRDefault="00C77E8C" w:rsidP="00C77E8C">
      <w:pPr>
        <w:ind w:left="454" w:firstLine="386"/>
        <w:rPr>
          <w:rFonts w:asciiTheme="majorHAnsi" w:hAnsiTheme="majorHAnsi" w:cstheme="majorHAnsi"/>
        </w:rPr>
      </w:pPr>
    </w:p>
    <w:p w:rsidR="00C77E8C" w:rsidRPr="00105FCC" w:rsidRDefault="00C77E8C" w:rsidP="00C77E8C">
      <w:pPr>
        <w:pStyle w:val="af2"/>
        <w:keepNext/>
        <w:jc w:val="both"/>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C77E8C" w:rsidRPr="00105FCC" w:rsidTr="00036CE7">
        <w:tc>
          <w:tcPr>
            <w:tcW w:w="9152" w:type="dxa"/>
            <w:shd w:val="clear" w:color="auto" w:fill="002B62"/>
          </w:tcPr>
          <w:p w:rsidR="00C77E8C" w:rsidRPr="00105FCC" w:rsidRDefault="00C77E8C" w:rsidP="006D463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009D751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006D463B">
              <w:rPr>
                <w:rFonts w:asciiTheme="majorHAnsi" w:hAnsiTheme="majorHAnsi" w:cstheme="majorHAnsi" w:hint="eastAsia"/>
                <w:color w:val="FFFFFF" w:themeColor="background1"/>
              </w:rPr>
              <w:t xml:space="preserve"> description example</w:t>
            </w:r>
          </w:p>
        </w:tc>
      </w:tr>
      <w:tr w:rsidR="00C77E8C" w:rsidRPr="00105FCC" w:rsidTr="006D463B">
        <w:tc>
          <w:tcPr>
            <w:tcW w:w="915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"2100070001": [</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2100070001,</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2100070002,</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2100070003</w:t>
            </w:r>
          </w:p>
          <w:p w:rsidR="00C77E8C" w:rsidRPr="00105FCC" w:rsidRDefault="00C77E8C" w:rsidP="00036CE7">
            <w:pPr>
              <w:rPr>
                <w:rFonts w:asciiTheme="majorHAnsi" w:hAnsiTheme="majorHAnsi" w:cstheme="majorHAnsi"/>
              </w:rPr>
            </w:pPr>
            <w:r w:rsidRPr="00105FCC">
              <w:rPr>
                <w:rFonts w:asciiTheme="majorHAnsi" w:hAnsiTheme="majorHAnsi" w:cstheme="majorHAnsi"/>
              </w:rPr>
              <w:lastRenderedPageBreak/>
              <w:t xml:space="preserve">    ],</w:t>
            </w:r>
          </w:p>
          <w:p w:rsidR="00B77AC4" w:rsidRPr="00105FCC" w:rsidRDefault="00B77AC4" w:rsidP="00B77AC4">
            <w:pPr>
              <w:rPr>
                <w:rFonts w:asciiTheme="majorHAnsi" w:hAnsiTheme="majorHAnsi" w:cstheme="majorHAnsi"/>
              </w:rPr>
            </w:pPr>
            <w:r w:rsidRPr="00105FCC">
              <w:rPr>
                <w:rFonts w:asciiTheme="majorHAnsi" w:hAnsiTheme="majorHAnsi" w:cstheme="majorHAnsi"/>
              </w:rPr>
              <w:t xml:space="preserve">    "2100020002": [</w:t>
            </w:r>
          </w:p>
          <w:p w:rsidR="00B77AC4" w:rsidRPr="00105FCC" w:rsidRDefault="006D463B" w:rsidP="00B77AC4">
            <w:pPr>
              <w:ind w:firstLineChars="400" w:firstLine="840"/>
              <w:rPr>
                <w:rFonts w:asciiTheme="majorHAnsi" w:hAnsiTheme="majorHAnsi" w:cstheme="majorHAnsi"/>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w:t>
            </w:r>
            <w:r w:rsidR="009C7B9A">
              <w:rPr>
                <w:rFonts w:asciiTheme="majorHAnsi" w:eastAsia="ＭＳ ゴシック" w:hAnsiTheme="majorHAnsi" w:cstheme="majorHAnsi"/>
                <w:color w:val="FF0000"/>
                <w:kern w:val="0"/>
                <w:szCs w:val="21"/>
              </w:rPr>
              <w:t>Abbr</w:t>
            </w:r>
            <w:r>
              <w:rPr>
                <w:rFonts w:asciiTheme="majorHAnsi" w:eastAsia="ＭＳ ゴシック" w:hAnsiTheme="majorHAnsi" w:cstheme="majorHAnsi"/>
                <w:color w:val="FF0000"/>
                <w:kern w:val="0"/>
                <w:szCs w:val="21"/>
              </w:rPr>
              <w:t>)</w:t>
            </w:r>
            <w:r w:rsidR="00B77AC4" w:rsidRPr="00105FCC">
              <w:rPr>
                <w:rFonts w:asciiTheme="majorHAnsi" w:eastAsia="ＭＳ ゴシック" w:hAnsiTheme="majorHAnsi" w:cstheme="majorHAnsi"/>
                <w:color w:val="FF0000"/>
                <w:kern w:val="0"/>
                <w:szCs w:val="21"/>
              </w:rPr>
              <w:t>・・・</w:t>
            </w:r>
          </w:p>
          <w:p w:rsidR="00B77AC4" w:rsidRPr="00105FCC" w:rsidRDefault="00B77AC4" w:rsidP="00B77AC4">
            <w:pPr>
              <w:rPr>
                <w:rFonts w:asciiTheme="majorHAnsi" w:hAnsiTheme="majorHAnsi" w:cstheme="majorHAnsi"/>
              </w:rPr>
            </w:pPr>
            <w:r w:rsidRPr="00105FCC">
              <w:rPr>
                <w:rFonts w:asciiTheme="majorHAnsi" w:hAnsiTheme="majorHAnsi" w:cstheme="majorHAnsi"/>
              </w:rPr>
              <w:t xml:space="preserve">    ],</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"upload_id": "A_20191217090335772040239",</w:t>
            </w:r>
            <w:r w:rsidR="00B9011E" w:rsidRPr="00105FCC">
              <w:rPr>
                <w:rFonts w:ascii="ＭＳ ゴシック" w:eastAsia="ＭＳ ゴシック" w:hAnsi="ＭＳ ゴシック" w:cs="ＭＳ ゴシック" w:hint="eastAsia"/>
                <w:color w:val="FF0000"/>
              </w:rPr>
              <w:t>※</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"data_portability_upload_file_name": "ita_exportdata_20191213095733.kym"</w:t>
            </w:r>
          </w:p>
          <w:p w:rsidR="00C77E8C" w:rsidRPr="00105FCC" w:rsidRDefault="00C77E8C" w:rsidP="00036CE7">
            <w:pPr>
              <w:rPr>
                <w:rFonts w:asciiTheme="majorHAnsi" w:hAnsiTheme="majorHAnsi" w:cstheme="majorHAnsi"/>
              </w:rPr>
            </w:pPr>
            <w:r w:rsidRPr="00105FCC">
              <w:rPr>
                <w:rFonts w:asciiTheme="majorHAnsi" w:hAnsiTheme="majorHAnsi" w:cstheme="majorHAnsi"/>
              </w:rPr>
              <w:t>}</w:t>
            </w:r>
          </w:p>
        </w:tc>
      </w:tr>
    </w:tbl>
    <w:p w:rsidR="00C77E8C" w:rsidRDefault="00B9011E" w:rsidP="006D463B">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lastRenderedPageBreak/>
        <w:t>※</w:t>
      </w:r>
      <w:r w:rsidR="00C77E8C" w:rsidRPr="00105FCC">
        <w:rPr>
          <w:rFonts w:asciiTheme="majorHAnsi" w:hAnsiTheme="majorHAnsi" w:cstheme="majorHAnsi"/>
        </w:rPr>
        <w:t>U</w:t>
      </w:r>
      <w:r w:rsidR="006D463B">
        <w:rPr>
          <w:rFonts w:asciiTheme="majorHAnsi" w:hAnsiTheme="majorHAnsi" w:cstheme="majorHAnsi"/>
        </w:rPr>
        <w:t>se the “upload_id” obtained from UP</w:t>
      </w:r>
      <w:r w:rsidR="00C77E8C" w:rsidRPr="00105FCC">
        <w:rPr>
          <w:rFonts w:asciiTheme="majorHAnsi" w:hAnsiTheme="majorHAnsi" w:cstheme="majorHAnsi"/>
        </w:rPr>
        <w:t>LOAD</w:t>
      </w:r>
      <w:r w:rsidR="006D463B">
        <w:rPr>
          <w:rFonts w:asciiTheme="majorHAnsi" w:hAnsiTheme="majorHAnsi" w:cstheme="majorHAnsi"/>
        </w:rPr>
        <w:t xml:space="preserve"> with “A_” added in the front of the value.</w:t>
      </w:r>
    </w:p>
    <w:p w:rsidR="006D463B" w:rsidRPr="006D463B" w:rsidRDefault="006D463B" w:rsidP="006D463B">
      <w:pPr>
        <w:ind w:left="454" w:firstLineChars="250" w:firstLine="525"/>
        <w:rPr>
          <w:rFonts w:asciiTheme="majorHAnsi" w:hAnsiTheme="majorHAnsi" w:cstheme="majorHAnsi"/>
        </w:rPr>
      </w:pPr>
    </w:p>
    <w:p w:rsidR="006D463B" w:rsidRPr="00105FCC" w:rsidRDefault="00C77E8C" w:rsidP="009C7A7B">
      <w:pPr>
        <w:ind w:left="454"/>
        <w:rPr>
          <w:rFonts w:asciiTheme="majorHAnsi" w:hAnsiTheme="majorHAnsi" w:cstheme="majorHAnsi"/>
        </w:rPr>
      </w:pPr>
      <w:r w:rsidRPr="00105FCC">
        <w:rPr>
          <w:rFonts w:asciiTheme="majorHAnsi" w:hAnsiTheme="majorHAnsi" w:cstheme="majorHAnsi"/>
        </w:rPr>
        <w:t>・</w:t>
      </w:r>
      <w:r w:rsidR="006D463B">
        <w:rPr>
          <w:rFonts w:asciiTheme="majorHAnsi" w:hAnsiTheme="majorHAnsi" w:cstheme="majorHAnsi" w:hint="eastAsia"/>
        </w:rPr>
        <w:t>R</w:t>
      </w:r>
      <w:r w:rsidR="006D463B">
        <w:rPr>
          <w:rFonts w:asciiTheme="majorHAnsi" w:hAnsiTheme="majorHAnsi" w:cstheme="majorHAnsi"/>
        </w:rPr>
        <w:t>esponse</w:t>
      </w:r>
    </w:p>
    <w:p w:rsidR="00C77E8C" w:rsidRPr="00105FCC" w:rsidRDefault="006D463B" w:rsidP="009C7A7B">
      <w:pPr>
        <w:ind w:left="730"/>
        <w:rPr>
          <w:rFonts w:asciiTheme="majorHAnsi" w:hAnsiTheme="majorHAnsi" w:cstheme="majorHAnsi"/>
        </w:rPr>
      </w:pPr>
      <w:r>
        <w:rPr>
          <w:rFonts w:asciiTheme="majorHAnsi" w:hAnsiTheme="majorHAnsi" w:cstheme="majorHAnsi" w:hint="eastAsia"/>
        </w:rPr>
        <w:t>The returned response is stored in JSON format.</w:t>
      </w:r>
      <w:r>
        <w:rPr>
          <w:rFonts w:asciiTheme="majorHAnsi" w:hAnsiTheme="majorHAnsi" w:cstheme="majorHAnsi"/>
        </w:rPr>
        <w:t xml:space="preserve"> Please refer to the following for the response items.</w:t>
      </w:r>
    </w:p>
    <w:tbl>
      <w:tblPr>
        <w:tblW w:w="8663" w:type="dxa"/>
        <w:jc w:val="center"/>
        <w:tblCellMar>
          <w:left w:w="99" w:type="dxa"/>
          <w:right w:w="99" w:type="dxa"/>
        </w:tblCellMar>
        <w:tblLook w:val="04A0" w:firstRow="1" w:lastRow="0" w:firstColumn="1" w:lastColumn="0" w:noHBand="0" w:noVBand="1"/>
      </w:tblPr>
      <w:tblGrid>
        <w:gridCol w:w="8663"/>
      </w:tblGrid>
      <w:tr w:rsidR="00C77E8C" w:rsidRPr="00105FCC" w:rsidTr="006D463B">
        <w:trPr>
          <w:trHeight w:val="286"/>
          <w:jc w:val="center"/>
        </w:trPr>
        <w:tc>
          <w:tcPr>
            <w:tcW w:w="8663"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006D463B">
              <w:rPr>
                <w:rFonts w:asciiTheme="majorHAnsi" w:hAnsiTheme="majorHAnsi" w:cstheme="majorHAnsi" w:hint="eastAsia"/>
                <w:szCs w:val="21"/>
              </w:rPr>
              <w:t>E</w:t>
            </w:r>
            <w:r w:rsidR="006D463B">
              <w:rPr>
                <w:rFonts w:asciiTheme="majorHAnsi" w:hAnsiTheme="majorHAnsi" w:cstheme="majorHAnsi"/>
                <w:szCs w:val="21"/>
              </w:rPr>
              <w:t xml:space="preserve">xecution </w:t>
            </w:r>
            <w:r w:rsidRPr="00105FCC">
              <w:rPr>
                <w:rFonts w:asciiTheme="majorHAnsi" w:hAnsiTheme="majorHAnsi" w:cstheme="majorHAnsi"/>
                <w:szCs w:val="21"/>
              </w:rPr>
              <w:t>No</w:t>
            </w:r>
            <w:r w:rsidR="006D463B">
              <w:rPr>
                <w:rFonts w:asciiTheme="majorHAnsi" w:hAnsiTheme="majorHAnsi" w:cstheme="majorHAnsi"/>
                <w:szCs w:val="21"/>
              </w:rPr>
              <w:t>. of menu import</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6D463B">
              <w:rPr>
                <w:rFonts w:asciiTheme="majorHAnsi" w:hAnsiTheme="majorHAnsi" w:cstheme="majorHAnsi" w:hint="eastAsia"/>
                <w:szCs w:val="21"/>
              </w:rPr>
              <w:t>R</w:t>
            </w:r>
            <w:r w:rsidR="006D463B">
              <w:rPr>
                <w:rFonts w:asciiTheme="majorHAnsi" w:hAnsiTheme="majorHAnsi" w:cstheme="majorHAnsi"/>
                <w:szCs w:val="21"/>
              </w:rPr>
              <w:t>esult code</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6D463B">
              <w:rPr>
                <w:rFonts w:asciiTheme="majorHAnsi" w:hAnsiTheme="majorHAnsi" w:cstheme="majorHAnsi" w:hint="eastAsia"/>
                <w:szCs w:val="21"/>
              </w:rPr>
              <w:t>D</w:t>
            </w:r>
            <w:r w:rsidR="006D463B">
              <w:rPr>
                <w:rFonts w:asciiTheme="majorHAnsi" w:hAnsiTheme="majorHAnsi" w:cstheme="majorHAnsi"/>
                <w:szCs w:val="21"/>
              </w:rPr>
              <w:t>etailed information</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rsidTr="006D463B">
        <w:trPr>
          <w:trHeight w:val="286"/>
          <w:jc w:val="center"/>
        </w:trPr>
        <w:tc>
          <w:tcPr>
            <w:tcW w:w="8663"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rsidTr="006D463B">
        <w:trPr>
          <w:trHeight w:val="286"/>
          <w:jc w:val="center"/>
        </w:trPr>
        <w:tc>
          <w:tcPr>
            <w:tcW w:w="8663"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bl>
    <w:p w:rsidR="00C77E8C" w:rsidRPr="00105FCC" w:rsidRDefault="00C77E8C" w:rsidP="00C77E8C">
      <w:pPr>
        <w:rPr>
          <w:rFonts w:asciiTheme="majorHAnsi" w:hAnsiTheme="majorHAnsi" w:cstheme="majorHAnsi"/>
        </w:rPr>
      </w:pPr>
    </w:p>
    <w:p w:rsidR="00C77E8C" w:rsidRPr="00105FCC" w:rsidRDefault="00B15BF5" w:rsidP="00C77E8C">
      <w:pPr>
        <w:pStyle w:val="af2"/>
        <w:keepNext/>
        <w:rPr>
          <w:rFonts w:asciiTheme="majorHAnsi" w:hAnsiTheme="majorHAnsi" w:cstheme="majorHAnsi"/>
        </w:rPr>
      </w:pPr>
      <w:r>
        <w:rPr>
          <w:rFonts w:asciiTheme="majorHAnsi" w:hAnsiTheme="majorHAnsi" w:cstheme="majorHAnsi"/>
        </w:rPr>
        <w:t>Table</w:t>
      </w:r>
      <w:r w:rsidR="00C77E8C"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5F1F35">
        <w:rPr>
          <w:rFonts w:asciiTheme="majorHAnsi" w:hAnsiTheme="majorHAnsi" w:cstheme="majorHAnsi"/>
          <w:noProof/>
        </w:rPr>
        <w:t>3</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5F1F35">
        <w:rPr>
          <w:rFonts w:asciiTheme="majorHAnsi" w:hAnsiTheme="majorHAnsi" w:cstheme="majorHAnsi"/>
          <w:noProof/>
        </w:rPr>
        <w:t>13</w:t>
      </w:r>
      <w:r w:rsidR="00A826AC">
        <w:rPr>
          <w:rFonts w:asciiTheme="majorHAnsi" w:hAnsiTheme="majorHAnsi" w:cstheme="majorHAnsi"/>
        </w:rPr>
        <w:fldChar w:fldCharType="end"/>
      </w:r>
      <w:r w:rsidR="00C77E8C" w:rsidRPr="00105FCC">
        <w:rPr>
          <w:rFonts w:asciiTheme="majorHAnsi" w:hAnsiTheme="majorHAnsi" w:cstheme="majorHAnsi"/>
        </w:rPr>
        <w:t xml:space="preserve">　</w:t>
      </w:r>
      <w:r>
        <w:rPr>
          <w:rFonts w:asciiTheme="majorHAnsi" w:hAnsiTheme="majorHAnsi" w:cstheme="majorHAnsi"/>
        </w:rPr>
        <w:t>Response item list</w:t>
      </w:r>
    </w:p>
    <w:tbl>
      <w:tblPr>
        <w:tblStyle w:val="ab"/>
        <w:tblW w:w="0" w:type="auto"/>
        <w:jc w:val="center"/>
        <w:tblLook w:val="04A0" w:firstRow="1" w:lastRow="0" w:firstColumn="1" w:lastColumn="0" w:noHBand="0" w:noVBand="1"/>
      </w:tblPr>
      <w:tblGrid>
        <w:gridCol w:w="3964"/>
        <w:gridCol w:w="4820"/>
      </w:tblGrid>
      <w:tr w:rsidR="00B15BF5" w:rsidRPr="00105FCC" w:rsidTr="00036CE7">
        <w:trPr>
          <w:jc w:val="center"/>
        </w:trPr>
        <w:tc>
          <w:tcPr>
            <w:tcW w:w="3964" w:type="dxa"/>
            <w:shd w:val="clear" w:color="auto" w:fill="002B62"/>
          </w:tcPr>
          <w:p w:rsidR="00B15BF5" w:rsidRPr="00105FCC" w:rsidRDefault="00B15BF5" w:rsidP="00B15BF5">
            <w:pPr>
              <w:jc w:val="center"/>
              <w:rPr>
                <w:rFonts w:asciiTheme="majorHAnsi" w:hAnsiTheme="majorHAnsi" w:cstheme="majorHAnsi"/>
                <w:color w:val="FFFFFF" w:themeColor="background1"/>
              </w:rPr>
            </w:pPr>
            <w:r>
              <w:rPr>
                <w:rFonts w:asciiTheme="majorHAnsi" w:hAnsiTheme="majorHAnsi" w:cstheme="majorHAnsi"/>
                <w:color w:val="FFFFFF" w:themeColor="background1"/>
              </w:rPr>
              <w:t>Item name</w:t>
            </w:r>
          </w:p>
        </w:tc>
        <w:tc>
          <w:tcPr>
            <w:tcW w:w="4820" w:type="dxa"/>
            <w:shd w:val="clear" w:color="auto" w:fill="002B62"/>
          </w:tcPr>
          <w:p w:rsidR="00B15BF5" w:rsidRPr="00105FCC" w:rsidRDefault="00B15BF5" w:rsidP="00B15BF5">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R</w:t>
            </w:r>
            <w:r>
              <w:rPr>
                <w:rFonts w:asciiTheme="majorHAnsi" w:hAnsiTheme="majorHAnsi" w:cstheme="majorHAnsi"/>
                <w:color w:val="FFFFFF" w:themeColor="background1"/>
              </w:rPr>
              <w:t>emarks</w:t>
            </w:r>
          </w:p>
        </w:tc>
      </w:tr>
      <w:tr w:rsidR="00B15BF5" w:rsidRPr="00105FCC" w:rsidTr="00036CE7">
        <w:trPr>
          <w:jc w:val="center"/>
        </w:trPr>
        <w:tc>
          <w:tcPr>
            <w:tcW w:w="3964" w:type="dxa"/>
          </w:tcPr>
          <w:p w:rsidR="00B15BF5" w:rsidRPr="00105FCC" w:rsidRDefault="00B15BF5" w:rsidP="00B15BF5">
            <w:pPr>
              <w:rPr>
                <w:rFonts w:asciiTheme="majorHAnsi" w:hAnsiTheme="majorHAnsi" w:cstheme="majorHAnsi"/>
              </w:rPr>
            </w:pPr>
            <w:r w:rsidRPr="00105FCC">
              <w:rPr>
                <w:rFonts w:asciiTheme="majorHAnsi" w:hAnsiTheme="majorHAnsi" w:cstheme="majorHAnsi"/>
              </w:rPr>
              <w:t xml:space="preserve">TASK_ID </w:t>
            </w:r>
          </w:p>
        </w:tc>
        <w:tc>
          <w:tcPr>
            <w:tcW w:w="4820" w:type="dxa"/>
          </w:tcPr>
          <w:p w:rsidR="00B15BF5" w:rsidRDefault="00B15BF5" w:rsidP="00B15BF5">
            <w:pPr>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peration No</w:t>
            </w:r>
          </w:p>
          <w:p w:rsidR="00B15BF5" w:rsidRPr="00105FCC" w:rsidRDefault="00B15BF5" w:rsidP="00B15BF5">
            <w:pPr>
              <w:rPr>
                <w:rFonts w:asciiTheme="majorHAnsi" w:hAnsiTheme="majorHAnsi" w:cstheme="majorHAnsi"/>
              </w:rPr>
            </w:pPr>
            <w:r>
              <w:rPr>
                <w:rFonts w:asciiTheme="majorHAnsi" w:hAnsiTheme="majorHAnsi" w:cstheme="majorHAnsi" w:hint="eastAsia"/>
              </w:rPr>
              <w:t xml:space="preserve">Users can check the </w:t>
            </w:r>
            <w:r>
              <w:rPr>
                <w:rFonts w:asciiTheme="majorHAnsi" w:hAnsiTheme="majorHAnsi" w:cstheme="majorHAnsi"/>
              </w:rPr>
              <w:t>execution</w:t>
            </w:r>
            <w:r>
              <w:rPr>
                <w:rFonts w:asciiTheme="majorHAnsi" w:hAnsiTheme="majorHAnsi" w:cstheme="majorHAnsi" w:hint="eastAsia"/>
              </w:rPr>
              <w:t xml:space="preserve"> </w:t>
            </w:r>
            <w:r>
              <w:rPr>
                <w:rFonts w:asciiTheme="majorHAnsi" w:hAnsiTheme="majorHAnsi" w:cstheme="majorHAnsi"/>
              </w:rPr>
              <w:t>status by searching</w:t>
            </w:r>
            <w:r w:rsidR="00B23864">
              <w:rPr>
                <w:rFonts w:asciiTheme="majorHAnsi" w:hAnsiTheme="majorHAnsi" w:cstheme="majorHAnsi"/>
              </w:rPr>
              <w:t xml:space="preserve"> for</w:t>
            </w:r>
            <w:r>
              <w:rPr>
                <w:rFonts w:asciiTheme="majorHAnsi" w:hAnsiTheme="majorHAnsi" w:cstheme="majorHAnsi"/>
              </w:rPr>
              <w:t xml:space="preserve"> the Operation No in “Export/Import menu list”.</w:t>
            </w:r>
          </w:p>
        </w:tc>
      </w:tr>
      <w:tr w:rsidR="00B15BF5" w:rsidRPr="00105FCC" w:rsidTr="00036CE7">
        <w:trPr>
          <w:jc w:val="center"/>
        </w:trPr>
        <w:tc>
          <w:tcPr>
            <w:tcW w:w="3964" w:type="dxa"/>
          </w:tcPr>
          <w:p w:rsidR="00B15BF5" w:rsidRPr="00105FCC" w:rsidRDefault="00B15BF5" w:rsidP="00B15BF5">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rsidR="00B15BF5" w:rsidRPr="00105FCC" w:rsidRDefault="00B15BF5" w:rsidP="00B15BF5">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he code of execution status</w:t>
            </w:r>
          </w:p>
          <w:p w:rsidR="00B15BF5" w:rsidRPr="00105FCC" w:rsidRDefault="00B15BF5" w:rsidP="00B15BF5">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w:t>
            </w:r>
            <w:r>
              <w:rPr>
                <w:rFonts w:asciiTheme="majorHAnsi" w:hAnsiTheme="majorHAnsi" w:cstheme="majorHAnsi" w:hint="eastAsia"/>
              </w:rPr>
              <w:t>N</w:t>
            </w:r>
            <w:r>
              <w:rPr>
                <w:rFonts w:asciiTheme="majorHAnsi" w:hAnsiTheme="majorHAnsi" w:cstheme="majorHAnsi"/>
              </w:rPr>
              <w:t>ormal end</w:t>
            </w:r>
          </w:p>
          <w:p w:rsidR="00B15BF5" w:rsidRPr="00105FCC" w:rsidRDefault="00B15BF5" w:rsidP="00B15BF5">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w:t>
            </w:r>
            <w:r>
              <w:rPr>
                <w:rFonts w:asciiTheme="majorHAnsi" w:hAnsiTheme="majorHAnsi" w:cstheme="majorHAnsi" w:hint="eastAsia"/>
              </w:rPr>
              <w:t>Not able to perform exe</w:t>
            </w:r>
            <w:r>
              <w:rPr>
                <w:rFonts w:asciiTheme="majorHAnsi" w:hAnsiTheme="majorHAnsi" w:cstheme="majorHAnsi"/>
              </w:rPr>
              <w:t>c</w:t>
            </w:r>
            <w:r>
              <w:rPr>
                <w:rFonts w:asciiTheme="majorHAnsi" w:hAnsiTheme="majorHAnsi" w:cstheme="majorHAnsi" w:hint="eastAsia"/>
              </w:rPr>
              <w:t>ution</w:t>
            </w:r>
          </w:p>
        </w:tc>
      </w:tr>
      <w:tr w:rsidR="00B15BF5" w:rsidRPr="00105FCC" w:rsidTr="00036CE7">
        <w:trPr>
          <w:jc w:val="center"/>
        </w:trPr>
        <w:tc>
          <w:tcPr>
            <w:tcW w:w="3964" w:type="dxa"/>
          </w:tcPr>
          <w:p w:rsidR="00B15BF5" w:rsidRPr="00105FCC" w:rsidRDefault="00B15BF5" w:rsidP="00B15BF5">
            <w:pPr>
              <w:rPr>
                <w:rFonts w:asciiTheme="majorHAnsi" w:hAnsiTheme="majorHAnsi" w:cstheme="majorHAnsi"/>
              </w:rPr>
            </w:pPr>
            <w:r w:rsidRPr="00105FCC">
              <w:rPr>
                <w:rFonts w:asciiTheme="majorHAnsi" w:hAnsiTheme="majorHAnsi" w:cstheme="majorHAnsi"/>
              </w:rPr>
              <w:t>RESULTINFO</w:t>
            </w:r>
          </w:p>
        </w:tc>
        <w:tc>
          <w:tcPr>
            <w:tcW w:w="4820" w:type="dxa"/>
          </w:tcPr>
          <w:p w:rsidR="00B15BF5" w:rsidRPr="00105FCC" w:rsidRDefault="00B15BF5" w:rsidP="00B15BF5">
            <w:pPr>
              <w:rPr>
                <w:rFonts w:asciiTheme="majorHAnsi" w:hAnsiTheme="majorHAnsi" w:cstheme="majorHAnsi"/>
              </w:rPr>
            </w:pPr>
            <w:r>
              <w:rPr>
                <w:rFonts w:asciiTheme="majorHAnsi" w:hAnsiTheme="majorHAnsi" w:cstheme="majorHAnsi" w:hint="eastAsia"/>
              </w:rPr>
              <w:t>D</w:t>
            </w:r>
            <w:r>
              <w:rPr>
                <w:rFonts w:asciiTheme="majorHAnsi" w:hAnsiTheme="majorHAnsi" w:cstheme="majorHAnsi"/>
              </w:rPr>
              <w:t>etailed information</w:t>
            </w:r>
          </w:p>
        </w:tc>
      </w:tr>
    </w:tbl>
    <w:p w:rsidR="00C77E8C" w:rsidRDefault="00C77E8C" w:rsidP="00C77E8C">
      <w:pPr>
        <w:pStyle w:val="af2"/>
        <w:keepNext/>
        <w:jc w:val="both"/>
        <w:rPr>
          <w:rFonts w:asciiTheme="majorHAnsi" w:hAnsiTheme="majorHAnsi" w:cstheme="majorHAnsi"/>
        </w:rPr>
      </w:pPr>
    </w:p>
    <w:p w:rsidR="00E2586B" w:rsidRDefault="00E2586B" w:rsidP="00E2586B"/>
    <w:p w:rsidR="00E2586B" w:rsidRDefault="00E2586B" w:rsidP="00E2586B"/>
    <w:p w:rsidR="00E2586B" w:rsidRDefault="00E2586B" w:rsidP="00E2586B"/>
    <w:p w:rsidR="00E2586B" w:rsidRDefault="00E2586B" w:rsidP="00E2586B"/>
    <w:p w:rsidR="00E2586B" w:rsidRDefault="00E2586B" w:rsidP="00E2586B"/>
    <w:p w:rsidR="00E2586B" w:rsidRDefault="00E2586B" w:rsidP="00E2586B"/>
    <w:p w:rsidR="00E2586B" w:rsidRDefault="00E2586B" w:rsidP="00E2586B"/>
    <w:p w:rsidR="00E2586B" w:rsidRDefault="00E2586B" w:rsidP="00E2586B"/>
    <w:p w:rsidR="00E2586B" w:rsidRDefault="00E2586B" w:rsidP="00E2586B"/>
    <w:p w:rsidR="00E2586B" w:rsidRDefault="00E2586B" w:rsidP="00E2586B"/>
    <w:p w:rsidR="00E2586B" w:rsidRPr="00105FCC" w:rsidRDefault="00E2586B" w:rsidP="00E2586B">
      <w:pPr>
        <w:pStyle w:val="af2"/>
        <w:keepNext/>
        <w:jc w:val="both"/>
        <w:rPr>
          <w:rFonts w:asciiTheme="majorHAnsi" w:hAnsiTheme="majorHAnsi" w:cstheme="majorHAnsi"/>
        </w:rPr>
      </w:pPr>
    </w:p>
    <w:p w:rsidR="00E2586B" w:rsidRDefault="00E2586B" w:rsidP="00E63BB1">
      <w:pPr>
        <w:pStyle w:val="1"/>
      </w:pPr>
      <w:bookmarkStart w:id="33" w:name="_Symphony利用編"/>
      <w:bookmarkStart w:id="34" w:name="_Excel一括エクスポート/インポート利用編"/>
      <w:bookmarkStart w:id="35" w:name="_Toc96603246"/>
      <w:bookmarkEnd w:id="33"/>
      <w:bookmarkEnd w:id="34"/>
      <w:r>
        <w:lastRenderedPageBreak/>
        <w:t>Export/Import in bulks using Excel</w:t>
      </w:r>
      <w:bookmarkEnd w:id="35"/>
    </w:p>
    <w:p w:rsidR="00E2586B" w:rsidRPr="00006145" w:rsidRDefault="00E2586B" w:rsidP="00E2586B">
      <w:pPr>
        <w:widowControl/>
        <w:jc w:val="left"/>
      </w:pPr>
    </w:p>
    <w:p w:rsidR="00E2586B" w:rsidRPr="00105FCC" w:rsidRDefault="00E2586B" w:rsidP="00B23864">
      <w:pPr>
        <w:pStyle w:val="20"/>
      </w:pPr>
      <w:bookmarkStart w:id="36" w:name="_Toc96603247"/>
      <w:r w:rsidRPr="00E2586B">
        <w:t>RestAPI for exporting in bulks using Excel</w:t>
      </w:r>
      <w:bookmarkEnd w:id="36"/>
    </w:p>
    <w:p w:rsidR="00E2586B" w:rsidRPr="00E2586B" w:rsidRDefault="00E2586B" w:rsidP="00B23864">
      <w:pPr>
        <w:ind w:left="680"/>
        <w:jc w:val="left"/>
        <w:rPr>
          <w:rFonts w:asciiTheme="majorHAnsi" w:hAnsiTheme="majorHAnsi" w:cstheme="majorHAnsi"/>
        </w:rPr>
      </w:pPr>
      <w:r w:rsidRPr="00E2586B">
        <w:rPr>
          <w:rFonts w:asciiTheme="majorHAnsi" w:hAnsiTheme="majorHAnsi" w:cstheme="majorHAnsi"/>
        </w:rPr>
        <w:t>U</w:t>
      </w:r>
      <w:r w:rsidR="00B23864">
        <w:rPr>
          <w:rFonts w:asciiTheme="majorHAnsi" w:hAnsiTheme="majorHAnsi" w:cstheme="majorHAnsi"/>
        </w:rPr>
        <w:t>sers can</w:t>
      </w:r>
      <w:r w:rsidRPr="00E2586B">
        <w:rPr>
          <w:rFonts w:asciiTheme="majorHAnsi" w:hAnsiTheme="majorHAnsi" w:cstheme="majorHAnsi"/>
        </w:rPr>
        <w:t xml:space="preserve"> export in bulks using Excel through RestAPI.</w:t>
      </w:r>
      <w:r>
        <w:rPr>
          <w:rFonts w:asciiTheme="majorHAnsi" w:hAnsiTheme="majorHAnsi" w:cstheme="majorHAnsi"/>
        </w:rPr>
        <w:br/>
      </w:r>
      <w:r w:rsidRPr="00E2586B">
        <w:rPr>
          <w:rFonts w:asciiTheme="majorHAnsi" w:hAnsiTheme="majorHAnsi" w:cstheme="majorHAnsi"/>
        </w:rPr>
        <w:t xml:space="preserve">The functions available are the </w:t>
      </w:r>
      <w:r w:rsidR="00B23864">
        <w:rPr>
          <w:rFonts w:asciiTheme="majorHAnsi" w:hAnsiTheme="majorHAnsi" w:cstheme="majorHAnsi"/>
        </w:rPr>
        <w:t>same as the operation in the “</w:t>
      </w:r>
      <w:r w:rsidR="00B23864">
        <w:rPr>
          <w:rFonts w:asciiTheme="majorHAnsi" w:hAnsiTheme="majorHAnsi" w:cstheme="majorHAnsi" w:hint="eastAsia"/>
        </w:rPr>
        <w:t>Export</w:t>
      </w:r>
      <w:r w:rsidRPr="00E2586B">
        <w:rPr>
          <w:rFonts w:asciiTheme="majorHAnsi" w:hAnsiTheme="majorHAnsi" w:cstheme="majorHAnsi"/>
        </w:rPr>
        <w:t xml:space="preserve"> menu” menu in </w:t>
      </w:r>
      <w:r w:rsidR="00B23864">
        <w:rPr>
          <w:rFonts w:asciiTheme="majorHAnsi" w:hAnsiTheme="majorHAnsi" w:cstheme="majorHAnsi"/>
        </w:rPr>
        <w:t xml:space="preserve">the </w:t>
      </w:r>
      <w:r w:rsidRPr="00E2586B">
        <w:rPr>
          <w:rFonts w:asciiTheme="majorHAnsi" w:hAnsiTheme="majorHAnsi" w:cstheme="majorHAnsi"/>
        </w:rPr>
        <w:t>“Export/Import” menu group.</w:t>
      </w:r>
    </w:p>
    <w:p w:rsidR="00E2586B" w:rsidRPr="00105FCC" w:rsidRDefault="00E2586B" w:rsidP="00E2586B">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5F1F35">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5F1F35">
        <w:rPr>
          <w:rFonts w:asciiTheme="majorHAnsi" w:hAnsiTheme="majorHAnsi" w:cstheme="majorHAnsi"/>
          <w:noProof/>
        </w:rPr>
        <w:t>1</w:t>
      </w:r>
      <w:r>
        <w:rPr>
          <w:rFonts w:asciiTheme="majorHAnsi" w:hAnsiTheme="majorHAnsi" w:cstheme="majorHAnsi"/>
        </w:rPr>
        <w:fldChar w:fldCharType="end"/>
      </w:r>
      <w:r w:rsidRPr="00105FCC">
        <w:rPr>
          <w:rFonts w:asciiTheme="majorHAnsi" w:hAnsiTheme="majorHAnsi" w:cstheme="majorHAnsi"/>
        </w:rPr>
        <w:t xml:space="preserve"> </w:t>
      </w:r>
      <w:r>
        <w:rPr>
          <w:rFonts w:asciiTheme="majorHAnsi" w:hAnsiTheme="majorHAnsi" w:cstheme="majorHAnsi"/>
        </w:rPr>
        <w:t>Menu list</w:t>
      </w:r>
    </w:p>
    <w:tbl>
      <w:tblPr>
        <w:tblStyle w:val="ab"/>
        <w:tblW w:w="0" w:type="auto"/>
        <w:jc w:val="center"/>
        <w:tblLook w:val="04A0" w:firstRow="1" w:lastRow="0" w:firstColumn="1" w:lastColumn="0" w:noHBand="0" w:noVBand="1"/>
      </w:tblPr>
      <w:tblGrid>
        <w:gridCol w:w="2405"/>
        <w:gridCol w:w="2693"/>
        <w:gridCol w:w="1943"/>
      </w:tblGrid>
      <w:tr w:rsidR="00E2586B" w:rsidRPr="00105FCC" w:rsidTr="00E2586B">
        <w:trPr>
          <w:jc w:val="center"/>
        </w:trPr>
        <w:tc>
          <w:tcPr>
            <w:tcW w:w="2405" w:type="dxa"/>
            <w:shd w:val="clear" w:color="auto" w:fill="002B62"/>
          </w:tcPr>
          <w:p w:rsidR="00E2586B" w:rsidRPr="00105FCC" w:rsidRDefault="00E2586B" w:rsidP="00E2586B">
            <w:pPr>
              <w:rPr>
                <w:rFonts w:asciiTheme="majorHAnsi" w:hAnsiTheme="majorHAnsi" w:cstheme="majorHAnsi"/>
                <w:color w:val="FFFFFF" w:themeColor="background1"/>
              </w:rPr>
            </w:pPr>
            <w:r>
              <w:rPr>
                <w:rFonts w:asciiTheme="majorHAnsi" w:hAnsiTheme="majorHAnsi" w:cstheme="majorHAnsi" w:hint="eastAsia"/>
                <w:color w:val="FFFFFF" w:themeColor="background1"/>
              </w:rPr>
              <w:t>Menu group</w:t>
            </w:r>
          </w:p>
        </w:tc>
        <w:tc>
          <w:tcPr>
            <w:tcW w:w="2693" w:type="dxa"/>
            <w:shd w:val="clear" w:color="auto" w:fill="002B62"/>
          </w:tcPr>
          <w:p w:rsidR="00E2586B" w:rsidRPr="00105FCC" w:rsidRDefault="00E2586B"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Menu</w:t>
            </w:r>
            <w:r w:rsidRPr="00105FCC">
              <w:rPr>
                <w:rFonts w:asciiTheme="majorHAnsi" w:hAnsiTheme="majorHAnsi" w:cstheme="majorHAnsi"/>
                <w:color w:val="FFFFFF" w:themeColor="background1"/>
              </w:rPr>
              <w:t>名</w:t>
            </w:r>
          </w:p>
        </w:tc>
        <w:tc>
          <w:tcPr>
            <w:tcW w:w="1943" w:type="dxa"/>
            <w:shd w:val="clear" w:color="auto" w:fill="002B62"/>
          </w:tcPr>
          <w:p w:rsidR="00E2586B" w:rsidRPr="00105FCC" w:rsidRDefault="00E2586B" w:rsidP="00E2586B">
            <w:pPr>
              <w:rPr>
                <w:rFonts w:asciiTheme="majorHAnsi" w:hAnsiTheme="majorHAnsi" w:cstheme="majorHAnsi"/>
                <w:color w:val="FFFFFF" w:themeColor="background1"/>
              </w:rPr>
            </w:pPr>
            <w:r>
              <w:rPr>
                <w:rFonts w:asciiTheme="majorHAnsi" w:hAnsiTheme="majorHAnsi" w:cstheme="majorHAnsi"/>
                <w:color w:val="FFFFFF" w:themeColor="background1"/>
              </w:rPr>
              <w:t>Menu</w:t>
            </w:r>
            <w:r w:rsidRPr="00105FCC">
              <w:rPr>
                <w:rFonts w:asciiTheme="majorHAnsi" w:hAnsiTheme="majorHAnsi" w:cstheme="majorHAnsi"/>
                <w:color w:val="FFFFFF" w:themeColor="background1"/>
              </w:rPr>
              <w:t>ID</w:t>
            </w:r>
          </w:p>
        </w:tc>
      </w:tr>
      <w:tr w:rsidR="00E2586B" w:rsidRPr="00105FCC" w:rsidTr="00E2586B">
        <w:trPr>
          <w:trHeight w:val="58"/>
          <w:jc w:val="center"/>
        </w:trPr>
        <w:tc>
          <w:tcPr>
            <w:tcW w:w="2405" w:type="dxa"/>
          </w:tcPr>
          <w:p w:rsidR="00E2586B" w:rsidRPr="00930E55" w:rsidRDefault="00E2586B" w:rsidP="00E2586B">
            <w:r>
              <w:rPr>
                <w:rFonts w:hint="eastAsia"/>
              </w:rPr>
              <w:t>E</w:t>
            </w:r>
            <w:r>
              <w:t>xport/Import</w:t>
            </w:r>
          </w:p>
        </w:tc>
        <w:tc>
          <w:tcPr>
            <w:tcW w:w="2693" w:type="dxa"/>
          </w:tcPr>
          <w:p w:rsidR="00E2586B" w:rsidRPr="00930E55" w:rsidRDefault="00E2586B" w:rsidP="00E2586B">
            <w:r>
              <w:t>Excel bulk export</w:t>
            </w:r>
          </w:p>
        </w:tc>
        <w:tc>
          <w:tcPr>
            <w:tcW w:w="1943" w:type="dxa"/>
          </w:tcPr>
          <w:p w:rsidR="00E2586B" w:rsidRPr="00930E55" w:rsidRDefault="00E2586B" w:rsidP="00E2586B">
            <w:r w:rsidRPr="00930E55">
              <w:rPr>
                <w:rFonts w:hint="eastAsia"/>
              </w:rPr>
              <w:t>2100000</w:t>
            </w:r>
            <w:r>
              <w:t>329</w:t>
            </w:r>
          </w:p>
        </w:tc>
      </w:tr>
    </w:tbl>
    <w:p w:rsidR="00E2586B" w:rsidRPr="00105FCC" w:rsidRDefault="00E2586B" w:rsidP="00E2586B">
      <w:pPr>
        <w:rPr>
          <w:rFonts w:asciiTheme="majorHAnsi" w:hAnsiTheme="majorHAnsi" w:cstheme="majorHAnsi"/>
        </w:rPr>
      </w:pPr>
    </w:p>
    <w:p w:rsidR="00E2586B" w:rsidRPr="00105FCC" w:rsidRDefault="00E2586B" w:rsidP="00985A4F">
      <w:pPr>
        <w:pStyle w:val="30"/>
      </w:pPr>
      <w:bookmarkStart w:id="37" w:name="_Toc96603248"/>
      <w:r>
        <w:t>Request format</w:t>
      </w:r>
      <w:bookmarkEnd w:id="37"/>
    </w:p>
    <w:p w:rsidR="00E2586B" w:rsidRPr="00697E46" w:rsidRDefault="00697E46" w:rsidP="00697E46">
      <w:pPr>
        <w:ind w:left="680"/>
        <w:rPr>
          <w:rFonts w:asciiTheme="majorHAnsi" w:hAnsiTheme="majorHAnsi" w:cstheme="majorHAnsi"/>
        </w:rPr>
      </w:pPr>
      <w:r>
        <w:rPr>
          <w:rFonts w:asciiTheme="majorHAnsi" w:hAnsiTheme="majorHAnsi" w:cstheme="majorHAnsi"/>
        </w:rPr>
        <w:t>Send HTTP request with the following information.</w:t>
      </w:r>
    </w:p>
    <w:p w:rsidR="00E2586B" w:rsidRPr="00105FCC" w:rsidRDefault="00E2586B" w:rsidP="00E2586B">
      <w:pPr>
        <w:ind w:left="680"/>
        <w:rPr>
          <w:rFonts w:asciiTheme="majorHAnsi" w:hAnsiTheme="majorHAnsi" w:cstheme="majorHAnsi"/>
        </w:rPr>
      </w:pPr>
    </w:p>
    <w:p w:rsidR="00E2586B" w:rsidRPr="00105FCC" w:rsidRDefault="00E2586B" w:rsidP="00E2586B">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E2586B" w:rsidRPr="00105FCC" w:rsidRDefault="00E2586B" w:rsidP="00E2586B">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Pr>
          <w:rFonts w:asciiTheme="majorHAnsi" w:hAnsiTheme="majorHAnsi" w:cstheme="majorHAnsi"/>
        </w:rPr>
        <w:t>Menu</w:t>
      </w:r>
      <w:r w:rsidRPr="00105FCC">
        <w:rPr>
          <w:rFonts w:asciiTheme="majorHAnsi" w:hAnsiTheme="majorHAnsi" w:cstheme="majorHAnsi"/>
        </w:rPr>
        <w:t>ID</w:t>
      </w:r>
    </w:p>
    <w:p w:rsidR="00E2586B" w:rsidRPr="00697E46" w:rsidRDefault="00697E46" w:rsidP="00697E46">
      <w:pPr>
        <w:ind w:leftChars="50" w:left="105" w:firstLineChars="150" w:firstLine="315"/>
        <w:rPr>
          <w:rFonts w:asciiTheme="majorHAnsi" w:hAnsiTheme="majorHAnsi" w:cstheme="majorHAnsi"/>
        </w:rPr>
      </w:pPr>
      <w:r>
        <w:rPr>
          <w:rFonts w:asciiTheme="majorHAnsi" w:hAnsiTheme="majorHAnsi" w:cstheme="majorHAnsi"/>
        </w:rPr>
        <w:t>Please see “</w:t>
      </w:r>
      <w:r>
        <w:rPr>
          <w:rFonts w:asciiTheme="majorHAnsi" w:hAnsiTheme="majorHAnsi" w:cstheme="majorHAnsi" w:hint="eastAsia"/>
          <w:b/>
        </w:rPr>
        <w:t>T</w:t>
      </w:r>
      <w:r w:rsidRPr="00093AF7">
        <w:rPr>
          <w:rFonts w:asciiTheme="majorHAnsi" w:hAnsiTheme="majorHAnsi" w:cstheme="majorHAnsi"/>
          <w:b/>
        </w:rPr>
        <w:t xml:space="preserve">able </w:t>
      </w:r>
      <w:r w:rsidRPr="00093AF7">
        <w:rPr>
          <w:rFonts w:asciiTheme="majorHAnsi" w:hAnsiTheme="majorHAnsi" w:cstheme="majorHAnsi"/>
          <w:b/>
        </w:rPr>
        <w:fldChar w:fldCharType="begin"/>
      </w:r>
      <w:r w:rsidRPr="00093AF7">
        <w:rPr>
          <w:rFonts w:asciiTheme="majorHAnsi" w:hAnsiTheme="majorHAnsi" w:cstheme="majorHAnsi"/>
          <w:b/>
        </w:rPr>
        <w:instrText xml:space="preserve"> STYLEREF 1 \s </w:instrText>
      </w:r>
      <w:r w:rsidRPr="00093AF7">
        <w:rPr>
          <w:rFonts w:asciiTheme="majorHAnsi" w:hAnsiTheme="majorHAnsi" w:cstheme="majorHAnsi"/>
          <w:b/>
        </w:rPr>
        <w:fldChar w:fldCharType="separate"/>
      </w:r>
      <w:r w:rsidR="005F1F35">
        <w:rPr>
          <w:rFonts w:asciiTheme="majorHAnsi" w:hAnsiTheme="majorHAnsi" w:cstheme="majorHAnsi"/>
          <w:b/>
          <w:noProof/>
        </w:rPr>
        <w:t>4</w:t>
      </w:r>
      <w:r w:rsidRPr="00093AF7">
        <w:rPr>
          <w:rFonts w:asciiTheme="majorHAnsi" w:hAnsiTheme="majorHAnsi" w:cstheme="majorHAnsi"/>
          <w:b/>
        </w:rPr>
        <w:fldChar w:fldCharType="end"/>
      </w:r>
      <w:r w:rsidRPr="00093AF7">
        <w:rPr>
          <w:rFonts w:asciiTheme="majorHAnsi" w:hAnsiTheme="majorHAnsi" w:cstheme="majorHAnsi"/>
          <w:b/>
        </w:rPr>
        <w:t>-</w:t>
      </w:r>
      <w:r w:rsidRPr="005478F9">
        <w:rPr>
          <w:rFonts w:asciiTheme="majorHAnsi" w:hAnsiTheme="majorHAnsi" w:cstheme="majorHAnsi"/>
          <w:b/>
        </w:rPr>
        <w:fldChar w:fldCharType="begin"/>
      </w:r>
      <w:r w:rsidRPr="005478F9">
        <w:rPr>
          <w:rFonts w:asciiTheme="majorHAnsi" w:hAnsiTheme="majorHAnsi" w:cstheme="majorHAnsi"/>
          <w:b/>
        </w:rPr>
        <w:instrText xml:space="preserve"> SEQ </w:instrText>
      </w:r>
      <w:r w:rsidRPr="005478F9">
        <w:rPr>
          <w:rFonts w:asciiTheme="majorHAnsi" w:hAnsiTheme="majorHAnsi" w:cstheme="majorHAnsi"/>
          <w:b/>
        </w:rPr>
        <w:instrText>表</w:instrText>
      </w:r>
      <w:r w:rsidRPr="005478F9">
        <w:rPr>
          <w:rFonts w:asciiTheme="majorHAnsi" w:hAnsiTheme="majorHAnsi" w:cstheme="majorHAnsi"/>
          <w:b/>
        </w:rPr>
        <w:instrText xml:space="preserve"> \* ARABIC \s 1 </w:instrText>
      </w:r>
      <w:r w:rsidRPr="005478F9">
        <w:rPr>
          <w:rFonts w:asciiTheme="majorHAnsi" w:hAnsiTheme="majorHAnsi" w:cstheme="majorHAnsi"/>
          <w:b/>
        </w:rPr>
        <w:fldChar w:fldCharType="separate"/>
      </w:r>
      <w:r w:rsidR="005F1F35">
        <w:rPr>
          <w:rFonts w:asciiTheme="majorHAnsi" w:hAnsiTheme="majorHAnsi" w:cstheme="majorHAnsi"/>
          <w:b/>
          <w:noProof/>
        </w:rPr>
        <w:t>2</w:t>
      </w:r>
      <w:r w:rsidRPr="005478F9">
        <w:rPr>
          <w:rFonts w:asciiTheme="majorHAnsi" w:hAnsiTheme="majorHAnsi" w:cstheme="majorHAnsi"/>
          <w:b/>
        </w:rPr>
        <w:fldChar w:fldCharType="end"/>
      </w:r>
      <w:r w:rsidRPr="00093AF7">
        <w:rPr>
          <w:rFonts w:asciiTheme="majorHAnsi" w:hAnsiTheme="majorHAnsi" w:cstheme="majorHAnsi"/>
          <w:b/>
        </w:rPr>
        <w:t xml:space="preserve">　</w:t>
      </w:r>
      <w:r w:rsidRPr="00093AF7">
        <w:rPr>
          <w:rFonts w:asciiTheme="majorHAnsi" w:hAnsiTheme="majorHAnsi" w:cstheme="majorHAnsi"/>
          <w:b/>
        </w:rPr>
        <w:t>L</w:t>
      </w:r>
      <w:r>
        <w:rPr>
          <w:rFonts w:asciiTheme="majorHAnsi" w:hAnsiTheme="majorHAnsi" w:cstheme="majorHAnsi"/>
          <w:b/>
        </w:rPr>
        <w:t xml:space="preserve">ist of parameters that can be specified for </w:t>
      </w:r>
      <w:r w:rsidRPr="00105FCC">
        <w:rPr>
          <w:rFonts w:asciiTheme="majorHAnsi" w:hAnsiTheme="majorHAnsi" w:cstheme="majorHAnsi"/>
          <w:b/>
        </w:rPr>
        <w:t>X-Command</w:t>
      </w:r>
      <w:r>
        <w:rPr>
          <w:rFonts w:asciiTheme="majorHAnsi" w:hAnsiTheme="majorHAnsi" w:cstheme="majorHAnsi"/>
          <w:b/>
        </w:rPr>
        <w:t xml:space="preserve">” </w:t>
      </w:r>
      <w:r w:rsidRPr="00697E46">
        <w:rPr>
          <w:rFonts w:asciiTheme="majorHAnsi" w:hAnsiTheme="majorHAnsi" w:cstheme="majorHAnsi"/>
        </w:rPr>
        <w:t>for the MenuID</w:t>
      </w:r>
    </w:p>
    <w:p w:rsidR="00E2586B" w:rsidRPr="00F52F01" w:rsidRDefault="00E2586B" w:rsidP="00E2586B">
      <w:pPr>
        <w:ind w:left="680" w:firstLineChars="100" w:firstLine="210"/>
        <w:rPr>
          <w:rFonts w:asciiTheme="majorHAnsi" w:hAnsiTheme="majorHAnsi" w:cstheme="majorHAnsi"/>
        </w:rPr>
      </w:pPr>
    </w:p>
    <w:p w:rsidR="00E2586B" w:rsidRPr="00105FCC" w:rsidRDefault="00E2586B" w:rsidP="00E2586B">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Pr>
          <w:rFonts w:asciiTheme="majorHAnsi" w:hAnsiTheme="majorHAnsi" w:cstheme="majorHAnsi"/>
        </w:rPr>
        <w:t xml:space="preserve"> header</w:t>
      </w:r>
    </w:p>
    <w:p w:rsidR="00E2586B" w:rsidRPr="00105FCC" w:rsidRDefault="00E2586B" w:rsidP="00E2586B">
      <w:pPr>
        <w:ind w:firstLineChars="300" w:firstLine="630"/>
        <w:rPr>
          <w:rFonts w:asciiTheme="majorHAnsi" w:hAnsiTheme="majorHAnsi" w:cstheme="majorHAnsi"/>
        </w:rPr>
      </w:pPr>
    </w:p>
    <w:p w:rsidR="00E2586B" w:rsidRPr="00105FCC" w:rsidRDefault="00E2586B" w:rsidP="00E2586B">
      <w:pPr>
        <w:pStyle w:val="af2"/>
        <w:keepNext/>
        <w:rPr>
          <w:rFonts w:asciiTheme="majorHAnsi" w:hAnsiTheme="majorHAnsi" w:cstheme="majorHAnsi"/>
          <w:b w:val="0"/>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5F1F35">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noBreakHyphen/>
      </w:r>
      <w:r w:rsidR="00D7374E">
        <w:rPr>
          <w:rFonts w:asciiTheme="majorHAnsi" w:hAnsiTheme="majorHAnsi" w:cstheme="majorHAnsi"/>
        </w:rPr>
        <w:t>2</w:t>
      </w:r>
      <w:r w:rsidRPr="00105FCC">
        <w:rPr>
          <w:rFonts w:asciiTheme="majorHAnsi" w:hAnsiTheme="majorHAnsi" w:cstheme="majorHAnsi"/>
        </w:rPr>
        <w:t xml:space="preserve"> </w:t>
      </w:r>
      <w:r w:rsidRPr="00772378">
        <w:rPr>
          <w:rFonts w:asciiTheme="majorHAnsi" w:hAnsiTheme="majorHAnsi" w:cstheme="majorHAnsi"/>
        </w:rPr>
        <w:t>HTTP</w:t>
      </w:r>
      <w:r>
        <w:rPr>
          <w:rFonts w:asciiTheme="majorHAnsi" w:hAnsiTheme="majorHAnsi" w:cstheme="majorHAnsi"/>
        </w:rPr>
        <w:t xml:space="preserve"> Header parameter list</w:t>
      </w:r>
    </w:p>
    <w:tbl>
      <w:tblPr>
        <w:tblStyle w:val="ab"/>
        <w:tblW w:w="0" w:type="auto"/>
        <w:tblInd w:w="680" w:type="dxa"/>
        <w:tblLook w:val="04A0" w:firstRow="1" w:lastRow="0" w:firstColumn="1" w:lastColumn="0" w:noHBand="0" w:noVBand="1"/>
      </w:tblPr>
      <w:tblGrid>
        <w:gridCol w:w="1696"/>
        <w:gridCol w:w="7088"/>
      </w:tblGrid>
      <w:tr w:rsidR="00E2586B" w:rsidRPr="00105FCC" w:rsidTr="00E2586B">
        <w:tc>
          <w:tcPr>
            <w:tcW w:w="1696" w:type="dxa"/>
            <w:shd w:val="clear" w:color="auto" w:fill="002B62"/>
          </w:tcPr>
          <w:p w:rsidR="00E2586B" w:rsidRPr="00105FCC" w:rsidRDefault="00E2586B" w:rsidP="00E2586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color w:val="FFFFFF" w:themeColor="background1"/>
              </w:rPr>
              <w:t xml:space="preserve"> header</w:t>
            </w:r>
          </w:p>
        </w:tc>
        <w:tc>
          <w:tcPr>
            <w:tcW w:w="7088" w:type="dxa"/>
            <w:shd w:val="clear" w:color="auto" w:fill="002B62"/>
          </w:tcPr>
          <w:p w:rsidR="00E2586B" w:rsidRPr="00105FCC" w:rsidRDefault="000058C4"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E2586B" w:rsidRPr="00105FCC" w:rsidTr="00E2586B">
        <w:tc>
          <w:tcPr>
            <w:tcW w:w="1696"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Content-Type</w:t>
            </w:r>
          </w:p>
        </w:tc>
        <w:tc>
          <w:tcPr>
            <w:tcW w:w="7088" w:type="dxa"/>
          </w:tcPr>
          <w:p w:rsidR="00E2586B" w:rsidRPr="00105FCC" w:rsidRDefault="004E0027" w:rsidP="00E2586B">
            <w:pPr>
              <w:rPr>
                <w:rFonts w:asciiTheme="majorHAnsi" w:hAnsiTheme="majorHAnsi" w:cstheme="majorHAnsi"/>
              </w:rPr>
            </w:pPr>
            <w:r>
              <w:rPr>
                <w:rFonts w:asciiTheme="majorHAnsi" w:hAnsiTheme="majorHAnsi" w:cstheme="majorHAnsi"/>
              </w:rPr>
              <w:t xml:space="preserve">Specifies </w:t>
            </w:r>
            <w:r w:rsidRPr="00105FCC">
              <w:rPr>
                <w:rFonts w:asciiTheme="majorHAnsi" w:hAnsiTheme="majorHAnsi" w:cstheme="majorHAnsi"/>
              </w:rPr>
              <w:t>“application/json”</w:t>
            </w:r>
            <w:r w:rsidR="00E2586B" w:rsidRPr="00105FCC">
              <w:rPr>
                <w:rFonts w:asciiTheme="majorHAnsi" w:hAnsiTheme="majorHAnsi" w:cstheme="majorHAnsi"/>
              </w:rPr>
              <w:t>。</w:t>
            </w:r>
          </w:p>
        </w:tc>
      </w:tr>
      <w:tr w:rsidR="00E2586B" w:rsidRPr="00105FCC" w:rsidTr="00E2586B">
        <w:tc>
          <w:tcPr>
            <w:tcW w:w="1696"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Authorization</w:t>
            </w:r>
          </w:p>
        </w:tc>
        <w:tc>
          <w:tcPr>
            <w:tcW w:w="7088" w:type="dxa"/>
          </w:tcPr>
          <w:p w:rsidR="00E2586B" w:rsidRPr="004E0027" w:rsidRDefault="004E0027" w:rsidP="004E0027">
            <w:pPr>
              <w:rPr>
                <w:rFonts w:asciiTheme="majorHAnsi" w:hAnsiTheme="majorHAnsi" w:cstheme="majorHAnsi"/>
              </w:rPr>
            </w:pPr>
            <w:r>
              <w:rPr>
                <w:rFonts w:asciiTheme="majorHAnsi" w:hAnsiTheme="majorHAnsi" w:cstheme="majorHAnsi"/>
              </w:rPr>
              <w:t>When accessing a menu that needs ITA authentication,</w:t>
            </w:r>
            <w:r>
              <w:rPr>
                <w:rFonts w:asciiTheme="majorHAnsi" w:hAnsiTheme="majorHAnsi" w:cstheme="majorHAnsi" w:hint="eastAsia"/>
              </w:rPr>
              <w:t xml:space="preserve"> </w:t>
            </w:r>
            <w:r>
              <w:rPr>
                <w:rFonts w:asciiTheme="majorHAnsi" w:hAnsiTheme="majorHAnsi" w:cstheme="majorHAnsi"/>
              </w:rPr>
              <w:t>s</w:t>
            </w:r>
            <w:r>
              <w:rPr>
                <w:rFonts w:asciiTheme="majorHAnsi" w:hAnsiTheme="majorHAnsi" w:cstheme="majorHAnsi" w:hint="eastAsia"/>
              </w:rPr>
              <w:t>pecify the</w:t>
            </w:r>
            <w:r w:rsidRPr="00B60A44">
              <w:rPr>
                <w:rFonts w:asciiTheme="majorHAnsi" w:hAnsiTheme="majorHAnsi" w:cstheme="majorHAnsi" w:hint="eastAsia"/>
              </w:rPr>
              <w:t xml:space="preserve">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Pr>
                <w:rFonts w:asciiTheme="majorHAnsi" w:hAnsiTheme="majorHAnsi" w:cstheme="majorHAnsi"/>
                <w:color w:val="FF0000"/>
              </w:rPr>
              <w:t xml:space="preserve"> </w:t>
            </w:r>
            <w:r w:rsidRPr="00894D67">
              <w:rPr>
                <w:rFonts w:asciiTheme="majorHAnsi" w:hAnsiTheme="majorHAnsi" w:cstheme="majorHAnsi"/>
              </w:rPr>
              <w:t>value</w:t>
            </w:r>
            <w:r>
              <w:rPr>
                <w:rFonts w:asciiTheme="majorHAnsi" w:hAnsiTheme="majorHAnsi" w:cstheme="majorHAnsi"/>
              </w:rPr>
              <w:t>. Make sure that they are</w:t>
            </w:r>
            <w:r w:rsidRPr="00894D67">
              <w:rPr>
                <w:rFonts w:asciiTheme="majorHAnsi" w:hAnsiTheme="majorHAnsi" w:cstheme="majorHAnsi"/>
              </w:rPr>
              <w:t xml:space="preserve"> </w:t>
            </w:r>
            <w:r>
              <w:rPr>
                <w:rFonts w:asciiTheme="majorHAnsi" w:hAnsiTheme="majorHAnsi" w:cstheme="majorHAnsi"/>
              </w:rPr>
              <w:t>connected using a</w:t>
            </w:r>
            <w:r w:rsidRPr="00B60A44">
              <w:rPr>
                <w:rFonts w:asciiTheme="majorHAnsi" w:hAnsiTheme="majorHAnsi" w:cstheme="majorHAnsi"/>
              </w:rPr>
              <w:t xml:space="preserve">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w:t>
            </w:r>
            <w:r>
              <w:rPr>
                <w:rFonts w:asciiTheme="majorHAnsi" w:hAnsiTheme="majorHAnsi" w:cstheme="majorHAnsi"/>
              </w:rPr>
              <w:t>and that they are</w:t>
            </w:r>
            <w:r w:rsidRPr="00B60A44">
              <w:rPr>
                <w:rFonts w:asciiTheme="majorHAnsi" w:hAnsiTheme="majorHAnsi" w:cstheme="majorHAnsi"/>
              </w:rPr>
              <w:t xml:space="preserve"> encoded with base64.</w:t>
            </w:r>
          </w:p>
        </w:tc>
      </w:tr>
      <w:tr w:rsidR="00E2586B" w:rsidRPr="00105FCC" w:rsidTr="00E2586B">
        <w:tc>
          <w:tcPr>
            <w:tcW w:w="1696"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X-Command</w:t>
            </w:r>
          </w:p>
        </w:tc>
        <w:tc>
          <w:tcPr>
            <w:tcW w:w="7088" w:type="dxa"/>
          </w:tcPr>
          <w:p w:rsidR="000058C4" w:rsidRDefault="000058C4" w:rsidP="00E2586B">
            <w:pPr>
              <w:rPr>
                <w:rFonts w:asciiTheme="majorHAnsi" w:hAnsiTheme="majorHAnsi" w:cstheme="majorHAnsi"/>
              </w:rPr>
            </w:pPr>
            <w:r>
              <w:rPr>
                <w:rFonts w:asciiTheme="majorHAnsi" w:hAnsiTheme="majorHAnsi" w:cstheme="majorHAnsi" w:hint="eastAsia"/>
              </w:rPr>
              <w:t>The following can be selected</w:t>
            </w:r>
          </w:p>
          <w:p w:rsidR="00E2586B" w:rsidRPr="00105FCC" w:rsidRDefault="00E2586B" w:rsidP="00E2586B">
            <w:pPr>
              <w:rPr>
                <w:rFonts w:asciiTheme="majorHAnsi" w:hAnsiTheme="majorHAnsi" w:cstheme="majorHAnsi"/>
              </w:rPr>
            </w:pPr>
            <w:r w:rsidRPr="00105FCC">
              <w:rPr>
                <w:rFonts w:asciiTheme="majorHAnsi" w:hAnsiTheme="majorHAnsi" w:cstheme="majorHAnsi"/>
              </w:rPr>
              <w:t>EXECUTE</w:t>
            </w:r>
          </w:p>
          <w:p w:rsidR="00E2586B" w:rsidRPr="00105FCC" w:rsidRDefault="000058C4" w:rsidP="00E2586B">
            <w:pPr>
              <w:rPr>
                <w:rFonts w:asciiTheme="majorHAnsi" w:hAnsiTheme="majorHAnsi" w:cstheme="majorHAnsi"/>
              </w:rPr>
            </w:pPr>
            <w:r>
              <w:rPr>
                <w:rFonts w:asciiTheme="majorHAnsi" w:hAnsiTheme="majorHAnsi" w:cstheme="majorHAnsi"/>
              </w:rPr>
              <w:t>INFO</w:t>
            </w:r>
          </w:p>
        </w:tc>
      </w:tr>
    </w:tbl>
    <w:p w:rsidR="00E2586B" w:rsidRPr="00105FCC" w:rsidRDefault="00E2586B" w:rsidP="00E2586B">
      <w:pPr>
        <w:ind w:left="680"/>
        <w:rPr>
          <w:rFonts w:asciiTheme="majorHAnsi" w:hAnsiTheme="majorHAnsi" w:cstheme="majorHAnsi"/>
        </w:rPr>
      </w:pPr>
    </w:p>
    <w:p w:rsidR="00E2586B" w:rsidRPr="00105FCC" w:rsidRDefault="000058C4" w:rsidP="00E2586B">
      <w:pPr>
        <w:ind w:left="680"/>
        <w:rPr>
          <w:rFonts w:asciiTheme="majorHAnsi" w:hAnsiTheme="majorHAnsi" w:cstheme="majorHAnsi"/>
        </w:rPr>
      </w:pPr>
      <w:r>
        <w:rPr>
          <w:rFonts w:asciiTheme="majorHAnsi" w:hAnsiTheme="majorHAnsi" w:cstheme="majorHAnsi"/>
        </w:rPr>
        <w:t>Parameters that can be specified for X-Command</w:t>
      </w:r>
    </w:p>
    <w:p w:rsidR="00E2586B" w:rsidRPr="00105FCC" w:rsidRDefault="00E2586B" w:rsidP="00E2586B">
      <w:pPr>
        <w:ind w:left="680"/>
        <w:rPr>
          <w:rFonts w:asciiTheme="majorHAnsi" w:hAnsiTheme="majorHAnsi" w:cstheme="majorHAnsi"/>
        </w:rPr>
      </w:pPr>
    </w:p>
    <w:p w:rsidR="00E2586B" w:rsidRPr="00105FCC" w:rsidRDefault="00E2586B" w:rsidP="00E2586B">
      <w:pPr>
        <w:jc w:val="center"/>
        <w:rPr>
          <w:rFonts w:asciiTheme="majorHAnsi" w:hAnsiTheme="majorHAnsi" w:cstheme="majorHAnsi"/>
          <w:b/>
        </w:rPr>
      </w:pPr>
      <w:r>
        <w:rPr>
          <w:rFonts w:asciiTheme="majorHAnsi" w:hAnsiTheme="majorHAnsi" w:cstheme="majorHAnsi"/>
          <w:b/>
        </w:rPr>
        <w:t>Table</w:t>
      </w:r>
      <w:r w:rsidRPr="0056210F">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5F1F35">
        <w:rPr>
          <w:rFonts w:asciiTheme="majorHAnsi" w:hAnsiTheme="majorHAnsi" w:cstheme="majorHAnsi"/>
          <w:b/>
          <w:noProof/>
        </w:rPr>
        <w:t>4</w:t>
      </w:r>
      <w:r>
        <w:rPr>
          <w:rFonts w:asciiTheme="majorHAnsi" w:hAnsiTheme="majorHAnsi" w:cstheme="majorHAnsi"/>
          <w:b/>
        </w:rPr>
        <w:fldChar w:fldCharType="end"/>
      </w:r>
      <w:r>
        <w:rPr>
          <w:rFonts w:asciiTheme="majorHAnsi" w:hAnsiTheme="majorHAnsi" w:cstheme="majorHAnsi"/>
          <w:b/>
        </w:rPr>
        <w:noBreakHyphen/>
      </w:r>
      <w:r w:rsidR="00D7374E">
        <w:rPr>
          <w:rFonts w:asciiTheme="majorHAnsi" w:hAnsiTheme="majorHAnsi" w:cstheme="majorHAnsi"/>
          <w:b/>
        </w:rPr>
        <w:t>3</w:t>
      </w:r>
      <w:r w:rsidRPr="00105FCC">
        <w:rPr>
          <w:rFonts w:asciiTheme="majorHAnsi" w:hAnsiTheme="majorHAnsi" w:cstheme="majorHAnsi"/>
          <w:b/>
        </w:rPr>
        <w:t xml:space="preserve">　</w:t>
      </w:r>
      <w:r w:rsidR="000058C4">
        <w:rPr>
          <w:rFonts w:asciiTheme="majorHAnsi" w:hAnsiTheme="majorHAnsi" w:cstheme="majorHAnsi"/>
          <w:b/>
        </w:rPr>
        <w:t>List of parameters that can be specified for X-Command</w:t>
      </w:r>
    </w:p>
    <w:tbl>
      <w:tblPr>
        <w:tblStyle w:val="ab"/>
        <w:tblW w:w="9209" w:type="dxa"/>
        <w:tblInd w:w="680" w:type="dxa"/>
        <w:tblLook w:val="04A0" w:firstRow="1" w:lastRow="0" w:firstColumn="1" w:lastColumn="0" w:noHBand="0" w:noVBand="1"/>
      </w:tblPr>
      <w:tblGrid>
        <w:gridCol w:w="1533"/>
        <w:gridCol w:w="4303"/>
        <w:gridCol w:w="1956"/>
        <w:gridCol w:w="1417"/>
      </w:tblGrid>
      <w:tr w:rsidR="00E2586B" w:rsidRPr="00105FCC" w:rsidTr="000058C4">
        <w:tc>
          <w:tcPr>
            <w:tcW w:w="1533" w:type="dxa"/>
            <w:shd w:val="clear" w:color="auto" w:fill="002B62"/>
          </w:tcPr>
          <w:p w:rsidR="00E2586B" w:rsidRPr="00105FCC" w:rsidRDefault="00E2586B" w:rsidP="00E2586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303" w:type="dxa"/>
            <w:shd w:val="clear" w:color="auto" w:fill="002B62"/>
          </w:tcPr>
          <w:p w:rsidR="00E2586B" w:rsidRPr="00105FCC" w:rsidRDefault="000058C4"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c>
          <w:tcPr>
            <w:tcW w:w="1956" w:type="dxa"/>
            <w:shd w:val="clear" w:color="auto" w:fill="002B62"/>
          </w:tcPr>
          <w:p w:rsidR="00E2586B" w:rsidRPr="00105FCC" w:rsidRDefault="000058C4"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Screen</w:t>
            </w:r>
          </w:p>
        </w:tc>
        <w:tc>
          <w:tcPr>
            <w:tcW w:w="1417" w:type="dxa"/>
            <w:shd w:val="clear" w:color="auto" w:fill="002B62"/>
          </w:tcPr>
          <w:p w:rsidR="00E2586B" w:rsidRPr="00105FCC" w:rsidRDefault="00E2586B"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Menu</w:t>
            </w:r>
            <w:r w:rsidRPr="00105FCC">
              <w:rPr>
                <w:rFonts w:asciiTheme="majorHAnsi" w:hAnsiTheme="majorHAnsi" w:cstheme="majorHAnsi"/>
                <w:color w:val="FFFFFF" w:themeColor="background1"/>
              </w:rPr>
              <w:t>ID</w:t>
            </w:r>
          </w:p>
        </w:tc>
      </w:tr>
      <w:tr w:rsidR="00E2586B" w:rsidRPr="00105FCC" w:rsidTr="000058C4">
        <w:tc>
          <w:tcPr>
            <w:tcW w:w="1533"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INFO</w:t>
            </w:r>
          </w:p>
        </w:tc>
        <w:tc>
          <w:tcPr>
            <w:tcW w:w="4303" w:type="dxa"/>
          </w:tcPr>
          <w:p w:rsidR="00E2586B" w:rsidRPr="00105FCC" w:rsidRDefault="000058C4" w:rsidP="00E2586B">
            <w:pPr>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btains a list of menus that can be exported</w:t>
            </w:r>
          </w:p>
        </w:tc>
        <w:tc>
          <w:tcPr>
            <w:tcW w:w="1956" w:type="dxa"/>
          </w:tcPr>
          <w:p w:rsidR="00E2586B" w:rsidRPr="00105FCC" w:rsidRDefault="00E2586B" w:rsidP="000058C4">
            <w:pPr>
              <w:rPr>
                <w:rFonts w:asciiTheme="majorHAnsi" w:hAnsiTheme="majorHAnsi" w:cstheme="majorHAnsi"/>
              </w:rPr>
            </w:pPr>
            <w:r>
              <w:rPr>
                <w:rFonts w:asciiTheme="majorHAnsi" w:hAnsiTheme="majorHAnsi" w:cstheme="majorHAnsi"/>
              </w:rPr>
              <w:t>Excel</w:t>
            </w:r>
            <w:r w:rsidR="000058C4">
              <w:rPr>
                <w:rFonts w:asciiTheme="majorHAnsi" w:hAnsiTheme="majorHAnsi" w:cstheme="majorHAnsi" w:hint="eastAsia"/>
              </w:rPr>
              <w:t xml:space="preserve"> bulk export</w:t>
            </w:r>
          </w:p>
        </w:tc>
        <w:tc>
          <w:tcPr>
            <w:tcW w:w="1417"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329</w:t>
            </w:r>
          </w:p>
        </w:tc>
      </w:tr>
      <w:tr w:rsidR="00E2586B" w:rsidRPr="00105FCC" w:rsidTr="000058C4">
        <w:tc>
          <w:tcPr>
            <w:tcW w:w="1533"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EXECUTE</w:t>
            </w:r>
          </w:p>
        </w:tc>
        <w:tc>
          <w:tcPr>
            <w:tcW w:w="4303" w:type="dxa"/>
          </w:tcPr>
          <w:p w:rsidR="00E2586B" w:rsidRPr="00105FCC" w:rsidRDefault="000058C4" w:rsidP="000058C4">
            <w:pPr>
              <w:jc w:val="left"/>
              <w:rPr>
                <w:rFonts w:asciiTheme="majorHAnsi" w:hAnsiTheme="majorHAnsi" w:cstheme="majorHAnsi"/>
              </w:rPr>
            </w:pPr>
            <w:r w:rsidRPr="000058C4">
              <w:rPr>
                <w:rFonts w:asciiTheme="majorHAnsi" w:hAnsiTheme="majorHAnsi" w:cstheme="majorHAnsi"/>
              </w:rPr>
              <w:t>Exports the specified MenuID's (pre-downloaded) zip file.</w:t>
            </w:r>
          </w:p>
        </w:tc>
        <w:tc>
          <w:tcPr>
            <w:tcW w:w="1956" w:type="dxa"/>
          </w:tcPr>
          <w:p w:rsidR="00E2586B" w:rsidRPr="00105FCC" w:rsidRDefault="00E2586B" w:rsidP="000058C4">
            <w:pPr>
              <w:rPr>
                <w:rFonts w:asciiTheme="majorHAnsi" w:hAnsiTheme="majorHAnsi" w:cstheme="majorHAnsi"/>
              </w:rPr>
            </w:pPr>
            <w:r>
              <w:rPr>
                <w:rFonts w:asciiTheme="majorHAnsi" w:hAnsiTheme="majorHAnsi" w:cstheme="majorHAnsi" w:hint="eastAsia"/>
              </w:rPr>
              <w:t>Excel</w:t>
            </w:r>
            <w:r w:rsidR="000058C4">
              <w:rPr>
                <w:rFonts w:asciiTheme="majorHAnsi" w:hAnsiTheme="majorHAnsi" w:cstheme="majorHAnsi" w:hint="eastAsia"/>
              </w:rPr>
              <w:t xml:space="preserve"> bulk export</w:t>
            </w:r>
            <w:r w:rsidR="000058C4" w:rsidRPr="00105FCC">
              <w:rPr>
                <w:rFonts w:asciiTheme="majorHAnsi" w:hAnsiTheme="majorHAnsi" w:cstheme="majorHAnsi"/>
              </w:rPr>
              <w:t xml:space="preserve"> </w:t>
            </w:r>
          </w:p>
        </w:tc>
        <w:tc>
          <w:tcPr>
            <w:tcW w:w="1417"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329</w:t>
            </w:r>
          </w:p>
        </w:tc>
      </w:tr>
    </w:tbl>
    <w:p w:rsidR="00E2586B" w:rsidRPr="00105FCC" w:rsidRDefault="00E2586B" w:rsidP="00E2586B">
      <w:pPr>
        <w:rPr>
          <w:rFonts w:asciiTheme="majorHAnsi" w:hAnsiTheme="majorHAnsi" w:cstheme="majorHAnsi"/>
        </w:rPr>
      </w:pPr>
    </w:p>
    <w:p w:rsidR="00E2586B" w:rsidRPr="00105FCC" w:rsidRDefault="00E2586B" w:rsidP="00E2586B">
      <w:pPr>
        <w:ind w:left="680"/>
        <w:rPr>
          <w:rFonts w:asciiTheme="majorHAnsi" w:hAnsiTheme="majorHAnsi" w:cstheme="majorHAnsi"/>
        </w:rPr>
      </w:pPr>
    </w:p>
    <w:p w:rsidR="00E2586B" w:rsidRDefault="000058C4" w:rsidP="000058C4">
      <w:pPr>
        <w:widowControl/>
        <w:jc w:val="center"/>
        <w:rPr>
          <w:rFonts w:asciiTheme="majorHAnsi" w:hAnsiTheme="majorHAnsi" w:cstheme="majorHAnsi"/>
        </w:rPr>
      </w:pPr>
      <w:r w:rsidRPr="000058C4">
        <w:rPr>
          <w:rFonts w:asciiTheme="majorHAnsi" w:hAnsiTheme="majorHAnsi" w:cstheme="majorHAnsi"/>
        </w:rPr>
        <w:t>The following section explains the different X-command parameters.</w:t>
      </w:r>
      <w:r w:rsidR="00E2586B">
        <w:rPr>
          <w:rFonts w:asciiTheme="majorHAnsi" w:hAnsiTheme="majorHAnsi" w:cstheme="majorHAnsi"/>
        </w:rPr>
        <w:br w:type="page"/>
      </w:r>
    </w:p>
    <w:p w:rsidR="00E2586B" w:rsidRPr="00105FCC" w:rsidRDefault="00E2586B" w:rsidP="00E2586B">
      <w:pPr>
        <w:ind w:left="680"/>
        <w:rPr>
          <w:rFonts w:asciiTheme="majorHAnsi" w:hAnsiTheme="majorHAnsi" w:cstheme="majorHAnsi"/>
        </w:rPr>
      </w:pPr>
    </w:p>
    <w:p w:rsidR="00E2586B" w:rsidRPr="00105FCC" w:rsidRDefault="00E2586B" w:rsidP="00985A4F">
      <w:pPr>
        <w:pStyle w:val="30"/>
      </w:pPr>
      <w:bookmarkStart w:id="38" w:name="_Toc82621573"/>
      <w:bookmarkStart w:id="39" w:name="_Toc96603249"/>
      <w:r w:rsidRPr="00105FCC">
        <w:t>INFO</w:t>
      </w:r>
      <w:bookmarkEnd w:id="38"/>
      <w:bookmarkEnd w:id="39"/>
    </w:p>
    <w:p w:rsidR="00E2586B" w:rsidRPr="00105FCC" w:rsidRDefault="000058C4" w:rsidP="00E2586B">
      <w:pPr>
        <w:ind w:left="454"/>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utputs a list of menus that can be exported</w:t>
      </w:r>
    </w:p>
    <w:p w:rsidR="00E2586B" w:rsidRPr="00105FCC" w:rsidRDefault="00E2586B" w:rsidP="00E2586B">
      <w:pPr>
        <w:ind w:left="454"/>
        <w:rPr>
          <w:rFonts w:asciiTheme="majorHAnsi" w:hAnsiTheme="majorHAnsi" w:cstheme="majorHAnsi"/>
        </w:rPr>
      </w:pPr>
    </w:p>
    <w:p w:rsidR="00E2586B" w:rsidRPr="00105FCC" w:rsidRDefault="00E2586B" w:rsidP="00E2586B">
      <w:pPr>
        <w:ind w:left="454" w:firstLine="386"/>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Parameter</w:t>
      </w:r>
    </w:p>
    <w:p w:rsidR="00E2586B" w:rsidRPr="00105FCC" w:rsidRDefault="00E2586B" w:rsidP="00E2586B">
      <w:pPr>
        <w:ind w:left="454" w:firstLineChars="250" w:firstLine="525"/>
        <w:rPr>
          <w:rFonts w:asciiTheme="majorHAnsi" w:hAnsiTheme="majorHAnsi" w:cstheme="majorHAnsi"/>
        </w:rPr>
      </w:pPr>
      <w:r w:rsidRPr="00105FCC">
        <w:rPr>
          <w:rFonts w:asciiTheme="majorHAnsi" w:hAnsiTheme="majorHAnsi" w:cstheme="majorHAnsi"/>
        </w:rPr>
        <w:t xml:space="preserve">　</w:t>
      </w:r>
      <w:r w:rsidR="000058C4">
        <w:rPr>
          <w:rFonts w:asciiTheme="majorHAnsi" w:hAnsiTheme="majorHAnsi" w:cstheme="majorHAnsi" w:hint="eastAsia"/>
        </w:rPr>
        <w:t>N</w:t>
      </w:r>
      <w:r w:rsidR="000058C4">
        <w:rPr>
          <w:rFonts w:asciiTheme="majorHAnsi" w:hAnsiTheme="majorHAnsi" w:cstheme="majorHAnsi"/>
        </w:rPr>
        <w:t>o parameters can be specified.</w:t>
      </w:r>
    </w:p>
    <w:p w:rsidR="00E2586B" w:rsidRPr="00105FCC" w:rsidRDefault="00E2586B" w:rsidP="00E2586B">
      <w:pPr>
        <w:rPr>
          <w:rFonts w:asciiTheme="majorHAnsi" w:hAnsiTheme="majorHAnsi" w:cstheme="majorHAnsi"/>
          <w:b/>
        </w:rPr>
      </w:pPr>
    </w:p>
    <w:p w:rsidR="00E2586B" w:rsidRPr="00105FCC" w:rsidRDefault="000058C4" w:rsidP="00E2586B">
      <w:pPr>
        <w:ind w:left="454"/>
        <w:rPr>
          <w:rFonts w:asciiTheme="majorHAnsi" w:hAnsiTheme="majorHAnsi" w:cstheme="majorHAnsi"/>
        </w:rPr>
      </w:pPr>
      <w:r>
        <w:rPr>
          <w:rFonts w:asciiTheme="majorHAnsi" w:hAnsiTheme="majorHAnsi" w:cstheme="majorHAnsi"/>
        </w:rPr>
        <w:t xml:space="preserve">　・</w:t>
      </w:r>
      <w:r>
        <w:rPr>
          <w:rFonts w:asciiTheme="majorHAnsi" w:hAnsiTheme="majorHAnsi" w:cstheme="majorHAnsi"/>
        </w:rPr>
        <w:t>Response</w:t>
      </w:r>
    </w:p>
    <w:p w:rsidR="00E2586B" w:rsidRPr="00105FCC" w:rsidRDefault="00E2586B" w:rsidP="00E2586B">
      <w:pPr>
        <w:ind w:left="454"/>
        <w:rPr>
          <w:rFonts w:asciiTheme="majorHAnsi" w:hAnsiTheme="majorHAnsi" w:cstheme="majorHAnsi"/>
        </w:rPr>
      </w:pPr>
      <w:r w:rsidRPr="00105FCC">
        <w:rPr>
          <w:rFonts w:asciiTheme="majorHAnsi" w:hAnsiTheme="majorHAnsi" w:cstheme="majorHAnsi"/>
        </w:rPr>
        <w:t xml:space="preserve">　</w:t>
      </w:r>
      <w:r w:rsidR="000058C4">
        <w:rPr>
          <w:rFonts w:asciiTheme="majorHAnsi" w:hAnsiTheme="majorHAnsi" w:cstheme="majorHAnsi" w:hint="eastAsia"/>
        </w:rPr>
        <w:t>T</w:t>
      </w:r>
      <w:r w:rsidR="000058C4">
        <w:rPr>
          <w:rFonts w:asciiTheme="majorHAnsi" w:hAnsiTheme="majorHAnsi" w:cstheme="majorHAnsi"/>
        </w:rPr>
        <w:t>he returned response is stored with JSON format.</w:t>
      </w:r>
    </w:p>
    <w:tbl>
      <w:tblPr>
        <w:tblStyle w:val="ab"/>
        <w:tblW w:w="0" w:type="auto"/>
        <w:tblInd w:w="454" w:type="dxa"/>
        <w:tblLook w:val="04A0" w:firstRow="1" w:lastRow="0" w:firstColumn="1" w:lastColumn="0" w:noHBand="0" w:noVBand="1"/>
      </w:tblPr>
      <w:tblGrid>
        <w:gridCol w:w="9173"/>
      </w:tblGrid>
      <w:tr w:rsidR="00E2586B" w:rsidRPr="00105FCC" w:rsidTr="00E2586B">
        <w:tc>
          <w:tcPr>
            <w:tcW w:w="9173" w:type="dxa"/>
          </w:tcPr>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"status": "SUCCEED",</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"resultdata": {</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"MENU_LIST": {</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r>
              <w:rPr>
                <w:rFonts w:asciiTheme="majorHAnsi" w:hAnsiTheme="majorHAnsi" w:cstheme="majorHAnsi"/>
                <w:color w:val="FF0000"/>
                <w:szCs w:val="21"/>
              </w:rPr>
              <w:t>Menu group</w:t>
            </w:r>
            <w:r w:rsidRPr="00105FCC">
              <w:rPr>
                <w:rFonts w:asciiTheme="majorHAnsi" w:hAnsiTheme="majorHAnsi" w:cstheme="majorHAnsi"/>
                <w:color w:val="FF0000"/>
                <w:szCs w:val="21"/>
              </w:rPr>
              <w:t>ID</w:t>
            </w:r>
            <w:r w:rsidRPr="00105FCC">
              <w:rPr>
                <w:rFonts w:asciiTheme="majorHAnsi" w:hAnsiTheme="majorHAnsi" w:cstheme="majorHAnsi"/>
                <w:szCs w:val="21"/>
              </w:rPr>
              <w:t xml:space="preserve"> ": {</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"menu_group_name": "</w:t>
            </w:r>
            <w:r>
              <w:rPr>
                <w:rFonts w:asciiTheme="majorHAnsi" w:hAnsiTheme="majorHAnsi" w:cstheme="majorHAnsi"/>
                <w:color w:val="FF0000"/>
                <w:szCs w:val="21"/>
              </w:rPr>
              <w:t>Menu group</w:t>
            </w:r>
            <w:r w:rsidR="000058C4">
              <w:rPr>
                <w:rFonts w:asciiTheme="majorHAnsi" w:hAnsiTheme="majorHAnsi" w:cstheme="majorHAnsi"/>
                <w:color w:val="FF0000"/>
                <w:szCs w:val="21"/>
              </w:rPr>
              <w:t xml:space="preserve"> name</w:t>
            </w:r>
            <w:r w:rsidRPr="00105FCC">
              <w:rPr>
                <w:rFonts w:asciiTheme="majorHAnsi" w:hAnsiTheme="majorHAnsi" w:cstheme="majorHAnsi"/>
                <w:szCs w:val="21"/>
              </w:rPr>
              <w:t>",</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"menu": [</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"menu_id": "</w:t>
            </w:r>
            <w:r>
              <w:rPr>
                <w:rFonts w:asciiTheme="majorHAnsi" w:hAnsiTheme="majorHAnsi" w:cstheme="majorHAnsi"/>
                <w:color w:val="FF0000"/>
              </w:rPr>
              <w:t>Menu</w:t>
            </w:r>
            <w:r w:rsidRPr="00105FCC">
              <w:rPr>
                <w:rFonts w:asciiTheme="majorHAnsi" w:hAnsiTheme="majorHAnsi" w:cstheme="majorHAnsi"/>
                <w:color w:val="FF0000"/>
              </w:rPr>
              <w:t>ID</w:t>
            </w:r>
            <w:r w:rsidRPr="00105FCC">
              <w:rPr>
                <w:rFonts w:asciiTheme="majorHAnsi" w:hAnsiTheme="majorHAnsi" w:cstheme="majorHAnsi"/>
                <w:szCs w:val="21"/>
              </w:rPr>
              <w:t xml:space="preserve"> ",</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"menu_name": "</w:t>
            </w:r>
            <w:r>
              <w:rPr>
                <w:rFonts w:asciiTheme="majorHAnsi" w:hAnsiTheme="majorHAnsi" w:cstheme="majorHAnsi"/>
                <w:color w:val="FF0000"/>
              </w:rPr>
              <w:t>Menu</w:t>
            </w:r>
            <w:r w:rsidR="000058C4">
              <w:rPr>
                <w:rFonts w:asciiTheme="majorHAnsi" w:hAnsiTheme="majorHAnsi" w:cstheme="majorHAnsi"/>
                <w:color w:val="FF0000"/>
              </w:rPr>
              <w:t>name</w:t>
            </w:r>
            <w:r w:rsidRPr="00105FCC">
              <w:rPr>
                <w:rFonts w:asciiTheme="majorHAnsi" w:hAnsiTheme="majorHAnsi" w:cstheme="majorHAnsi"/>
                <w:szCs w:val="21"/>
              </w:rPr>
              <w:t>"</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p>
          <w:p w:rsidR="00E2586B" w:rsidRPr="00105FCC" w:rsidRDefault="000058C4" w:rsidP="00E2586B">
            <w:pPr>
              <w:ind w:firstLineChars="1150" w:firstLine="2415"/>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abbr</w:t>
            </w:r>
            <w:r w:rsidR="00E2586B" w:rsidRPr="00105FCC">
              <w:rPr>
                <w:rFonts w:asciiTheme="majorHAnsi" w:eastAsia="ＭＳ ゴシック" w:hAnsiTheme="majorHAnsi" w:cstheme="majorHAnsi"/>
                <w:color w:val="FF0000"/>
                <w:kern w:val="0"/>
                <w:szCs w:val="21"/>
              </w:rPr>
              <w:t>）・・・</w:t>
            </w:r>
          </w:p>
          <w:p w:rsidR="00E2586B" w:rsidRPr="00105FCC" w:rsidRDefault="00E2586B" w:rsidP="00E2586B">
            <w:pPr>
              <w:rPr>
                <w:rFonts w:asciiTheme="majorHAnsi" w:eastAsia="ＭＳ ゴシック" w:hAnsiTheme="majorHAnsi" w:cstheme="majorHAnsi"/>
                <w:color w:val="000000"/>
                <w:kern w:val="0"/>
                <w:szCs w:val="21"/>
              </w:rPr>
            </w:pPr>
            <w:r w:rsidRPr="00105FCC">
              <w:rPr>
                <w:rFonts w:asciiTheme="majorHAnsi" w:hAnsiTheme="majorHAnsi" w:cstheme="majorHAnsi"/>
                <w:szCs w:val="21"/>
              </w:rPr>
              <w:t xml:space="preserve">                    }</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r>
              <w:rPr>
                <w:rFonts w:asciiTheme="majorHAnsi" w:hAnsiTheme="majorHAnsi" w:cstheme="majorHAnsi"/>
                <w:szCs w:val="21"/>
              </w:rPr>
              <w:t>Menu group</w:t>
            </w:r>
            <w:r w:rsidRPr="00105FCC">
              <w:rPr>
                <w:rFonts w:asciiTheme="majorHAnsi" w:hAnsiTheme="majorHAnsi" w:cstheme="majorHAnsi"/>
                <w:szCs w:val="21"/>
              </w:rPr>
              <w:t>ID ": {</w:t>
            </w:r>
          </w:p>
          <w:p w:rsidR="00E2586B" w:rsidRPr="00105FCC" w:rsidRDefault="000058C4" w:rsidP="00E2586B">
            <w:pPr>
              <w:ind w:firstLineChars="1150" w:firstLine="2415"/>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abbr</w:t>
            </w:r>
            <w:r w:rsidR="00E2586B" w:rsidRPr="00105FCC">
              <w:rPr>
                <w:rFonts w:asciiTheme="majorHAnsi" w:eastAsia="ＭＳ ゴシック" w:hAnsiTheme="majorHAnsi" w:cstheme="majorHAnsi"/>
                <w:color w:val="FF0000"/>
                <w:kern w:val="0"/>
                <w:szCs w:val="21"/>
              </w:rPr>
              <w:t>）・・・</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p>
          <w:p w:rsidR="00E2586B" w:rsidRPr="00105FCC" w:rsidRDefault="00E2586B" w:rsidP="00E2586B">
            <w:pPr>
              <w:rPr>
                <w:rFonts w:asciiTheme="majorHAnsi" w:hAnsiTheme="majorHAnsi" w:cstheme="majorHAnsi"/>
                <w:szCs w:val="21"/>
              </w:rPr>
            </w:pP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p>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p>
          <w:p w:rsidR="00E2586B" w:rsidRPr="00105FCC" w:rsidRDefault="00E2586B" w:rsidP="00E2586B">
            <w:pPr>
              <w:widowControl/>
              <w:ind w:firstLineChars="50" w:firstLine="105"/>
              <w:jc w:val="left"/>
              <w:rPr>
                <w:rFonts w:asciiTheme="majorHAnsi" w:hAnsiTheme="majorHAnsi" w:cstheme="majorHAnsi"/>
                <w:szCs w:val="21"/>
              </w:rPr>
            </w:pPr>
            <w:r w:rsidRPr="00105FCC">
              <w:rPr>
                <w:rFonts w:asciiTheme="majorHAnsi" w:hAnsiTheme="majorHAnsi" w:cstheme="majorHAnsi"/>
                <w:szCs w:val="21"/>
              </w:rPr>
              <w:t>}</w:t>
            </w:r>
          </w:p>
          <w:p w:rsidR="00E2586B" w:rsidRPr="00105FCC" w:rsidRDefault="00E2586B" w:rsidP="00E2586B">
            <w:pPr>
              <w:rPr>
                <w:rFonts w:asciiTheme="majorHAnsi" w:hAnsiTheme="majorHAnsi" w:cstheme="majorHAnsi"/>
                <w:szCs w:val="21"/>
              </w:rPr>
            </w:pPr>
          </w:p>
        </w:tc>
      </w:tr>
    </w:tbl>
    <w:p w:rsidR="00E2586B" w:rsidRPr="00105FCC" w:rsidRDefault="00E2586B" w:rsidP="00E2586B">
      <w:pPr>
        <w:rPr>
          <w:rFonts w:asciiTheme="majorHAnsi" w:hAnsiTheme="majorHAnsi" w:cstheme="majorHAnsi"/>
        </w:rPr>
      </w:pPr>
    </w:p>
    <w:p w:rsidR="00E2586B" w:rsidRPr="00105FCC" w:rsidRDefault="00E2586B" w:rsidP="00E2586B">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5F1F35">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noBreakHyphen/>
      </w:r>
      <w:r w:rsidR="00D7374E">
        <w:rPr>
          <w:rFonts w:asciiTheme="majorHAnsi" w:hAnsiTheme="majorHAnsi" w:cstheme="majorHAnsi"/>
        </w:rPr>
        <w:t>4</w:t>
      </w:r>
      <w:r w:rsidRPr="00105FCC">
        <w:rPr>
          <w:rFonts w:asciiTheme="majorHAnsi" w:hAnsiTheme="majorHAnsi" w:cstheme="majorHAnsi"/>
        </w:rPr>
        <w:t xml:space="preserve">　</w:t>
      </w:r>
      <w:r w:rsidR="000058C4">
        <w:rPr>
          <w:rFonts w:asciiTheme="majorHAnsi" w:hAnsiTheme="majorHAnsi" w:cstheme="majorHAnsi" w:hint="eastAsia"/>
        </w:rPr>
        <w:t>R</w:t>
      </w:r>
      <w:r w:rsidR="000058C4">
        <w:rPr>
          <w:rFonts w:asciiTheme="majorHAnsi" w:hAnsiTheme="majorHAnsi" w:cstheme="majorHAnsi"/>
        </w:rPr>
        <w:t>esponse item</w:t>
      </w:r>
      <w:r>
        <w:rPr>
          <w:rFonts w:asciiTheme="majorHAnsi" w:hAnsiTheme="majorHAnsi" w:cstheme="majorHAnsi"/>
        </w:rPr>
        <w:t xml:space="preserve"> list</w:t>
      </w:r>
    </w:p>
    <w:tbl>
      <w:tblPr>
        <w:tblStyle w:val="ab"/>
        <w:tblW w:w="0" w:type="auto"/>
        <w:jc w:val="center"/>
        <w:tblLook w:val="04A0" w:firstRow="1" w:lastRow="0" w:firstColumn="1" w:lastColumn="0" w:noHBand="0" w:noVBand="1"/>
      </w:tblPr>
      <w:tblGrid>
        <w:gridCol w:w="2826"/>
        <w:gridCol w:w="5842"/>
      </w:tblGrid>
      <w:tr w:rsidR="00E2586B" w:rsidRPr="00105FCC" w:rsidTr="00E2586B">
        <w:trPr>
          <w:jc w:val="center"/>
        </w:trPr>
        <w:tc>
          <w:tcPr>
            <w:tcW w:w="2826" w:type="dxa"/>
            <w:shd w:val="clear" w:color="auto" w:fill="002B62"/>
          </w:tcPr>
          <w:p w:rsidR="00E2586B" w:rsidRPr="00105FCC" w:rsidRDefault="000058C4"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Item name</w:t>
            </w:r>
          </w:p>
        </w:tc>
        <w:tc>
          <w:tcPr>
            <w:tcW w:w="5842" w:type="dxa"/>
            <w:shd w:val="clear" w:color="auto" w:fill="002B62"/>
          </w:tcPr>
          <w:p w:rsidR="00E2586B" w:rsidRPr="00105FCC" w:rsidRDefault="000058C4" w:rsidP="00E2586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Remarks</w:t>
            </w:r>
          </w:p>
        </w:tc>
      </w:tr>
      <w:tr w:rsidR="00E2586B" w:rsidRPr="00105FCC" w:rsidTr="00E2586B">
        <w:trPr>
          <w:jc w:val="center"/>
        </w:trPr>
        <w:tc>
          <w:tcPr>
            <w:tcW w:w="2826" w:type="dxa"/>
          </w:tcPr>
          <w:p w:rsidR="00E2586B" w:rsidRPr="00105FCC" w:rsidRDefault="00E2586B" w:rsidP="00E2586B">
            <w:pPr>
              <w:rPr>
                <w:rFonts w:asciiTheme="majorHAnsi" w:hAnsiTheme="majorHAnsi" w:cstheme="majorHAnsi"/>
                <w:szCs w:val="21"/>
              </w:rPr>
            </w:pPr>
            <w:r>
              <w:rPr>
                <w:rFonts w:asciiTheme="majorHAnsi" w:hAnsiTheme="majorHAnsi" w:cstheme="majorHAnsi"/>
                <w:szCs w:val="21"/>
              </w:rPr>
              <w:t>Menu group</w:t>
            </w:r>
            <w:r w:rsidRPr="00105FCC">
              <w:rPr>
                <w:rFonts w:asciiTheme="majorHAnsi" w:hAnsiTheme="majorHAnsi" w:cstheme="majorHAnsi"/>
                <w:szCs w:val="21"/>
              </w:rPr>
              <w:t>ID</w:t>
            </w:r>
          </w:p>
        </w:tc>
        <w:tc>
          <w:tcPr>
            <w:tcW w:w="5842" w:type="dxa"/>
          </w:tcPr>
          <w:p w:rsidR="00E2586B" w:rsidRPr="00105FCC" w:rsidRDefault="00E04F05" w:rsidP="00E2586B">
            <w:pPr>
              <w:rPr>
                <w:rFonts w:asciiTheme="majorHAnsi" w:hAnsiTheme="majorHAnsi" w:cstheme="majorHAnsi"/>
              </w:rPr>
            </w:pPr>
            <w:r w:rsidRPr="00E04F05">
              <w:rPr>
                <w:rFonts w:asciiTheme="majorHAnsi" w:hAnsiTheme="majorHAnsi" w:cstheme="majorHAnsi"/>
              </w:rPr>
              <w:t>Constructs a Menu array with the Menu group ID as key.</w:t>
            </w:r>
          </w:p>
        </w:tc>
      </w:tr>
      <w:tr w:rsidR="00E2586B" w:rsidRPr="00105FCC" w:rsidTr="00E2586B">
        <w:trPr>
          <w:jc w:val="center"/>
        </w:trPr>
        <w:tc>
          <w:tcPr>
            <w:tcW w:w="2826" w:type="dxa"/>
          </w:tcPr>
          <w:p w:rsidR="00E2586B" w:rsidRPr="00105FCC" w:rsidRDefault="00E2586B" w:rsidP="00E2586B">
            <w:pPr>
              <w:rPr>
                <w:rFonts w:asciiTheme="majorHAnsi" w:hAnsiTheme="majorHAnsi" w:cstheme="majorHAnsi"/>
              </w:rPr>
            </w:pPr>
            <w:r w:rsidRPr="00105FCC">
              <w:rPr>
                <w:rFonts w:asciiTheme="majorHAnsi" w:hAnsiTheme="majorHAnsi" w:cstheme="majorHAnsi"/>
                <w:szCs w:val="21"/>
              </w:rPr>
              <w:t>menu_group_name</w:t>
            </w:r>
          </w:p>
        </w:tc>
        <w:tc>
          <w:tcPr>
            <w:tcW w:w="5842" w:type="dxa"/>
          </w:tcPr>
          <w:p w:rsidR="00E2586B" w:rsidRPr="00105FCC" w:rsidRDefault="00E2586B" w:rsidP="00E2586B">
            <w:pPr>
              <w:rPr>
                <w:rFonts w:asciiTheme="majorHAnsi" w:hAnsiTheme="majorHAnsi" w:cstheme="majorHAnsi"/>
              </w:rPr>
            </w:pPr>
            <w:r>
              <w:rPr>
                <w:rFonts w:asciiTheme="majorHAnsi" w:hAnsiTheme="majorHAnsi" w:cstheme="majorHAnsi"/>
                <w:szCs w:val="21"/>
              </w:rPr>
              <w:t>Menu group</w:t>
            </w:r>
            <w:r w:rsidR="00E04F05">
              <w:rPr>
                <w:rFonts w:asciiTheme="majorHAnsi" w:hAnsiTheme="majorHAnsi" w:cstheme="majorHAnsi"/>
                <w:szCs w:val="21"/>
              </w:rPr>
              <w:t xml:space="preserve"> name</w:t>
            </w:r>
          </w:p>
        </w:tc>
      </w:tr>
      <w:tr w:rsidR="00E2586B" w:rsidRPr="00105FCC" w:rsidTr="00E2586B">
        <w:trPr>
          <w:jc w:val="center"/>
        </w:trPr>
        <w:tc>
          <w:tcPr>
            <w:tcW w:w="2826" w:type="dxa"/>
          </w:tcPr>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menu_id</w:t>
            </w:r>
          </w:p>
        </w:tc>
        <w:tc>
          <w:tcPr>
            <w:tcW w:w="5842" w:type="dxa"/>
          </w:tcPr>
          <w:p w:rsidR="00E2586B" w:rsidRPr="00105FCC" w:rsidRDefault="00E2586B" w:rsidP="00E2586B">
            <w:pPr>
              <w:rPr>
                <w:rFonts w:asciiTheme="majorHAnsi" w:hAnsiTheme="majorHAnsi" w:cstheme="majorHAnsi"/>
              </w:rPr>
            </w:pPr>
            <w:r>
              <w:rPr>
                <w:rFonts w:asciiTheme="majorHAnsi" w:hAnsiTheme="majorHAnsi" w:cstheme="majorHAnsi"/>
              </w:rPr>
              <w:t>Menu</w:t>
            </w:r>
            <w:r w:rsidRPr="00105FCC">
              <w:rPr>
                <w:rFonts w:asciiTheme="majorHAnsi" w:hAnsiTheme="majorHAnsi" w:cstheme="majorHAnsi"/>
              </w:rPr>
              <w:t>ID</w:t>
            </w:r>
          </w:p>
        </w:tc>
      </w:tr>
      <w:tr w:rsidR="00E2586B" w:rsidRPr="00105FCC" w:rsidTr="00E2586B">
        <w:trPr>
          <w:jc w:val="center"/>
        </w:trPr>
        <w:tc>
          <w:tcPr>
            <w:tcW w:w="2826" w:type="dxa"/>
          </w:tcPr>
          <w:p w:rsidR="00E2586B" w:rsidRPr="00105FCC" w:rsidRDefault="00E2586B" w:rsidP="00E2586B">
            <w:pPr>
              <w:rPr>
                <w:rFonts w:asciiTheme="majorHAnsi" w:hAnsiTheme="majorHAnsi" w:cstheme="majorHAnsi"/>
              </w:rPr>
            </w:pPr>
            <w:r w:rsidRPr="00105FCC">
              <w:rPr>
                <w:rFonts w:asciiTheme="majorHAnsi" w:hAnsiTheme="majorHAnsi" w:cstheme="majorHAnsi"/>
                <w:szCs w:val="21"/>
              </w:rPr>
              <w:t>menu_name</w:t>
            </w:r>
          </w:p>
        </w:tc>
        <w:tc>
          <w:tcPr>
            <w:tcW w:w="5842" w:type="dxa"/>
          </w:tcPr>
          <w:p w:rsidR="00E2586B" w:rsidRPr="00105FCC" w:rsidRDefault="00E2586B" w:rsidP="00E2586B">
            <w:pPr>
              <w:rPr>
                <w:rFonts w:asciiTheme="majorHAnsi" w:hAnsiTheme="majorHAnsi" w:cstheme="majorHAnsi"/>
              </w:rPr>
            </w:pPr>
            <w:r>
              <w:rPr>
                <w:rFonts w:asciiTheme="majorHAnsi" w:hAnsiTheme="majorHAnsi" w:cstheme="majorHAnsi"/>
              </w:rPr>
              <w:t>Menu</w:t>
            </w:r>
            <w:r w:rsidR="00E04F05">
              <w:rPr>
                <w:rFonts w:asciiTheme="majorHAnsi" w:hAnsiTheme="majorHAnsi" w:cstheme="majorHAnsi"/>
              </w:rPr>
              <w:t xml:space="preserve"> name</w:t>
            </w:r>
          </w:p>
        </w:tc>
      </w:tr>
    </w:tbl>
    <w:p w:rsidR="00E2586B" w:rsidRDefault="00E2586B" w:rsidP="00E2586B">
      <w:pPr>
        <w:rPr>
          <w:rFonts w:asciiTheme="majorHAnsi" w:hAnsiTheme="majorHAnsi" w:cstheme="majorHAnsi"/>
        </w:rPr>
      </w:pPr>
    </w:p>
    <w:p w:rsidR="00E2586B" w:rsidRDefault="00E2586B" w:rsidP="00E2586B">
      <w:pPr>
        <w:widowControl/>
        <w:jc w:val="left"/>
        <w:rPr>
          <w:rFonts w:asciiTheme="majorHAnsi" w:hAnsiTheme="majorHAnsi" w:cstheme="majorHAnsi"/>
        </w:rPr>
      </w:pPr>
      <w:r>
        <w:rPr>
          <w:rFonts w:asciiTheme="majorHAnsi" w:hAnsiTheme="majorHAnsi" w:cstheme="majorHAnsi"/>
        </w:rPr>
        <w:br w:type="page"/>
      </w:r>
    </w:p>
    <w:p w:rsidR="00E2586B" w:rsidRPr="00105FCC" w:rsidRDefault="00E2586B" w:rsidP="00E2586B">
      <w:pPr>
        <w:rPr>
          <w:rFonts w:asciiTheme="majorHAnsi" w:hAnsiTheme="majorHAnsi" w:cstheme="majorHAnsi"/>
        </w:rPr>
      </w:pPr>
    </w:p>
    <w:p w:rsidR="00E2586B" w:rsidRPr="00105FCC" w:rsidRDefault="00E2586B" w:rsidP="00985A4F">
      <w:pPr>
        <w:pStyle w:val="30"/>
      </w:pPr>
      <w:bookmarkStart w:id="40" w:name="_Toc82621574"/>
      <w:bookmarkStart w:id="41" w:name="_Toc96603250"/>
      <w:r w:rsidRPr="00105FCC">
        <w:t>EXECUTE</w:t>
      </w:r>
      <w:bookmarkEnd w:id="40"/>
      <w:bookmarkEnd w:id="41"/>
    </w:p>
    <w:p w:rsidR="00E2586B" w:rsidRPr="00105FCC" w:rsidRDefault="00E04F05" w:rsidP="00E2586B">
      <w:pPr>
        <w:ind w:left="454"/>
        <w:rPr>
          <w:rFonts w:asciiTheme="majorHAnsi" w:hAnsiTheme="majorHAnsi" w:cstheme="majorHAnsi"/>
        </w:rPr>
      </w:pPr>
      <w:r>
        <w:rPr>
          <w:rFonts w:asciiTheme="majorHAnsi" w:hAnsiTheme="majorHAnsi" w:cstheme="majorHAnsi" w:hint="eastAsia"/>
          <w:szCs w:val="21"/>
        </w:rPr>
        <w:t>Exports the specified Menu ID</w:t>
      </w:r>
    </w:p>
    <w:p w:rsidR="00E2586B" w:rsidRPr="00105FCC" w:rsidRDefault="00E2586B" w:rsidP="00E2586B">
      <w:pPr>
        <w:ind w:left="454"/>
        <w:rPr>
          <w:rFonts w:asciiTheme="majorHAnsi" w:hAnsiTheme="majorHAnsi" w:cstheme="majorHAnsi"/>
        </w:rPr>
      </w:pPr>
    </w:p>
    <w:p w:rsidR="00E2586B" w:rsidRPr="00105FCC" w:rsidRDefault="00E2586B" w:rsidP="00E2586B">
      <w:pPr>
        <w:ind w:left="454" w:firstLine="386"/>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Parameter</w:t>
      </w:r>
    </w:p>
    <w:p w:rsidR="00E2586B" w:rsidRDefault="00E2586B" w:rsidP="00E2586B">
      <w:pPr>
        <w:ind w:left="454" w:firstLine="386"/>
        <w:rPr>
          <w:rFonts w:asciiTheme="majorHAnsi" w:hAnsiTheme="majorHAnsi" w:cstheme="majorHAnsi"/>
        </w:rPr>
      </w:pPr>
      <w:r w:rsidRPr="00105FCC">
        <w:rPr>
          <w:rFonts w:asciiTheme="majorHAnsi" w:hAnsiTheme="majorHAnsi" w:cstheme="majorHAnsi"/>
        </w:rPr>
        <w:t xml:space="preserve">　　</w:t>
      </w:r>
      <w:r w:rsidR="009C7B9A">
        <w:rPr>
          <w:rFonts w:asciiTheme="majorHAnsi" w:hAnsiTheme="majorHAnsi" w:cstheme="majorHAnsi" w:hint="eastAsia"/>
        </w:rPr>
        <w:t>P</w:t>
      </w:r>
      <w:r w:rsidR="009C7B9A">
        <w:rPr>
          <w:rFonts w:asciiTheme="majorHAnsi" w:hAnsiTheme="majorHAnsi" w:cstheme="majorHAnsi"/>
        </w:rPr>
        <w:t>lease specify the following as content in JSON format.</w:t>
      </w:r>
    </w:p>
    <w:p w:rsidR="00E2586B" w:rsidRPr="00105FCC" w:rsidRDefault="00E2586B" w:rsidP="00E2586B">
      <w:pPr>
        <w:ind w:left="454" w:firstLine="386"/>
        <w:rPr>
          <w:rFonts w:asciiTheme="majorHAnsi" w:hAnsiTheme="majorHAnsi" w:cstheme="majorHAnsi"/>
        </w:rPr>
      </w:pPr>
    </w:p>
    <w:p w:rsidR="00E2586B" w:rsidRPr="00105FCC" w:rsidRDefault="00E2586B" w:rsidP="00E2586B">
      <w:pPr>
        <w:ind w:firstLineChars="1000" w:firstLine="2108"/>
        <w:rPr>
          <w:rFonts w:asciiTheme="majorHAnsi" w:hAnsiTheme="majorHAnsi" w:cstheme="majorHAnsi"/>
          <w:b/>
        </w:rPr>
      </w:pPr>
      <w:r>
        <w:rPr>
          <w:rFonts w:asciiTheme="majorHAnsi" w:hAnsiTheme="majorHAnsi" w:cstheme="majorHAnsi"/>
          <w:b/>
        </w:rPr>
        <w:t>Table</w:t>
      </w:r>
      <w:r w:rsidRPr="00105FCC">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5F1F35">
        <w:rPr>
          <w:rFonts w:asciiTheme="majorHAnsi" w:hAnsiTheme="majorHAnsi" w:cstheme="majorHAnsi"/>
          <w:b/>
          <w:noProof/>
        </w:rPr>
        <w:t>4</w:t>
      </w:r>
      <w:r>
        <w:rPr>
          <w:rFonts w:asciiTheme="majorHAnsi" w:hAnsiTheme="majorHAnsi" w:cstheme="majorHAnsi"/>
          <w:b/>
        </w:rPr>
        <w:fldChar w:fldCharType="end"/>
      </w:r>
      <w:r>
        <w:rPr>
          <w:rFonts w:asciiTheme="majorHAnsi" w:hAnsiTheme="majorHAnsi" w:cstheme="majorHAnsi"/>
          <w:b/>
        </w:rPr>
        <w:noBreakHyphen/>
      </w:r>
      <w:r w:rsidR="00D7374E">
        <w:rPr>
          <w:rFonts w:asciiTheme="majorHAnsi" w:hAnsiTheme="majorHAnsi" w:cstheme="majorHAnsi"/>
          <w:b/>
        </w:rPr>
        <w:t>5</w:t>
      </w:r>
      <w:r w:rsidRPr="00105FCC">
        <w:rPr>
          <w:rFonts w:asciiTheme="majorHAnsi" w:hAnsiTheme="majorHAnsi" w:cstheme="majorHAnsi"/>
          <w:b/>
        </w:rPr>
        <w:t xml:space="preserve">  </w:t>
      </w:r>
      <w:r>
        <w:rPr>
          <w:rFonts w:asciiTheme="majorHAnsi" w:hAnsiTheme="majorHAnsi" w:cstheme="majorHAnsi" w:hint="eastAsia"/>
          <w:b/>
        </w:rPr>
        <w:t>E</w:t>
      </w:r>
      <w:r>
        <w:rPr>
          <w:rFonts w:asciiTheme="majorHAnsi" w:hAnsiTheme="majorHAnsi" w:cstheme="majorHAnsi"/>
          <w:b/>
        </w:rPr>
        <w:t>xcel</w:t>
      </w:r>
      <w:r w:rsidR="009C7B9A">
        <w:rPr>
          <w:rFonts w:asciiTheme="majorHAnsi" w:hAnsiTheme="majorHAnsi" w:cstheme="majorHAnsi" w:hint="eastAsia"/>
          <w:b/>
        </w:rPr>
        <w:t xml:space="preserve"> bulk export </w:t>
      </w:r>
      <w:r>
        <w:rPr>
          <w:rFonts w:asciiTheme="majorHAnsi" w:hAnsiTheme="majorHAnsi" w:cstheme="majorHAnsi"/>
          <w:b/>
        </w:rPr>
        <w:t>Parameter</w:t>
      </w:r>
      <w:r>
        <w:rPr>
          <w:rFonts w:asciiTheme="majorHAnsi" w:hAnsiTheme="majorHAnsi" w:cstheme="majorHAnsi" w:hint="eastAsia"/>
          <w:b/>
        </w:rPr>
        <w:t xml:space="preserve"> list</w:t>
      </w:r>
    </w:p>
    <w:tbl>
      <w:tblPr>
        <w:tblStyle w:val="ab"/>
        <w:tblW w:w="0" w:type="auto"/>
        <w:tblInd w:w="959" w:type="dxa"/>
        <w:tblLook w:val="04A0" w:firstRow="1" w:lastRow="0" w:firstColumn="1" w:lastColumn="0" w:noHBand="0" w:noVBand="1"/>
      </w:tblPr>
      <w:tblGrid>
        <w:gridCol w:w="3302"/>
        <w:gridCol w:w="4184"/>
      </w:tblGrid>
      <w:tr w:rsidR="00E2586B" w:rsidRPr="00105FCC" w:rsidTr="00E2586B">
        <w:trPr>
          <w:trHeight w:val="288"/>
        </w:trPr>
        <w:tc>
          <w:tcPr>
            <w:tcW w:w="3302" w:type="dxa"/>
            <w:shd w:val="clear" w:color="auto" w:fill="002B62"/>
          </w:tcPr>
          <w:p w:rsidR="00E2586B" w:rsidRPr="00105FCC" w:rsidRDefault="00E2586B"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w:t>
            </w:r>
            <w:r w:rsidR="009C7B9A">
              <w:rPr>
                <w:rFonts w:asciiTheme="majorHAnsi" w:hAnsiTheme="majorHAnsi" w:cstheme="majorHAnsi"/>
                <w:color w:val="FFFFFF" w:themeColor="background1"/>
              </w:rPr>
              <w:t xml:space="preserve"> name</w:t>
            </w:r>
          </w:p>
        </w:tc>
        <w:tc>
          <w:tcPr>
            <w:tcW w:w="4184" w:type="dxa"/>
            <w:shd w:val="clear" w:color="auto" w:fill="002B62"/>
          </w:tcPr>
          <w:p w:rsidR="00E2586B" w:rsidRPr="00105FCC" w:rsidRDefault="009C7B9A"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Setting value</w:t>
            </w:r>
          </w:p>
        </w:tc>
      </w:tr>
      <w:tr w:rsidR="00E2586B" w:rsidRPr="00105FCC" w:rsidTr="00E2586B">
        <w:trPr>
          <w:trHeight w:val="273"/>
        </w:trPr>
        <w:tc>
          <w:tcPr>
            <w:tcW w:w="3302" w:type="dxa"/>
          </w:tcPr>
          <w:p w:rsidR="00E2586B" w:rsidRPr="00105FCC" w:rsidRDefault="00E2586B" w:rsidP="00E2586B">
            <w:pPr>
              <w:rPr>
                <w:rFonts w:asciiTheme="majorHAnsi" w:hAnsiTheme="majorHAnsi" w:cstheme="majorHAnsi"/>
              </w:rPr>
            </w:pPr>
            <w:r>
              <w:rPr>
                <w:rFonts w:asciiTheme="majorHAnsi" w:hAnsiTheme="majorHAnsi" w:cstheme="majorHAnsi"/>
                <w:szCs w:val="21"/>
              </w:rPr>
              <w:t>Menu group</w:t>
            </w:r>
            <w:r w:rsidRPr="00105FCC">
              <w:rPr>
                <w:rFonts w:asciiTheme="majorHAnsi" w:hAnsiTheme="majorHAnsi" w:cstheme="majorHAnsi"/>
                <w:szCs w:val="21"/>
              </w:rPr>
              <w:t>ID</w:t>
            </w:r>
          </w:p>
        </w:tc>
        <w:tc>
          <w:tcPr>
            <w:tcW w:w="4184" w:type="dxa"/>
          </w:tcPr>
          <w:p w:rsidR="00E2586B" w:rsidRPr="00105FCC" w:rsidRDefault="00E2586B" w:rsidP="00E2586B">
            <w:pPr>
              <w:rPr>
                <w:rFonts w:asciiTheme="majorHAnsi" w:hAnsiTheme="majorHAnsi" w:cstheme="majorHAnsi"/>
              </w:rPr>
            </w:pPr>
            <w:r>
              <w:rPr>
                <w:rFonts w:asciiTheme="majorHAnsi" w:hAnsiTheme="majorHAnsi" w:cstheme="majorHAnsi"/>
              </w:rPr>
              <w:t>Menu</w:t>
            </w:r>
            <w:r w:rsidRPr="00105FCC">
              <w:rPr>
                <w:rFonts w:asciiTheme="majorHAnsi" w:hAnsiTheme="majorHAnsi" w:cstheme="majorHAnsi"/>
              </w:rPr>
              <w:t>ID</w:t>
            </w:r>
          </w:p>
        </w:tc>
      </w:tr>
      <w:tr w:rsidR="00E2586B" w:rsidRPr="00105FCC" w:rsidTr="00E2586B">
        <w:trPr>
          <w:trHeight w:val="866"/>
        </w:trPr>
        <w:tc>
          <w:tcPr>
            <w:tcW w:w="3302" w:type="dxa"/>
          </w:tcPr>
          <w:p w:rsidR="00E2586B" w:rsidRPr="00105FCC" w:rsidRDefault="00E2586B" w:rsidP="00E2586B">
            <w:pPr>
              <w:rPr>
                <w:rFonts w:asciiTheme="majorHAnsi" w:hAnsiTheme="majorHAnsi" w:cstheme="majorHAnsi"/>
                <w:szCs w:val="21"/>
              </w:rPr>
            </w:pPr>
            <w:r>
              <w:rPr>
                <w:rFonts w:asciiTheme="majorHAnsi" w:hAnsiTheme="majorHAnsi" w:cstheme="majorHAnsi"/>
                <w:szCs w:val="21"/>
              </w:rPr>
              <w:t>a</w:t>
            </w:r>
            <w:r>
              <w:rPr>
                <w:rFonts w:asciiTheme="majorHAnsi" w:hAnsiTheme="majorHAnsi" w:cstheme="majorHAnsi" w:hint="eastAsia"/>
                <w:szCs w:val="21"/>
              </w:rPr>
              <w:t>bolished_</w:t>
            </w:r>
            <w:r>
              <w:rPr>
                <w:rFonts w:asciiTheme="majorHAnsi" w:hAnsiTheme="majorHAnsi" w:cstheme="majorHAnsi"/>
                <w:szCs w:val="21"/>
              </w:rPr>
              <w:t>type</w:t>
            </w:r>
          </w:p>
        </w:tc>
        <w:tc>
          <w:tcPr>
            <w:tcW w:w="4184" w:type="dxa"/>
          </w:tcPr>
          <w:p w:rsidR="00E2586B" w:rsidRDefault="009C7B9A" w:rsidP="00E2586B">
            <w:pPr>
              <w:rPr>
                <w:rFonts w:asciiTheme="majorHAnsi" w:hAnsiTheme="majorHAnsi" w:cstheme="majorHAnsi"/>
              </w:rPr>
            </w:pPr>
            <w:r>
              <w:rPr>
                <w:rFonts w:asciiTheme="majorHAnsi" w:hAnsiTheme="majorHAnsi" w:cstheme="majorHAnsi" w:hint="eastAsia"/>
              </w:rPr>
              <w:t>A</w:t>
            </w:r>
            <w:r>
              <w:rPr>
                <w:rFonts w:asciiTheme="majorHAnsi" w:hAnsiTheme="majorHAnsi" w:cstheme="majorHAnsi"/>
              </w:rPr>
              <w:t>bolished information</w:t>
            </w:r>
          </w:p>
          <w:p w:rsidR="00E2586B" w:rsidRDefault="00E2586B" w:rsidP="00E2586B">
            <w:pPr>
              <w:rPr>
                <w:rFonts w:asciiTheme="majorHAnsi" w:hAnsiTheme="majorHAnsi" w:cstheme="majorHAnsi"/>
              </w:rPr>
            </w:pPr>
            <w:r>
              <w:rPr>
                <w:rFonts w:asciiTheme="majorHAnsi" w:hAnsiTheme="majorHAnsi" w:cstheme="majorHAnsi" w:hint="eastAsia"/>
              </w:rPr>
              <w:t>1:</w:t>
            </w:r>
            <w:r w:rsidR="009C7B9A">
              <w:rPr>
                <w:rFonts w:asciiTheme="majorHAnsi" w:hAnsiTheme="majorHAnsi" w:cstheme="majorHAnsi" w:hint="eastAsia"/>
              </w:rPr>
              <w:t>All records</w:t>
            </w:r>
          </w:p>
          <w:p w:rsidR="00E2586B" w:rsidRDefault="00E2586B" w:rsidP="00E2586B">
            <w:pPr>
              <w:rPr>
                <w:rFonts w:asciiTheme="majorHAnsi" w:hAnsiTheme="majorHAnsi" w:cstheme="majorHAnsi"/>
              </w:rPr>
            </w:pPr>
            <w:r>
              <w:rPr>
                <w:rFonts w:asciiTheme="majorHAnsi" w:hAnsiTheme="majorHAnsi" w:cstheme="majorHAnsi"/>
              </w:rPr>
              <w:t>2:</w:t>
            </w:r>
            <w:r w:rsidR="009C7B9A">
              <w:rPr>
                <w:rFonts w:asciiTheme="majorHAnsi" w:hAnsiTheme="majorHAnsi" w:cstheme="majorHAnsi" w:hint="eastAsia"/>
              </w:rPr>
              <w:t>L</w:t>
            </w:r>
            <w:r w:rsidR="009C7B9A">
              <w:rPr>
                <w:rFonts w:asciiTheme="majorHAnsi" w:hAnsiTheme="majorHAnsi" w:cstheme="majorHAnsi"/>
              </w:rPr>
              <w:t>eave out abolished data</w:t>
            </w:r>
          </w:p>
          <w:p w:rsidR="00E2586B" w:rsidRPr="00105FCC" w:rsidRDefault="00E2586B" w:rsidP="009C7B9A">
            <w:pPr>
              <w:rPr>
                <w:rFonts w:asciiTheme="majorHAnsi" w:hAnsiTheme="majorHAnsi" w:cstheme="majorHAnsi"/>
              </w:rPr>
            </w:pPr>
            <w:r>
              <w:rPr>
                <w:rFonts w:asciiTheme="majorHAnsi" w:hAnsiTheme="majorHAnsi" w:cstheme="majorHAnsi" w:hint="eastAsia"/>
              </w:rPr>
              <w:t>3:</w:t>
            </w:r>
            <w:r w:rsidR="009C7B9A">
              <w:rPr>
                <w:rFonts w:asciiTheme="majorHAnsi" w:hAnsiTheme="majorHAnsi" w:cstheme="majorHAnsi" w:hint="eastAsia"/>
              </w:rPr>
              <w:t>O</w:t>
            </w:r>
            <w:r w:rsidR="009C7B9A">
              <w:rPr>
                <w:rFonts w:asciiTheme="majorHAnsi" w:hAnsiTheme="majorHAnsi" w:cstheme="majorHAnsi"/>
              </w:rPr>
              <w:t>nly abolished data</w:t>
            </w:r>
          </w:p>
        </w:tc>
      </w:tr>
    </w:tbl>
    <w:p w:rsidR="00E2586B" w:rsidRDefault="00E2586B" w:rsidP="00E2586B">
      <w:pPr>
        <w:ind w:left="840" w:firstLineChars="50" w:firstLine="105"/>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9C7B9A">
        <w:rPr>
          <w:rFonts w:asciiTheme="majorHAnsi" w:hAnsiTheme="majorHAnsi" w:cstheme="majorHAnsi"/>
        </w:rPr>
        <w:t>The M</w:t>
      </w:r>
      <w:r>
        <w:rPr>
          <w:rFonts w:asciiTheme="majorHAnsi" w:hAnsiTheme="majorHAnsi" w:cstheme="majorHAnsi"/>
        </w:rPr>
        <w:t>enu group</w:t>
      </w:r>
      <w:r w:rsidRPr="00105FCC">
        <w:rPr>
          <w:rFonts w:asciiTheme="majorHAnsi" w:hAnsiTheme="majorHAnsi" w:cstheme="majorHAnsi"/>
        </w:rPr>
        <w:t>ID</w:t>
      </w:r>
      <w:r w:rsidR="009C7B9A">
        <w:rPr>
          <w:rFonts w:asciiTheme="majorHAnsi" w:hAnsiTheme="majorHAnsi" w:cstheme="majorHAnsi"/>
        </w:rPr>
        <w:t xml:space="preserve"> and </w:t>
      </w:r>
      <w:r>
        <w:rPr>
          <w:rFonts w:asciiTheme="majorHAnsi" w:hAnsiTheme="majorHAnsi" w:cstheme="majorHAnsi"/>
        </w:rPr>
        <w:t>Menu</w:t>
      </w:r>
      <w:r w:rsidRPr="00105FCC">
        <w:rPr>
          <w:rFonts w:asciiTheme="majorHAnsi" w:hAnsiTheme="majorHAnsi" w:cstheme="majorHAnsi"/>
        </w:rPr>
        <w:t>ID</w:t>
      </w:r>
      <w:r w:rsidR="009C7B9A">
        <w:rPr>
          <w:rFonts w:asciiTheme="majorHAnsi" w:hAnsiTheme="majorHAnsi" w:cstheme="majorHAnsi"/>
        </w:rPr>
        <w:t xml:space="preserve"> are acquired from the INFO return value.</w:t>
      </w:r>
    </w:p>
    <w:p w:rsidR="00E2586B" w:rsidRDefault="00E2586B" w:rsidP="00E2586B">
      <w:pPr>
        <w:widowControl/>
        <w:jc w:val="left"/>
        <w:rPr>
          <w:rFonts w:asciiTheme="majorHAnsi" w:hAnsiTheme="majorHAnsi" w:cstheme="majorHAnsi"/>
        </w:rPr>
      </w:pPr>
      <w:r>
        <w:rPr>
          <w:rFonts w:asciiTheme="majorHAnsi" w:hAnsiTheme="majorHAnsi" w:cstheme="majorHAnsi"/>
        </w:rPr>
        <w:br w:type="page"/>
      </w:r>
    </w:p>
    <w:p w:rsidR="00E2586B" w:rsidRPr="00105FCC" w:rsidRDefault="00E2586B" w:rsidP="00E2586B">
      <w:pPr>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E2586B" w:rsidRPr="00105FCC" w:rsidTr="00E2586B">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E2586B" w:rsidRPr="00105FCC" w:rsidRDefault="009C7B9A" w:rsidP="00E2586B">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Example</w:t>
            </w:r>
            <w:r w:rsidR="00E2586B" w:rsidRPr="00105FCC">
              <w:rPr>
                <w:rFonts w:asciiTheme="majorHAnsi" w:eastAsia="ＭＳ ゴシック" w:hAnsiTheme="majorHAnsi" w:cstheme="majorHAnsi"/>
                <w:b/>
                <w:bCs/>
                <w:color w:val="FFFFFF"/>
                <w:kern w:val="0"/>
                <w:sz w:val="22"/>
                <w:shd w:val="clear" w:color="auto" w:fill="002B62"/>
              </w:rPr>
              <w:t>）</w:t>
            </w:r>
            <w:r w:rsidR="00E2586B" w:rsidRPr="00105FCC">
              <w:rPr>
                <w:rFonts w:asciiTheme="majorHAnsi" w:eastAsia="ＭＳ ゴシック" w:hAnsiTheme="majorHAnsi" w:cstheme="majorHAnsi"/>
                <w:b/>
                <w:bCs/>
                <w:color w:val="FFFFFF"/>
                <w:kern w:val="0"/>
                <w:sz w:val="22"/>
                <w:shd w:val="clear" w:color="auto" w:fill="002B62"/>
              </w:rPr>
              <w:t>JSON</w:t>
            </w:r>
            <w:r>
              <w:rPr>
                <w:rFonts w:asciiTheme="majorHAnsi" w:eastAsia="ＭＳ ゴシック" w:hAnsiTheme="majorHAnsi" w:cstheme="majorHAnsi"/>
                <w:b/>
                <w:bCs/>
                <w:color w:val="FFFFFF"/>
                <w:kern w:val="0"/>
                <w:sz w:val="22"/>
                <w:shd w:val="clear" w:color="auto" w:fill="002B62"/>
              </w:rPr>
              <w:t xml:space="preserve"> description</w:t>
            </w:r>
          </w:p>
        </w:tc>
      </w:tr>
      <w:tr w:rsidR="00E2586B" w:rsidRPr="00105FCC" w:rsidTr="00E2586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"2100000002": [</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2100000202</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p>
          <w:p w:rsidR="00E2586B" w:rsidRPr="00105FCC" w:rsidRDefault="00E2586B" w:rsidP="00E2586B">
            <w:pPr>
              <w:widowControl/>
              <w:ind w:firstLineChars="450" w:firstLine="94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009C7B9A">
              <w:rPr>
                <w:rFonts w:asciiTheme="majorHAnsi" w:eastAsia="ＭＳ ゴシック" w:hAnsiTheme="majorHAnsi" w:cstheme="majorHAnsi"/>
                <w:color w:val="FF0000"/>
                <w:kern w:val="0"/>
                <w:szCs w:val="21"/>
              </w:rPr>
              <w:t>・・・（</w:t>
            </w:r>
            <w:r w:rsidR="009C7B9A">
              <w:rPr>
                <w:rFonts w:asciiTheme="majorHAnsi" w:eastAsia="ＭＳ ゴシック" w:hAnsiTheme="majorHAnsi" w:cstheme="majorHAnsi"/>
                <w:color w:val="FF0000"/>
                <w:kern w:val="0"/>
                <w:szCs w:val="21"/>
              </w:rPr>
              <w:t>Abbr</w:t>
            </w:r>
            <w:r w:rsidRPr="00105FCC">
              <w:rPr>
                <w:rFonts w:asciiTheme="majorHAnsi" w:eastAsia="ＭＳ ゴシック" w:hAnsiTheme="majorHAnsi" w:cstheme="majorHAnsi"/>
                <w:color w:val="FF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2100000222</w:t>
            </w:r>
            <w:r>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"2100000003": [</w:t>
            </w:r>
          </w:p>
          <w:p w:rsidR="00E2586B" w:rsidRPr="00105FCC" w:rsidRDefault="009C7B9A" w:rsidP="00E2586B">
            <w:pPr>
              <w:widowControl/>
              <w:ind w:firstLineChars="500" w:firstLine="1050"/>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Abbr</w:t>
            </w:r>
            <w:r w:rsidR="00E2586B" w:rsidRPr="00105FCC">
              <w:rPr>
                <w:rFonts w:asciiTheme="majorHAnsi" w:eastAsia="ＭＳ ゴシック" w:hAnsiTheme="majorHAnsi" w:cstheme="majorHAnsi"/>
                <w:color w:val="FF0000"/>
                <w:kern w:val="0"/>
                <w:szCs w:val="21"/>
              </w:rPr>
              <w:t>）・・・</w:t>
            </w:r>
          </w:p>
          <w:p w:rsidR="00E2586B" w:rsidRDefault="00E2586B" w:rsidP="00E2586B">
            <w:pPr>
              <w:widowControl/>
              <w:ind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E2586B" w:rsidRDefault="00E2586B" w:rsidP="00E2586B">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“abolished_type”: “3”</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E2586B" w:rsidRPr="00105FCC" w:rsidTr="00E2586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E2586B" w:rsidRPr="00105FCC" w:rsidRDefault="00E2586B" w:rsidP="00E2586B">
            <w:pPr>
              <w:widowControl/>
              <w:jc w:val="left"/>
              <w:rPr>
                <w:rFonts w:asciiTheme="majorHAnsi" w:eastAsia="ＭＳ ゴシック" w:hAnsiTheme="majorHAnsi" w:cstheme="majorHAnsi"/>
                <w:color w:val="000000"/>
                <w:kern w:val="0"/>
                <w:sz w:val="22"/>
              </w:rPr>
            </w:pPr>
          </w:p>
        </w:tc>
      </w:tr>
      <w:tr w:rsidR="00E2586B" w:rsidRPr="00105FCC" w:rsidTr="00E2586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E2586B" w:rsidRPr="00105FCC" w:rsidRDefault="00E2586B" w:rsidP="00E2586B">
            <w:pPr>
              <w:widowControl/>
              <w:jc w:val="left"/>
              <w:rPr>
                <w:rFonts w:asciiTheme="majorHAnsi" w:eastAsia="ＭＳ ゴシック" w:hAnsiTheme="majorHAnsi" w:cstheme="majorHAnsi"/>
                <w:color w:val="000000"/>
                <w:kern w:val="0"/>
                <w:sz w:val="22"/>
              </w:rPr>
            </w:pPr>
          </w:p>
        </w:tc>
      </w:tr>
    </w:tbl>
    <w:p w:rsidR="00E2586B" w:rsidRPr="00105FCC" w:rsidRDefault="00E2586B" w:rsidP="00E2586B">
      <w:pPr>
        <w:rPr>
          <w:rFonts w:asciiTheme="majorHAnsi" w:hAnsiTheme="majorHAnsi" w:cstheme="majorHAnsi"/>
        </w:rPr>
      </w:pPr>
    </w:p>
    <w:p w:rsidR="00E2586B" w:rsidRPr="00105FCC" w:rsidRDefault="009C7B9A" w:rsidP="00E2586B">
      <w:pPr>
        <w:ind w:left="454"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E2586B" w:rsidRPr="00105FCC" w:rsidRDefault="00E2586B" w:rsidP="00E2586B">
      <w:pPr>
        <w:ind w:left="454"/>
        <w:rPr>
          <w:rFonts w:asciiTheme="majorHAnsi" w:hAnsiTheme="majorHAnsi" w:cstheme="majorHAnsi"/>
        </w:rPr>
      </w:pPr>
      <w:r w:rsidRPr="00105FCC">
        <w:rPr>
          <w:rFonts w:asciiTheme="majorHAnsi" w:hAnsiTheme="majorHAnsi" w:cstheme="majorHAnsi"/>
        </w:rPr>
        <w:t xml:space="preserve">　　</w:t>
      </w:r>
      <w:r w:rsidR="009C7B9A">
        <w:rPr>
          <w:rFonts w:asciiTheme="majorHAnsi" w:hAnsiTheme="majorHAnsi" w:cstheme="majorHAnsi" w:hint="eastAsia"/>
        </w:rPr>
        <w:t>T</w:t>
      </w:r>
      <w:r w:rsidR="009C7B9A">
        <w:rPr>
          <w:rFonts w:asciiTheme="majorHAnsi" w:hAnsiTheme="majorHAnsi" w:cstheme="majorHAnsi"/>
        </w:rPr>
        <w:t>he returned response is stored in JSON format. Please refer to the table below for the response items.</w:t>
      </w:r>
    </w:p>
    <w:tbl>
      <w:tblPr>
        <w:tblW w:w="9084" w:type="dxa"/>
        <w:jc w:val="center"/>
        <w:tblCellMar>
          <w:left w:w="99" w:type="dxa"/>
          <w:right w:w="99" w:type="dxa"/>
        </w:tblCellMar>
        <w:tblLook w:val="04A0" w:firstRow="1" w:lastRow="0" w:firstColumn="1" w:lastColumn="0" w:noHBand="0" w:noVBand="1"/>
      </w:tblPr>
      <w:tblGrid>
        <w:gridCol w:w="9084"/>
      </w:tblGrid>
      <w:tr w:rsidR="00E2586B" w:rsidRPr="00105FCC" w:rsidTr="00E2586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009C7B9A">
              <w:rPr>
                <w:rFonts w:asciiTheme="majorHAnsi" w:hAnsiTheme="majorHAnsi" w:cstheme="majorHAnsi"/>
              </w:rPr>
              <w:t xml:space="preserve">Task </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9C7B9A">
              <w:rPr>
                <w:rFonts w:asciiTheme="majorHAnsi" w:hAnsiTheme="majorHAnsi" w:cstheme="majorHAnsi"/>
                <w:szCs w:val="21"/>
              </w:rPr>
              <w:t>Result code</w:t>
            </w: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9C7B9A">
              <w:rPr>
                <w:rFonts w:asciiTheme="majorHAnsi" w:hAnsiTheme="majorHAnsi" w:cstheme="majorHAnsi"/>
                <w:szCs w:val="21"/>
              </w:rPr>
              <w:t>Detailed information</w:t>
            </w: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E2586B" w:rsidRPr="00105FCC" w:rsidTr="00E2586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E2586B" w:rsidRPr="00105FCC" w:rsidRDefault="00E2586B" w:rsidP="00E2586B">
            <w:pPr>
              <w:widowControl/>
              <w:jc w:val="left"/>
              <w:rPr>
                <w:rFonts w:asciiTheme="majorHAnsi" w:eastAsia="ＭＳ ゴシック" w:hAnsiTheme="majorHAnsi" w:cstheme="majorHAnsi"/>
                <w:color w:val="000000"/>
                <w:kern w:val="0"/>
                <w:sz w:val="22"/>
              </w:rPr>
            </w:pPr>
          </w:p>
        </w:tc>
      </w:tr>
      <w:tr w:rsidR="00E2586B" w:rsidRPr="00105FCC" w:rsidTr="00E2586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E2586B" w:rsidRPr="00105FCC" w:rsidRDefault="00E2586B" w:rsidP="00E2586B">
            <w:pPr>
              <w:widowControl/>
              <w:jc w:val="left"/>
              <w:rPr>
                <w:rFonts w:asciiTheme="majorHAnsi" w:eastAsia="ＭＳ ゴシック" w:hAnsiTheme="majorHAnsi" w:cstheme="majorHAnsi"/>
                <w:color w:val="000000"/>
                <w:kern w:val="0"/>
                <w:sz w:val="22"/>
              </w:rPr>
            </w:pPr>
          </w:p>
        </w:tc>
      </w:tr>
    </w:tbl>
    <w:p w:rsidR="00E2586B" w:rsidRPr="00105FCC" w:rsidRDefault="00E2586B" w:rsidP="00E2586B">
      <w:pPr>
        <w:pStyle w:val="af2"/>
        <w:keepNext/>
        <w:rPr>
          <w:rFonts w:asciiTheme="majorHAnsi" w:hAnsiTheme="majorHAnsi" w:cstheme="majorHAnsi"/>
        </w:rPr>
      </w:pPr>
    </w:p>
    <w:p w:rsidR="00E2586B" w:rsidRPr="00105FCC" w:rsidRDefault="00E2586B" w:rsidP="00E2586B">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5F1F35">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noBreakHyphen/>
      </w:r>
      <w:r w:rsidR="00D7374E">
        <w:rPr>
          <w:rFonts w:asciiTheme="majorHAnsi" w:hAnsiTheme="majorHAnsi" w:cstheme="majorHAnsi"/>
        </w:rPr>
        <w:t>6</w:t>
      </w:r>
      <w:r w:rsidR="009C7B9A">
        <w:rPr>
          <w:rFonts w:asciiTheme="majorHAnsi" w:hAnsiTheme="majorHAnsi" w:cstheme="majorHAnsi"/>
        </w:rPr>
        <w:t xml:space="preserve">　</w:t>
      </w:r>
      <w:r w:rsidR="009C7B9A">
        <w:rPr>
          <w:rFonts w:asciiTheme="majorHAnsi" w:hAnsiTheme="majorHAnsi" w:cstheme="majorHAnsi"/>
        </w:rPr>
        <w:t>Response item</w:t>
      </w:r>
      <w:r>
        <w:rPr>
          <w:rFonts w:asciiTheme="majorHAnsi" w:hAnsiTheme="majorHAnsi" w:cstheme="majorHAnsi"/>
        </w:rPr>
        <w:t xml:space="preserve"> list</w:t>
      </w:r>
    </w:p>
    <w:tbl>
      <w:tblPr>
        <w:tblStyle w:val="ab"/>
        <w:tblW w:w="0" w:type="auto"/>
        <w:jc w:val="center"/>
        <w:tblLook w:val="04A0" w:firstRow="1" w:lastRow="0" w:firstColumn="1" w:lastColumn="0" w:noHBand="0" w:noVBand="1"/>
      </w:tblPr>
      <w:tblGrid>
        <w:gridCol w:w="2826"/>
        <w:gridCol w:w="5842"/>
      </w:tblGrid>
      <w:tr w:rsidR="00E2586B" w:rsidRPr="00105FCC" w:rsidTr="00E2586B">
        <w:trPr>
          <w:jc w:val="center"/>
        </w:trPr>
        <w:tc>
          <w:tcPr>
            <w:tcW w:w="2826" w:type="dxa"/>
            <w:shd w:val="clear" w:color="auto" w:fill="002B62"/>
          </w:tcPr>
          <w:p w:rsidR="00E2586B" w:rsidRPr="00105FCC" w:rsidRDefault="009C7B9A"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Item name</w:t>
            </w:r>
          </w:p>
        </w:tc>
        <w:tc>
          <w:tcPr>
            <w:tcW w:w="5842" w:type="dxa"/>
            <w:shd w:val="clear" w:color="auto" w:fill="002B62"/>
          </w:tcPr>
          <w:p w:rsidR="00E2586B" w:rsidRPr="00105FCC" w:rsidRDefault="009C7B9A"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Remarks</w:t>
            </w:r>
          </w:p>
        </w:tc>
      </w:tr>
      <w:tr w:rsidR="00E2586B" w:rsidRPr="00105FCC" w:rsidTr="00E2586B">
        <w:trPr>
          <w:jc w:val="center"/>
        </w:trPr>
        <w:tc>
          <w:tcPr>
            <w:tcW w:w="2826"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TASK_ID </w:t>
            </w:r>
          </w:p>
        </w:tc>
        <w:tc>
          <w:tcPr>
            <w:tcW w:w="5842" w:type="dxa"/>
          </w:tcPr>
          <w:p w:rsidR="00E2586B" w:rsidRDefault="009C7B9A" w:rsidP="00E2586B">
            <w:pPr>
              <w:rPr>
                <w:rFonts w:asciiTheme="majorHAnsi" w:hAnsiTheme="majorHAnsi" w:cstheme="majorHAnsi"/>
              </w:rPr>
            </w:pPr>
            <w:r>
              <w:rPr>
                <w:rFonts w:asciiTheme="majorHAnsi" w:hAnsiTheme="majorHAnsi" w:cstheme="majorHAnsi"/>
              </w:rPr>
              <w:t xml:space="preserve">Task </w:t>
            </w:r>
            <w:r w:rsidR="00E2586B" w:rsidRPr="00105FCC">
              <w:rPr>
                <w:rFonts w:asciiTheme="majorHAnsi" w:hAnsiTheme="majorHAnsi" w:cstheme="majorHAnsi"/>
              </w:rPr>
              <w:t xml:space="preserve">No </w:t>
            </w:r>
          </w:p>
          <w:p w:rsidR="00E2586B" w:rsidRPr="00105FCC" w:rsidRDefault="00B23864" w:rsidP="00B23864">
            <w:pPr>
              <w:rPr>
                <w:rFonts w:asciiTheme="majorHAnsi" w:hAnsiTheme="majorHAnsi" w:cstheme="majorHAnsi"/>
              </w:rPr>
            </w:pPr>
            <w:r w:rsidRPr="00B23864">
              <w:rPr>
                <w:rFonts w:asciiTheme="majorHAnsi" w:hAnsiTheme="majorHAnsi" w:cstheme="majorHAnsi"/>
              </w:rPr>
              <w:t>Users can check the run status by searching with the Task No in the "Excel bulk export/import list" menu.</w:t>
            </w:r>
          </w:p>
        </w:tc>
      </w:tr>
      <w:tr w:rsidR="00E2586B" w:rsidRPr="00105FCC" w:rsidTr="00E2586B">
        <w:trPr>
          <w:jc w:val="center"/>
        </w:trPr>
        <w:tc>
          <w:tcPr>
            <w:tcW w:w="2826" w:type="dxa"/>
          </w:tcPr>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E2586B" w:rsidRPr="00105FCC" w:rsidRDefault="00F80384" w:rsidP="00E2586B">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ode that tells us the status of the command execution</w:t>
            </w:r>
          </w:p>
          <w:p w:rsidR="00E2586B" w:rsidRPr="00105FCC" w:rsidRDefault="00E2586B" w:rsidP="00E2586B">
            <w:pPr>
              <w:ind w:leftChars="100" w:left="210"/>
              <w:rPr>
                <w:rFonts w:asciiTheme="majorHAnsi" w:hAnsiTheme="majorHAnsi" w:cstheme="majorHAnsi"/>
              </w:rPr>
            </w:pPr>
            <w:r w:rsidRPr="00105FCC">
              <w:rPr>
                <w:rFonts w:asciiTheme="majorHAnsi" w:hAnsiTheme="majorHAnsi" w:cstheme="majorHAnsi"/>
              </w:rPr>
              <w:t>000</w:t>
            </w:r>
            <w:r w:rsidR="00F80384">
              <w:rPr>
                <w:rFonts w:asciiTheme="majorHAnsi" w:hAnsiTheme="majorHAnsi" w:cstheme="majorHAnsi"/>
              </w:rPr>
              <w:t>：</w:t>
            </w:r>
            <w:r w:rsidR="00F80384">
              <w:rPr>
                <w:rFonts w:asciiTheme="majorHAnsi" w:hAnsiTheme="majorHAnsi" w:cstheme="majorHAnsi"/>
              </w:rPr>
              <w:t>Successfully executed</w:t>
            </w:r>
          </w:p>
          <w:p w:rsidR="00E2586B" w:rsidRPr="00105FCC" w:rsidRDefault="00E2586B" w:rsidP="00E2586B">
            <w:pPr>
              <w:ind w:leftChars="100" w:left="210"/>
              <w:rPr>
                <w:rFonts w:asciiTheme="majorHAnsi" w:hAnsiTheme="majorHAnsi" w:cstheme="majorHAnsi"/>
              </w:rPr>
            </w:pPr>
            <w:r w:rsidRPr="00105FCC">
              <w:rPr>
                <w:rFonts w:asciiTheme="majorHAnsi" w:hAnsiTheme="majorHAnsi" w:cstheme="majorHAnsi"/>
              </w:rPr>
              <w:t>002</w:t>
            </w:r>
            <w:r w:rsidR="00F80384">
              <w:rPr>
                <w:rFonts w:asciiTheme="majorHAnsi" w:hAnsiTheme="majorHAnsi" w:cstheme="majorHAnsi"/>
              </w:rPr>
              <w:t>：</w:t>
            </w:r>
            <w:r w:rsidR="00F80384">
              <w:rPr>
                <w:rFonts w:asciiTheme="majorHAnsi" w:hAnsiTheme="majorHAnsi" w:cstheme="majorHAnsi"/>
              </w:rPr>
              <w:t>Could not execute</w:t>
            </w:r>
          </w:p>
        </w:tc>
      </w:tr>
      <w:tr w:rsidR="00E2586B" w:rsidRPr="00105FCC" w:rsidTr="00E2586B">
        <w:trPr>
          <w:jc w:val="center"/>
        </w:trPr>
        <w:tc>
          <w:tcPr>
            <w:tcW w:w="2826"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RESULTINFO</w:t>
            </w:r>
          </w:p>
        </w:tc>
        <w:tc>
          <w:tcPr>
            <w:tcW w:w="5842" w:type="dxa"/>
          </w:tcPr>
          <w:p w:rsidR="00E2586B" w:rsidRPr="00105FCC" w:rsidRDefault="00F80384" w:rsidP="00E2586B">
            <w:pPr>
              <w:rPr>
                <w:rFonts w:asciiTheme="majorHAnsi" w:hAnsiTheme="majorHAnsi" w:cstheme="majorHAnsi"/>
              </w:rPr>
            </w:pPr>
            <w:r>
              <w:rPr>
                <w:rFonts w:asciiTheme="majorHAnsi" w:hAnsiTheme="majorHAnsi" w:cstheme="majorHAnsi"/>
              </w:rPr>
              <w:t>Detailed information</w:t>
            </w:r>
          </w:p>
        </w:tc>
      </w:tr>
    </w:tbl>
    <w:p w:rsidR="00E2586B" w:rsidRDefault="00E2586B" w:rsidP="00E2586B">
      <w:pPr>
        <w:widowControl/>
        <w:jc w:val="left"/>
        <w:rPr>
          <w:rFonts w:asciiTheme="majorHAnsi" w:hAnsiTheme="majorHAnsi" w:cstheme="majorHAnsi"/>
        </w:rPr>
      </w:pPr>
    </w:p>
    <w:p w:rsidR="00E2586B" w:rsidRDefault="00E2586B" w:rsidP="00E2586B">
      <w:pPr>
        <w:widowControl/>
        <w:jc w:val="left"/>
        <w:rPr>
          <w:rFonts w:asciiTheme="majorHAnsi" w:hAnsiTheme="majorHAnsi" w:cstheme="majorHAnsi"/>
        </w:rPr>
      </w:pPr>
      <w:r>
        <w:rPr>
          <w:rFonts w:asciiTheme="majorHAnsi" w:hAnsiTheme="majorHAnsi" w:cstheme="majorHAnsi"/>
        </w:rPr>
        <w:br w:type="page"/>
      </w:r>
    </w:p>
    <w:p w:rsidR="00E2586B" w:rsidRDefault="00E2586B" w:rsidP="00E2586B">
      <w:pPr>
        <w:widowControl/>
        <w:jc w:val="left"/>
        <w:rPr>
          <w:rFonts w:asciiTheme="majorHAnsi" w:hAnsiTheme="majorHAnsi" w:cstheme="majorHAnsi"/>
        </w:rPr>
      </w:pPr>
    </w:p>
    <w:p w:rsidR="00E2586B" w:rsidRPr="00B23864" w:rsidRDefault="00B23864" w:rsidP="00B23864">
      <w:pPr>
        <w:pStyle w:val="20"/>
      </w:pPr>
      <w:r>
        <w:rPr>
          <w:rFonts w:hint="eastAsia"/>
        </w:rPr>
        <w:t xml:space="preserve"> </w:t>
      </w:r>
      <w:bookmarkStart w:id="42" w:name="_Toc96603251"/>
      <w:r w:rsidRPr="00B23864">
        <w:t>RestAPI for importing in bulks using Excel</w:t>
      </w:r>
      <w:bookmarkEnd w:id="42"/>
    </w:p>
    <w:p w:rsidR="00B2643B" w:rsidRPr="00B2643B" w:rsidRDefault="00B2643B" w:rsidP="00B2643B">
      <w:pPr>
        <w:ind w:left="680"/>
        <w:rPr>
          <w:rFonts w:asciiTheme="majorHAnsi" w:hAnsiTheme="majorHAnsi" w:cstheme="majorHAnsi"/>
        </w:rPr>
      </w:pPr>
      <w:r>
        <w:rPr>
          <w:rFonts w:asciiTheme="majorHAnsi" w:hAnsiTheme="majorHAnsi" w:cstheme="majorHAnsi"/>
        </w:rPr>
        <w:t>Users can import</w:t>
      </w:r>
      <w:r w:rsidRPr="00B2643B">
        <w:rPr>
          <w:rFonts w:asciiTheme="majorHAnsi" w:hAnsiTheme="majorHAnsi" w:cstheme="majorHAnsi"/>
        </w:rPr>
        <w:t xml:space="preserve"> in bulks using Excel through RestAPI.</w:t>
      </w:r>
    </w:p>
    <w:p w:rsidR="00E2586B" w:rsidRPr="00105FCC" w:rsidRDefault="00B2643B" w:rsidP="00B2643B">
      <w:pPr>
        <w:ind w:left="680"/>
        <w:rPr>
          <w:rFonts w:asciiTheme="majorHAnsi" w:hAnsiTheme="majorHAnsi" w:cstheme="majorHAnsi"/>
        </w:rPr>
      </w:pPr>
      <w:r w:rsidRPr="00B2643B">
        <w:rPr>
          <w:rFonts w:asciiTheme="majorHAnsi" w:hAnsiTheme="majorHAnsi" w:cstheme="majorHAnsi"/>
        </w:rPr>
        <w:t>The functions available are the same as the operation in “Import menu” menu in “Export/Import” menu group.</w:t>
      </w:r>
    </w:p>
    <w:p w:rsidR="00E2586B" w:rsidRPr="00105FCC" w:rsidRDefault="00E2586B" w:rsidP="00E2586B">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5F1F35">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noBreakHyphen/>
      </w:r>
      <w:r w:rsidR="00D7374E">
        <w:rPr>
          <w:rFonts w:asciiTheme="majorHAnsi" w:hAnsiTheme="majorHAnsi" w:cstheme="majorHAnsi"/>
        </w:rPr>
        <w:t>7</w:t>
      </w:r>
      <w:r w:rsidRPr="00105FCC">
        <w:rPr>
          <w:rFonts w:asciiTheme="majorHAnsi" w:hAnsiTheme="majorHAnsi" w:cstheme="majorHAnsi"/>
        </w:rPr>
        <w:t xml:space="preserve"> </w:t>
      </w:r>
      <w:r>
        <w:rPr>
          <w:rFonts w:asciiTheme="majorHAnsi" w:hAnsiTheme="majorHAnsi" w:cstheme="majorHAnsi"/>
        </w:rPr>
        <w:t>Menu list</w:t>
      </w:r>
    </w:p>
    <w:tbl>
      <w:tblPr>
        <w:tblStyle w:val="ab"/>
        <w:tblW w:w="0" w:type="auto"/>
        <w:jc w:val="center"/>
        <w:tblLook w:val="04A0" w:firstRow="1" w:lastRow="0" w:firstColumn="1" w:lastColumn="0" w:noHBand="0" w:noVBand="1"/>
      </w:tblPr>
      <w:tblGrid>
        <w:gridCol w:w="2405"/>
        <w:gridCol w:w="2693"/>
        <w:gridCol w:w="1943"/>
      </w:tblGrid>
      <w:tr w:rsidR="00E2586B" w:rsidRPr="00105FCC" w:rsidTr="00E2586B">
        <w:trPr>
          <w:jc w:val="center"/>
        </w:trPr>
        <w:tc>
          <w:tcPr>
            <w:tcW w:w="2405" w:type="dxa"/>
            <w:shd w:val="clear" w:color="auto" w:fill="002B62"/>
          </w:tcPr>
          <w:p w:rsidR="00E2586B" w:rsidRPr="00105FCC" w:rsidRDefault="00E2586B" w:rsidP="00E2586B">
            <w:pPr>
              <w:rPr>
                <w:rFonts w:asciiTheme="majorHAnsi" w:hAnsiTheme="majorHAnsi" w:cstheme="majorHAnsi"/>
                <w:color w:val="FFFFFF" w:themeColor="background1"/>
              </w:rPr>
            </w:pPr>
            <w:r>
              <w:rPr>
                <w:rFonts w:asciiTheme="majorHAnsi" w:hAnsiTheme="majorHAnsi" w:cstheme="majorHAnsi" w:hint="eastAsia"/>
                <w:color w:val="FFFFFF" w:themeColor="background1"/>
              </w:rPr>
              <w:t>Menu group</w:t>
            </w:r>
          </w:p>
        </w:tc>
        <w:tc>
          <w:tcPr>
            <w:tcW w:w="2693" w:type="dxa"/>
            <w:shd w:val="clear" w:color="auto" w:fill="002B62"/>
          </w:tcPr>
          <w:p w:rsidR="00E2586B" w:rsidRPr="00105FCC" w:rsidRDefault="00E2586B"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Menu</w:t>
            </w:r>
            <w:r w:rsidR="00B2643B">
              <w:rPr>
                <w:rFonts w:asciiTheme="majorHAnsi" w:hAnsiTheme="majorHAnsi" w:cstheme="majorHAnsi"/>
                <w:color w:val="FFFFFF" w:themeColor="background1"/>
              </w:rPr>
              <w:t xml:space="preserve"> name</w:t>
            </w:r>
          </w:p>
        </w:tc>
        <w:tc>
          <w:tcPr>
            <w:tcW w:w="1943" w:type="dxa"/>
            <w:shd w:val="clear" w:color="auto" w:fill="002B62"/>
          </w:tcPr>
          <w:p w:rsidR="00E2586B" w:rsidRPr="00105FCC" w:rsidRDefault="00E2586B" w:rsidP="00E2586B">
            <w:pPr>
              <w:rPr>
                <w:rFonts w:asciiTheme="majorHAnsi" w:hAnsiTheme="majorHAnsi" w:cstheme="majorHAnsi"/>
                <w:color w:val="FFFFFF" w:themeColor="background1"/>
              </w:rPr>
            </w:pPr>
            <w:r>
              <w:rPr>
                <w:rFonts w:asciiTheme="majorHAnsi" w:hAnsiTheme="majorHAnsi" w:cstheme="majorHAnsi"/>
                <w:color w:val="FFFFFF" w:themeColor="background1"/>
              </w:rPr>
              <w:t>Menu</w:t>
            </w:r>
            <w:r w:rsidRPr="00105FCC">
              <w:rPr>
                <w:rFonts w:asciiTheme="majorHAnsi" w:hAnsiTheme="majorHAnsi" w:cstheme="majorHAnsi"/>
                <w:color w:val="FFFFFF" w:themeColor="background1"/>
              </w:rPr>
              <w:t>ID</w:t>
            </w:r>
          </w:p>
        </w:tc>
      </w:tr>
      <w:tr w:rsidR="00E2586B" w:rsidRPr="00105FCC" w:rsidTr="00E2586B">
        <w:trPr>
          <w:trHeight w:val="58"/>
          <w:jc w:val="center"/>
        </w:trPr>
        <w:tc>
          <w:tcPr>
            <w:tcW w:w="2405" w:type="dxa"/>
          </w:tcPr>
          <w:p w:rsidR="00E2586B" w:rsidRPr="00930E55" w:rsidRDefault="00B2643B" w:rsidP="00E2586B">
            <w:r>
              <w:rPr>
                <w:rFonts w:hint="eastAsia"/>
              </w:rPr>
              <w:t>E</w:t>
            </w:r>
            <w:r>
              <w:t>xport/Import</w:t>
            </w:r>
          </w:p>
        </w:tc>
        <w:tc>
          <w:tcPr>
            <w:tcW w:w="2693" w:type="dxa"/>
          </w:tcPr>
          <w:p w:rsidR="00E2586B" w:rsidRPr="00930E55" w:rsidRDefault="00E2586B" w:rsidP="00E2586B">
            <w:r>
              <w:rPr>
                <w:rFonts w:hint="eastAsia"/>
              </w:rPr>
              <w:t>Excel</w:t>
            </w:r>
            <w:r w:rsidR="00B2643B">
              <w:rPr>
                <w:rFonts w:hint="eastAsia"/>
              </w:rPr>
              <w:t xml:space="preserve"> bulk export</w:t>
            </w:r>
          </w:p>
        </w:tc>
        <w:tc>
          <w:tcPr>
            <w:tcW w:w="1943" w:type="dxa"/>
          </w:tcPr>
          <w:p w:rsidR="00E2586B" w:rsidRPr="00930E55" w:rsidRDefault="00E2586B" w:rsidP="00E2586B">
            <w:r>
              <w:rPr>
                <w:rFonts w:hint="eastAsia"/>
              </w:rPr>
              <w:t>2100000</w:t>
            </w:r>
            <w:r>
              <w:t>330</w:t>
            </w:r>
          </w:p>
        </w:tc>
      </w:tr>
    </w:tbl>
    <w:p w:rsidR="00E2586B" w:rsidRPr="00105FCC" w:rsidRDefault="00E2586B" w:rsidP="00E2586B">
      <w:pPr>
        <w:ind w:left="680"/>
        <w:rPr>
          <w:rFonts w:asciiTheme="majorHAnsi" w:hAnsiTheme="majorHAnsi" w:cstheme="majorHAnsi"/>
        </w:rPr>
      </w:pPr>
    </w:p>
    <w:p w:rsidR="00E2586B" w:rsidRPr="007C2FA9" w:rsidRDefault="00B2643B" w:rsidP="00985A4F">
      <w:pPr>
        <w:pStyle w:val="30"/>
      </w:pPr>
      <w:bookmarkStart w:id="43" w:name="_Toc96603252"/>
      <w:r>
        <w:rPr>
          <w:rFonts w:hint="eastAsia"/>
        </w:rPr>
        <w:t>R</w:t>
      </w:r>
      <w:r>
        <w:t>equest format</w:t>
      </w:r>
      <w:bookmarkEnd w:id="43"/>
    </w:p>
    <w:p w:rsidR="00E2586B" w:rsidRPr="00105FCC" w:rsidRDefault="00B2643B" w:rsidP="00E2586B">
      <w:pPr>
        <w:ind w:left="680"/>
        <w:rPr>
          <w:rFonts w:asciiTheme="majorHAnsi" w:hAnsiTheme="majorHAnsi" w:cstheme="majorHAnsi"/>
        </w:rPr>
      </w:pPr>
      <w:r w:rsidRPr="00B2643B">
        <w:rPr>
          <w:rFonts w:asciiTheme="majorHAnsi" w:hAnsiTheme="majorHAnsi" w:cstheme="majorHAnsi"/>
        </w:rPr>
        <w:t>Send HTTP request with the following information.</w:t>
      </w:r>
    </w:p>
    <w:p w:rsidR="00E2586B" w:rsidRPr="00105FCC" w:rsidRDefault="00E2586B" w:rsidP="00E2586B">
      <w:pPr>
        <w:ind w:left="680"/>
        <w:rPr>
          <w:rFonts w:asciiTheme="majorHAnsi" w:hAnsiTheme="majorHAnsi" w:cstheme="majorHAnsi"/>
        </w:rPr>
      </w:pPr>
    </w:p>
    <w:p w:rsidR="00E2586B" w:rsidRPr="00105FCC" w:rsidRDefault="000A7B6E" w:rsidP="00E2586B">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E2586B" w:rsidRPr="00105FCC" w:rsidRDefault="00E2586B" w:rsidP="00D7374E">
      <w:pPr>
        <w:ind w:left="680" w:firstLineChars="200" w:firstLine="420"/>
        <w:jc w:val="left"/>
        <w:rPr>
          <w:rFonts w:asciiTheme="majorHAnsi" w:hAnsiTheme="majorHAnsi" w:cstheme="majorHAnsi"/>
        </w:rPr>
      </w:pPr>
      <w:r w:rsidRPr="00105FCC">
        <w:rPr>
          <w:rFonts w:asciiTheme="majorHAnsi" w:hAnsiTheme="majorHAnsi" w:cstheme="majorHAnsi"/>
        </w:rPr>
        <w:t>https://&lt;HostName&gt;:&lt;Port&gt;/default/menu/07_rest_api_ver1.php?no=</w:t>
      </w:r>
      <w:r>
        <w:rPr>
          <w:rFonts w:asciiTheme="majorHAnsi" w:hAnsiTheme="majorHAnsi" w:cstheme="majorHAnsi"/>
        </w:rPr>
        <w:t>Menu</w:t>
      </w:r>
      <w:r w:rsidRPr="00105FCC">
        <w:rPr>
          <w:rFonts w:asciiTheme="majorHAnsi" w:hAnsiTheme="majorHAnsi" w:cstheme="majorHAnsi"/>
        </w:rPr>
        <w:t>ID</w:t>
      </w:r>
    </w:p>
    <w:p w:rsidR="00E2586B" w:rsidRPr="00105FCC" w:rsidRDefault="000A7B6E" w:rsidP="00D7374E">
      <w:pPr>
        <w:ind w:left="680" w:firstLineChars="200" w:firstLine="420"/>
        <w:jc w:val="left"/>
        <w:rPr>
          <w:rFonts w:asciiTheme="majorHAnsi" w:hAnsiTheme="majorHAnsi" w:cstheme="majorHAnsi"/>
        </w:rPr>
      </w:pPr>
      <w:r>
        <w:rPr>
          <w:rFonts w:asciiTheme="majorHAnsi" w:hAnsiTheme="majorHAnsi" w:cstheme="majorHAnsi"/>
        </w:rPr>
        <w:t xml:space="preserve">Please see </w:t>
      </w:r>
      <w:r>
        <w:rPr>
          <w:rFonts w:asciiTheme="majorHAnsi" w:hAnsiTheme="majorHAnsi" w:cstheme="majorHAnsi"/>
          <w:b/>
        </w:rPr>
        <w:t>“</w:t>
      </w:r>
      <w:r w:rsidR="00E2586B" w:rsidRPr="00C63FD8">
        <w:rPr>
          <w:rFonts w:asciiTheme="majorHAnsi" w:hAnsiTheme="majorHAnsi" w:cstheme="majorHAnsi"/>
          <w:b/>
        </w:rPr>
        <w:fldChar w:fldCharType="begin"/>
      </w:r>
      <w:r w:rsidR="00E2586B" w:rsidRPr="00C63FD8">
        <w:rPr>
          <w:rFonts w:asciiTheme="majorHAnsi" w:hAnsiTheme="majorHAnsi" w:cstheme="majorHAnsi"/>
          <w:b/>
        </w:rPr>
        <w:instrText xml:space="preserve"> REF _Ref28248254  \* MERGEFORMAT </w:instrText>
      </w:r>
      <w:r w:rsidR="00E2586B" w:rsidRPr="00C63FD8">
        <w:rPr>
          <w:rFonts w:asciiTheme="majorHAnsi" w:hAnsiTheme="majorHAnsi" w:cstheme="majorHAnsi"/>
          <w:b/>
        </w:rPr>
        <w:fldChar w:fldCharType="separate"/>
      </w:r>
      <w:r w:rsidR="005F1F35">
        <w:rPr>
          <w:rFonts w:asciiTheme="majorHAnsi" w:hAnsiTheme="majorHAnsi" w:cstheme="majorHAnsi" w:hint="eastAsia"/>
          <w:bCs/>
        </w:rPr>
        <w:t>エラー</w:t>
      </w:r>
      <w:r w:rsidR="005F1F35">
        <w:rPr>
          <w:rFonts w:asciiTheme="majorHAnsi" w:hAnsiTheme="majorHAnsi" w:cstheme="majorHAnsi" w:hint="eastAsia"/>
          <w:bCs/>
        </w:rPr>
        <w:t xml:space="preserve">! </w:t>
      </w:r>
      <w:r w:rsidR="005F1F35">
        <w:rPr>
          <w:rFonts w:asciiTheme="majorHAnsi" w:hAnsiTheme="majorHAnsi" w:cstheme="majorHAnsi" w:hint="eastAsia"/>
          <w:bCs/>
        </w:rPr>
        <w:t>参照元が見つかりません。</w:t>
      </w:r>
      <w:r w:rsidR="00E2586B" w:rsidRPr="00C63FD8">
        <w:rPr>
          <w:rFonts w:asciiTheme="majorHAnsi" w:hAnsiTheme="majorHAnsi" w:cstheme="majorHAnsi"/>
          <w:b/>
        </w:rPr>
        <w:fldChar w:fldCharType="end"/>
      </w:r>
      <w:r>
        <w:rPr>
          <w:rFonts w:asciiTheme="majorHAnsi" w:hAnsiTheme="majorHAnsi" w:cstheme="majorHAnsi"/>
          <w:b/>
        </w:rPr>
        <w:t>” for the Menu ID.</w:t>
      </w:r>
    </w:p>
    <w:p w:rsidR="00E2586B" w:rsidRPr="00C63FD8" w:rsidRDefault="00E2586B" w:rsidP="00E2586B">
      <w:pPr>
        <w:widowControl/>
        <w:jc w:val="left"/>
        <w:rPr>
          <w:rFonts w:asciiTheme="majorHAnsi" w:hAnsiTheme="majorHAnsi" w:cstheme="majorHAnsi"/>
        </w:rPr>
      </w:pPr>
    </w:p>
    <w:p w:rsidR="00E2586B" w:rsidRPr="00105FCC" w:rsidRDefault="00E2586B" w:rsidP="00E2586B">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Pr>
          <w:rFonts w:asciiTheme="majorHAnsi" w:hAnsiTheme="majorHAnsi" w:cstheme="majorHAnsi"/>
        </w:rPr>
        <w:t xml:space="preserve"> header</w:t>
      </w:r>
    </w:p>
    <w:p w:rsidR="00E2586B" w:rsidRPr="00105FCC" w:rsidRDefault="00E2586B" w:rsidP="00E2586B">
      <w:pPr>
        <w:ind w:firstLineChars="300" w:firstLine="630"/>
        <w:rPr>
          <w:rFonts w:asciiTheme="majorHAnsi" w:hAnsiTheme="majorHAnsi" w:cstheme="majorHAnsi"/>
        </w:rPr>
      </w:pPr>
    </w:p>
    <w:p w:rsidR="00E2586B" w:rsidRPr="00105FCC" w:rsidRDefault="00E2586B" w:rsidP="00E2586B">
      <w:pPr>
        <w:jc w:val="center"/>
        <w:rPr>
          <w:rFonts w:asciiTheme="majorHAnsi" w:hAnsiTheme="majorHAnsi" w:cstheme="majorHAnsi"/>
          <w:b/>
        </w:rPr>
      </w:pPr>
      <w:r>
        <w:rPr>
          <w:rFonts w:asciiTheme="majorHAnsi" w:hAnsiTheme="majorHAnsi" w:cstheme="majorHAnsi"/>
          <w:b/>
        </w:rPr>
        <w:t>Table</w:t>
      </w:r>
      <w:r w:rsidRPr="0056210F">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5F1F35">
        <w:rPr>
          <w:rFonts w:asciiTheme="majorHAnsi" w:hAnsiTheme="majorHAnsi" w:cstheme="majorHAnsi"/>
          <w:b/>
          <w:noProof/>
        </w:rPr>
        <w:t>4</w:t>
      </w:r>
      <w:r>
        <w:rPr>
          <w:rFonts w:asciiTheme="majorHAnsi" w:hAnsiTheme="majorHAnsi" w:cstheme="majorHAnsi"/>
          <w:b/>
        </w:rPr>
        <w:fldChar w:fldCharType="end"/>
      </w:r>
      <w:r>
        <w:rPr>
          <w:rFonts w:asciiTheme="majorHAnsi" w:hAnsiTheme="majorHAnsi" w:cstheme="majorHAnsi"/>
          <w:b/>
        </w:rPr>
        <w:noBreakHyphen/>
      </w:r>
      <w:r w:rsidR="00D7374E">
        <w:rPr>
          <w:rFonts w:asciiTheme="majorHAnsi" w:hAnsiTheme="majorHAnsi" w:cstheme="majorHAnsi"/>
          <w:b/>
        </w:rPr>
        <w:t>8</w:t>
      </w:r>
      <w:r w:rsidRPr="00105FCC">
        <w:rPr>
          <w:rFonts w:asciiTheme="majorHAnsi" w:hAnsiTheme="majorHAnsi" w:cstheme="majorHAnsi"/>
          <w:b/>
        </w:rPr>
        <w:t xml:space="preserve">　</w:t>
      </w:r>
      <w:r w:rsidRPr="00105FCC">
        <w:rPr>
          <w:rFonts w:asciiTheme="majorHAnsi" w:hAnsiTheme="majorHAnsi" w:cstheme="majorHAnsi"/>
          <w:b/>
        </w:rPr>
        <w:t>HTTP</w:t>
      </w:r>
      <w:r>
        <w:rPr>
          <w:rFonts w:asciiTheme="majorHAnsi" w:hAnsiTheme="majorHAnsi" w:cstheme="majorHAnsi"/>
          <w:b/>
        </w:rPr>
        <w:t xml:space="preserve"> header</w:t>
      </w:r>
      <w:r w:rsidR="000A7B6E">
        <w:rPr>
          <w:rFonts w:asciiTheme="majorHAnsi" w:hAnsiTheme="majorHAnsi" w:cstheme="majorHAnsi"/>
          <w:b/>
        </w:rPr>
        <w:t xml:space="preserve"> </w:t>
      </w:r>
      <w:r>
        <w:rPr>
          <w:rFonts w:asciiTheme="majorHAnsi" w:hAnsiTheme="majorHAnsi" w:cstheme="majorHAnsi"/>
          <w:b/>
        </w:rPr>
        <w:t>Parameter list</w:t>
      </w:r>
    </w:p>
    <w:tbl>
      <w:tblPr>
        <w:tblStyle w:val="ab"/>
        <w:tblW w:w="0" w:type="auto"/>
        <w:tblInd w:w="680" w:type="dxa"/>
        <w:tblLook w:val="04A0" w:firstRow="1" w:lastRow="0" w:firstColumn="1" w:lastColumn="0" w:noHBand="0" w:noVBand="1"/>
      </w:tblPr>
      <w:tblGrid>
        <w:gridCol w:w="1696"/>
        <w:gridCol w:w="7088"/>
      </w:tblGrid>
      <w:tr w:rsidR="00E2586B" w:rsidRPr="00105FCC" w:rsidTr="00E2586B">
        <w:tc>
          <w:tcPr>
            <w:tcW w:w="1696" w:type="dxa"/>
            <w:shd w:val="clear" w:color="auto" w:fill="002B62"/>
          </w:tcPr>
          <w:p w:rsidR="00E2586B" w:rsidRPr="00105FCC" w:rsidRDefault="00E2586B" w:rsidP="00E2586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color w:val="FFFFFF" w:themeColor="background1"/>
              </w:rPr>
              <w:t xml:space="preserve"> header</w:t>
            </w:r>
          </w:p>
        </w:tc>
        <w:tc>
          <w:tcPr>
            <w:tcW w:w="7088" w:type="dxa"/>
            <w:shd w:val="clear" w:color="auto" w:fill="002B62"/>
          </w:tcPr>
          <w:p w:rsidR="00E2586B" w:rsidRPr="00105FCC" w:rsidRDefault="000058C4"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E2586B" w:rsidRPr="00105FCC" w:rsidTr="00E2586B">
        <w:tc>
          <w:tcPr>
            <w:tcW w:w="1696"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Content-Type</w:t>
            </w:r>
          </w:p>
        </w:tc>
        <w:tc>
          <w:tcPr>
            <w:tcW w:w="7088" w:type="dxa"/>
          </w:tcPr>
          <w:p w:rsidR="00E2586B" w:rsidRPr="00105FCC" w:rsidRDefault="000A7B6E" w:rsidP="00E90B87">
            <w:pPr>
              <w:rPr>
                <w:rFonts w:asciiTheme="majorHAnsi" w:hAnsiTheme="majorHAnsi" w:cstheme="majorHAnsi"/>
              </w:rPr>
            </w:pPr>
            <w:r>
              <w:rPr>
                <w:rFonts w:asciiTheme="majorHAnsi" w:hAnsiTheme="majorHAnsi" w:cstheme="majorHAnsi"/>
              </w:rPr>
              <w:t xml:space="preserve">Specifies </w:t>
            </w:r>
            <w:r w:rsidR="00E2586B" w:rsidRPr="00105FCC">
              <w:rPr>
                <w:rFonts w:asciiTheme="majorHAnsi" w:hAnsiTheme="majorHAnsi" w:cstheme="majorHAnsi"/>
              </w:rPr>
              <w:t>“application/json”</w:t>
            </w:r>
          </w:p>
        </w:tc>
      </w:tr>
      <w:tr w:rsidR="00E90B87" w:rsidRPr="00105FCC" w:rsidTr="00E2586B">
        <w:tc>
          <w:tcPr>
            <w:tcW w:w="1696" w:type="dxa"/>
          </w:tcPr>
          <w:p w:rsidR="00E90B87" w:rsidRPr="00105FCC" w:rsidRDefault="00E90B87" w:rsidP="00E90B87">
            <w:pPr>
              <w:rPr>
                <w:rFonts w:asciiTheme="majorHAnsi" w:hAnsiTheme="majorHAnsi" w:cstheme="majorHAnsi"/>
              </w:rPr>
            </w:pPr>
            <w:r w:rsidRPr="00105FCC">
              <w:rPr>
                <w:rFonts w:asciiTheme="majorHAnsi" w:hAnsiTheme="majorHAnsi" w:cstheme="majorHAnsi"/>
              </w:rPr>
              <w:t>Authorization</w:t>
            </w:r>
          </w:p>
        </w:tc>
        <w:tc>
          <w:tcPr>
            <w:tcW w:w="7088" w:type="dxa"/>
          </w:tcPr>
          <w:p w:rsidR="00E90B87" w:rsidRPr="004E0027" w:rsidRDefault="00E90B87" w:rsidP="00E90B87">
            <w:pPr>
              <w:rPr>
                <w:rFonts w:asciiTheme="majorHAnsi" w:hAnsiTheme="majorHAnsi" w:cstheme="majorHAnsi"/>
              </w:rPr>
            </w:pPr>
            <w:r>
              <w:rPr>
                <w:rFonts w:asciiTheme="majorHAnsi" w:hAnsiTheme="majorHAnsi" w:cstheme="majorHAnsi"/>
              </w:rPr>
              <w:t>When accessing a menu that needs ITA authentication,</w:t>
            </w:r>
            <w:r>
              <w:rPr>
                <w:rFonts w:asciiTheme="majorHAnsi" w:hAnsiTheme="majorHAnsi" w:cstheme="majorHAnsi" w:hint="eastAsia"/>
              </w:rPr>
              <w:t xml:space="preserve"> </w:t>
            </w:r>
            <w:r>
              <w:rPr>
                <w:rFonts w:asciiTheme="majorHAnsi" w:hAnsiTheme="majorHAnsi" w:cstheme="majorHAnsi"/>
              </w:rPr>
              <w:t>s</w:t>
            </w:r>
            <w:r>
              <w:rPr>
                <w:rFonts w:asciiTheme="majorHAnsi" w:hAnsiTheme="majorHAnsi" w:cstheme="majorHAnsi" w:hint="eastAsia"/>
              </w:rPr>
              <w:t>pecify the</w:t>
            </w:r>
            <w:r w:rsidRPr="00B60A44">
              <w:rPr>
                <w:rFonts w:asciiTheme="majorHAnsi" w:hAnsiTheme="majorHAnsi" w:cstheme="majorHAnsi" w:hint="eastAsia"/>
              </w:rPr>
              <w:t xml:space="preserve">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Pr>
                <w:rFonts w:asciiTheme="majorHAnsi" w:hAnsiTheme="majorHAnsi" w:cstheme="majorHAnsi"/>
                <w:color w:val="FF0000"/>
              </w:rPr>
              <w:t xml:space="preserve"> </w:t>
            </w:r>
            <w:r w:rsidRPr="00894D67">
              <w:rPr>
                <w:rFonts w:asciiTheme="majorHAnsi" w:hAnsiTheme="majorHAnsi" w:cstheme="majorHAnsi"/>
              </w:rPr>
              <w:t>value</w:t>
            </w:r>
            <w:r>
              <w:rPr>
                <w:rFonts w:asciiTheme="majorHAnsi" w:hAnsiTheme="majorHAnsi" w:cstheme="majorHAnsi"/>
              </w:rPr>
              <w:t>. Make sure that they are</w:t>
            </w:r>
            <w:r w:rsidRPr="00894D67">
              <w:rPr>
                <w:rFonts w:asciiTheme="majorHAnsi" w:hAnsiTheme="majorHAnsi" w:cstheme="majorHAnsi"/>
              </w:rPr>
              <w:t xml:space="preserve"> </w:t>
            </w:r>
            <w:r>
              <w:rPr>
                <w:rFonts w:asciiTheme="majorHAnsi" w:hAnsiTheme="majorHAnsi" w:cstheme="majorHAnsi"/>
              </w:rPr>
              <w:t>connected using a</w:t>
            </w:r>
            <w:r w:rsidRPr="00B60A44">
              <w:rPr>
                <w:rFonts w:asciiTheme="majorHAnsi" w:hAnsiTheme="majorHAnsi" w:cstheme="majorHAnsi"/>
              </w:rPr>
              <w:t xml:space="preserve">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w:t>
            </w:r>
            <w:r>
              <w:rPr>
                <w:rFonts w:asciiTheme="majorHAnsi" w:hAnsiTheme="majorHAnsi" w:cstheme="majorHAnsi"/>
              </w:rPr>
              <w:t>and that they are</w:t>
            </w:r>
            <w:r w:rsidRPr="00B60A44">
              <w:rPr>
                <w:rFonts w:asciiTheme="majorHAnsi" w:hAnsiTheme="majorHAnsi" w:cstheme="majorHAnsi"/>
              </w:rPr>
              <w:t xml:space="preserve"> encoded with base64.</w:t>
            </w:r>
          </w:p>
        </w:tc>
      </w:tr>
      <w:tr w:rsidR="00E90B87" w:rsidRPr="00105FCC" w:rsidTr="00E2586B">
        <w:tc>
          <w:tcPr>
            <w:tcW w:w="1696" w:type="dxa"/>
          </w:tcPr>
          <w:p w:rsidR="00E90B87" w:rsidRPr="00105FCC" w:rsidRDefault="00E90B87" w:rsidP="00E90B87">
            <w:pPr>
              <w:rPr>
                <w:rFonts w:asciiTheme="majorHAnsi" w:hAnsiTheme="majorHAnsi" w:cstheme="majorHAnsi"/>
              </w:rPr>
            </w:pPr>
            <w:r w:rsidRPr="00105FCC">
              <w:rPr>
                <w:rFonts w:asciiTheme="majorHAnsi" w:hAnsiTheme="majorHAnsi" w:cstheme="majorHAnsi"/>
              </w:rPr>
              <w:t>X-Command</w:t>
            </w:r>
          </w:p>
        </w:tc>
        <w:tc>
          <w:tcPr>
            <w:tcW w:w="7088" w:type="dxa"/>
          </w:tcPr>
          <w:p w:rsidR="00E90B87" w:rsidRDefault="00E90B87" w:rsidP="00E90B87">
            <w:pPr>
              <w:rPr>
                <w:rFonts w:asciiTheme="majorHAnsi" w:hAnsiTheme="majorHAnsi" w:cstheme="majorHAnsi"/>
              </w:rPr>
            </w:pPr>
            <w:r>
              <w:rPr>
                <w:rFonts w:asciiTheme="majorHAnsi" w:hAnsiTheme="majorHAnsi" w:cstheme="majorHAnsi" w:hint="eastAsia"/>
              </w:rPr>
              <w:t>The following can be selected</w:t>
            </w:r>
          </w:p>
          <w:p w:rsidR="00E90B87" w:rsidRPr="00105FCC" w:rsidRDefault="00E90B87" w:rsidP="00E90B87">
            <w:pPr>
              <w:rPr>
                <w:rFonts w:asciiTheme="majorHAnsi" w:hAnsiTheme="majorHAnsi" w:cstheme="majorHAnsi"/>
              </w:rPr>
            </w:pPr>
            <w:r w:rsidRPr="00105FCC">
              <w:rPr>
                <w:rFonts w:asciiTheme="majorHAnsi" w:hAnsiTheme="majorHAnsi" w:cstheme="majorHAnsi"/>
              </w:rPr>
              <w:t>UPLOAD</w:t>
            </w:r>
          </w:p>
          <w:p w:rsidR="00E90B87" w:rsidRPr="00105FCC" w:rsidRDefault="00E90B87" w:rsidP="00E90B87">
            <w:pPr>
              <w:rPr>
                <w:rFonts w:asciiTheme="majorHAnsi" w:hAnsiTheme="majorHAnsi" w:cstheme="majorHAnsi"/>
              </w:rPr>
            </w:pPr>
            <w:r>
              <w:rPr>
                <w:rFonts w:asciiTheme="majorHAnsi" w:hAnsiTheme="majorHAnsi" w:cstheme="majorHAnsi"/>
              </w:rPr>
              <w:t>EXECUTE</w:t>
            </w:r>
          </w:p>
        </w:tc>
      </w:tr>
    </w:tbl>
    <w:p w:rsidR="00E2586B" w:rsidRPr="00105FCC" w:rsidRDefault="00E2586B" w:rsidP="00E2586B">
      <w:pPr>
        <w:ind w:left="680"/>
        <w:rPr>
          <w:rFonts w:asciiTheme="majorHAnsi" w:hAnsiTheme="majorHAnsi" w:cstheme="majorHAnsi"/>
        </w:rPr>
      </w:pPr>
    </w:p>
    <w:p w:rsidR="00E90B87" w:rsidRPr="00105FCC" w:rsidRDefault="00E90B87" w:rsidP="00E90B87">
      <w:pPr>
        <w:ind w:left="680"/>
        <w:rPr>
          <w:rFonts w:asciiTheme="majorHAnsi" w:hAnsiTheme="majorHAnsi" w:cstheme="majorHAnsi"/>
        </w:rPr>
      </w:pPr>
      <w:r>
        <w:rPr>
          <w:rFonts w:asciiTheme="majorHAnsi" w:hAnsiTheme="majorHAnsi" w:cstheme="majorHAnsi"/>
        </w:rPr>
        <w:t>Parameters that can be specified for X-Command</w:t>
      </w:r>
    </w:p>
    <w:p w:rsidR="00E2586B" w:rsidRPr="00E90B87" w:rsidRDefault="00E2586B" w:rsidP="00E2586B">
      <w:pPr>
        <w:rPr>
          <w:rFonts w:asciiTheme="majorHAnsi" w:hAnsiTheme="majorHAnsi" w:cstheme="majorHAnsi"/>
          <w:b/>
        </w:rPr>
      </w:pPr>
    </w:p>
    <w:p w:rsidR="00E2586B" w:rsidRPr="00105FCC" w:rsidRDefault="00E2586B" w:rsidP="00E2586B">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5F1F35">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noBreakHyphen/>
      </w:r>
      <w:r w:rsidR="00D7374E">
        <w:rPr>
          <w:rFonts w:asciiTheme="majorHAnsi" w:hAnsiTheme="majorHAnsi" w:cstheme="majorHAnsi"/>
        </w:rPr>
        <w:t>9</w:t>
      </w:r>
      <w:r w:rsidRPr="00105FCC">
        <w:rPr>
          <w:rFonts w:asciiTheme="majorHAnsi" w:hAnsiTheme="majorHAnsi" w:cstheme="majorHAnsi"/>
          <w:b w:val="0"/>
        </w:rPr>
        <w:t xml:space="preserve"> </w:t>
      </w:r>
      <w:r w:rsidR="006E2139">
        <w:rPr>
          <w:rFonts w:asciiTheme="majorHAnsi" w:hAnsiTheme="majorHAnsi" w:cstheme="majorHAnsi"/>
        </w:rPr>
        <w:t>List of parameters that can be specified for X-Command</w:t>
      </w:r>
    </w:p>
    <w:tbl>
      <w:tblPr>
        <w:tblStyle w:val="ab"/>
        <w:tblW w:w="9209" w:type="dxa"/>
        <w:tblInd w:w="680" w:type="dxa"/>
        <w:tblLook w:val="04A0" w:firstRow="1" w:lastRow="0" w:firstColumn="1" w:lastColumn="0" w:noHBand="0" w:noVBand="1"/>
      </w:tblPr>
      <w:tblGrid>
        <w:gridCol w:w="1533"/>
        <w:gridCol w:w="4132"/>
        <w:gridCol w:w="2127"/>
        <w:gridCol w:w="1417"/>
      </w:tblGrid>
      <w:tr w:rsidR="00E2586B" w:rsidRPr="00105FCC" w:rsidTr="00E2586B">
        <w:tc>
          <w:tcPr>
            <w:tcW w:w="1533" w:type="dxa"/>
            <w:shd w:val="clear" w:color="auto" w:fill="002B62"/>
          </w:tcPr>
          <w:p w:rsidR="00E2586B" w:rsidRPr="00105FCC" w:rsidRDefault="00E2586B" w:rsidP="00E2586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E2586B" w:rsidRPr="00105FCC" w:rsidRDefault="000058C4"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c>
          <w:tcPr>
            <w:tcW w:w="2127" w:type="dxa"/>
            <w:shd w:val="clear" w:color="auto" w:fill="002B62"/>
          </w:tcPr>
          <w:p w:rsidR="00E2586B" w:rsidRPr="00105FCC" w:rsidRDefault="00E90B87"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Screen</w:t>
            </w:r>
          </w:p>
        </w:tc>
        <w:tc>
          <w:tcPr>
            <w:tcW w:w="1417" w:type="dxa"/>
            <w:shd w:val="clear" w:color="auto" w:fill="002B62"/>
          </w:tcPr>
          <w:p w:rsidR="00E2586B" w:rsidRPr="00105FCC" w:rsidRDefault="00E2586B"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Menu</w:t>
            </w:r>
            <w:r w:rsidRPr="00105FCC">
              <w:rPr>
                <w:rFonts w:asciiTheme="majorHAnsi" w:hAnsiTheme="majorHAnsi" w:cstheme="majorHAnsi"/>
                <w:color w:val="FFFFFF" w:themeColor="background1"/>
              </w:rPr>
              <w:t>ID</w:t>
            </w:r>
          </w:p>
        </w:tc>
      </w:tr>
      <w:tr w:rsidR="00E2586B" w:rsidRPr="00105FCC" w:rsidTr="00E2586B">
        <w:tc>
          <w:tcPr>
            <w:tcW w:w="1533"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UPLOAD</w:t>
            </w:r>
          </w:p>
        </w:tc>
        <w:tc>
          <w:tcPr>
            <w:tcW w:w="4132" w:type="dxa"/>
          </w:tcPr>
          <w:p w:rsidR="00E2586B" w:rsidRPr="00105FCC" w:rsidRDefault="00725BB8" w:rsidP="00E2586B">
            <w:pPr>
              <w:rPr>
                <w:rFonts w:asciiTheme="majorHAnsi" w:hAnsiTheme="majorHAnsi" w:cstheme="majorHAnsi"/>
              </w:rPr>
            </w:pPr>
            <w:r w:rsidRPr="00725BB8">
              <w:rPr>
                <w:rFonts w:asciiTheme="majorHAnsi" w:hAnsiTheme="majorHAnsi" w:cstheme="majorHAnsi"/>
              </w:rPr>
              <w:t>Uploads the exported zip file and outputs a list of menus the file can be imported to.</w:t>
            </w:r>
          </w:p>
        </w:tc>
        <w:tc>
          <w:tcPr>
            <w:tcW w:w="2127" w:type="dxa"/>
          </w:tcPr>
          <w:p w:rsidR="00E2586B" w:rsidRPr="00105FCC" w:rsidRDefault="006E2139" w:rsidP="00E2586B">
            <w:pPr>
              <w:rPr>
                <w:rFonts w:asciiTheme="majorHAnsi" w:hAnsiTheme="majorHAnsi" w:cstheme="majorHAnsi"/>
              </w:rPr>
            </w:pPr>
            <w:r>
              <w:rPr>
                <w:rFonts w:asciiTheme="majorHAnsi" w:hAnsiTheme="majorHAnsi" w:cstheme="majorHAnsi"/>
              </w:rPr>
              <w:t>Excel bulk import</w:t>
            </w:r>
          </w:p>
        </w:tc>
        <w:tc>
          <w:tcPr>
            <w:tcW w:w="1417"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330</w:t>
            </w:r>
          </w:p>
        </w:tc>
      </w:tr>
      <w:tr w:rsidR="00E2586B" w:rsidRPr="00105FCC" w:rsidTr="00E2586B">
        <w:tc>
          <w:tcPr>
            <w:tcW w:w="1533"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EXECUTE</w:t>
            </w:r>
          </w:p>
        </w:tc>
        <w:tc>
          <w:tcPr>
            <w:tcW w:w="4132" w:type="dxa"/>
          </w:tcPr>
          <w:p w:rsidR="00E2586B" w:rsidRPr="00105FCC" w:rsidRDefault="00725BB8" w:rsidP="00E2586B">
            <w:pPr>
              <w:rPr>
                <w:rFonts w:asciiTheme="majorHAnsi" w:hAnsiTheme="majorHAnsi" w:cstheme="majorHAnsi"/>
              </w:rPr>
            </w:pPr>
            <w:r w:rsidRPr="00725BB8">
              <w:rPr>
                <w:rFonts w:asciiTheme="majorHAnsi" w:hAnsiTheme="majorHAnsi" w:cstheme="majorHAnsi"/>
              </w:rPr>
              <w:t>Imports the zip file to the selected Menu.</w:t>
            </w:r>
          </w:p>
        </w:tc>
        <w:tc>
          <w:tcPr>
            <w:tcW w:w="2127" w:type="dxa"/>
          </w:tcPr>
          <w:p w:rsidR="00E2586B" w:rsidRPr="00105FCC" w:rsidRDefault="00E2586B" w:rsidP="00E2586B">
            <w:pPr>
              <w:rPr>
                <w:rFonts w:asciiTheme="majorHAnsi" w:hAnsiTheme="majorHAnsi" w:cstheme="majorHAnsi"/>
              </w:rPr>
            </w:pPr>
            <w:r>
              <w:rPr>
                <w:rFonts w:asciiTheme="majorHAnsi" w:hAnsiTheme="majorHAnsi" w:cstheme="majorHAnsi" w:hint="eastAsia"/>
              </w:rPr>
              <w:t>Excel</w:t>
            </w:r>
            <w:r w:rsidR="006E2139">
              <w:rPr>
                <w:rFonts w:asciiTheme="majorHAnsi" w:hAnsiTheme="majorHAnsi" w:cstheme="majorHAnsi" w:hint="eastAsia"/>
              </w:rPr>
              <w:t xml:space="preserve"> bulk import</w:t>
            </w:r>
            <w:r w:rsidRPr="00105FCC">
              <w:rPr>
                <w:rFonts w:asciiTheme="majorHAnsi" w:hAnsiTheme="majorHAnsi" w:cstheme="majorHAnsi"/>
              </w:rPr>
              <w:t>ト</w:t>
            </w:r>
          </w:p>
        </w:tc>
        <w:tc>
          <w:tcPr>
            <w:tcW w:w="1417"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330</w:t>
            </w:r>
          </w:p>
        </w:tc>
      </w:tr>
    </w:tbl>
    <w:p w:rsidR="00E2586B" w:rsidRPr="00105FCC" w:rsidRDefault="00E2586B" w:rsidP="00E2586B">
      <w:pPr>
        <w:rPr>
          <w:rFonts w:asciiTheme="majorHAnsi" w:hAnsiTheme="majorHAnsi" w:cstheme="majorHAnsi"/>
        </w:rPr>
      </w:pPr>
    </w:p>
    <w:p w:rsidR="00E2586B" w:rsidRPr="00105FCC" w:rsidRDefault="00E2586B" w:rsidP="00E2586B">
      <w:pPr>
        <w:ind w:left="680"/>
        <w:rPr>
          <w:rFonts w:asciiTheme="majorHAnsi" w:hAnsiTheme="majorHAnsi" w:cstheme="majorHAnsi"/>
        </w:rPr>
      </w:pPr>
    </w:p>
    <w:p w:rsidR="00E2586B" w:rsidRPr="00105FCC" w:rsidRDefault="00725BB8" w:rsidP="00E2586B">
      <w:pPr>
        <w:ind w:left="680"/>
        <w:rPr>
          <w:rFonts w:asciiTheme="majorHAnsi" w:hAnsiTheme="majorHAnsi" w:cstheme="majorHAnsi"/>
        </w:rPr>
      </w:pPr>
      <w:r w:rsidRPr="000058C4">
        <w:rPr>
          <w:rFonts w:asciiTheme="majorHAnsi" w:hAnsiTheme="majorHAnsi" w:cstheme="majorHAnsi"/>
        </w:rPr>
        <w:t>The following section explains the different X-command parameters.</w:t>
      </w:r>
    </w:p>
    <w:p w:rsidR="00E2586B" w:rsidRDefault="00E2586B" w:rsidP="00E2586B">
      <w:pPr>
        <w:widowControl/>
        <w:jc w:val="left"/>
        <w:rPr>
          <w:rFonts w:asciiTheme="majorHAnsi" w:hAnsiTheme="majorHAnsi" w:cstheme="majorHAnsi"/>
        </w:rPr>
      </w:pPr>
      <w:r>
        <w:rPr>
          <w:rFonts w:asciiTheme="majorHAnsi" w:hAnsiTheme="majorHAnsi" w:cstheme="majorHAnsi"/>
        </w:rPr>
        <w:br w:type="page"/>
      </w:r>
    </w:p>
    <w:p w:rsidR="00E2586B" w:rsidRPr="00105FCC" w:rsidRDefault="00E2586B" w:rsidP="00E2586B">
      <w:pPr>
        <w:ind w:left="680"/>
        <w:rPr>
          <w:rFonts w:asciiTheme="majorHAnsi" w:hAnsiTheme="majorHAnsi" w:cstheme="majorHAnsi"/>
        </w:rPr>
      </w:pPr>
    </w:p>
    <w:p w:rsidR="00E2586B" w:rsidRPr="00105FCC" w:rsidRDefault="00E2586B" w:rsidP="00985A4F">
      <w:pPr>
        <w:pStyle w:val="30"/>
      </w:pPr>
      <w:bookmarkStart w:id="44" w:name="_Toc82621577"/>
      <w:bookmarkStart w:id="45" w:name="_Toc96603253"/>
      <w:r w:rsidRPr="00105FCC">
        <w:t>UPLOAD</w:t>
      </w:r>
      <w:bookmarkEnd w:id="44"/>
      <w:bookmarkEnd w:id="45"/>
    </w:p>
    <w:p w:rsidR="00E2586B" w:rsidRPr="00725BB8" w:rsidRDefault="00725BB8" w:rsidP="00725BB8">
      <w:pPr>
        <w:ind w:left="454"/>
        <w:rPr>
          <w:rFonts w:asciiTheme="majorHAnsi" w:hAnsiTheme="majorHAnsi" w:cstheme="majorHAnsi"/>
        </w:rPr>
      </w:pPr>
      <w:r>
        <w:rPr>
          <w:rFonts w:asciiTheme="majorHAnsi" w:hAnsiTheme="majorHAnsi" w:cstheme="majorHAnsi" w:hint="eastAsia"/>
        </w:rPr>
        <w:t>Upload the previously exported file.</w:t>
      </w:r>
    </w:p>
    <w:p w:rsidR="00725BB8" w:rsidRPr="00105FCC" w:rsidRDefault="00725BB8" w:rsidP="00E2586B">
      <w:pPr>
        <w:ind w:left="454"/>
        <w:rPr>
          <w:rFonts w:asciiTheme="majorHAnsi" w:hAnsiTheme="majorHAnsi" w:cstheme="majorHAnsi"/>
        </w:rPr>
      </w:pPr>
      <w:r>
        <w:rPr>
          <w:rFonts w:asciiTheme="majorHAnsi" w:hAnsiTheme="majorHAnsi" w:cstheme="majorHAnsi" w:hint="eastAsia"/>
        </w:rPr>
        <w:t xml:space="preserve">The file is </w:t>
      </w:r>
      <w:r>
        <w:rPr>
          <w:rFonts w:asciiTheme="majorHAnsi" w:hAnsiTheme="majorHAnsi" w:cstheme="majorHAnsi"/>
        </w:rPr>
        <w:t>base64 encoded and transferred as a parameter.</w:t>
      </w:r>
    </w:p>
    <w:p w:rsidR="00E2586B" w:rsidRPr="00105FCC" w:rsidRDefault="00E2586B" w:rsidP="00E2586B">
      <w:pPr>
        <w:rPr>
          <w:rFonts w:asciiTheme="majorHAnsi" w:hAnsiTheme="majorHAnsi" w:cstheme="majorHAnsi"/>
        </w:rPr>
      </w:pPr>
    </w:p>
    <w:p w:rsidR="00E2586B" w:rsidRPr="00105FCC" w:rsidRDefault="00E2586B" w:rsidP="00E2586B">
      <w:pPr>
        <w:ind w:left="454" w:firstLine="386"/>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Parameter</w:t>
      </w:r>
    </w:p>
    <w:p w:rsidR="00E2586B" w:rsidRPr="00105FCC" w:rsidRDefault="00725BB8" w:rsidP="00E2586B">
      <w:pPr>
        <w:ind w:left="454" w:firstLine="386"/>
        <w:rPr>
          <w:rFonts w:asciiTheme="majorHAnsi" w:hAnsiTheme="majorHAnsi" w:cstheme="majorHAnsi"/>
        </w:rPr>
      </w:pPr>
      <w:r w:rsidRPr="00725BB8">
        <w:rPr>
          <w:rFonts w:asciiTheme="majorHAnsi" w:hAnsiTheme="majorHAnsi" w:cstheme="majorHAnsi"/>
        </w:rPr>
        <w:t>Please specify the following items in JSON format to “content”.</w:t>
      </w:r>
    </w:p>
    <w:p w:rsidR="00E2586B" w:rsidRPr="00105FCC" w:rsidRDefault="00E2586B" w:rsidP="00E2586B">
      <w:pPr>
        <w:ind w:left="454" w:firstLine="386"/>
        <w:rPr>
          <w:rFonts w:asciiTheme="majorHAnsi" w:hAnsiTheme="majorHAnsi" w:cstheme="majorHAnsi"/>
        </w:rPr>
      </w:pPr>
    </w:p>
    <w:p w:rsidR="00E2586B" w:rsidRPr="00105FCC" w:rsidRDefault="00E2586B" w:rsidP="00E2586B">
      <w:pPr>
        <w:ind w:left="454" w:firstLine="386"/>
        <w:jc w:val="center"/>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5F1F35">
        <w:rPr>
          <w:rFonts w:asciiTheme="majorHAnsi" w:hAnsiTheme="majorHAnsi" w:cstheme="majorHAnsi"/>
          <w:b/>
          <w:noProof/>
        </w:rPr>
        <w:t>4</w:t>
      </w:r>
      <w:r>
        <w:rPr>
          <w:rFonts w:asciiTheme="majorHAnsi" w:hAnsiTheme="majorHAnsi" w:cstheme="majorHAnsi"/>
          <w:b/>
        </w:rPr>
        <w:fldChar w:fldCharType="end"/>
      </w:r>
      <w:r>
        <w:rPr>
          <w:rFonts w:asciiTheme="majorHAnsi" w:hAnsiTheme="majorHAnsi" w:cstheme="majorHAnsi"/>
          <w:b/>
        </w:rPr>
        <w:noBreakHyphen/>
      </w:r>
      <w:r w:rsidR="00D7374E">
        <w:rPr>
          <w:rFonts w:asciiTheme="majorHAnsi" w:hAnsiTheme="majorHAnsi" w:cstheme="majorHAnsi"/>
          <w:b/>
        </w:rPr>
        <w:t>10</w:t>
      </w:r>
      <w:r w:rsidRPr="00105FCC">
        <w:rPr>
          <w:rFonts w:asciiTheme="majorHAnsi" w:hAnsiTheme="majorHAnsi" w:cstheme="majorHAnsi"/>
          <w:b/>
        </w:rPr>
        <w:t xml:space="preserve">　</w:t>
      </w:r>
      <w:r>
        <w:rPr>
          <w:rFonts w:asciiTheme="majorHAnsi" w:hAnsiTheme="majorHAnsi" w:cstheme="majorHAnsi" w:hint="eastAsia"/>
          <w:b/>
        </w:rPr>
        <w:t>Excel</w:t>
      </w:r>
      <w:r w:rsidR="006E2139">
        <w:rPr>
          <w:rFonts w:asciiTheme="majorHAnsi" w:hAnsiTheme="majorHAnsi" w:cstheme="majorHAnsi" w:hint="eastAsia"/>
          <w:b/>
        </w:rPr>
        <w:t xml:space="preserve"> bulk import </w:t>
      </w:r>
      <w:r w:rsidRPr="00105FCC">
        <w:rPr>
          <w:rFonts w:asciiTheme="majorHAnsi" w:hAnsiTheme="majorHAnsi" w:cstheme="majorHAnsi"/>
          <w:b/>
        </w:rPr>
        <w:t>UPLOAD</w:t>
      </w:r>
      <w:r w:rsidR="006E2139">
        <w:rPr>
          <w:rFonts w:asciiTheme="majorHAnsi" w:hAnsiTheme="majorHAnsi" w:cstheme="majorHAnsi"/>
          <w:b/>
        </w:rPr>
        <w:t xml:space="preserve"> </w:t>
      </w:r>
      <w:r>
        <w:rPr>
          <w:rFonts w:asciiTheme="majorHAnsi" w:hAnsiTheme="majorHAnsi" w:cstheme="majorHAnsi"/>
          <w:b/>
        </w:rPr>
        <w:t>Parameter list</w:t>
      </w:r>
    </w:p>
    <w:tbl>
      <w:tblPr>
        <w:tblStyle w:val="ab"/>
        <w:tblW w:w="0" w:type="auto"/>
        <w:tblInd w:w="959" w:type="dxa"/>
        <w:tblLook w:val="04A0" w:firstRow="1" w:lastRow="0" w:firstColumn="1" w:lastColumn="0" w:noHBand="0" w:noVBand="1"/>
      </w:tblPr>
      <w:tblGrid>
        <w:gridCol w:w="2826"/>
        <w:gridCol w:w="5842"/>
      </w:tblGrid>
      <w:tr w:rsidR="00E2586B" w:rsidRPr="00105FCC" w:rsidTr="00E2586B">
        <w:tc>
          <w:tcPr>
            <w:tcW w:w="2826" w:type="dxa"/>
            <w:shd w:val="clear" w:color="auto" w:fill="002B62"/>
          </w:tcPr>
          <w:p w:rsidR="00E2586B" w:rsidRPr="00105FCC" w:rsidRDefault="00E2586B"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w:t>
            </w:r>
            <w:r w:rsidR="00725BB8">
              <w:rPr>
                <w:rFonts w:asciiTheme="majorHAnsi" w:hAnsiTheme="majorHAnsi" w:cstheme="majorHAnsi"/>
                <w:color w:val="FFFFFF" w:themeColor="background1"/>
              </w:rPr>
              <w:t xml:space="preserve"> name</w:t>
            </w:r>
          </w:p>
        </w:tc>
        <w:tc>
          <w:tcPr>
            <w:tcW w:w="5842" w:type="dxa"/>
            <w:shd w:val="clear" w:color="auto" w:fill="002B62"/>
          </w:tcPr>
          <w:p w:rsidR="00E2586B" w:rsidRPr="00105FCC" w:rsidRDefault="00E90B87"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Setting value</w:t>
            </w:r>
          </w:p>
        </w:tc>
      </w:tr>
      <w:tr w:rsidR="00E2586B" w:rsidRPr="00105FCC" w:rsidTr="00E2586B">
        <w:tc>
          <w:tcPr>
            <w:tcW w:w="2826"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name</w:t>
            </w:r>
          </w:p>
        </w:tc>
        <w:tc>
          <w:tcPr>
            <w:tcW w:w="5842" w:type="dxa"/>
          </w:tcPr>
          <w:p w:rsidR="00E2586B" w:rsidRPr="00105FCC" w:rsidRDefault="00E90B87" w:rsidP="00E2586B">
            <w:pPr>
              <w:rPr>
                <w:rFonts w:asciiTheme="majorHAnsi" w:hAnsiTheme="majorHAnsi" w:cstheme="majorHAnsi"/>
              </w:rPr>
            </w:pPr>
            <w:r>
              <w:rPr>
                <w:rFonts w:asciiTheme="majorHAnsi" w:hAnsiTheme="majorHAnsi" w:cstheme="majorHAnsi" w:hint="eastAsia"/>
              </w:rPr>
              <w:t>Target file name</w:t>
            </w:r>
          </w:p>
        </w:tc>
      </w:tr>
      <w:tr w:rsidR="00E2586B" w:rsidRPr="00105FCC" w:rsidTr="00E2586B">
        <w:tc>
          <w:tcPr>
            <w:tcW w:w="2826"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base64</w:t>
            </w:r>
          </w:p>
        </w:tc>
        <w:tc>
          <w:tcPr>
            <w:tcW w:w="5842" w:type="dxa"/>
          </w:tcPr>
          <w:p w:rsidR="00E2586B" w:rsidRPr="00105FCC" w:rsidRDefault="006E2139" w:rsidP="00E2586B">
            <w:pPr>
              <w:rPr>
                <w:rFonts w:asciiTheme="majorHAnsi" w:hAnsiTheme="majorHAnsi" w:cstheme="majorHAnsi"/>
              </w:rPr>
            </w:pPr>
            <w:r w:rsidRPr="006E2139">
              <w:rPr>
                <w:rFonts w:asciiTheme="majorHAnsi" w:hAnsiTheme="majorHAnsi" w:cstheme="majorHAnsi"/>
              </w:rPr>
              <w:t>Specifies the value of target file encoded in base64</w:t>
            </w:r>
          </w:p>
        </w:tc>
      </w:tr>
    </w:tbl>
    <w:p w:rsidR="00E2586B" w:rsidRPr="00105FCC" w:rsidRDefault="00E2586B" w:rsidP="00E2586B">
      <w:pPr>
        <w:ind w:left="454" w:firstLine="386"/>
        <w:rPr>
          <w:rFonts w:asciiTheme="majorHAnsi" w:hAnsiTheme="majorHAnsi" w:cstheme="majorHAnsi"/>
        </w:rPr>
      </w:pPr>
    </w:p>
    <w:p w:rsidR="00E2586B" w:rsidRPr="00105FCC" w:rsidRDefault="00E2586B" w:rsidP="00E2586B">
      <w:pPr>
        <w:ind w:left="454" w:firstLineChars="250" w:firstLine="525"/>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E2586B" w:rsidRPr="00105FCC" w:rsidTr="00E2586B">
        <w:tc>
          <w:tcPr>
            <w:tcW w:w="9152" w:type="dxa"/>
            <w:shd w:val="clear" w:color="auto" w:fill="002B62"/>
          </w:tcPr>
          <w:p w:rsidR="00E2586B" w:rsidRPr="00105FCC" w:rsidRDefault="00E2586B" w:rsidP="00E2586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UPLOAD</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p>
        </w:tc>
      </w:tr>
      <w:tr w:rsidR="00E2586B" w:rsidRPr="00105FCC" w:rsidTr="00E2586B">
        <w:tc>
          <w:tcPr>
            <w:tcW w:w="9152"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w:t>
            </w:r>
          </w:p>
          <w:p w:rsidR="00E2586B" w:rsidRPr="00105FCC" w:rsidRDefault="00E2586B" w:rsidP="00E2586B">
            <w:pPr>
              <w:ind w:firstLineChars="100" w:firstLine="210"/>
              <w:rPr>
                <w:rFonts w:asciiTheme="majorHAnsi" w:hAnsiTheme="majorHAnsi" w:cstheme="majorHAnsi"/>
              </w:rPr>
            </w:pPr>
            <w:r w:rsidRPr="00105FCC">
              <w:rPr>
                <w:rFonts w:asciiTheme="majorHAnsi" w:hAnsiTheme="majorHAnsi" w:cstheme="majorHAnsi"/>
              </w:rPr>
              <w:t>"zipfile":{</w:t>
            </w:r>
          </w:p>
          <w:p w:rsidR="00E2586B" w:rsidRPr="00105FCC" w:rsidRDefault="00E2586B" w:rsidP="00E2586B">
            <w:pPr>
              <w:ind w:firstLineChars="200" w:firstLine="420"/>
              <w:rPr>
                <w:rFonts w:asciiTheme="majorHAnsi" w:hAnsiTheme="majorHAnsi" w:cstheme="majorHAnsi"/>
              </w:rPr>
            </w:pPr>
            <w:r w:rsidRPr="00105FCC">
              <w:rPr>
                <w:rFonts w:asciiTheme="majorHAnsi" w:hAnsiTheme="majorHAnsi" w:cstheme="majorHAnsi"/>
              </w:rPr>
              <w:t>"name":"</w:t>
            </w:r>
            <w:r>
              <w:rPr>
                <w:rFonts w:asciiTheme="majorHAnsi" w:hAnsiTheme="majorHAnsi" w:cstheme="majorHAnsi"/>
              </w:rPr>
              <w:t>ITA_FILES_</w:t>
            </w:r>
            <w:r w:rsidRPr="00105FCC">
              <w:rPr>
                <w:rFonts w:asciiTheme="majorHAnsi" w:hAnsiTheme="majorHAnsi" w:cstheme="majorHAnsi"/>
              </w:rPr>
              <w:t>20191224092830.</w:t>
            </w:r>
            <w:r>
              <w:rPr>
                <w:rFonts w:asciiTheme="majorHAnsi" w:hAnsiTheme="majorHAnsi" w:cstheme="majorHAnsi"/>
              </w:rPr>
              <w:t>zip</w:t>
            </w:r>
            <w:r w:rsidRPr="00105FCC">
              <w:rPr>
                <w:rFonts w:asciiTheme="majorHAnsi" w:hAnsiTheme="majorHAnsi" w:cstheme="majorHAnsi"/>
              </w:rPr>
              <w:t>",</w:t>
            </w:r>
          </w:p>
          <w:p w:rsidR="00E2586B" w:rsidRPr="00105FCC" w:rsidRDefault="00E2586B" w:rsidP="00E2586B">
            <w:pPr>
              <w:ind w:firstLineChars="200" w:firstLine="420"/>
              <w:rPr>
                <w:rFonts w:asciiTheme="majorHAnsi" w:hAnsiTheme="majorHAnsi" w:cstheme="majorHAnsi"/>
              </w:rPr>
            </w:pPr>
            <w:r w:rsidRPr="00105FCC">
              <w:rPr>
                <w:rFonts w:asciiTheme="majorHAnsi" w:hAnsiTheme="majorHAnsi" w:cstheme="majorHAnsi"/>
              </w:rPr>
              <w:t>"base64":"</w:t>
            </w:r>
            <w:r w:rsidR="00E90B87">
              <w:rPr>
                <w:rFonts w:asciiTheme="majorHAnsi" w:hAnsiTheme="majorHAnsi" w:cstheme="majorHAnsi"/>
                <w:color w:val="FF0000"/>
              </w:rPr>
              <w:t>・・・</w:t>
            </w:r>
            <w:r w:rsidR="00E90B87">
              <w:rPr>
                <w:rFonts w:asciiTheme="majorHAnsi" w:hAnsiTheme="majorHAnsi" w:cstheme="majorHAnsi"/>
                <w:color w:val="FF0000"/>
              </w:rPr>
              <w:t>Abbr</w:t>
            </w:r>
            <w:r w:rsidRPr="00105FCC">
              <w:rPr>
                <w:rFonts w:asciiTheme="majorHAnsi" w:hAnsiTheme="majorHAnsi" w:cstheme="majorHAnsi"/>
                <w:color w:val="FF0000"/>
              </w:rPr>
              <w:t>・・・</w:t>
            </w:r>
            <w:r w:rsidRPr="00105FCC">
              <w:rPr>
                <w:rFonts w:asciiTheme="majorHAnsi" w:hAnsiTheme="majorHAnsi" w:cstheme="majorHAnsi"/>
              </w:rPr>
              <w:t>"</w:t>
            </w:r>
          </w:p>
          <w:p w:rsidR="00E2586B" w:rsidRPr="00105FCC" w:rsidRDefault="00E2586B" w:rsidP="00E2586B">
            <w:pPr>
              <w:ind w:firstLineChars="100" w:firstLine="210"/>
              <w:rPr>
                <w:rFonts w:asciiTheme="majorHAnsi" w:hAnsiTheme="majorHAnsi" w:cstheme="majorHAnsi"/>
              </w:rPr>
            </w:pPr>
            <w:r w:rsidRPr="00105FCC">
              <w:rPr>
                <w:rFonts w:asciiTheme="majorHAnsi" w:hAnsiTheme="majorHAnsi" w:cstheme="majorHAnsi"/>
              </w:rPr>
              <w:t>}</w:t>
            </w:r>
          </w:p>
          <w:p w:rsidR="00E2586B" w:rsidRPr="00105FCC" w:rsidRDefault="00E2586B" w:rsidP="00E2586B">
            <w:pPr>
              <w:rPr>
                <w:rFonts w:asciiTheme="majorHAnsi" w:hAnsiTheme="majorHAnsi" w:cstheme="majorHAnsi"/>
              </w:rPr>
            </w:pPr>
            <w:r w:rsidRPr="00105FCC">
              <w:rPr>
                <w:rFonts w:asciiTheme="majorHAnsi" w:hAnsiTheme="majorHAnsi" w:cstheme="majorHAnsi"/>
              </w:rPr>
              <w:t>}</w:t>
            </w:r>
          </w:p>
        </w:tc>
      </w:tr>
    </w:tbl>
    <w:p w:rsidR="00E2586B" w:rsidRDefault="00E2586B" w:rsidP="00E2586B">
      <w:pPr>
        <w:ind w:left="454" w:firstLine="386"/>
        <w:rPr>
          <w:rFonts w:asciiTheme="majorHAnsi" w:hAnsiTheme="majorHAnsi" w:cstheme="majorHAnsi"/>
        </w:rPr>
      </w:pPr>
    </w:p>
    <w:p w:rsidR="00E2586B" w:rsidRDefault="00E2586B" w:rsidP="00E2586B">
      <w:pPr>
        <w:widowControl/>
        <w:jc w:val="left"/>
        <w:rPr>
          <w:rFonts w:asciiTheme="majorHAnsi" w:hAnsiTheme="majorHAnsi" w:cstheme="majorHAnsi"/>
        </w:rPr>
      </w:pPr>
      <w:r>
        <w:rPr>
          <w:rFonts w:asciiTheme="majorHAnsi" w:hAnsiTheme="majorHAnsi" w:cstheme="majorHAnsi"/>
        </w:rPr>
        <w:br w:type="page"/>
      </w:r>
    </w:p>
    <w:p w:rsidR="00E2586B" w:rsidRPr="00105FCC" w:rsidRDefault="00E2586B" w:rsidP="00E2586B">
      <w:pPr>
        <w:ind w:left="454" w:firstLine="386"/>
        <w:rPr>
          <w:rFonts w:asciiTheme="majorHAnsi" w:hAnsiTheme="majorHAnsi" w:cstheme="majorHAnsi"/>
        </w:rPr>
      </w:pPr>
    </w:p>
    <w:p w:rsidR="00E2586B" w:rsidRPr="00105FCC" w:rsidRDefault="00725BB8" w:rsidP="00E2586B">
      <w:pPr>
        <w:ind w:left="454"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E2586B" w:rsidRPr="00105FCC" w:rsidRDefault="00E2586B" w:rsidP="00E2586B">
      <w:pPr>
        <w:ind w:left="454"/>
        <w:rPr>
          <w:rFonts w:asciiTheme="majorHAnsi" w:hAnsiTheme="majorHAnsi" w:cstheme="majorHAnsi"/>
        </w:rPr>
      </w:pPr>
      <w:r w:rsidRPr="00105FCC">
        <w:rPr>
          <w:rFonts w:asciiTheme="majorHAnsi" w:hAnsiTheme="majorHAnsi" w:cstheme="majorHAnsi"/>
        </w:rPr>
        <w:t xml:space="preserve">　　</w:t>
      </w:r>
      <w:r w:rsidR="00722836">
        <w:rPr>
          <w:rFonts w:asciiTheme="majorHAnsi" w:hAnsiTheme="majorHAnsi" w:cstheme="majorHAnsi" w:hint="eastAsia"/>
        </w:rPr>
        <w:t>T</w:t>
      </w:r>
      <w:r w:rsidR="00722836">
        <w:rPr>
          <w:rFonts w:asciiTheme="majorHAnsi" w:hAnsiTheme="majorHAnsi" w:cstheme="majorHAnsi"/>
        </w:rPr>
        <w:t>he returned response is stored in JSON format.</w:t>
      </w:r>
    </w:p>
    <w:tbl>
      <w:tblPr>
        <w:tblW w:w="9084" w:type="dxa"/>
        <w:jc w:val="center"/>
        <w:tblCellMar>
          <w:left w:w="99" w:type="dxa"/>
          <w:right w:w="99" w:type="dxa"/>
        </w:tblCellMar>
        <w:tblLook w:val="04A0" w:firstRow="1" w:lastRow="0" w:firstColumn="1" w:lastColumn="0" w:noHBand="0" w:noVBand="1"/>
      </w:tblPr>
      <w:tblGrid>
        <w:gridCol w:w="9084"/>
      </w:tblGrid>
      <w:tr w:rsidR="00E2586B" w:rsidRPr="00105FCC" w:rsidTr="00E2586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color w:val="000000"/>
                <w:kern w:val="0"/>
                <w:szCs w:val="21"/>
              </w:rPr>
              <w:t xml:space="preserve">    "re</w:t>
            </w:r>
            <w:r w:rsidRPr="00105FCC">
              <w:rPr>
                <w:rFonts w:asciiTheme="majorHAnsi" w:eastAsia="ＭＳ ゴシック" w:hAnsiTheme="majorHAnsi" w:cstheme="majorHAnsi"/>
                <w:kern w:val="0"/>
                <w:szCs w:val="21"/>
              </w:rPr>
              <w:t>sultdata": {</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"upload_id": "</w:t>
            </w:r>
            <w:r w:rsidR="00725BB8">
              <w:rPr>
                <w:rFonts w:asciiTheme="majorHAnsi" w:hAnsiTheme="majorHAnsi" w:cstheme="majorHAnsi"/>
                <w:color w:val="FF0000"/>
                <w:szCs w:val="21"/>
              </w:rPr>
              <w:t xml:space="preserve">Upload </w:t>
            </w:r>
            <w:r w:rsidRPr="00105FCC">
              <w:rPr>
                <w:rFonts w:asciiTheme="majorHAnsi" w:hAnsiTheme="majorHAnsi" w:cstheme="majorHAnsi"/>
                <w:color w:val="FF0000"/>
                <w:szCs w:val="21"/>
              </w:rPr>
              <w:t>ID</w:t>
            </w:r>
            <w:r w:rsidRPr="00105FCC">
              <w:rPr>
                <w:rFonts w:asciiTheme="majorHAnsi" w:eastAsia="ＭＳ ゴシック" w:hAnsiTheme="majorHAnsi" w:cstheme="majorHAnsi"/>
                <w:kern w:val="0"/>
                <w:szCs w:val="21"/>
              </w:rPr>
              <w:t xml:space="preserve"> ",</w:t>
            </w:r>
            <w:r w:rsidRPr="00105FCC">
              <w:rPr>
                <w:rFonts w:ascii="ＭＳ ゴシック" w:eastAsia="ＭＳ ゴシック" w:hAnsi="ＭＳ ゴシック" w:cs="ＭＳ ゴシック" w:hint="eastAsia"/>
                <w:color w:val="FF0000"/>
              </w:rPr>
              <w:t>※</w:t>
            </w:r>
          </w:p>
          <w:p w:rsidR="00E2586B"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"data_portability_upload_file_name": "</w:t>
            </w:r>
            <w:r w:rsidR="00725BB8">
              <w:rPr>
                <w:rFonts w:asciiTheme="majorHAnsi" w:hAnsiTheme="majorHAnsi" w:cstheme="majorHAnsi"/>
                <w:szCs w:val="21"/>
              </w:rPr>
              <w:t>File name</w:t>
            </w:r>
            <w:r w:rsidRPr="00105FCC">
              <w:rPr>
                <w:rFonts w:asciiTheme="majorHAnsi" w:eastAsia="ＭＳ ゴシック" w:hAnsiTheme="majorHAnsi" w:cstheme="majorHAnsi"/>
                <w:kern w:val="0"/>
                <w:szCs w:val="21"/>
              </w:rPr>
              <w:t>",</w:t>
            </w:r>
          </w:p>
          <w:p w:rsidR="00E2586B" w:rsidRDefault="00E2586B" w:rsidP="00E2586B">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“abolished_type”: “1”,</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"IMPORT_LIST": {</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Pr>
                <w:rFonts w:asciiTheme="majorHAnsi" w:hAnsiTheme="majorHAnsi" w:cstheme="majorHAnsi"/>
                <w:szCs w:val="21"/>
              </w:rPr>
              <w:t>Menu group</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"menu_group_name": "</w:t>
            </w:r>
            <w:r>
              <w:rPr>
                <w:rFonts w:asciiTheme="majorHAnsi" w:hAnsiTheme="majorHAnsi" w:cstheme="majorHAnsi"/>
                <w:szCs w:val="21"/>
              </w:rPr>
              <w:t>Menu group</w:t>
            </w:r>
            <w:r w:rsidR="00725BB8">
              <w:rPr>
                <w:rFonts w:asciiTheme="majorHAnsi" w:hAnsiTheme="majorHAnsi" w:cstheme="majorHAnsi"/>
                <w:szCs w:val="21"/>
              </w:rPr>
              <w:t xml:space="preserve"> name</w:t>
            </w:r>
            <w:r w:rsidRPr="00105FCC">
              <w:rPr>
                <w:rFonts w:asciiTheme="majorHAnsi" w:eastAsia="ＭＳ ゴシック" w:hAnsiTheme="majorHAnsi" w:cstheme="majorHAnsi"/>
                <w:kern w:val="0"/>
                <w:szCs w:val="21"/>
              </w:rPr>
              <w:t>",</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 [</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"menu_id": "</w:t>
            </w:r>
            <w:r>
              <w:rPr>
                <w:rFonts w:asciiTheme="majorHAnsi" w:hAnsiTheme="majorHAnsi" w:cstheme="majorHAnsi"/>
              </w:rPr>
              <w:t>Menu</w:t>
            </w:r>
            <w:r w:rsidRPr="00105FCC">
              <w:rPr>
                <w:rFonts w:asciiTheme="majorHAnsi" w:hAnsiTheme="majorHAnsi" w:cstheme="majorHAnsi"/>
              </w:rPr>
              <w:t>ID</w:t>
            </w:r>
            <w:r w:rsidRPr="00105FCC">
              <w:rPr>
                <w:rFonts w:asciiTheme="majorHAnsi" w:eastAsia="ＭＳ ゴシック" w:hAnsiTheme="majorHAnsi" w:cstheme="majorHAnsi"/>
                <w:kern w:val="0"/>
                <w:szCs w:val="21"/>
              </w:rPr>
              <w:t xml:space="preserve"> ",</w:t>
            </w:r>
          </w:p>
          <w:p w:rsidR="00E2586B"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"menu_name": "</w:t>
            </w:r>
            <w:r>
              <w:rPr>
                <w:rFonts w:asciiTheme="majorHAnsi" w:hAnsiTheme="majorHAnsi" w:cstheme="majorHAnsi"/>
                <w:szCs w:val="21"/>
              </w:rPr>
              <w:t>Menu</w:t>
            </w:r>
            <w:r w:rsidR="00725BB8">
              <w:rPr>
                <w:rFonts w:asciiTheme="majorHAnsi" w:hAnsiTheme="majorHAnsi" w:cstheme="majorHAnsi"/>
                <w:szCs w:val="21"/>
              </w:rPr>
              <w:t xml:space="preserve"> name</w:t>
            </w:r>
            <w:r w:rsidRPr="00105FCC">
              <w:rPr>
                <w:rFonts w:asciiTheme="majorHAnsi" w:eastAsia="ＭＳ ゴシック" w:hAnsiTheme="majorHAnsi" w:cstheme="majorHAnsi"/>
                <w:kern w:val="0"/>
                <w:szCs w:val="21"/>
              </w:rPr>
              <w:t>"</w:t>
            </w:r>
            <w:r>
              <w:rPr>
                <w:rFonts w:asciiTheme="majorHAnsi" w:eastAsia="ＭＳ ゴシック" w:hAnsiTheme="majorHAnsi" w:cstheme="majorHAnsi"/>
                <w:kern w:val="0"/>
                <w:szCs w:val="21"/>
              </w:rPr>
              <w:t>,</w:t>
            </w:r>
          </w:p>
          <w:p w:rsidR="00E2586B" w:rsidRPr="00105FCC" w:rsidRDefault="00E2586B" w:rsidP="00E2586B">
            <w:pPr>
              <w:widowControl/>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 xml:space="preserve">                        </w:t>
            </w:r>
            <w:r>
              <w:rPr>
                <w:rFonts w:asciiTheme="majorHAnsi" w:eastAsia="ＭＳ ゴシック" w:hAnsiTheme="majorHAnsi" w:cstheme="majorHAnsi"/>
                <w:kern w:val="0"/>
                <w:szCs w:val="21"/>
              </w:rPr>
              <w:t>“file_name”:”</w:t>
            </w:r>
            <w:r w:rsidR="00725BB8">
              <w:rPr>
                <w:rFonts w:asciiTheme="majorHAnsi" w:eastAsia="ＭＳ ゴシック" w:hAnsiTheme="majorHAnsi" w:cstheme="majorHAnsi" w:hint="eastAsia"/>
                <w:kern w:val="0"/>
                <w:szCs w:val="21"/>
              </w:rPr>
              <w:t>F</w:t>
            </w:r>
            <w:r w:rsidR="00725BB8">
              <w:rPr>
                <w:rFonts w:asciiTheme="majorHAnsi" w:eastAsia="ＭＳ ゴシック" w:hAnsiTheme="majorHAnsi" w:cstheme="majorHAnsi"/>
                <w:kern w:val="0"/>
                <w:szCs w:val="21"/>
              </w:rPr>
              <w:t>ile name</w:t>
            </w:r>
            <w:r>
              <w:rPr>
                <w:rFonts w:asciiTheme="majorHAnsi" w:eastAsia="ＭＳ ゴシック" w:hAnsiTheme="majorHAnsi" w:cstheme="majorHAnsi"/>
                <w:kern w:val="0"/>
                <w:szCs w:val="21"/>
              </w:rPr>
              <w:t>”</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rsidR="00E2586B" w:rsidRPr="00105FCC" w:rsidRDefault="00725BB8" w:rsidP="00E2586B">
            <w:pPr>
              <w:widowControl/>
              <w:ind w:firstLineChars="1050" w:firstLine="2205"/>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Abbr</w:t>
            </w:r>
            <w:r w:rsidR="00E2586B" w:rsidRPr="00105FCC">
              <w:rPr>
                <w:rFonts w:asciiTheme="majorHAnsi" w:eastAsia="ＭＳ ゴシック" w:hAnsiTheme="majorHAnsi" w:cstheme="majorHAnsi"/>
                <w:color w:val="FF0000"/>
                <w:kern w:val="0"/>
                <w:szCs w:val="21"/>
              </w:rPr>
              <w:t>）・・・</w:t>
            </w:r>
          </w:p>
          <w:p w:rsidR="00E2586B" w:rsidRPr="00105FCC" w:rsidRDefault="00E2586B" w:rsidP="00E2586B">
            <w:pPr>
              <w:widowControl/>
              <w:rPr>
                <w:rFonts w:asciiTheme="majorHAnsi" w:eastAsia="ＭＳ ゴシック" w:hAnsiTheme="majorHAnsi" w:cstheme="majorHAnsi"/>
                <w:kern w:val="0"/>
                <w:szCs w:val="21"/>
              </w:rPr>
            </w:pP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Pr>
                <w:rFonts w:asciiTheme="majorHAnsi" w:hAnsiTheme="majorHAnsi" w:cstheme="majorHAnsi"/>
                <w:szCs w:val="21"/>
              </w:rPr>
              <w:t>Menu group</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rsidR="00E2586B" w:rsidRPr="00105FCC" w:rsidRDefault="00725BB8" w:rsidP="00E2586B">
            <w:pPr>
              <w:widowControl/>
              <w:ind w:firstLineChars="1050" w:firstLine="2205"/>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Abbr</w:t>
            </w:r>
            <w:r w:rsidR="00E2586B" w:rsidRPr="00105FCC">
              <w:rPr>
                <w:rFonts w:asciiTheme="majorHAnsi" w:eastAsia="ＭＳ ゴシック" w:hAnsiTheme="majorHAnsi" w:cstheme="majorHAnsi"/>
                <w:color w:val="FF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2586B" w:rsidRPr="00105FCC" w:rsidRDefault="00E2586B" w:rsidP="00E2586B">
            <w:pPr>
              <w:widowControl/>
              <w:rPr>
                <w:rFonts w:asciiTheme="majorHAnsi" w:eastAsia="ＭＳ ゴシック" w:hAnsiTheme="majorHAnsi" w:cstheme="majorHAnsi"/>
                <w:color w:val="000000"/>
                <w:kern w:val="0"/>
                <w:szCs w:val="21"/>
              </w:rPr>
            </w:pP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725BB8">
              <w:rPr>
                <w:rFonts w:asciiTheme="majorHAnsi" w:hAnsiTheme="majorHAnsi" w:cstheme="majorHAnsi"/>
                <w:szCs w:val="21"/>
              </w:rPr>
              <w:t>Result code</w:t>
            </w: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725BB8">
              <w:rPr>
                <w:rFonts w:asciiTheme="majorHAnsi" w:hAnsiTheme="majorHAnsi" w:cstheme="majorHAnsi"/>
                <w:szCs w:val="21"/>
              </w:rPr>
              <w:t>Detailed information</w:t>
            </w: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2586B"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UN</w:t>
            </w:r>
            <w:r w:rsidRPr="00105FCC">
              <w:rPr>
                <w:rFonts w:asciiTheme="majorHAnsi" w:eastAsia="ＭＳ ゴシック" w:hAnsiTheme="majorHAnsi" w:cstheme="majorHAnsi"/>
                <w:color w:val="000000"/>
                <w:kern w:val="0"/>
                <w:szCs w:val="21"/>
              </w:rPr>
              <w:t>IMPORT_LIST": {</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Pr>
                <w:rFonts w:asciiTheme="majorHAnsi" w:hAnsiTheme="majorHAnsi" w:cstheme="majorHAnsi"/>
                <w:szCs w:val="21"/>
              </w:rPr>
              <w:t>Menu group</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"menu_group_name": "</w:t>
            </w:r>
            <w:r>
              <w:rPr>
                <w:rFonts w:asciiTheme="majorHAnsi" w:hAnsiTheme="majorHAnsi" w:cstheme="majorHAnsi"/>
                <w:szCs w:val="21"/>
              </w:rPr>
              <w:t>Menu group</w:t>
            </w:r>
            <w:r w:rsidR="00725BB8">
              <w:rPr>
                <w:rFonts w:asciiTheme="majorHAnsi" w:hAnsiTheme="majorHAnsi" w:cstheme="majorHAnsi"/>
                <w:szCs w:val="21"/>
              </w:rPr>
              <w:t xml:space="preserve"> name</w:t>
            </w:r>
            <w:r w:rsidRPr="00105FCC">
              <w:rPr>
                <w:rFonts w:asciiTheme="majorHAnsi" w:eastAsia="ＭＳ ゴシック" w:hAnsiTheme="majorHAnsi" w:cstheme="majorHAnsi"/>
                <w:kern w:val="0"/>
                <w:szCs w:val="21"/>
              </w:rPr>
              <w:t>",</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 [</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"menu_id": "</w:t>
            </w:r>
            <w:r>
              <w:rPr>
                <w:rFonts w:asciiTheme="majorHAnsi" w:hAnsiTheme="majorHAnsi" w:cstheme="majorHAnsi"/>
              </w:rPr>
              <w:t>Menu</w:t>
            </w:r>
            <w:r w:rsidRPr="00105FCC">
              <w:rPr>
                <w:rFonts w:asciiTheme="majorHAnsi" w:hAnsiTheme="majorHAnsi" w:cstheme="majorHAnsi"/>
              </w:rPr>
              <w:t>ID</w:t>
            </w:r>
            <w:r w:rsidRPr="00105FCC">
              <w:rPr>
                <w:rFonts w:asciiTheme="majorHAnsi" w:eastAsia="ＭＳ ゴシック" w:hAnsiTheme="majorHAnsi" w:cstheme="majorHAnsi"/>
                <w:kern w:val="0"/>
                <w:szCs w:val="21"/>
              </w:rPr>
              <w:t xml:space="preserve"> ",</w:t>
            </w:r>
          </w:p>
          <w:p w:rsidR="00E2586B"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"menu_name": "</w:t>
            </w:r>
            <w:r>
              <w:rPr>
                <w:rFonts w:asciiTheme="majorHAnsi" w:hAnsiTheme="majorHAnsi" w:cstheme="majorHAnsi"/>
                <w:szCs w:val="21"/>
              </w:rPr>
              <w:t>Menu</w:t>
            </w:r>
            <w:r w:rsidR="00725BB8">
              <w:rPr>
                <w:rFonts w:asciiTheme="majorHAnsi" w:hAnsiTheme="majorHAnsi" w:cstheme="majorHAnsi"/>
                <w:szCs w:val="21"/>
              </w:rPr>
              <w:t xml:space="preserve"> name</w:t>
            </w:r>
            <w:r w:rsidRPr="00105FCC">
              <w:rPr>
                <w:rFonts w:asciiTheme="majorHAnsi" w:eastAsia="ＭＳ ゴシック" w:hAnsiTheme="majorHAnsi" w:cstheme="majorHAnsi"/>
                <w:kern w:val="0"/>
                <w:szCs w:val="21"/>
              </w:rPr>
              <w:t>"</w:t>
            </w:r>
            <w:r>
              <w:rPr>
                <w:rFonts w:asciiTheme="majorHAnsi" w:eastAsia="ＭＳ ゴシック" w:hAnsiTheme="majorHAnsi" w:cstheme="majorHAnsi"/>
                <w:kern w:val="0"/>
                <w:szCs w:val="21"/>
              </w:rPr>
              <w:t>,</w:t>
            </w:r>
          </w:p>
          <w:p w:rsidR="00E2586B" w:rsidRDefault="00E2586B" w:rsidP="00E2586B">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“file_name”:”</w:t>
            </w:r>
            <w:r w:rsidR="00725BB8">
              <w:rPr>
                <w:rFonts w:asciiTheme="majorHAnsi" w:eastAsia="ＭＳ ゴシック" w:hAnsiTheme="majorHAnsi" w:cstheme="majorHAnsi" w:hint="eastAsia"/>
                <w:kern w:val="0"/>
                <w:szCs w:val="21"/>
              </w:rPr>
              <w:t>File name</w:t>
            </w:r>
            <w:r>
              <w:rPr>
                <w:rFonts w:asciiTheme="majorHAnsi" w:eastAsia="ＭＳ ゴシック" w:hAnsiTheme="majorHAnsi" w:cstheme="majorHAnsi"/>
                <w:kern w:val="0"/>
                <w:szCs w:val="21"/>
              </w:rPr>
              <w:t>”,</w:t>
            </w:r>
          </w:p>
          <w:p w:rsidR="00E2586B" w:rsidRPr="00105FCC" w:rsidRDefault="00E2586B" w:rsidP="00E2586B">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“error”:”</w:t>
            </w:r>
            <w:r w:rsidR="00725BB8">
              <w:rPr>
                <w:rFonts w:asciiTheme="majorHAnsi" w:eastAsia="ＭＳ ゴシック" w:hAnsiTheme="majorHAnsi" w:cstheme="majorHAnsi" w:hint="eastAsia"/>
                <w:kern w:val="0"/>
                <w:szCs w:val="21"/>
              </w:rPr>
              <w:t>Error contents</w:t>
            </w:r>
            <w:r>
              <w:rPr>
                <w:rFonts w:asciiTheme="majorHAnsi" w:eastAsia="ＭＳ ゴシック" w:hAnsiTheme="majorHAnsi" w:cstheme="majorHAnsi"/>
                <w:kern w:val="0"/>
                <w:szCs w:val="21"/>
              </w:rPr>
              <w:t>”</w:t>
            </w: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rsidR="00E2586B" w:rsidRPr="00105FCC" w:rsidRDefault="00725BB8" w:rsidP="00E2586B">
            <w:pPr>
              <w:widowControl/>
              <w:ind w:firstLineChars="1050" w:firstLine="2205"/>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Abbr</w:t>
            </w:r>
            <w:r w:rsidR="00E2586B" w:rsidRPr="00105FCC">
              <w:rPr>
                <w:rFonts w:asciiTheme="majorHAnsi" w:eastAsia="ＭＳ ゴシック" w:hAnsiTheme="majorHAnsi" w:cstheme="majorHAnsi"/>
                <w:color w:val="FF0000"/>
                <w:kern w:val="0"/>
                <w:szCs w:val="21"/>
              </w:rPr>
              <w:t>）・・・</w:t>
            </w:r>
          </w:p>
          <w:p w:rsidR="00E2586B" w:rsidRPr="00105FCC" w:rsidRDefault="00E2586B" w:rsidP="00E2586B">
            <w:pPr>
              <w:widowControl/>
              <w:rPr>
                <w:rFonts w:asciiTheme="majorHAnsi" w:eastAsia="ＭＳ ゴシック" w:hAnsiTheme="majorHAnsi" w:cstheme="majorHAnsi"/>
                <w:kern w:val="0"/>
                <w:szCs w:val="21"/>
              </w:rPr>
            </w:pPr>
          </w:p>
          <w:p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rsidR="00E2586B" w:rsidRPr="005D1243" w:rsidRDefault="00E2586B" w:rsidP="00E2586B">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E2586B" w:rsidRPr="00105FCC" w:rsidTr="00E2586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E2586B" w:rsidRPr="00105FCC" w:rsidRDefault="00E2586B" w:rsidP="00E2586B">
            <w:pPr>
              <w:widowControl/>
              <w:jc w:val="left"/>
              <w:rPr>
                <w:rFonts w:asciiTheme="majorHAnsi" w:eastAsia="ＭＳ ゴシック" w:hAnsiTheme="majorHAnsi" w:cstheme="majorHAnsi"/>
                <w:color w:val="000000"/>
                <w:kern w:val="0"/>
                <w:sz w:val="22"/>
              </w:rPr>
            </w:pPr>
          </w:p>
        </w:tc>
      </w:tr>
      <w:tr w:rsidR="00E2586B" w:rsidRPr="00105FCC" w:rsidTr="00E2586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E2586B" w:rsidRPr="00105FCC" w:rsidRDefault="00E2586B" w:rsidP="00E2586B">
            <w:pPr>
              <w:widowControl/>
              <w:jc w:val="left"/>
              <w:rPr>
                <w:rFonts w:asciiTheme="majorHAnsi" w:eastAsia="ＭＳ ゴシック" w:hAnsiTheme="majorHAnsi" w:cstheme="majorHAnsi"/>
                <w:color w:val="000000"/>
                <w:kern w:val="0"/>
                <w:sz w:val="22"/>
              </w:rPr>
            </w:pPr>
          </w:p>
        </w:tc>
      </w:tr>
    </w:tbl>
    <w:p w:rsidR="00E2586B" w:rsidRDefault="00E2586B" w:rsidP="00E2586B">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E93962" w:rsidRPr="00E93962">
        <w:rPr>
          <w:rFonts w:asciiTheme="majorHAnsi" w:eastAsia="ＭＳ ゴシック" w:hAnsiTheme="majorHAnsi" w:cstheme="majorHAnsi"/>
          <w:color w:val="000000"/>
          <w:kern w:val="0"/>
          <w:szCs w:val="21"/>
        </w:rPr>
        <w:t>The upload ID is used when we are importing (EXECUTE).</w:t>
      </w:r>
    </w:p>
    <w:p w:rsidR="00E2586B" w:rsidRDefault="00E2586B" w:rsidP="00E2586B">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br w:type="page"/>
      </w:r>
    </w:p>
    <w:p w:rsidR="00E2586B" w:rsidRPr="00105FCC" w:rsidRDefault="00E2586B" w:rsidP="00E2586B">
      <w:pPr>
        <w:ind w:left="454" w:firstLineChars="250" w:firstLine="525"/>
        <w:rPr>
          <w:rFonts w:asciiTheme="majorHAnsi" w:eastAsia="ＭＳ ゴシック" w:hAnsiTheme="majorHAnsi" w:cstheme="majorHAnsi"/>
          <w:color w:val="000000"/>
          <w:kern w:val="0"/>
          <w:szCs w:val="21"/>
        </w:rPr>
      </w:pPr>
    </w:p>
    <w:p w:rsidR="00E2586B" w:rsidRPr="00105FCC" w:rsidRDefault="00E2586B" w:rsidP="00E2586B">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5F1F35">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noBreakHyphen/>
      </w:r>
      <w:r w:rsidR="00D7374E">
        <w:rPr>
          <w:rFonts w:asciiTheme="majorHAnsi" w:hAnsiTheme="majorHAnsi" w:cstheme="majorHAnsi"/>
        </w:rPr>
        <w:t>11</w:t>
      </w:r>
      <w:r w:rsidR="00E93962">
        <w:rPr>
          <w:rFonts w:asciiTheme="majorHAnsi" w:hAnsiTheme="majorHAnsi" w:cstheme="majorHAnsi"/>
        </w:rPr>
        <w:t xml:space="preserve">　</w:t>
      </w:r>
      <w:r w:rsidR="00E93962">
        <w:rPr>
          <w:rFonts w:asciiTheme="majorHAnsi" w:hAnsiTheme="majorHAnsi" w:cstheme="majorHAnsi"/>
        </w:rPr>
        <w:t>Response items</w:t>
      </w:r>
      <w:r>
        <w:rPr>
          <w:rFonts w:asciiTheme="majorHAnsi" w:hAnsiTheme="majorHAnsi" w:cstheme="majorHAnsi"/>
        </w:rPr>
        <w:t xml:space="preserve"> list</w:t>
      </w:r>
    </w:p>
    <w:tbl>
      <w:tblPr>
        <w:tblStyle w:val="ab"/>
        <w:tblW w:w="0" w:type="auto"/>
        <w:jc w:val="center"/>
        <w:tblLook w:val="04A0" w:firstRow="1" w:lastRow="0" w:firstColumn="1" w:lastColumn="0" w:noHBand="0" w:noVBand="1"/>
      </w:tblPr>
      <w:tblGrid>
        <w:gridCol w:w="3964"/>
        <w:gridCol w:w="4820"/>
      </w:tblGrid>
      <w:tr w:rsidR="00E2586B" w:rsidRPr="00105FCC" w:rsidTr="00E2586B">
        <w:trPr>
          <w:jc w:val="center"/>
        </w:trPr>
        <w:tc>
          <w:tcPr>
            <w:tcW w:w="3964" w:type="dxa"/>
            <w:shd w:val="clear" w:color="auto" w:fill="002B62"/>
          </w:tcPr>
          <w:p w:rsidR="00E2586B" w:rsidRPr="00105FCC" w:rsidRDefault="00E93962"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Item name</w:t>
            </w:r>
          </w:p>
        </w:tc>
        <w:tc>
          <w:tcPr>
            <w:tcW w:w="4820" w:type="dxa"/>
            <w:shd w:val="clear" w:color="auto" w:fill="002B62"/>
          </w:tcPr>
          <w:p w:rsidR="00E2586B" w:rsidRPr="00105FCC" w:rsidRDefault="00E93962"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remarks</w:t>
            </w:r>
          </w:p>
        </w:tc>
      </w:tr>
      <w:tr w:rsidR="00E2586B" w:rsidRPr="00105FCC" w:rsidTr="00E2586B">
        <w:trPr>
          <w:jc w:val="center"/>
        </w:trPr>
        <w:tc>
          <w:tcPr>
            <w:tcW w:w="3964" w:type="dxa"/>
          </w:tcPr>
          <w:p w:rsidR="00E2586B" w:rsidRPr="00105FCC" w:rsidRDefault="00E2586B" w:rsidP="00E2586B">
            <w:pPr>
              <w:rPr>
                <w:rFonts w:asciiTheme="majorHAnsi" w:hAnsiTheme="majorHAnsi" w:cstheme="majorHAnsi"/>
                <w:szCs w:val="21"/>
              </w:rPr>
            </w:pPr>
            <w:r w:rsidRPr="00105FCC">
              <w:rPr>
                <w:rFonts w:asciiTheme="majorHAnsi" w:eastAsia="ＭＳ ゴシック" w:hAnsiTheme="majorHAnsi" w:cstheme="majorHAnsi"/>
                <w:kern w:val="0"/>
                <w:szCs w:val="21"/>
              </w:rPr>
              <w:t>upload_id</w:t>
            </w:r>
          </w:p>
        </w:tc>
        <w:tc>
          <w:tcPr>
            <w:tcW w:w="4820" w:type="dxa"/>
          </w:tcPr>
          <w:p w:rsidR="00E2586B" w:rsidRPr="00105FCC" w:rsidRDefault="00E93962" w:rsidP="00E93962">
            <w:pPr>
              <w:ind w:left="3360" w:hanging="3360"/>
              <w:rPr>
                <w:rFonts w:asciiTheme="majorHAnsi" w:hAnsiTheme="majorHAnsi" w:cstheme="majorHAnsi"/>
                <w:szCs w:val="21"/>
              </w:rPr>
            </w:pPr>
            <w:r>
              <w:rPr>
                <w:rFonts w:asciiTheme="majorHAnsi" w:hAnsiTheme="majorHAnsi" w:cstheme="majorHAnsi" w:hint="eastAsia"/>
                <w:szCs w:val="21"/>
              </w:rPr>
              <w:t>V</w:t>
            </w:r>
            <w:r>
              <w:rPr>
                <w:rFonts w:asciiTheme="majorHAnsi" w:hAnsiTheme="majorHAnsi" w:cstheme="majorHAnsi"/>
                <w:szCs w:val="21"/>
              </w:rPr>
              <w:t>alue assigned when the upload is successful.</w:t>
            </w:r>
          </w:p>
          <w:p w:rsidR="00E2586B" w:rsidRPr="00105FCC" w:rsidRDefault="00E93962" w:rsidP="00E2586B">
            <w:pPr>
              <w:rPr>
                <w:rFonts w:asciiTheme="majorHAnsi" w:hAnsiTheme="majorHAnsi" w:cstheme="majorHAnsi"/>
              </w:rPr>
            </w:pPr>
            <w:r>
              <w:rPr>
                <w:rFonts w:asciiTheme="majorHAnsi" w:hAnsiTheme="majorHAnsi" w:cstheme="majorHAnsi"/>
                <w:szCs w:val="21"/>
              </w:rPr>
              <w:t>Will be used later when running “EXECUTE”.</w:t>
            </w:r>
          </w:p>
        </w:tc>
      </w:tr>
      <w:tr w:rsidR="00E2586B" w:rsidRPr="00105FCC" w:rsidTr="00E2586B">
        <w:trPr>
          <w:jc w:val="center"/>
        </w:trPr>
        <w:tc>
          <w:tcPr>
            <w:tcW w:w="3964" w:type="dxa"/>
          </w:tcPr>
          <w:p w:rsidR="00E2586B" w:rsidRPr="00105FCC" w:rsidRDefault="00E2586B" w:rsidP="00E2586B">
            <w:pPr>
              <w:rPr>
                <w:rFonts w:asciiTheme="majorHAnsi" w:hAnsiTheme="majorHAnsi" w:cstheme="majorHAnsi"/>
                <w:szCs w:val="21"/>
              </w:rPr>
            </w:pPr>
            <w:r w:rsidRPr="00105FCC">
              <w:rPr>
                <w:rFonts w:asciiTheme="majorHAnsi" w:eastAsia="ＭＳ ゴシック" w:hAnsiTheme="majorHAnsi" w:cstheme="majorHAnsi"/>
                <w:kern w:val="0"/>
                <w:szCs w:val="21"/>
              </w:rPr>
              <w:t>data_portability_upload_file_name</w:t>
            </w:r>
          </w:p>
        </w:tc>
        <w:tc>
          <w:tcPr>
            <w:tcW w:w="4820" w:type="dxa"/>
          </w:tcPr>
          <w:p w:rsidR="00E2586B" w:rsidRPr="00105FCC" w:rsidRDefault="00E93962" w:rsidP="00E2586B">
            <w:pPr>
              <w:rPr>
                <w:rFonts w:asciiTheme="majorHAnsi" w:hAnsiTheme="majorHAnsi" w:cstheme="majorHAnsi"/>
              </w:rPr>
            </w:pPr>
            <w:r>
              <w:rPr>
                <w:rFonts w:asciiTheme="majorHAnsi" w:hAnsiTheme="majorHAnsi" w:cstheme="majorHAnsi"/>
                <w:szCs w:val="21"/>
              </w:rPr>
              <w:t>File name</w:t>
            </w:r>
          </w:p>
        </w:tc>
      </w:tr>
      <w:tr w:rsidR="00E2586B" w:rsidRPr="00105FCC" w:rsidTr="00E2586B">
        <w:trPr>
          <w:jc w:val="center"/>
        </w:trPr>
        <w:tc>
          <w:tcPr>
            <w:tcW w:w="3964" w:type="dxa"/>
          </w:tcPr>
          <w:p w:rsidR="00E2586B" w:rsidRPr="00105FCC" w:rsidRDefault="00E2586B" w:rsidP="00E2586B">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a</w:t>
            </w:r>
            <w:r>
              <w:rPr>
                <w:rFonts w:asciiTheme="majorHAnsi" w:eastAsia="ＭＳ ゴシック" w:hAnsiTheme="majorHAnsi" w:cstheme="majorHAnsi" w:hint="eastAsia"/>
                <w:kern w:val="0"/>
                <w:szCs w:val="21"/>
              </w:rPr>
              <w:t>bolished_</w:t>
            </w:r>
            <w:r>
              <w:rPr>
                <w:rFonts w:asciiTheme="majorHAnsi" w:eastAsia="ＭＳ ゴシック" w:hAnsiTheme="majorHAnsi" w:cstheme="majorHAnsi"/>
                <w:kern w:val="0"/>
                <w:szCs w:val="21"/>
              </w:rPr>
              <w:t>type</w:t>
            </w:r>
          </w:p>
        </w:tc>
        <w:tc>
          <w:tcPr>
            <w:tcW w:w="4820" w:type="dxa"/>
          </w:tcPr>
          <w:p w:rsidR="00E2586B" w:rsidRDefault="00E93962" w:rsidP="00E2586B">
            <w:pPr>
              <w:rPr>
                <w:rFonts w:asciiTheme="majorHAnsi" w:hAnsiTheme="majorHAnsi" w:cstheme="majorHAnsi"/>
                <w:szCs w:val="21"/>
              </w:rPr>
            </w:pPr>
            <w:r>
              <w:rPr>
                <w:rFonts w:asciiTheme="majorHAnsi" w:hAnsiTheme="majorHAnsi" w:cstheme="majorHAnsi" w:hint="eastAsia"/>
                <w:szCs w:val="21"/>
              </w:rPr>
              <w:t>Abolished information</w:t>
            </w:r>
          </w:p>
          <w:p w:rsidR="00E2586B" w:rsidRDefault="00E2586B" w:rsidP="00E2586B">
            <w:pPr>
              <w:rPr>
                <w:rFonts w:asciiTheme="majorHAnsi" w:hAnsiTheme="majorHAnsi" w:cstheme="majorHAnsi"/>
                <w:szCs w:val="21"/>
              </w:rPr>
            </w:pPr>
            <w:r>
              <w:rPr>
                <w:rFonts w:asciiTheme="majorHAnsi" w:hAnsiTheme="majorHAnsi" w:cstheme="majorHAnsi" w:hint="eastAsia"/>
                <w:szCs w:val="21"/>
              </w:rPr>
              <w:t>1:</w:t>
            </w:r>
            <w:r w:rsidR="00E93962">
              <w:rPr>
                <w:rFonts w:asciiTheme="majorHAnsi" w:hAnsiTheme="majorHAnsi" w:cstheme="majorHAnsi"/>
                <w:szCs w:val="21"/>
              </w:rPr>
              <w:t xml:space="preserve"> </w:t>
            </w:r>
            <w:r w:rsidR="00E93962">
              <w:rPr>
                <w:rFonts w:asciiTheme="majorHAnsi" w:hAnsiTheme="majorHAnsi" w:cstheme="majorHAnsi" w:hint="eastAsia"/>
                <w:szCs w:val="21"/>
              </w:rPr>
              <w:t>All records</w:t>
            </w:r>
          </w:p>
          <w:p w:rsidR="00E2586B" w:rsidRDefault="00E2586B" w:rsidP="00E2586B">
            <w:pPr>
              <w:rPr>
                <w:rFonts w:asciiTheme="majorHAnsi" w:hAnsiTheme="majorHAnsi" w:cstheme="majorHAnsi"/>
                <w:szCs w:val="21"/>
              </w:rPr>
            </w:pPr>
            <w:r>
              <w:rPr>
                <w:rFonts w:asciiTheme="majorHAnsi" w:hAnsiTheme="majorHAnsi" w:cstheme="majorHAnsi" w:hint="eastAsia"/>
                <w:szCs w:val="21"/>
              </w:rPr>
              <w:t>2</w:t>
            </w:r>
            <w:r w:rsidR="00E93962">
              <w:rPr>
                <w:rFonts w:asciiTheme="majorHAnsi" w:hAnsiTheme="majorHAnsi" w:cstheme="majorHAnsi"/>
                <w:szCs w:val="21"/>
              </w:rPr>
              <w:t>: Excluded</w:t>
            </w:r>
            <w:r w:rsidR="00E93962">
              <w:rPr>
                <w:rFonts w:asciiTheme="majorHAnsi" w:hAnsiTheme="majorHAnsi" w:cstheme="majorHAnsi" w:hint="eastAsia"/>
                <w:szCs w:val="21"/>
              </w:rPr>
              <w:t xml:space="preserve"> abolished info.</w:t>
            </w:r>
          </w:p>
          <w:p w:rsidR="00E2586B" w:rsidRPr="00105FCC" w:rsidRDefault="00E2586B" w:rsidP="00E2586B">
            <w:pPr>
              <w:rPr>
                <w:rFonts w:asciiTheme="majorHAnsi" w:hAnsiTheme="majorHAnsi" w:cstheme="majorHAnsi"/>
                <w:szCs w:val="21"/>
              </w:rPr>
            </w:pPr>
            <w:r>
              <w:rPr>
                <w:rFonts w:asciiTheme="majorHAnsi" w:hAnsiTheme="majorHAnsi" w:cstheme="majorHAnsi" w:hint="eastAsia"/>
                <w:szCs w:val="21"/>
              </w:rPr>
              <w:t>3</w:t>
            </w:r>
            <w:r w:rsidR="00E93962">
              <w:rPr>
                <w:rFonts w:asciiTheme="majorHAnsi" w:hAnsiTheme="majorHAnsi" w:cstheme="majorHAnsi"/>
                <w:szCs w:val="21"/>
              </w:rPr>
              <w:t>: Only</w:t>
            </w:r>
            <w:r w:rsidR="00E93962">
              <w:rPr>
                <w:rFonts w:asciiTheme="majorHAnsi" w:hAnsiTheme="majorHAnsi" w:cstheme="majorHAnsi" w:hint="eastAsia"/>
                <w:szCs w:val="21"/>
              </w:rPr>
              <w:t xml:space="preserve"> abolished info.</w:t>
            </w:r>
          </w:p>
        </w:tc>
      </w:tr>
      <w:tr w:rsidR="00E2586B" w:rsidRPr="00105FCC" w:rsidTr="00E2586B">
        <w:trPr>
          <w:jc w:val="center"/>
        </w:trPr>
        <w:tc>
          <w:tcPr>
            <w:tcW w:w="3964" w:type="dxa"/>
          </w:tcPr>
          <w:p w:rsidR="00E2586B" w:rsidRDefault="00E2586B" w:rsidP="00E2586B">
            <w:pPr>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IMPORT_LIST</w:t>
            </w:r>
          </w:p>
        </w:tc>
        <w:tc>
          <w:tcPr>
            <w:tcW w:w="4820" w:type="dxa"/>
          </w:tcPr>
          <w:p w:rsidR="00E2586B" w:rsidRDefault="00E93962" w:rsidP="00E2586B">
            <w:pPr>
              <w:rPr>
                <w:rFonts w:asciiTheme="majorHAnsi" w:hAnsiTheme="majorHAnsi" w:cstheme="majorHAnsi"/>
                <w:szCs w:val="21"/>
              </w:rPr>
            </w:pPr>
            <w:r>
              <w:rPr>
                <w:rFonts w:asciiTheme="majorHAnsi" w:hAnsiTheme="majorHAnsi" w:cstheme="majorHAnsi" w:hint="eastAsia"/>
                <w:szCs w:val="21"/>
              </w:rPr>
              <w:t>L</w:t>
            </w:r>
            <w:r>
              <w:rPr>
                <w:rFonts w:asciiTheme="majorHAnsi" w:hAnsiTheme="majorHAnsi" w:cstheme="majorHAnsi"/>
                <w:szCs w:val="21"/>
              </w:rPr>
              <w:t>ist of imported menus</w:t>
            </w:r>
          </w:p>
        </w:tc>
      </w:tr>
      <w:tr w:rsidR="00E2586B" w:rsidRPr="00105FCC" w:rsidTr="00E2586B">
        <w:trPr>
          <w:jc w:val="center"/>
        </w:trPr>
        <w:tc>
          <w:tcPr>
            <w:tcW w:w="3964" w:type="dxa"/>
          </w:tcPr>
          <w:p w:rsidR="00E2586B" w:rsidRDefault="00E2586B" w:rsidP="00E2586B">
            <w:pPr>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UNIMPORT_LIST</w:t>
            </w:r>
          </w:p>
        </w:tc>
        <w:tc>
          <w:tcPr>
            <w:tcW w:w="4820" w:type="dxa"/>
          </w:tcPr>
          <w:p w:rsidR="00E2586B" w:rsidRDefault="00E93962" w:rsidP="00E2586B">
            <w:pPr>
              <w:rPr>
                <w:rFonts w:asciiTheme="majorHAnsi" w:hAnsiTheme="majorHAnsi" w:cstheme="majorHAnsi"/>
                <w:szCs w:val="21"/>
              </w:rPr>
            </w:pPr>
            <w:r>
              <w:rPr>
                <w:rFonts w:asciiTheme="majorHAnsi" w:hAnsiTheme="majorHAnsi" w:cstheme="majorHAnsi" w:hint="eastAsia"/>
                <w:szCs w:val="21"/>
              </w:rPr>
              <w:t>L</w:t>
            </w:r>
            <w:r>
              <w:rPr>
                <w:rFonts w:asciiTheme="majorHAnsi" w:hAnsiTheme="majorHAnsi" w:cstheme="majorHAnsi"/>
                <w:szCs w:val="21"/>
              </w:rPr>
              <w:t>ist of menus that could not be imported.</w:t>
            </w:r>
          </w:p>
        </w:tc>
      </w:tr>
      <w:tr w:rsidR="00E2586B" w:rsidRPr="00105FCC" w:rsidTr="00E2586B">
        <w:trPr>
          <w:jc w:val="center"/>
        </w:trPr>
        <w:tc>
          <w:tcPr>
            <w:tcW w:w="3964" w:type="dxa"/>
          </w:tcPr>
          <w:p w:rsidR="00E2586B" w:rsidRPr="00105FCC" w:rsidRDefault="00E2586B" w:rsidP="00E2586B">
            <w:pPr>
              <w:rPr>
                <w:rFonts w:asciiTheme="majorHAnsi" w:hAnsiTheme="majorHAnsi" w:cstheme="majorHAnsi"/>
                <w:szCs w:val="21"/>
              </w:rPr>
            </w:pPr>
            <w:r>
              <w:rPr>
                <w:rFonts w:asciiTheme="majorHAnsi" w:hAnsiTheme="majorHAnsi" w:cstheme="majorHAnsi"/>
                <w:szCs w:val="21"/>
              </w:rPr>
              <w:t>Menu group</w:t>
            </w:r>
            <w:r w:rsidR="00E93962">
              <w:rPr>
                <w:rFonts w:asciiTheme="majorHAnsi" w:hAnsiTheme="majorHAnsi" w:cstheme="majorHAnsi"/>
                <w:szCs w:val="21"/>
              </w:rPr>
              <w:t xml:space="preserve"> </w:t>
            </w:r>
            <w:r w:rsidRPr="00105FCC">
              <w:rPr>
                <w:rFonts w:asciiTheme="majorHAnsi" w:hAnsiTheme="majorHAnsi" w:cstheme="majorHAnsi"/>
                <w:szCs w:val="21"/>
              </w:rPr>
              <w:t>ID</w:t>
            </w:r>
          </w:p>
        </w:tc>
        <w:tc>
          <w:tcPr>
            <w:tcW w:w="4820" w:type="dxa"/>
          </w:tcPr>
          <w:p w:rsidR="00E2586B" w:rsidRPr="00105FCC" w:rsidRDefault="00E2586B" w:rsidP="00E2586B">
            <w:pPr>
              <w:rPr>
                <w:rFonts w:asciiTheme="majorHAnsi" w:hAnsiTheme="majorHAnsi" w:cstheme="majorHAnsi"/>
              </w:rPr>
            </w:pPr>
            <w:r>
              <w:rPr>
                <w:rFonts w:asciiTheme="majorHAnsi" w:hAnsiTheme="majorHAnsi" w:cstheme="majorHAnsi"/>
              </w:rPr>
              <w:t>Menu group</w:t>
            </w:r>
            <w:r w:rsidRPr="00105FCC">
              <w:rPr>
                <w:rFonts w:asciiTheme="majorHAnsi" w:hAnsiTheme="majorHAnsi" w:cstheme="majorHAnsi"/>
              </w:rPr>
              <w:t>ID</w:t>
            </w:r>
            <w:r w:rsidRPr="00105FCC">
              <w:rPr>
                <w:rFonts w:asciiTheme="majorHAnsi" w:hAnsiTheme="majorHAnsi" w:cstheme="majorHAnsi"/>
              </w:rPr>
              <w:t>を</w:t>
            </w:r>
            <w:r w:rsidR="00E63BB1">
              <w:rPr>
                <w:rFonts w:asciiTheme="majorHAnsi" w:hAnsiTheme="majorHAnsi" w:cstheme="majorHAnsi"/>
              </w:rPr>
              <w:t>Key</w:t>
            </w:r>
            <w:r w:rsidRPr="00105FCC">
              <w:rPr>
                <w:rFonts w:asciiTheme="majorHAnsi" w:hAnsiTheme="majorHAnsi" w:cstheme="majorHAnsi"/>
              </w:rPr>
              <w:t>として</w:t>
            </w:r>
            <w:r>
              <w:rPr>
                <w:rFonts w:asciiTheme="majorHAnsi" w:hAnsiTheme="majorHAnsi" w:cstheme="majorHAnsi"/>
              </w:rPr>
              <w:t>Menu</w:t>
            </w:r>
            <w:r w:rsidRPr="00105FCC">
              <w:rPr>
                <w:rFonts w:asciiTheme="majorHAnsi" w:hAnsiTheme="majorHAnsi" w:cstheme="majorHAnsi"/>
              </w:rPr>
              <w:t>の</w:t>
            </w:r>
            <w:r w:rsidRPr="00131196">
              <w:rPr>
                <w:rStyle w:val="affb"/>
                <w:rFonts w:asciiTheme="majorHAnsi" w:hAnsiTheme="majorHAnsi" w:cstheme="majorHAnsi"/>
                <w:bCs/>
                <w:i w:val="0"/>
                <w:iCs w:val="0"/>
                <w:szCs w:val="21"/>
                <w:shd w:val="clear" w:color="auto" w:fill="FFFFFF"/>
              </w:rPr>
              <w:t>配列を構成する</w:t>
            </w:r>
          </w:p>
        </w:tc>
      </w:tr>
      <w:tr w:rsidR="00E2586B" w:rsidRPr="00105FCC" w:rsidTr="00E2586B">
        <w:trPr>
          <w:jc w:val="center"/>
        </w:trPr>
        <w:tc>
          <w:tcPr>
            <w:tcW w:w="3964" w:type="dxa"/>
          </w:tcPr>
          <w:p w:rsidR="00E2586B" w:rsidRPr="00105FCC" w:rsidRDefault="00E2586B" w:rsidP="00E2586B">
            <w:pPr>
              <w:rPr>
                <w:rFonts w:asciiTheme="majorHAnsi" w:hAnsiTheme="majorHAnsi" w:cstheme="majorHAnsi"/>
              </w:rPr>
            </w:pPr>
            <w:r w:rsidRPr="00105FCC">
              <w:rPr>
                <w:rFonts w:asciiTheme="majorHAnsi" w:hAnsiTheme="majorHAnsi" w:cstheme="majorHAnsi"/>
                <w:szCs w:val="21"/>
              </w:rPr>
              <w:t>menu_group_name</w:t>
            </w:r>
          </w:p>
        </w:tc>
        <w:tc>
          <w:tcPr>
            <w:tcW w:w="4820" w:type="dxa"/>
          </w:tcPr>
          <w:p w:rsidR="00E2586B" w:rsidRPr="00105FCC" w:rsidRDefault="00E2586B" w:rsidP="00E2586B">
            <w:pPr>
              <w:rPr>
                <w:rFonts w:asciiTheme="majorHAnsi" w:hAnsiTheme="majorHAnsi" w:cstheme="majorHAnsi"/>
              </w:rPr>
            </w:pPr>
            <w:r>
              <w:rPr>
                <w:rFonts w:asciiTheme="majorHAnsi" w:hAnsiTheme="majorHAnsi" w:cstheme="majorHAnsi"/>
                <w:szCs w:val="21"/>
              </w:rPr>
              <w:t>Menu group</w:t>
            </w:r>
            <w:r w:rsidR="00E93962">
              <w:rPr>
                <w:rFonts w:asciiTheme="majorHAnsi" w:hAnsiTheme="majorHAnsi" w:cstheme="majorHAnsi"/>
                <w:szCs w:val="21"/>
              </w:rPr>
              <w:t xml:space="preserve"> name</w:t>
            </w:r>
          </w:p>
        </w:tc>
      </w:tr>
      <w:tr w:rsidR="00E2586B" w:rsidRPr="00105FCC" w:rsidTr="00E2586B">
        <w:trPr>
          <w:jc w:val="center"/>
        </w:trPr>
        <w:tc>
          <w:tcPr>
            <w:tcW w:w="3964" w:type="dxa"/>
          </w:tcPr>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menu_id</w:t>
            </w:r>
          </w:p>
        </w:tc>
        <w:tc>
          <w:tcPr>
            <w:tcW w:w="4820" w:type="dxa"/>
          </w:tcPr>
          <w:p w:rsidR="00E2586B" w:rsidRPr="00105FCC" w:rsidRDefault="00E2586B" w:rsidP="00E2586B">
            <w:pPr>
              <w:rPr>
                <w:rFonts w:asciiTheme="majorHAnsi" w:hAnsiTheme="majorHAnsi" w:cstheme="majorHAnsi"/>
              </w:rPr>
            </w:pPr>
            <w:r>
              <w:rPr>
                <w:rFonts w:asciiTheme="majorHAnsi" w:hAnsiTheme="majorHAnsi" w:cstheme="majorHAnsi"/>
              </w:rPr>
              <w:t>Menu</w:t>
            </w:r>
            <w:r w:rsidR="00E93962">
              <w:rPr>
                <w:rFonts w:asciiTheme="majorHAnsi" w:hAnsiTheme="majorHAnsi" w:cstheme="majorHAnsi"/>
              </w:rPr>
              <w:t xml:space="preserve"> </w:t>
            </w:r>
            <w:r w:rsidRPr="00105FCC">
              <w:rPr>
                <w:rFonts w:asciiTheme="majorHAnsi" w:hAnsiTheme="majorHAnsi" w:cstheme="majorHAnsi"/>
              </w:rPr>
              <w:t>ID</w:t>
            </w:r>
          </w:p>
        </w:tc>
      </w:tr>
      <w:tr w:rsidR="00E2586B" w:rsidRPr="00105FCC" w:rsidTr="00E2586B">
        <w:trPr>
          <w:jc w:val="center"/>
        </w:trPr>
        <w:tc>
          <w:tcPr>
            <w:tcW w:w="3964" w:type="dxa"/>
          </w:tcPr>
          <w:p w:rsidR="00E2586B" w:rsidRPr="00105FCC" w:rsidRDefault="00E2586B" w:rsidP="00E2586B">
            <w:pPr>
              <w:rPr>
                <w:rFonts w:asciiTheme="majorHAnsi" w:hAnsiTheme="majorHAnsi" w:cstheme="majorHAnsi"/>
              </w:rPr>
            </w:pPr>
            <w:r w:rsidRPr="00105FCC">
              <w:rPr>
                <w:rFonts w:asciiTheme="majorHAnsi" w:hAnsiTheme="majorHAnsi" w:cstheme="majorHAnsi"/>
                <w:szCs w:val="21"/>
              </w:rPr>
              <w:t>menu_name</w:t>
            </w:r>
          </w:p>
        </w:tc>
        <w:tc>
          <w:tcPr>
            <w:tcW w:w="4820" w:type="dxa"/>
          </w:tcPr>
          <w:p w:rsidR="00E2586B" w:rsidRPr="00105FCC" w:rsidRDefault="00E2586B" w:rsidP="00E2586B">
            <w:pPr>
              <w:rPr>
                <w:rFonts w:asciiTheme="majorHAnsi" w:hAnsiTheme="majorHAnsi" w:cstheme="majorHAnsi"/>
              </w:rPr>
            </w:pPr>
            <w:r>
              <w:rPr>
                <w:rFonts w:asciiTheme="majorHAnsi" w:hAnsiTheme="majorHAnsi" w:cstheme="majorHAnsi"/>
              </w:rPr>
              <w:t>Menu</w:t>
            </w:r>
            <w:r w:rsidR="00E93962">
              <w:rPr>
                <w:rFonts w:asciiTheme="majorHAnsi" w:hAnsiTheme="majorHAnsi" w:cstheme="majorHAnsi"/>
              </w:rPr>
              <w:t xml:space="preserve"> name</w:t>
            </w:r>
          </w:p>
        </w:tc>
      </w:tr>
      <w:tr w:rsidR="00E2586B" w:rsidRPr="00105FCC" w:rsidTr="00E2586B">
        <w:trPr>
          <w:jc w:val="center"/>
        </w:trPr>
        <w:tc>
          <w:tcPr>
            <w:tcW w:w="3964" w:type="dxa"/>
          </w:tcPr>
          <w:p w:rsidR="00E2586B" w:rsidRPr="00105FCC" w:rsidRDefault="00E2586B" w:rsidP="00E2586B">
            <w:pPr>
              <w:rPr>
                <w:rFonts w:asciiTheme="majorHAnsi" w:hAnsiTheme="majorHAnsi" w:cstheme="majorHAnsi"/>
                <w:szCs w:val="21"/>
              </w:rPr>
            </w:pPr>
            <w:r>
              <w:rPr>
                <w:rFonts w:asciiTheme="majorHAnsi" w:hAnsiTheme="majorHAnsi" w:cstheme="majorHAnsi"/>
                <w:szCs w:val="21"/>
              </w:rPr>
              <w:t>f</w:t>
            </w:r>
            <w:r>
              <w:rPr>
                <w:rFonts w:asciiTheme="majorHAnsi" w:hAnsiTheme="majorHAnsi" w:cstheme="majorHAnsi" w:hint="eastAsia"/>
                <w:szCs w:val="21"/>
              </w:rPr>
              <w:t>ile_</w:t>
            </w:r>
            <w:r>
              <w:rPr>
                <w:rFonts w:asciiTheme="majorHAnsi" w:hAnsiTheme="majorHAnsi" w:cstheme="majorHAnsi"/>
                <w:szCs w:val="21"/>
              </w:rPr>
              <w:t>name</w:t>
            </w:r>
          </w:p>
        </w:tc>
        <w:tc>
          <w:tcPr>
            <w:tcW w:w="4820" w:type="dxa"/>
          </w:tcPr>
          <w:p w:rsidR="00E2586B" w:rsidRPr="00105FCC" w:rsidRDefault="00E93962" w:rsidP="00E2586B">
            <w:pPr>
              <w:rPr>
                <w:rFonts w:asciiTheme="majorHAnsi" w:hAnsiTheme="majorHAnsi" w:cstheme="majorHAnsi"/>
              </w:rPr>
            </w:pPr>
            <w:r>
              <w:rPr>
                <w:rFonts w:asciiTheme="majorHAnsi" w:hAnsiTheme="majorHAnsi" w:cstheme="majorHAnsi" w:hint="eastAsia"/>
              </w:rPr>
              <w:t>File name</w:t>
            </w:r>
          </w:p>
        </w:tc>
      </w:tr>
      <w:tr w:rsidR="00E2586B" w:rsidRPr="00105FCC" w:rsidTr="00E2586B">
        <w:trPr>
          <w:jc w:val="center"/>
        </w:trPr>
        <w:tc>
          <w:tcPr>
            <w:tcW w:w="3964" w:type="dxa"/>
          </w:tcPr>
          <w:p w:rsidR="00E2586B" w:rsidRPr="00105FCC" w:rsidRDefault="00E2586B" w:rsidP="00E2586B">
            <w:pPr>
              <w:rPr>
                <w:rFonts w:asciiTheme="majorHAnsi" w:hAnsiTheme="majorHAnsi" w:cstheme="majorHAnsi"/>
                <w:szCs w:val="21"/>
              </w:rPr>
            </w:pPr>
            <w:r>
              <w:rPr>
                <w:rFonts w:asciiTheme="majorHAnsi" w:hAnsiTheme="majorHAnsi" w:cstheme="majorHAnsi" w:hint="eastAsia"/>
                <w:szCs w:val="21"/>
              </w:rPr>
              <w:t>error</w:t>
            </w:r>
          </w:p>
        </w:tc>
        <w:tc>
          <w:tcPr>
            <w:tcW w:w="4820" w:type="dxa"/>
          </w:tcPr>
          <w:p w:rsidR="00E2586B" w:rsidRPr="00105FCC" w:rsidRDefault="00E93962" w:rsidP="00E2586B">
            <w:pPr>
              <w:rPr>
                <w:rFonts w:asciiTheme="majorHAnsi" w:hAnsiTheme="majorHAnsi" w:cstheme="majorHAnsi"/>
              </w:rPr>
            </w:pPr>
            <w:r>
              <w:rPr>
                <w:rFonts w:asciiTheme="majorHAnsi" w:hAnsiTheme="majorHAnsi" w:cstheme="majorHAnsi"/>
              </w:rPr>
              <w:t>E</w:t>
            </w:r>
            <w:r>
              <w:rPr>
                <w:rFonts w:asciiTheme="majorHAnsi" w:hAnsiTheme="majorHAnsi" w:cstheme="majorHAnsi" w:hint="eastAsia"/>
              </w:rPr>
              <w:t xml:space="preserve">rror </w:t>
            </w:r>
            <w:r>
              <w:rPr>
                <w:rFonts w:asciiTheme="majorHAnsi" w:hAnsiTheme="majorHAnsi" w:cstheme="majorHAnsi"/>
              </w:rPr>
              <w:t>contents</w:t>
            </w:r>
          </w:p>
        </w:tc>
      </w:tr>
      <w:tr w:rsidR="00E2586B" w:rsidRPr="00105FCC" w:rsidTr="00E2586B">
        <w:trPr>
          <w:jc w:val="center"/>
        </w:trPr>
        <w:tc>
          <w:tcPr>
            <w:tcW w:w="3964" w:type="dxa"/>
          </w:tcPr>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コマンド実行の成否のコード</w:t>
            </w:r>
          </w:p>
          <w:p w:rsidR="00E2586B" w:rsidRPr="00105FCC" w:rsidRDefault="00E2586B" w:rsidP="00E2586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rsidR="00E2586B" w:rsidRPr="00105FCC" w:rsidRDefault="00E2586B" w:rsidP="00E2586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E2586B" w:rsidRPr="00105FCC" w:rsidTr="00E2586B">
        <w:trPr>
          <w:jc w:val="center"/>
        </w:trPr>
        <w:tc>
          <w:tcPr>
            <w:tcW w:w="3964"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RESULTINFO</w:t>
            </w:r>
          </w:p>
        </w:tc>
        <w:tc>
          <w:tcPr>
            <w:tcW w:w="4820" w:type="dxa"/>
          </w:tcPr>
          <w:p w:rsidR="00E2586B" w:rsidRPr="00105FCC" w:rsidRDefault="00E93962" w:rsidP="00E2586B">
            <w:pPr>
              <w:rPr>
                <w:rFonts w:asciiTheme="majorHAnsi" w:hAnsiTheme="majorHAnsi" w:cstheme="majorHAnsi"/>
              </w:rPr>
            </w:pPr>
            <w:r>
              <w:rPr>
                <w:rFonts w:asciiTheme="majorHAnsi" w:hAnsiTheme="majorHAnsi" w:cstheme="majorHAnsi" w:hint="eastAsia"/>
              </w:rPr>
              <w:t>D</w:t>
            </w:r>
            <w:r>
              <w:rPr>
                <w:rFonts w:asciiTheme="majorHAnsi" w:hAnsiTheme="majorHAnsi" w:cstheme="majorHAnsi"/>
              </w:rPr>
              <w:t>etailed information</w:t>
            </w:r>
          </w:p>
        </w:tc>
      </w:tr>
    </w:tbl>
    <w:p w:rsidR="00E2586B" w:rsidRPr="00105FCC" w:rsidRDefault="00E2586B" w:rsidP="00E2586B">
      <w:pPr>
        <w:rPr>
          <w:rFonts w:asciiTheme="majorHAnsi" w:hAnsiTheme="majorHAnsi" w:cstheme="majorHAnsi"/>
        </w:rPr>
      </w:pPr>
    </w:p>
    <w:p w:rsidR="00E2586B" w:rsidRPr="00105FCC" w:rsidRDefault="00E2586B" w:rsidP="00985A4F">
      <w:pPr>
        <w:pStyle w:val="30"/>
      </w:pPr>
      <w:bookmarkStart w:id="46" w:name="_Toc82621578"/>
      <w:bookmarkStart w:id="47" w:name="_Toc96603254"/>
      <w:r w:rsidRPr="00105FCC">
        <w:t>EXECUTE</w:t>
      </w:r>
      <w:bookmarkEnd w:id="46"/>
      <w:bookmarkEnd w:id="47"/>
    </w:p>
    <w:p w:rsidR="00BA7886" w:rsidRPr="00BA7886" w:rsidRDefault="00BA7886" w:rsidP="00BA7886">
      <w:pPr>
        <w:ind w:left="454"/>
        <w:rPr>
          <w:rFonts w:asciiTheme="majorHAnsi" w:hAnsiTheme="majorHAnsi" w:cstheme="majorHAnsi"/>
        </w:rPr>
      </w:pPr>
      <w:r w:rsidRPr="00BA7886">
        <w:rPr>
          <w:rFonts w:asciiTheme="majorHAnsi" w:hAnsiTheme="majorHAnsi" w:cstheme="majorHAnsi"/>
        </w:rPr>
        <w:t>Use the uploaded file to start the import process.</w:t>
      </w:r>
    </w:p>
    <w:p w:rsidR="00E2586B" w:rsidRPr="00105FCC" w:rsidRDefault="00BA7886" w:rsidP="00BA7886">
      <w:pPr>
        <w:ind w:left="454"/>
        <w:rPr>
          <w:rFonts w:asciiTheme="majorHAnsi" w:hAnsiTheme="majorHAnsi" w:cstheme="majorHAnsi"/>
        </w:rPr>
      </w:pPr>
      <w:r w:rsidRPr="00BA7886">
        <w:rPr>
          <w:rFonts w:asciiTheme="majorHAnsi" w:hAnsiTheme="majorHAnsi" w:cstheme="majorHAnsi"/>
        </w:rPr>
        <w:t>Users can specify the target menu group and menu ID.</w:t>
      </w:r>
      <w:r>
        <w:rPr>
          <w:rFonts w:asciiTheme="majorHAnsi" w:hAnsiTheme="majorHAnsi" w:cstheme="majorHAnsi"/>
        </w:rPr>
        <w:br/>
      </w:r>
    </w:p>
    <w:p w:rsidR="00E2586B" w:rsidRPr="00105FCC" w:rsidRDefault="00E2586B" w:rsidP="00E2586B">
      <w:pPr>
        <w:ind w:left="454" w:firstLine="386"/>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Parameter</w:t>
      </w:r>
    </w:p>
    <w:p w:rsidR="00E2586B" w:rsidRPr="00105FCC" w:rsidRDefault="00BA7886" w:rsidP="00E2586B">
      <w:pPr>
        <w:ind w:left="454" w:firstLine="386"/>
        <w:rPr>
          <w:rFonts w:asciiTheme="majorHAnsi" w:hAnsiTheme="majorHAnsi" w:cstheme="majorHAnsi"/>
        </w:rPr>
      </w:pPr>
      <w:r>
        <w:rPr>
          <w:rFonts w:asciiTheme="majorHAnsi" w:hAnsiTheme="majorHAnsi" w:cstheme="majorHAnsi" w:hint="eastAsia"/>
        </w:rPr>
        <w:t xml:space="preserve">Specify the following to </w:t>
      </w:r>
      <w:r>
        <w:rPr>
          <w:rFonts w:asciiTheme="majorHAnsi" w:hAnsiTheme="majorHAnsi" w:cstheme="majorHAnsi"/>
        </w:rPr>
        <w:t>“content” in JSON format.</w:t>
      </w:r>
      <w:r w:rsidR="00E2586B" w:rsidRPr="00105FCC">
        <w:rPr>
          <w:rFonts w:asciiTheme="majorHAnsi" w:hAnsiTheme="majorHAnsi" w:cstheme="majorHAnsi"/>
        </w:rPr>
        <w:t>。</w:t>
      </w:r>
    </w:p>
    <w:p w:rsidR="00E2586B" w:rsidRPr="00105FCC" w:rsidRDefault="00E2586B" w:rsidP="00E2586B">
      <w:pPr>
        <w:ind w:left="454" w:firstLine="386"/>
        <w:rPr>
          <w:rFonts w:asciiTheme="majorHAnsi" w:hAnsiTheme="majorHAnsi" w:cstheme="majorHAnsi"/>
        </w:rPr>
      </w:pPr>
    </w:p>
    <w:p w:rsidR="00E2586B" w:rsidRPr="00105FCC" w:rsidRDefault="00E2586B" w:rsidP="00E2586B">
      <w:pPr>
        <w:ind w:firstLineChars="1000" w:firstLine="2108"/>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5F1F35">
        <w:rPr>
          <w:rFonts w:asciiTheme="majorHAnsi" w:hAnsiTheme="majorHAnsi" w:cstheme="majorHAnsi"/>
          <w:b/>
          <w:noProof/>
        </w:rPr>
        <w:t>4</w:t>
      </w:r>
      <w:r>
        <w:rPr>
          <w:rFonts w:asciiTheme="majorHAnsi" w:hAnsiTheme="majorHAnsi" w:cstheme="majorHAnsi"/>
          <w:b/>
        </w:rPr>
        <w:fldChar w:fldCharType="end"/>
      </w:r>
      <w:r>
        <w:rPr>
          <w:rFonts w:asciiTheme="majorHAnsi" w:hAnsiTheme="majorHAnsi" w:cstheme="majorHAnsi"/>
          <w:b/>
        </w:rPr>
        <w:noBreakHyphen/>
      </w:r>
      <w:r w:rsidR="00D7374E">
        <w:rPr>
          <w:rFonts w:asciiTheme="majorHAnsi" w:hAnsiTheme="majorHAnsi" w:cstheme="majorHAnsi"/>
          <w:b/>
        </w:rPr>
        <w:t>12</w:t>
      </w:r>
      <w:r w:rsidRPr="00105FCC">
        <w:rPr>
          <w:rFonts w:asciiTheme="majorHAnsi" w:hAnsiTheme="majorHAnsi" w:cstheme="majorHAnsi"/>
        </w:rPr>
        <w:t xml:space="preserve"> </w:t>
      </w:r>
      <w:r>
        <w:rPr>
          <w:rFonts w:asciiTheme="majorHAnsi" w:hAnsiTheme="majorHAnsi" w:cstheme="majorHAnsi" w:hint="eastAsia"/>
        </w:rPr>
        <w:t>Excel</w:t>
      </w:r>
      <w:r w:rsidR="00BA7886">
        <w:rPr>
          <w:rFonts w:asciiTheme="majorHAnsi" w:hAnsiTheme="majorHAnsi" w:cstheme="majorHAnsi" w:hint="eastAsia"/>
        </w:rPr>
        <w:t xml:space="preserve"> bulk import </w:t>
      </w:r>
      <w:r w:rsidRPr="00105FCC">
        <w:rPr>
          <w:rFonts w:asciiTheme="majorHAnsi" w:hAnsiTheme="majorHAnsi" w:cstheme="majorHAnsi"/>
          <w:b/>
        </w:rPr>
        <w:t>EXECUTE</w:t>
      </w:r>
      <w:r w:rsidR="00BA7886">
        <w:rPr>
          <w:rFonts w:asciiTheme="majorHAnsi" w:hAnsiTheme="majorHAnsi" w:cstheme="majorHAnsi"/>
          <w:b/>
        </w:rPr>
        <w:t xml:space="preserve"> </w:t>
      </w:r>
      <w:r>
        <w:rPr>
          <w:rFonts w:asciiTheme="majorHAnsi" w:hAnsiTheme="majorHAnsi" w:cstheme="majorHAnsi"/>
          <w:b/>
        </w:rPr>
        <w:t>Parameter</w:t>
      </w:r>
    </w:p>
    <w:tbl>
      <w:tblPr>
        <w:tblStyle w:val="ab"/>
        <w:tblW w:w="9211" w:type="dxa"/>
        <w:tblInd w:w="421" w:type="dxa"/>
        <w:tblLook w:val="04A0" w:firstRow="1" w:lastRow="0" w:firstColumn="1" w:lastColumn="0" w:noHBand="0" w:noVBand="1"/>
      </w:tblPr>
      <w:tblGrid>
        <w:gridCol w:w="3480"/>
        <w:gridCol w:w="1623"/>
        <w:gridCol w:w="4108"/>
      </w:tblGrid>
      <w:tr w:rsidR="00E2586B" w:rsidRPr="00105FCC" w:rsidTr="00E2586B">
        <w:tc>
          <w:tcPr>
            <w:tcW w:w="3480" w:type="dxa"/>
            <w:shd w:val="clear" w:color="auto" w:fill="002B62"/>
          </w:tcPr>
          <w:p w:rsidR="00E2586B" w:rsidRPr="00105FCC" w:rsidRDefault="00E2586B"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w:t>
            </w:r>
            <w:r w:rsidR="00BA7886">
              <w:rPr>
                <w:rFonts w:asciiTheme="majorHAnsi" w:hAnsiTheme="majorHAnsi" w:cstheme="majorHAnsi"/>
                <w:color w:val="FFFFFF" w:themeColor="background1"/>
              </w:rPr>
              <w:t>name</w:t>
            </w:r>
          </w:p>
        </w:tc>
        <w:tc>
          <w:tcPr>
            <w:tcW w:w="1623" w:type="dxa"/>
            <w:shd w:val="clear" w:color="auto" w:fill="002B62"/>
          </w:tcPr>
          <w:p w:rsidR="00E2586B" w:rsidRPr="00105FCC" w:rsidRDefault="00BA7886"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Setting value</w:t>
            </w:r>
          </w:p>
        </w:tc>
        <w:tc>
          <w:tcPr>
            <w:tcW w:w="4108" w:type="dxa"/>
            <w:shd w:val="clear" w:color="auto" w:fill="002B62"/>
          </w:tcPr>
          <w:p w:rsidR="00E2586B" w:rsidRPr="00105FCC" w:rsidRDefault="00BA7886"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Remarks</w:t>
            </w:r>
          </w:p>
        </w:tc>
      </w:tr>
      <w:tr w:rsidR="00E2586B" w:rsidRPr="00105FCC" w:rsidTr="00E2586B">
        <w:tc>
          <w:tcPr>
            <w:tcW w:w="3480" w:type="dxa"/>
          </w:tcPr>
          <w:p w:rsidR="00E2586B" w:rsidRPr="00105FCC" w:rsidRDefault="00E2586B" w:rsidP="00E2586B">
            <w:pPr>
              <w:rPr>
                <w:rFonts w:asciiTheme="majorHAnsi" w:hAnsiTheme="majorHAnsi" w:cstheme="majorHAnsi"/>
              </w:rPr>
            </w:pPr>
            <w:r>
              <w:rPr>
                <w:rFonts w:asciiTheme="majorHAnsi" w:hAnsiTheme="majorHAnsi" w:cstheme="majorHAnsi"/>
                <w:szCs w:val="21"/>
              </w:rPr>
              <w:t>Menu group</w:t>
            </w:r>
            <w:r w:rsidRPr="00105FCC">
              <w:rPr>
                <w:rFonts w:asciiTheme="majorHAnsi" w:hAnsiTheme="majorHAnsi" w:cstheme="majorHAnsi"/>
                <w:szCs w:val="21"/>
              </w:rPr>
              <w:t>ID</w:t>
            </w:r>
          </w:p>
        </w:tc>
        <w:tc>
          <w:tcPr>
            <w:tcW w:w="1623" w:type="dxa"/>
          </w:tcPr>
          <w:p w:rsidR="00E2586B" w:rsidRPr="00105FCC" w:rsidRDefault="00E2586B" w:rsidP="00E2586B">
            <w:pPr>
              <w:rPr>
                <w:rFonts w:asciiTheme="majorHAnsi" w:hAnsiTheme="majorHAnsi" w:cstheme="majorHAnsi"/>
              </w:rPr>
            </w:pPr>
            <w:r>
              <w:rPr>
                <w:rFonts w:asciiTheme="majorHAnsi" w:hAnsiTheme="majorHAnsi" w:cstheme="majorHAnsi"/>
              </w:rPr>
              <w:t>Menu</w:t>
            </w:r>
            <w:r w:rsidRPr="00105FCC">
              <w:rPr>
                <w:rFonts w:asciiTheme="majorHAnsi" w:hAnsiTheme="majorHAnsi" w:cstheme="majorHAnsi"/>
              </w:rPr>
              <w:t>ID</w:t>
            </w:r>
          </w:p>
        </w:tc>
        <w:tc>
          <w:tcPr>
            <w:tcW w:w="4108" w:type="dxa"/>
          </w:tcPr>
          <w:p w:rsidR="00E2586B" w:rsidRPr="00105FCC" w:rsidRDefault="00E2586B" w:rsidP="00E2586B">
            <w:pPr>
              <w:rPr>
                <w:rFonts w:asciiTheme="majorHAnsi" w:hAnsiTheme="majorHAnsi" w:cstheme="majorHAnsi"/>
              </w:rPr>
            </w:pPr>
          </w:p>
        </w:tc>
      </w:tr>
      <w:tr w:rsidR="00E2586B" w:rsidRPr="00105FCC" w:rsidTr="00E2586B">
        <w:tc>
          <w:tcPr>
            <w:tcW w:w="3480" w:type="dxa"/>
          </w:tcPr>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upload_id</w:t>
            </w:r>
          </w:p>
        </w:tc>
        <w:tc>
          <w:tcPr>
            <w:tcW w:w="1623" w:type="dxa"/>
          </w:tcPr>
          <w:p w:rsidR="00E2586B" w:rsidRPr="00105FCC" w:rsidRDefault="00E2586B" w:rsidP="00E2586B">
            <w:pPr>
              <w:rPr>
                <w:rFonts w:asciiTheme="majorHAnsi" w:hAnsiTheme="majorHAnsi" w:cstheme="majorHAnsi"/>
              </w:rPr>
            </w:pPr>
          </w:p>
        </w:tc>
        <w:tc>
          <w:tcPr>
            <w:tcW w:w="4108" w:type="dxa"/>
          </w:tcPr>
          <w:p w:rsidR="00E2586B" w:rsidRPr="00105FCC" w:rsidRDefault="00BA7886" w:rsidP="00E2586B">
            <w:pPr>
              <w:rPr>
                <w:rFonts w:asciiTheme="majorHAnsi" w:hAnsiTheme="majorHAnsi" w:cstheme="majorHAnsi"/>
              </w:rPr>
            </w:pPr>
            <w:r w:rsidRPr="00BA7886">
              <w:rPr>
                <w:rFonts w:asciiTheme="majorHAnsi" w:hAnsiTheme="majorHAnsi" w:cstheme="majorHAnsi"/>
              </w:rPr>
              <w:t>This is the "UPLOAD" return value, but without the "A_" prefix.</w:t>
            </w:r>
          </w:p>
        </w:tc>
      </w:tr>
      <w:tr w:rsidR="00E2586B" w:rsidRPr="00105FCC" w:rsidTr="00E2586B">
        <w:tc>
          <w:tcPr>
            <w:tcW w:w="3480" w:type="dxa"/>
          </w:tcPr>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data_portability_upload_file_name</w:t>
            </w:r>
          </w:p>
        </w:tc>
        <w:tc>
          <w:tcPr>
            <w:tcW w:w="1623" w:type="dxa"/>
          </w:tcPr>
          <w:p w:rsidR="00E2586B" w:rsidRPr="00105FCC" w:rsidRDefault="00BA7886" w:rsidP="00E2586B">
            <w:pPr>
              <w:rPr>
                <w:rFonts w:asciiTheme="majorHAnsi" w:hAnsiTheme="majorHAnsi" w:cstheme="majorHAnsi"/>
              </w:rPr>
            </w:pPr>
            <w:r>
              <w:rPr>
                <w:rFonts w:asciiTheme="majorHAnsi" w:hAnsiTheme="majorHAnsi" w:cstheme="majorHAnsi"/>
              </w:rPr>
              <w:t>File name</w:t>
            </w:r>
          </w:p>
        </w:tc>
        <w:tc>
          <w:tcPr>
            <w:tcW w:w="4108" w:type="dxa"/>
          </w:tcPr>
          <w:p w:rsidR="00E2586B" w:rsidRPr="00105FCC" w:rsidRDefault="00E2586B" w:rsidP="00E2586B">
            <w:pPr>
              <w:rPr>
                <w:rFonts w:asciiTheme="majorHAnsi" w:hAnsiTheme="majorHAnsi" w:cstheme="majorHAnsi"/>
              </w:rPr>
            </w:pPr>
          </w:p>
        </w:tc>
      </w:tr>
    </w:tbl>
    <w:p w:rsidR="00E2586B" w:rsidRDefault="00E2586B" w:rsidP="00E2586B">
      <w:pPr>
        <w:ind w:left="454" w:firstLine="386"/>
        <w:rPr>
          <w:rFonts w:asciiTheme="majorHAnsi" w:hAnsiTheme="majorHAnsi" w:cstheme="majorHAnsi"/>
        </w:rPr>
      </w:pPr>
    </w:p>
    <w:p w:rsidR="00E2586B" w:rsidRDefault="00E2586B" w:rsidP="00E2586B">
      <w:pPr>
        <w:ind w:left="454" w:firstLine="386"/>
        <w:rPr>
          <w:rFonts w:asciiTheme="majorHAnsi" w:hAnsiTheme="majorHAnsi" w:cstheme="majorHAnsi"/>
        </w:rPr>
      </w:pPr>
    </w:p>
    <w:p w:rsidR="00E2586B" w:rsidRDefault="00E2586B" w:rsidP="00E2586B">
      <w:pPr>
        <w:widowControl/>
        <w:jc w:val="left"/>
        <w:rPr>
          <w:rFonts w:asciiTheme="majorHAnsi" w:hAnsiTheme="majorHAnsi" w:cstheme="majorHAnsi"/>
        </w:rPr>
      </w:pPr>
      <w:r>
        <w:rPr>
          <w:rFonts w:asciiTheme="majorHAnsi" w:hAnsiTheme="majorHAnsi" w:cstheme="majorHAnsi"/>
        </w:rPr>
        <w:br w:type="page"/>
      </w:r>
    </w:p>
    <w:p w:rsidR="00E2586B" w:rsidRPr="00105FCC" w:rsidRDefault="00E2586B" w:rsidP="00E2586B">
      <w:pPr>
        <w:ind w:left="454" w:firstLine="386"/>
        <w:rPr>
          <w:rFonts w:asciiTheme="majorHAnsi" w:hAnsiTheme="majorHAnsi" w:cstheme="majorHAnsi"/>
        </w:rPr>
      </w:pPr>
    </w:p>
    <w:p w:rsidR="00E2586B" w:rsidRPr="00105FCC" w:rsidRDefault="00E2586B" w:rsidP="00E2586B">
      <w:pPr>
        <w:pStyle w:val="af2"/>
        <w:keepNext/>
        <w:jc w:val="both"/>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E2586B" w:rsidRPr="00105FCC" w:rsidTr="00E2586B">
        <w:tc>
          <w:tcPr>
            <w:tcW w:w="9152" w:type="dxa"/>
            <w:shd w:val="clear" w:color="auto" w:fill="002B62"/>
          </w:tcPr>
          <w:p w:rsidR="00E2586B" w:rsidRPr="00105FCC" w:rsidRDefault="00E2586B" w:rsidP="00E2586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00BA7886">
              <w:rPr>
                <w:rFonts w:asciiTheme="majorHAnsi" w:hAnsiTheme="majorHAnsi" w:cstheme="majorHAnsi"/>
                <w:color w:val="FFFFFF" w:themeColor="background1"/>
              </w:rPr>
              <w:t xml:space="preserve"> description</w:t>
            </w:r>
          </w:p>
        </w:tc>
      </w:tr>
      <w:tr w:rsidR="00E2586B" w:rsidRPr="00105FCC" w:rsidTr="00E2586B">
        <w:tc>
          <w:tcPr>
            <w:tcW w:w="9152"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w:t>
            </w:r>
          </w:p>
          <w:p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    "2100070001": [</w:t>
            </w:r>
          </w:p>
          <w:p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w:t>
            </w:r>
            <w:r w:rsidRPr="00105FCC">
              <w:rPr>
                <w:rFonts w:asciiTheme="majorHAnsi" w:hAnsiTheme="majorHAnsi" w:cstheme="majorHAnsi"/>
              </w:rPr>
              <w:t>2100070001</w:t>
            </w:r>
            <w:r>
              <w:rPr>
                <w:rFonts w:asciiTheme="majorHAnsi" w:hAnsiTheme="majorHAnsi" w:cstheme="majorHAnsi"/>
              </w:rPr>
              <w:t>”</w:t>
            </w:r>
            <w:r w:rsidRPr="00105FCC">
              <w:rPr>
                <w:rFonts w:asciiTheme="majorHAnsi" w:hAnsiTheme="majorHAnsi" w:cstheme="majorHAnsi"/>
              </w:rPr>
              <w:t>,</w:t>
            </w:r>
          </w:p>
          <w:p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w:t>
            </w:r>
            <w:r w:rsidRPr="00105FCC">
              <w:rPr>
                <w:rFonts w:asciiTheme="majorHAnsi" w:hAnsiTheme="majorHAnsi" w:cstheme="majorHAnsi"/>
              </w:rPr>
              <w:t>2100070002</w:t>
            </w:r>
            <w:r>
              <w:rPr>
                <w:rFonts w:asciiTheme="majorHAnsi" w:hAnsiTheme="majorHAnsi" w:cstheme="majorHAnsi"/>
              </w:rPr>
              <w:t>”</w:t>
            </w:r>
            <w:r w:rsidRPr="00105FCC">
              <w:rPr>
                <w:rFonts w:asciiTheme="majorHAnsi" w:hAnsiTheme="majorHAnsi" w:cstheme="majorHAnsi"/>
              </w:rPr>
              <w:t>,</w:t>
            </w:r>
          </w:p>
          <w:p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w:t>
            </w:r>
            <w:r w:rsidRPr="00105FCC">
              <w:rPr>
                <w:rFonts w:asciiTheme="majorHAnsi" w:hAnsiTheme="majorHAnsi" w:cstheme="majorHAnsi"/>
              </w:rPr>
              <w:t>2100070003</w:t>
            </w:r>
            <w:r>
              <w:rPr>
                <w:rFonts w:asciiTheme="majorHAnsi" w:hAnsiTheme="majorHAnsi" w:cstheme="majorHAnsi"/>
              </w:rPr>
              <w:t>”</w:t>
            </w:r>
          </w:p>
          <w:p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    ],</w:t>
            </w:r>
          </w:p>
          <w:p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    "2100020002": [</w:t>
            </w:r>
          </w:p>
          <w:p w:rsidR="00E2586B" w:rsidRPr="00105FCC" w:rsidRDefault="00E2586B" w:rsidP="00E2586B">
            <w:pPr>
              <w:ind w:firstLineChars="400" w:firstLine="840"/>
              <w:rPr>
                <w:rFonts w:asciiTheme="majorHAnsi" w:hAnsiTheme="majorHAnsi" w:cstheme="majorHAnsi"/>
              </w:rPr>
            </w:pPr>
            <w:r w:rsidRPr="00105FCC">
              <w:rPr>
                <w:rFonts w:asciiTheme="majorHAnsi" w:eastAsia="ＭＳ ゴシック" w:hAnsiTheme="majorHAnsi" w:cstheme="majorHAnsi"/>
                <w:color w:val="FF0000"/>
                <w:kern w:val="0"/>
                <w:szCs w:val="21"/>
              </w:rPr>
              <w:t>・・・（</w:t>
            </w:r>
            <w:r w:rsidR="00BA7886">
              <w:rPr>
                <w:rFonts w:asciiTheme="majorHAnsi" w:eastAsia="ＭＳ ゴシック" w:hAnsiTheme="majorHAnsi" w:cstheme="majorHAnsi"/>
                <w:color w:val="FF0000"/>
                <w:kern w:val="0"/>
                <w:szCs w:val="21"/>
              </w:rPr>
              <w:t>Abbr</w:t>
            </w:r>
            <w:r w:rsidRPr="00105FCC">
              <w:rPr>
                <w:rFonts w:asciiTheme="majorHAnsi" w:eastAsia="ＭＳ ゴシック" w:hAnsiTheme="majorHAnsi" w:cstheme="majorHAnsi"/>
                <w:color w:val="FF0000"/>
                <w:kern w:val="0"/>
                <w:szCs w:val="21"/>
              </w:rPr>
              <w:t>）・・・</w:t>
            </w:r>
          </w:p>
          <w:p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    ],</w:t>
            </w:r>
          </w:p>
          <w:p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    "upload_id": "A_20191217090335772040239",</w:t>
            </w:r>
            <w:r w:rsidRPr="00105FCC">
              <w:rPr>
                <w:rFonts w:ascii="ＭＳ ゴシック" w:eastAsia="ＭＳ ゴシック" w:hAnsi="ＭＳ ゴシック" w:cs="ＭＳ ゴシック" w:hint="eastAsia"/>
                <w:color w:val="FF0000"/>
              </w:rPr>
              <w:t>※</w:t>
            </w:r>
          </w:p>
          <w:p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    "data_portability_upload_file_name": "</w:t>
            </w:r>
            <w:r>
              <w:rPr>
                <w:rFonts w:asciiTheme="majorHAnsi" w:hAnsiTheme="majorHAnsi" w:cstheme="majorHAnsi"/>
              </w:rPr>
              <w:t>ITA_FILES</w:t>
            </w:r>
            <w:r w:rsidRPr="00105FCC">
              <w:rPr>
                <w:rFonts w:asciiTheme="majorHAnsi" w:hAnsiTheme="majorHAnsi" w:cstheme="majorHAnsi"/>
              </w:rPr>
              <w:t>_20191213095733.</w:t>
            </w:r>
            <w:r>
              <w:rPr>
                <w:rFonts w:asciiTheme="majorHAnsi" w:hAnsiTheme="majorHAnsi" w:cstheme="majorHAnsi"/>
              </w:rPr>
              <w:t>zip</w:t>
            </w:r>
            <w:r w:rsidRPr="00105FCC">
              <w:rPr>
                <w:rFonts w:asciiTheme="majorHAnsi" w:hAnsiTheme="majorHAnsi" w:cstheme="majorHAnsi"/>
              </w:rPr>
              <w:t>"</w:t>
            </w:r>
          </w:p>
          <w:p w:rsidR="00E2586B" w:rsidRPr="00105FCC" w:rsidRDefault="00E2586B" w:rsidP="00E2586B">
            <w:pPr>
              <w:rPr>
                <w:rFonts w:asciiTheme="majorHAnsi" w:hAnsiTheme="majorHAnsi" w:cstheme="majorHAnsi"/>
              </w:rPr>
            </w:pPr>
            <w:r w:rsidRPr="00105FCC">
              <w:rPr>
                <w:rFonts w:asciiTheme="majorHAnsi" w:hAnsiTheme="majorHAnsi" w:cstheme="majorHAnsi"/>
              </w:rPr>
              <w:t>}</w:t>
            </w:r>
          </w:p>
        </w:tc>
      </w:tr>
    </w:tbl>
    <w:p w:rsidR="00E2586B" w:rsidRPr="00BA7886" w:rsidRDefault="00E2586B" w:rsidP="00E2586B">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BA7886" w:rsidRPr="00BA7886">
        <w:rPr>
          <w:rFonts w:asciiTheme="majorHAnsi" w:hAnsiTheme="majorHAnsi" w:cstheme="majorHAnsi"/>
        </w:rPr>
        <w:t>Use the "upload_id" value gathered from UPLOAD and put "</w:t>
      </w:r>
      <w:r w:rsidR="00BA7886" w:rsidRPr="00BA7886">
        <w:rPr>
          <w:rFonts w:asciiTheme="majorHAnsi" w:hAnsiTheme="majorHAnsi" w:cstheme="majorHAnsi"/>
          <w:color w:val="FF0000"/>
        </w:rPr>
        <w:t>A_</w:t>
      </w:r>
      <w:r w:rsidR="00BA7886" w:rsidRPr="00BA7886">
        <w:rPr>
          <w:rFonts w:asciiTheme="majorHAnsi" w:hAnsiTheme="majorHAnsi" w:cstheme="majorHAnsi"/>
        </w:rPr>
        <w:t>" in front of it.</w:t>
      </w:r>
    </w:p>
    <w:p w:rsidR="00BA7886" w:rsidRPr="00105FCC" w:rsidRDefault="00BA7886" w:rsidP="00BA7886">
      <w:pPr>
        <w:rPr>
          <w:rFonts w:asciiTheme="majorHAnsi" w:eastAsia="ＭＳ ゴシック" w:hAnsiTheme="majorHAnsi" w:cstheme="majorHAnsi"/>
          <w:color w:val="000000"/>
          <w:kern w:val="0"/>
          <w:szCs w:val="21"/>
        </w:rPr>
      </w:pPr>
    </w:p>
    <w:p w:rsidR="00E2586B" w:rsidRPr="00105FCC" w:rsidRDefault="00E2586B" w:rsidP="00E2586B">
      <w:pPr>
        <w:ind w:left="454" w:firstLine="386"/>
        <w:rPr>
          <w:rFonts w:asciiTheme="majorHAnsi" w:hAnsiTheme="majorHAnsi" w:cstheme="majorHAnsi"/>
        </w:rPr>
      </w:pPr>
    </w:p>
    <w:p w:rsidR="00E2586B" w:rsidRPr="00105FCC" w:rsidRDefault="00BA7886" w:rsidP="00E2586B">
      <w:pPr>
        <w:ind w:left="454"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E2586B" w:rsidRPr="00105FCC" w:rsidRDefault="00E2586B" w:rsidP="00E2586B">
      <w:pPr>
        <w:ind w:left="454"/>
        <w:rPr>
          <w:rFonts w:asciiTheme="majorHAnsi" w:hAnsiTheme="majorHAnsi" w:cstheme="majorHAnsi"/>
        </w:rPr>
      </w:pPr>
      <w:r w:rsidRPr="00105FCC">
        <w:rPr>
          <w:rFonts w:asciiTheme="majorHAnsi" w:hAnsiTheme="majorHAnsi" w:cstheme="majorHAnsi"/>
        </w:rPr>
        <w:t xml:space="preserve">　</w:t>
      </w:r>
      <w:r w:rsidR="00BA7886">
        <w:rPr>
          <w:rFonts w:asciiTheme="majorHAnsi" w:hAnsiTheme="majorHAnsi" w:cstheme="majorHAnsi" w:hint="eastAsia"/>
        </w:rPr>
        <w:t>T</w:t>
      </w:r>
      <w:r w:rsidR="00BA7886">
        <w:rPr>
          <w:rFonts w:asciiTheme="majorHAnsi" w:hAnsiTheme="majorHAnsi" w:cstheme="majorHAnsi"/>
        </w:rPr>
        <w:t>he return response is stored in JSON format. Please see the table below for information regarding the items.</w:t>
      </w:r>
    </w:p>
    <w:tbl>
      <w:tblPr>
        <w:tblW w:w="9084" w:type="dxa"/>
        <w:jc w:val="center"/>
        <w:tblCellMar>
          <w:left w:w="99" w:type="dxa"/>
          <w:right w:w="99" w:type="dxa"/>
        </w:tblCellMar>
        <w:tblLook w:val="04A0" w:firstRow="1" w:lastRow="0" w:firstColumn="1" w:lastColumn="0" w:noHBand="0" w:noVBand="1"/>
      </w:tblPr>
      <w:tblGrid>
        <w:gridCol w:w="9084"/>
      </w:tblGrid>
      <w:tr w:rsidR="00E2586B" w:rsidRPr="00105FCC" w:rsidTr="00E2586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Pr>
                <w:rFonts w:asciiTheme="majorHAnsi" w:hAnsiTheme="majorHAnsi" w:cstheme="majorHAnsi" w:hint="eastAsia"/>
                <w:szCs w:val="21"/>
              </w:rPr>
              <w:t>E</w:t>
            </w:r>
            <w:r>
              <w:rPr>
                <w:rFonts w:asciiTheme="majorHAnsi" w:hAnsiTheme="majorHAnsi" w:cstheme="majorHAnsi"/>
                <w:szCs w:val="21"/>
              </w:rPr>
              <w:t>xcel</w:t>
            </w:r>
            <w:r w:rsidR="00BA7886">
              <w:rPr>
                <w:rFonts w:asciiTheme="majorHAnsi" w:hAnsiTheme="majorHAnsi" w:cstheme="majorHAnsi" w:hint="eastAsia"/>
                <w:szCs w:val="21"/>
              </w:rPr>
              <w:t xml:space="preserve"> bulk import execution task</w:t>
            </w:r>
            <w:r w:rsidR="00BA7886">
              <w:rPr>
                <w:rFonts w:asciiTheme="majorHAnsi" w:hAnsiTheme="majorHAnsi" w:cstheme="majorHAnsi"/>
                <w:szCs w:val="21"/>
              </w:rPr>
              <w:t xml:space="preserve"> </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722836">
              <w:rPr>
                <w:rFonts w:asciiTheme="majorHAnsi" w:hAnsiTheme="majorHAnsi" w:cstheme="majorHAnsi"/>
                <w:szCs w:val="21"/>
              </w:rPr>
              <w:t>Result code</w:t>
            </w: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722836">
              <w:rPr>
                <w:rFonts w:asciiTheme="majorHAnsi" w:hAnsiTheme="majorHAnsi" w:cstheme="majorHAnsi"/>
                <w:szCs w:val="21"/>
              </w:rPr>
              <w:t>Detailed information</w:t>
            </w:r>
            <w:r w:rsidRPr="00105FCC">
              <w:rPr>
                <w:rFonts w:asciiTheme="majorHAnsi" w:eastAsia="ＭＳ ゴシック" w:hAnsiTheme="majorHAnsi" w:cstheme="majorHAnsi"/>
                <w:color w:val="000000"/>
                <w:kern w:val="0"/>
                <w:szCs w:val="21"/>
              </w:rPr>
              <w:t>"</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E2586B" w:rsidRPr="00105FCC" w:rsidTr="00E2586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E2586B" w:rsidRPr="00105FCC" w:rsidRDefault="00E2586B" w:rsidP="00E2586B">
            <w:pPr>
              <w:widowControl/>
              <w:jc w:val="left"/>
              <w:rPr>
                <w:rFonts w:asciiTheme="majorHAnsi" w:eastAsia="ＭＳ ゴシック" w:hAnsiTheme="majorHAnsi" w:cstheme="majorHAnsi"/>
                <w:color w:val="000000"/>
                <w:kern w:val="0"/>
                <w:sz w:val="22"/>
              </w:rPr>
            </w:pPr>
          </w:p>
        </w:tc>
      </w:tr>
      <w:tr w:rsidR="00E2586B" w:rsidRPr="00105FCC" w:rsidTr="00E2586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E2586B" w:rsidRPr="00105FCC" w:rsidRDefault="00E2586B" w:rsidP="00E2586B">
            <w:pPr>
              <w:widowControl/>
              <w:jc w:val="left"/>
              <w:rPr>
                <w:rFonts w:asciiTheme="majorHAnsi" w:eastAsia="ＭＳ ゴシック" w:hAnsiTheme="majorHAnsi" w:cstheme="majorHAnsi"/>
                <w:color w:val="000000"/>
                <w:kern w:val="0"/>
                <w:sz w:val="22"/>
              </w:rPr>
            </w:pPr>
          </w:p>
        </w:tc>
      </w:tr>
    </w:tbl>
    <w:p w:rsidR="00E2586B" w:rsidRPr="00105FCC" w:rsidRDefault="00E2586B" w:rsidP="00E2586B">
      <w:pPr>
        <w:rPr>
          <w:rFonts w:asciiTheme="majorHAnsi" w:hAnsiTheme="majorHAnsi" w:cstheme="majorHAnsi"/>
        </w:rPr>
      </w:pPr>
    </w:p>
    <w:p w:rsidR="00E2586B" w:rsidRPr="00105FCC" w:rsidRDefault="00E2586B" w:rsidP="00E2586B">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5F1F35">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5F1F35">
        <w:rPr>
          <w:rFonts w:asciiTheme="majorHAnsi" w:hAnsiTheme="majorHAnsi" w:cstheme="majorHAnsi"/>
          <w:noProof/>
        </w:rPr>
        <w:t>3</w:t>
      </w:r>
      <w:r>
        <w:rPr>
          <w:rFonts w:asciiTheme="majorHAnsi" w:hAnsiTheme="majorHAnsi" w:cstheme="majorHAnsi"/>
        </w:rPr>
        <w:fldChar w:fldCharType="end"/>
      </w:r>
      <w:r w:rsidR="00D7374E">
        <w:rPr>
          <w:rFonts w:asciiTheme="majorHAnsi" w:hAnsiTheme="majorHAnsi" w:cstheme="majorHAnsi"/>
        </w:rPr>
        <w:t>3</w:t>
      </w:r>
      <w:r w:rsidR="00722836">
        <w:rPr>
          <w:rFonts w:asciiTheme="majorHAnsi" w:hAnsiTheme="majorHAnsi" w:cstheme="majorHAnsi"/>
        </w:rPr>
        <w:t xml:space="preserve">　</w:t>
      </w:r>
      <w:r w:rsidR="00722836">
        <w:rPr>
          <w:rFonts w:asciiTheme="majorHAnsi" w:hAnsiTheme="majorHAnsi" w:cstheme="majorHAnsi"/>
        </w:rPr>
        <w:t>Response item</w:t>
      </w:r>
      <w:r>
        <w:rPr>
          <w:rFonts w:asciiTheme="majorHAnsi" w:hAnsiTheme="majorHAnsi" w:cstheme="majorHAnsi"/>
        </w:rPr>
        <w:t xml:space="preserve"> list</w:t>
      </w:r>
    </w:p>
    <w:tbl>
      <w:tblPr>
        <w:tblStyle w:val="ab"/>
        <w:tblW w:w="0" w:type="auto"/>
        <w:jc w:val="center"/>
        <w:tblLook w:val="04A0" w:firstRow="1" w:lastRow="0" w:firstColumn="1" w:lastColumn="0" w:noHBand="0" w:noVBand="1"/>
      </w:tblPr>
      <w:tblGrid>
        <w:gridCol w:w="3964"/>
        <w:gridCol w:w="4820"/>
      </w:tblGrid>
      <w:tr w:rsidR="00E2586B" w:rsidRPr="00105FCC" w:rsidTr="00E2586B">
        <w:trPr>
          <w:jc w:val="center"/>
        </w:trPr>
        <w:tc>
          <w:tcPr>
            <w:tcW w:w="3964" w:type="dxa"/>
            <w:shd w:val="clear" w:color="auto" w:fill="002B62"/>
          </w:tcPr>
          <w:p w:rsidR="00E2586B" w:rsidRPr="00105FCC" w:rsidRDefault="00BA7886"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Item name</w:t>
            </w:r>
          </w:p>
        </w:tc>
        <w:tc>
          <w:tcPr>
            <w:tcW w:w="4820" w:type="dxa"/>
            <w:shd w:val="clear" w:color="auto" w:fill="002B62"/>
          </w:tcPr>
          <w:p w:rsidR="00E2586B" w:rsidRPr="00105FCC" w:rsidRDefault="00BA7886"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Remarks</w:t>
            </w:r>
          </w:p>
        </w:tc>
      </w:tr>
      <w:tr w:rsidR="00E2586B" w:rsidRPr="00105FCC" w:rsidTr="00E2586B">
        <w:trPr>
          <w:jc w:val="center"/>
        </w:trPr>
        <w:tc>
          <w:tcPr>
            <w:tcW w:w="3964"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TASK_ID </w:t>
            </w:r>
          </w:p>
        </w:tc>
        <w:tc>
          <w:tcPr>
            <w:tcW w:w="4820" w:type="dxa"/>
          </w:tcPr>
          <w:p w:rsidR="00E2586B" w:rsidRDefault="00722836" w:rsidP="00E2586B">
            <w:pPr>
              <w:rPr>
                <w:rFonts w:asciiTheme="majorHAnsi" w:hAnsiTheme="majorHAnsi" w:cstheme="majorHAnsi"/>
              </w:rPr>
            </w:pPr>
            <w:r>
              <w:rPr>
                <w:rFonts w:asciiTheme="majorHAnsi" w:hAnsiTheme="majorHAnsi" w:cstheme="majorHAnsi"/>
              </w:rPr>
              <w:t xml:space="preserve">Task </w:t>
            </w:r>
            <w:r w:rsidR="00E2586B" w:rsidRPr="00105FCC">
              <w:rPr>
                <w:rFonts w:asciiTheme="majorHAnsi" w:hAnsiTheme="majorHAnsi" w:cstheme="majorHAnsi"/>
              </w:rPr>
              <w:t>No</w:t>
            </w:r>
          </w:p>
          <w:p w:rsidR="00E2586B" w:rsidRPr="00105FCC" w:rsidRDefault="00722836" w:rsidP="00E2586B">
            <w:pPr>
              <w:rPr>
                <w:rFonts w:asciiTheme="majorHAnsi" w:hAnsiTheme="majorHAnsi" w:cstheme="majorHAnsi"/>
              </w:rPr>
            </w:pPr>
            <w:r>
              <w:rPr>
                <w:rFonts w:asciiTheme="majorHAnsi" w:hAnsiTheme="majorHAnsi" w:cstheme="majorHAnsi"/>
              </w:rPr>
              <w:t xml:space="preserve">Task </w:t>
            </w:r>
            <w:r w:rsidR="00E2586B" w:rsidRPr="00DB26BF">
              <w:rPr>
                <w:rFonts w:asciiTheme="majorHAnsi" w:hAnsiTheme="majorHAnsi" w:cstheme="majorHAnsi" w:hint="eastAsia"/>
              </w:rPr>
              <w:t>No</w:t>
            </w:r>
            <w:r w:rsidR="00E2586B">
              <w:rPr>
                <w:rFonts w:asciiTheme="majorHAnsi" w:hAnsiTheme="majorHAnsi" w:cstheme="majorHAnsi" w:hint="eastAsia"/>
              </w:rPr>
              <w:t>で</w:t>
            </w:r>
            <w:r w:rsidR="00E2586B">
              <w:rPr>
                <w:rFonts w:asciiTheme="majorHAnsi" w:hAnsiTheme="majorHAnsi" w:cstheme="majorHAnsi" w:hint="eastAsia"/>
              </w:rPr>
              <w:t>[Excel</w:t>
            </w:r>
            <w:r w:rsidR="00E2586B">
              <w:rPr>
                <w:rFonts w:asciiTheme="majorHAnsi" w:hAnsiTheme="majorHAnsi" w:cstheme="majorHAnsi" w:hint="eastAsia"/>
              </w:rPr>
              <w:t>一括</w:t>
            </w:r>
            <w:r w:rsidR="00E2586B" w:rsidRPr="00DB26BF">
              <w:rPr>
                <w:rFonts w:asciiTheme="majorHAnsi" w:hAnsiTheme="majorHAnsi" w:cstheme="majorHAnsi" w:hint="eastAsia"/>
              </w:rPr>
              <w:t>エクスポート</w:t>
            </w:r>
            <w:r w:rsidR="00E2586B">
              <w:rPr>
                <w:rFonts w:asciiTheme="majorHAnsi" w:hAnsiTheme="majorHAnsi" w:cstheme="majorHAnsi" w:hint="eastAsia"/>
              </w:rPr>
              <w:t>・</w:t>
            </w:r>
            <w:r w:rsidR="00E2586B" w:rsidRPr="00DB26BF">
              <w:rPr>
                <w:rFonts w:asciiTheme="majorHAnsi" w:hAnsiTheme="majorHAnsi" w:cstheme="majorHAnsi" w:hint="eastAsia"/>
              </w:rPr>
              <w:t>インポート管理</w:t>
            </w:r>
            <w:r w:rsidR="00E2586B">
              <w:rPr>
                <w:rFonts w:asciiTheme="majorHAnsi" w:hAnsiTheme="majorHAnsi" w:cstheme="majorHAnsi" w:hint="eastAsia"/>
              </w:rPr>
              <w:t>]Menu</w:t>
            </w:r>
            <w:r w:rsidR="00E2586B" w:rsidRPr="00DB26BF">
              <w:rPr>
                <w:rFonts w:asciiTheme="majorHAnsi" w:hAnsiTheme="majorHAnsi" w:cstheme="majorHAnsi" w:hint="eastAsia"/>
              </w:rPr>
              <w:t>を検索することにより、実行状況を確認で</w:t>
            </w:r>
            <w:r w:rsidR="00E63BB1">
              <w:rPr>
                <w:rFonts w:asciiTheme="majorHAnsi" w:hAnsiTheme="majorHAnsi" w:cstheme="majorHAnsi" w:hint="eastAsia"/>
              </w:rPr>
              <w:t>Key</w:t>
            </w:r>
            <w:r w:rsidR="00E2586B" w:rsidRPr="00DB26BF">
              <w:rPr>
                <w:rFonts w:asciiTheme="majorHAnsi" w:hAnsiTheme="majorHAnsi" w:cstheme="majorHAnsi" w:hint="eastAsia"/>
              </w:rPr>
              <w:t>ます。</w:t>
            </w:r>
          </w:p>
        </w:tc>
      </w:tr>
      <w:tr w:rsidR="00E2586B" w:rsidRPr="00105FCC" w:rsidTr="00E2586B">
        <w:trPr>
          <w:jc w:val="center"/>
        </w:trPr>
        <w:tc>
          <w:tcPr>
            <w:tcW w:w="3964" w:type="dxa"/>
          </w:tcPr>
          <w:p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コマンド実行の成否のコード</w:t>
            </w:r>
          </w:p>
          <w:p w:rsidR="00E2586B" w:rsidRPr="00105FCC" w:rsidRDefault="00E2586B" w:rsidP="00E2586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rsidR="00E2586B" w:rsidRPr="00105FCC" w:rsidRDefault="00E2586B" w:rsidP="00E2586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E2586B" w:rsidRPr="00105FCC" w:rsidTr="00E2586B">
        <w:trPr>
          <w:jc w:val="center"/>
        </w:trPr>
        <w:tc>
          <w:tcPr>
            <w:tcW w:w="3964" w:type="dxa"/>
          </w:tcPr>
          <w:p w:rsidR="00E2586B" w:rsidRPr="00105FCC" w:rsidRDefault="00E2586B" w:rsidP="00E2586B">
            <w:pPr>
              <w:rPr>
                <w:rFonts w:asciiTheme="majorHAnsi" w:hAnsiTheme="majorHAnsi" w:cstheme="majorHAnsi"/>
              </w:rPr>
            </w:pPr>
            <w:r w:rsidRPr="00105FCC">
              <w:rPr>
                <w:rFonts w:asciiTheme="majorHAnsi" w:hAnsiTheme="majorHAnsi" w:cstheme="majorHAnsi"/>
              </w:rPr>
              <w:t>RESULTINFO</w:t>
            </w:r>
          </w:p>
        </w:tc>
        <w:tc>
          <w:tcPr>
            <w:tcW w:w="4820" w:type="dxa"/>
          </w:tcPr>
          <w:p w:rsidR="00E2586B" w:rsidRPr="00105FCC" w:rsidRDefault="00722836" w:rsidP="00E2586B">
            <w:pPr>
              <w:rPr>
                <w:rFonts w:asciiTheme="majorHAnsi" w:hAnsiTheme="majorHAnsi" w:cstheme="majorHAnsi"/>
              </w:rPr>
            </w:pPr>
            <w:r>
              <w:rPr>
                <w:rFonts w:asciiTheme="majorHAnsi" w:hAnsiTheme="majorHAnsi" w:cstheme="majorHAnsi"/>
              </w:rPr>
              <w:t>Detailed information</w:t>
            </w:r>
          </w:p>
        </w:tc>
      </w:tr>
    </w:tbl>
    <w:p w:rsidR="00E2586B" w:rsidRPr="00085EFB" w:rsidRDefault="00E2586B" w:rsidP="00E2586B">
      <w:pPr>
        <w:tabs>
          <w:tab w:val="left" w:pos="1185"/>
        </w:tabs>
      </w:pPr>
    </w:p>
    <w:p w:rsidR="00E2586B" w:rsidRPr="00E2586B" w:rsidRDefault="00E2586B" w:rsidP="00E2586B"/>
    <w:p w:rsidR="00563AD5" w:rsidRPr="00563AD5" w:rsidRDefault="009C7A7B" w:rsidP="00E63BB1">
      <w:pPr>
        <w:pStyle w:val="1"/>
      </w:pPr>
      <w:bookmarkStart w:id="48" w:name="_Ref74239608"/>
      <w:bookmarkStart w:id="49" w:name="_Ref74239626"/>
      <w:bookmarkStart w:id="50" w:name="_Ref74239634"/>
      <w:bookmarkStart w:id="51" w:name="_Ref74239641"/>
      <w:bookmarkStart w:id="52" w:name="_Toc96603255"/>
      <w:r>
        <w:lastRenderedPageBreak/>
        <w:t>Using Symphony</w:t>
      </w:r>
      <w:bookmarkEnd w:id="48"/>
      <w:bookmarkEnd w:id="49"/>
      <w:bookmarkEnd w:id="50"/>
      <w:bookmarkEnd w:id="51"/>
      <w:bookmarkEnd w:id="52"/>
    </w:p>
    <w:p w:rsidR="00563AD5" w:rsidRPr="00105FCC" w:rsidRDefault="009C7A7B" w:rsidP="00B23864">
      <w:pPr>
        <w:pStyle w:val="20"/>
      </w:pPr>
      <w:bookmarkStart w:id="53" w:name="_Toc96603256"/>
      <w:r>
        <w:t>RestAPI for registering operations for Symphony.</w:t>
      </w:r>
      <w:bookmarkEnd w:id="53"/>
    </w:p>
    <w:p w:rsidR="00563AD5" w:rsidRDefault="009C7A7B" w:rsidP="00563AD5">
      <w:pPr>
        <w:ind w:left="680"/>
        <w:rPr>
          <w:rFonts w:asciiTheme="majorHAnsi" w:hAnsiTheme="majorHAnsi" w:cstheme="majorHAnsi"/>
        </w:rPr>
      </w:pPr>
      <w:r>
        <w:rPr>
          <w:rFonts w:asciiTheme="majorHAnsi" w:hAnsiTheme="majorHAnsi" w:cstheme="majorHAnsi"/>
        </w:rPr>
        <w:t>It is possible to use Symphony with RestAPI.</w:t>
      </w:r>
    </w:p>
    <w:p w:rsidR="005D48EA" w:rsidRDefault="009C7A7B" w:rsidP="00563AD5">
      <w:pPr>
        <w:ind w:left="680"/>
        <w:rPr>
          <w:rFonts w:asciiTheme="majorHAnsi" w:hAnsiTheme="majorHAnsi" w:cstheme="majorHAnsi"/>
        </w:rPr>
      </w:pPr>
      <w:r>
        <w:rPr>
          <w:rFonts w:asciiTheme="majorHAnsi" w:hAnsiTheme="majorHAnsi" w:cstheme="majorHAnsi"/>
        </w:rPr>
        <w:t>The functions available are the ones that corresponds to the Symphony Menu group’s “Symphony Class edit” menu.</w:t>
      </w:r>
    </w:p>
    <w:p w:rsidR="005D48EA" w:rsidRPr="00105FCC" w:rsidRDefault="005D48EA" w:rsidP="00563AD5">
      <w:pPr>
        <w:ind w:left="680"/>
        <w:rPr>
          <w:rFonts w:asciiTheme="majorHAnsi" w:hAnsiTheme="majorHAnsi" w:cstheme="majorHAnsi"/>
        </w:rPr>
      </w:pPr>
    </w:p>
    <w:p w:rsidR="00563AD5" w:rsidRPr="00105FCC" w:rsidRDefault="005D48EA" w:rsidP="00563AD5">
      <w:pPr>
        <w:pStyle w:val="af2"/>
        <w:keepNext/>
        <w:rPr>
          <w:rFonts w:asciiTheme="majorHAnsi" w:hAnsiTheme="majorHAnsi" w:cstheme="majorHAnsi"/>
        </w:rPr>
      </w:pPr>
      <w:r>
        <w:rPr>
          <w:rFonts w:asciiTheme="majorHAnsi" w:hAnsiTheme="majorHAnsi" w:cstheme="majorHAnsi"/>
        </w:rPr>
        <w:t>Table</w:t>
      </w:r>
      <w:r w:rsidR="00563AD5" w:rsidRPr="00105FCC">
        <w:rPr>
          <w:rFonts w:asciiTheme="majorHAnsi" w:hAnsiTheme="majorHAnsi" w:cstheme="majorHAnsi"/>
        </w:rPr>
        <w:t xml:space="preserve"> </w:t>
      </w:r>
      <w:r w:rsidR="00563AD5">
        <w:rPr>
          <w:rFonts w:asciiTheme="majorHAnsi" w:hAnsiTheme="majorHAnsi" w:cstheme="majorHAnsi"/>
        </w:rPr>
        <w:fldChar w:fldCharType="begin"/>
      </w:r>
      <w:r w:rsidR="00563AD5">
        <w:rPr>
          <w:rFonts w:asciiTheme="majorHAnsi" w:hAnsiTheme="majorHAnsi" w:cstheme="majorHAnsi"/>
        </w:rPr>
        <w:instrText xml:space="preserve"> STYLEREF 1 \s </w:instrText>
      </w:r>
      <w:r w:rsidR="00563AD5">
        <w:rPr>
          <w:rFonts w:asciiTheme="majorHAnsi" w:hAnsiTheme="majorHAnsi" w:cstheme="majorHAnsi"/>
        </w:rPr>
        <w:fldChar w:fldCharType="separate"/>
      </w:r>
      <w:r w:rsidR="005F1F35">
        <w:rPr>
          <w:rFonts w:asciiTheme="majorHAnsi" w:hAnsiTheme="majorHAnsi" w:cstheme="majorHAnsi"/>
          <w:noProof/>
        </w:rPr>
        <w:t>5</w:t>
      </w:r>
      <w:r w:rsidR="00563AD5">
        <w:rPr>
          <w:rFonts w:asciiTheme="majorHAnsi" w:hAnsiTheme="majorHAnsi" w:cstheme="majorHAnsi"/>
        </w:rPr>
        <w:fldChar w:fldCharType="end"/>
      </w:r>
      <w:r w:rsidR="00563AD5">
        <w:rPr>
          <w:rFonts w:asciiTheme="majorHAnsi" w:hAnsiTheme="majorHAnsi" w:cstheme="majorHAnsi"/>
        </w:rPr>
        <w:t>-</w:t>
      </w:r>
      <w:r w:rsidR="00563AD5">
        <w:rPr>
          <w:rFonts w:asciiTheme="majorHAnsi" w:hAnsiTheme="majorHAnsi" w:cstheme="majorHAnsi"/>
        </w:rPr>
        <w:fldChar w:fldCharType="begin"/>
      </w:r>
      <w:r w:rsidR="00563AD5">
        <w:rPr>
          <w:rFonts w:asciiTheme="majorHAnsi" w:hAnsiTheme="majorHAnsi" w:cstheme="majorHAnsi"/>
        </w:rPr>
        <w:instrText xml:space="preserve"> SEQ </w:instrText>
      </w:r>
      <w:r w:rsidR="00563AD5">
        <w:rPr>
          <w:rFonts w:asciiTheme="majorHAnsi" w:hAnsiTheme="majorHAnsi" w:cstheme="majorHAnsi"/>
        </w:rPr>
        <w:instrText>表</w:instrText>
      </w:r>
      <w:r w:rsidR="00563AD5">
        <w:rPr>
          <w:rFonts w:asciiTheme="majorHAnsi" w:hAnsiTheme="majorHAnsi" w:cstheme="majorHAnsi"/>
        </w:rPr>
        <w:instrText xml:space="preserve"> \* ARABIC \s 1 </w:instrText>
      </w:r>
      <w:r w:rsidR="00563AD5">
        <w:rPr>
          <w:rFonts w:asciiTheme="majorHAnsi" w:hAnsiTheme="majorHAnsi" w:cstheme="majorHAnsi"/>
        </w:rPr>
        <w:fldChar w:fldCharType="separate"/>
      </w:r>
      <w:r w:rsidR="005F1F35">
        <w:rPr>
          <w:rFonts w:asciiTheme="majorHAnsi" w:hAnsiTheme="majorHAnsi" w:cstheme="majorHAnsi"/>
          <w:noProof/>
        </w:rPr>
        <w:t>1</w:t>
      </w:r>
      <w:r w:rsidR="00563AD5">
        <w:rPr>
          <w:rFonts w:asciiTheme="majorHAnsi" w:hAnsiTheme="majorHAnsi" w:cstheme="majorHAnsi"/>
        </w:rPr>
        <w:fldChar w:fldCharType="end"/>
      </w:r>
      <w:r w:rsidR="00563AD5" w:rsidRPr="00105FCC">
        <w:rPr>
          <w:rFonts w:asciiTheme="majorHAnsi" w:hAnsiTheme="majorHAnsi" w:cstheme="majorHAnsi"/>
        </w:rPr>
        <w:t xml:space="preserve"> </w:t>
      </w:r>
      <w:r>
        <w:rPr>
          <w:rFonts w:asciiTheme="majorHAnsi" w:hAnsiTheme="majorHAnsi" w:cstheme="majorHAnsi" w:hint="eastAsia"/>
        </w:rPr>
        <w:t>Menu list</w:t>
      </w:r>
    </w:p>
    <w:tbl>
      <w:tblPr>
        <w:tblStyle w:val="ab"/>
        <w:tblW w:w="0" w:type="auto"/>
        <w:jc w:val="center"/>
        <w:tblLook w:val="04A0" w:firstRow="1" w:lastRow="0" w:firstColumn="1" w:lastColumn="0" w:noHBand="0" w:noVBand="1"/>
      </w:tblPr>
      <w:tblGrid>
        <w:gridCol w:w="2263"/>
        <w:gridCol w:w="3119"/>
        <w:gridCol w:w="1953"/>
      </w:tblGrid>
      <w:tr w:rsidR="005D48EA" w:rsidRPr="00105FCC" w:rsidTr="00F6796A">
        <w:trPr>
          <w:jc w:val="center"/>
        </w:trPr>
        <w:tc>
          <w:tcPr>
            <w:tcW w:w="2263" w:type="dxa"/>
            <w:shd w:val="clear" w:color="auto" w:fill="002B62"/>
          </w:tcPr>
          <w:p w:rsidR="005D48EA" w:rsidRPr="00105FCC" w:rsidRDefault="005D48EA" w:rsidP="005D48EA">
            <w:pPr>
              <w:jc w:val="left"/>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group</w:t>
            </w:r>
          </w:p>
        </w:tc>
        <w:tc>
          <w:tcPr>
            <w:tcW w:w="3119" w:type="dxa"/>
            <w:shd w:val="clear" w:color="auto" w:fill="002B62"/>
          </w:tcPr>
          <w:p w:rsidR="005D48EA" w:rsidRPr="00105FCC" w:rsidRDefault="005D48EA" w:rsidP="005D48EA">
            <w:pPr>
              <w:jc w:val="left"/>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name</w:t>
            </w:r>
          </w:p>
        </w:tc>
        <w:tc>
          <w:tcPr>
            <w:tcW w:w="1953" w:type="dxa"/>
            <w:shd w:val="clear" w:color="auto" w:fill="002B62"/>
          </w:tcPr>
          <w:p w:rsidR="005D48EA" w:rsidRPr="00105FCC" w:rsidRDefault="005D48EA" w:rsidP="005D48EA">
            <w:pPr>
              <w:jc w:val="left"/>
              <w:rPr>
                <w:rFonts w:asciiTheme="majorHAnsi" w:hAnsiTheme="majorHAnsi" w:cstheme="majorHAnsi"/>
                <w:color w:val="FFFFFF" w:themeColor="background1"/>
              </w:rPr>
            </w:pPr>
            <w:r>
              <w:rPr>
                <w:rFonts w:asciiTheme="majorHAnsi" w:hAnsiTheme="majorHAnsi" w:cstheme="majorHAnsi" w:hint="eastAsia"/>
                <w:color w:val="FFFFFF" w:themeColor="background1"/>
              </w:rPr>
              <w:t>Menu ID</w:t>
            </w:r>
          </w:p>
        </w:tc>
      </w:tr>
      <w:tr w:rsidR="00563AD5" w:rsidRPr="00105FCC" w:rsidTr="00F6796A">
        <w:trPr>
          <w:trHeight w:val="58"/>
          <w:jc w:val="center"/>
        </w:trPr>
        <w:tc>
          <w:tcPr>
            <w:tcW w:w="2263" w:type="dxa"/>
          </w:tcPr>
          <w:p w:rsidR="00563AD5" w:rsidRPr="00930E55" w:rsidRDefault="009C7A7B" w:rsidP="00E7401D">
            <w:r>
              <w:t>Symphony</w:t>
            </w:r>
          </w:p>
        </w:tc>
        <w:tc>
          <w:tcPr>
            <w:tcW w:w="3119" w:type="dxa"/>
          </w:tcPr>
          <w:p w:rsidR="00563AD5" w:rsidRPr="00930E55" w:rsidRDefault="009C7A7B" w:rsidP="00F6796A">
            <w:r>
              <w:t>Symphony class edit</w:t>
            </w:r>
            <w:r w:rsidR="00F6796A">
              <w:t xml:space="preserve"> </w:t>
            </w:r>
          </w:p>
        </w:tc>
        <w:tc>
          <w:tcPr>
            <w:tcW w:w="1953" w:type="dxa"/>
          </w:tcPr>
          <w:p w:rsidR="00563AD5" w:rsidRPr="00930E55" w:rsidRDefault="009C7A7B" w:rsidP="00E7401D">
            <w:r>
              <w:rPr>
                <w:rFonts w:asciiTheme="majorHAnsi" w:hAnsiTheme="majorHAnsi" w:cstheme="majorHAnsi"/>
              </w:rPr>
              <w:t>210000030</w:t>
            </w:r>
            <w:r>
              <w:rPr>
                <w:rFonts w:asciiTheme="majorHAnsi" w:hAnsiTheme="majorHAnsi" w:cstheme="majorHAnsi" w:hint="eastAsia"/>
              </w:rPr>
              <w:t>6</w:t>
            </w:r>
          </w:p>
        </w:tc>
      </w:tr>
    </w:tbl>
    <w:p w:rsidR="00563AD5" w:rsidRPr="00105FCC" w:rsidRDefault="00563AD5" w:rsidP="00563AD5">
      <w:pPr>
        <w:rPr>
          <w:rFonts w:asciiTheme="majorHAnsi" w:hAnsiTheme="majorHAnsi" w:cstheme="majorHAnsi"/>
        </w:rPr>
      </w:pPr>
    </w:p>
    <w:p w:rsidR="00563AD5" w:rsidRPr="00105FCC" w:rsidRDefault="0006446B" w:rsidP="00985A4F">
      <w:pPr>
        <w:pStyle w:val="30"/>
        <w:numPr>
          <w:ilvl w:val="2"/>
          <w:numId w:val="23"/>
        </w:numPr>
      </w:pPr>
      <w:bookmarkStart w:id="54" w:name="_Toc96603257"/>
      <w:r>
        <w:rPr>
          <w:rFonts w:hint="eastAsia"/>
        </w:rPr>
        <w:t>Request type</w:t>
      </w:r>
      <w:bookmarkEnd w:id="54"/>
    </w:p>
    <w:p w:rsidR="0006446B" w:rsidRPr="00105FCC" w:rsidRDefault="0006446B" w:rsidP="0006446B">
      <w:pPr>
        <w:ind w:left="680"/>
        <w:rPr>
          <w:rFonts w:asciiTheme="majorHAnsi" w:hAnsiTheme="majorHAnsi" w:cstheme="majorHAnsi"/>
        </w:rPr>
      </w:pPr>
      <w:r>
        <w:rPr>
          <w:rFonts w:asciiTheme="majorHAnsi" w:hAnsiTheme="majorHAnsi" w:cstheme="majorHAnsi"/>
        </w:rPr>
        <w:t>Send HTTP request with the following information.</w:t>
      </w:r>
    </w:p>
    <w:p w:rsidR="00563AD5" w:rsidRPr="0006446B" w:rsidRDefault="00563AD5" w:rsidP="00563AD5">
      <w:pPr>
        <w:ind w:left="680"/>
        <w:rPr>
          <w:rFonts w:asciiTheme="majorHAnsi" w:hAnsiTheme="majorHAnsi" w:cstheme="majorHAnsi"/>
        </w:rPr>
      </w:pPr>
    </w:p>
    <w:p w:rsidR="00563AD5" w:rsidRPr="00105FCC" w:rsidRDefault="0006446B" w:rsidP="00563AD5">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563AD5" w:rsidRPr="00105FCC" w:rsidRDefault="00563AD5" w:rsidP="00563AD5">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0006446B" w:rsidRPr="0006446B">
        <w:rPr>
          <w:rFonts w:asciiTheme="majorHAnsi" w:hAnsiTheme="majorHAnsi" w:cstheme="majorHAnsi"/>
        </w:rPr>
        <w:t xml:space="preserve"> </w:t>
      </w:r>
      <w:r w:rsidR="0006446B">
        <w:rPr>
          <w:rFonts w:asciiTheme="majorHAnsi" w:hAnsiTheme="majorHAnsi" w:cstheme="majorHAnsi"/>
        </w:rPr>
        <w:t>Menu</w:t>
      </w:r>
      <w:r w:rsidR="0006446B" w:rsidRPr="00105FCC">
        <w:rPr>
          <w:rFonts w:asciiTheme="majorHAnsi" w:hAnsiTheme="majorHAnsi" w:cstheme="majorHAnsi"/>
        </w:rPr>
        <w:t>ID</w:t>
      </w:r>
    </w:p>
    <w:p w:rsidR="00563AD5" w:rsidRPr="00105FCC" w:rsidRDefault="0006446B" w:rsidP="00563AD5">
      <w:pPr>
        <w:ind w:left="680" w:firstLineChars="200" w:firstLine="420"/>
        <w:rPr>
          <w:rFonts w:asciiTheme="majorHAnsi" w:hAnsiTheme="majorHAnsi" w:cstheme="majorHAnsi"/>
        </w:rPr>
      </w:pPr>
      <w:r>
        <w:rPr>
          <w:rFonts w:asciiTheme="majorHAnsi" w:hAnsiTheme="majorHAnsi" w:cstheme="majorHAnsi" w:hint="eastAsia"/>
        </w:rPr>
        <w:t xml:space="preserve">Please refer to </w:t>
      </w:r>
      <w:r>
        <w:rPr>
          <w:rFonts w:asciiTheme="majorHAnsi" w:hAnsiTheme="majorHAnsi" w:cstheme="majorHAnsi"/>
        </w:rPr>
        <w:t>“</w:t>
      </w:r>
      <w:r w:rsidRPr="00093AF7">
        <w:rPr>
          <w:rFonts w:asciiTheme="majorHAnsi" w:hAnsiTheme="majorHAnsi" w:cstheme="majorHAnsi"/>
        </w:rPr>
        <w:t xml:space="preserve">Table </w:t>
      </w:r>
      <w:r>
        <w:rPr>
          <w:rFonts w:asciiTheme="majorHAnsi" w:hAnsiTheme="majorHAnsi" w:cstheme="majorHAnsi"/>
        </w:rPr>
        <w:t>4</w:t>
      </w:r>
      <w:r w:rsidRPr="00093AF7">
        <w:rPr>
          <w:rFonts w:asciiTheme="majorHAnsi" w:hAnsiTheme="majorHAnsi" w:cstheme="majorHAnsi"/>
        </w:rPr>
        <w:t>-</w:t>
      </w:r>
      <w:r w:rsidR="001C66FA">
        <w:rPr>
          <w:rFonts w:asciiTheme="majorHAnsi" w:hAnsiTheme="majorHAnsi" w:cstheme="majorHAnsi" w:hint="eastAsia"/>
        </w:rPr>
        <w:t>3</w:t>
      </w:r>
      <w:r w:rsidRPr="00093AF7">
        <w:rPr>
          <w:rFonts w:asciiTheme="majorHAnsi" w:hAnsiTheme="majorHAnsi" w:cstheme="majorHAnsi"/>
        </w:rPr>
        <w:t xml:space="preserve">　</w:t>
      </w:r>
      <w:r w:rsidRPr="00093AF7">
        <w:rPr>
          <w:rFonts w:asciiTheme="majorHAnsi" w:hAnsiTheme="majorHAnsi" w:cstheme="majorHAnsi"/>
        </w:rPr>
        <w:t>List of parameters that can be specified for X-Command</w:t>
      </w:r>
      <w:r>
        <w:rPr>
          <w:rFonts w:asciiTheme="majorHAnsi" w:hAnsiTheme="majorHAnsi" w:cstheme="majorHAnsi"/>
        </w:rPr>
        <w:t>” for Menu ID.</w:t>
      </w:r>
    </w:p>
    <w:p w:rsidR="00563AD5" w:rsidRPr="0006446B" w:rsidRDefault="00563AD5" w:rsidP="00563AD5">
      <w:pPr>
        <w:ind w:left="680" w:firstLineChars="100" w:firstLine="210"/>
        <w:rPr>
          <w:rFonts w:asciiTheme="majorHAnsi" w:hAnsiTheme="majorHAnsi" w:cstheme="majorHAnsi"/>
        </w:rPr>
      </w:pPr>
    </w:p>
    <w:p w:rsidR="00563AD5" w:rsidRPr="00105FCC" w:rsidRDefault="00563AD5" w:rsidP="00563AD5">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06446B">
        <w:rPr>
          <w:rFonts w:asciiTheme="majorHAnsi" w:hAnsiTheme="majorHAnsi" w:cstheme="majorHAnsi"/>
        </w:rPr>
        <w:t xml:space="preserve"> header</w:t>
      </w:r>
    </w:p>
    <w:p w:rsidR="00563AD5" w:rsidRPr="00105FCC" w:rsidRDefault="00563AD5" w:rsidP="00563AD5">
      <w:pPr>
        <w:ind w:firstLineChars="300" w:firstLine="630"/>
        <w:rPr>
          <w:rFonts w:asciiTheme="majorHAnsi" w:hAnsiTheme="majorHAnsi" w:cstheme="majorHAnsi"/>
        </w:rPr>
      </w:pPr>
    </w:p>
    <w:p w:rsidR="0006446B" w:rsidRPr="009B2A76" w:rsidRDefault="0006446B" w:rsidP="0006446B">
      <w:pPr>
        <w:pStyle w:val="af2"/>
        <w:keepNext/>
        <w:rPr>
          <w:rFonts w:asciiTheme="majorHAnsi" w:hAnsiTheme="majorHAnsi" w:cstheme="majorHAnsi"/>
        </w:rPr>
      </w:pPr>
      <w:r w:rsidRPr="009B2A76">
        <w:rPr>
          <w:rFonts w:asciiTheme="majorHAnsi" w:hAnsiTheme="majorHAnsi" w:cstheme="majorHAnsi" w:hint="eastAsia"/>
        </w:rPr>
        <w:t>T</w:t>
      </w:r>
      <w:r w:rsidR="00D7374E">
        <w:rPr>
          <w:rFonts w:asciiTheme="majorHAnsi" w:hAnsiTheme="majorHAnsi" w:cstheme="majorHAnsi"/>
        </w:rPr>
        <w:t>able 5</w:t>
      </w:r>
      <w:r w:rsidRPr="009B2A76">
        <w:rPr>
          <w:rFonts w:asciiTheme="majorHAnsi" w:hAnsiTheme="majorHAnsi" w:cstheme="majorHAnsi"/>
        </w:rPr>
        <w:t>-</w:t>
      </w:r>
      <w:r w:rsidR="00174242" w:rsidRPr="00094ADD">
        <w:rPr>
          <w:rFonts w:asciiTheme="majorHAnsi" w:hAnsiTheme="majorHAnsi" w:cstheme="majorHAnsi"/>
        </w:rPr>
        <w:fldChar w:fldCharType="begin"/>
      </w:r>
      <w:r w:rsidR="00174242" w:rsidRPr="00094ADD">
        <w:rPr>
          <w:rFonts w:asciiTheme="majorHAnsi" w:hAnsiTheme="majorHAnsi" w:cstheme="majorHAnsi"/>
        </w:rPr>
        <w:instrText xml:space="preserve"> SEQ </w:instrText>
      </w:r>
      <w:r w:rsidR="00174242" w:rsidRPr="00094ADD">
        <w:rPr>
          <w:rFonts w:asciiTheme="majorHAnsi" w:hAnsiTheme="majorHAnsi" w:cstheme="majorHAnsi"/>
        </w:rPr>
        <w:instrText>表</w:instrText>
      </w:r>
      <w:r w:rsidR="00174242" w:rsidRPr="00094ADD">
        <w:rPr>
          <w:rFonts w:asciiTheme="majorHAnsi" w:hAnsiTheme="majorHAnsi" w:cstheme="majorHAnsi"/>
        </w:rPr>
        <w:instrText xml:space="preserve"> \* ARABIC \s 1 </w:instrText>
      </w:r>
      <w:r w:rsidR="00174242" w:rsidRPr="00094ADD">
        <w:rPr>
          <w:rFonts w:asciiTheme="majorHAnsi" w:hAnsiTheme="majorHAnsi" w:cstheme="majorHAnsi"/>
        </w:rPr>
        <w:fldChar w:fldCharType="separate"/>
      </w:r>
      <w:r w:rsidR="005F1F35">
        <w:rPr>
          <w:rFonts w:asciiTheme="majorHAnsi" w:hAnsiTheme="majorHAnsi" w:cstheme="majorHAnsi"/>
          <w:noProof/>
        </w:rPr>
        <w:t>2</w:t>
      </w:r>
      <w:r w:rsidR="00174242" w:rsidRPr="00094ADD">
        <w:rPr>
          <w:rFonts w:asciiTheme="majorHAnsi" w:hAnsiTheme="majorHAnsi" w:cstheme="majorHAnsi"/>
        </w:rPr>
        <w:fldChar w:fldCharType="end"/>
      </w:r>
      <w:r w:rsidRPr="009B2A76">
        <w:rPr>
          <w:rFonts w:asciiTheme="majorHAnsi" w:hAnsiTheme="majorHAnsi" w:cstheme="majorHAnsi"/>
        </w:rPr>
        <w:t xml:space="preserve"> HTTP</w:t>
      </w:r>
      <w:r w:rsidRPr="009B2A76">
        <w:rPr>
          <w:rFonts w:asciiTheme="majorHAnsi" w:hAnsiTheme="majorHAnsi" w:cstheme="majorHAnsi" w:hint="eastAsia"/>
        </w:rPr>
        <w:t xml:space="preserve"> </w:t>
      </w:r>
      <w:r w:rsidRPr="009B2A76">
        <w:rPr>
          <w:rFonts w:asciiTheme="majorHAnsi" w:hAnsiTheme="majorHAnsi" w:cstheme="majorHAnsi"/>
        </w:rPr>
        <w:t>header parameter list</w:t>
      </w:r>
    </w:p>
    <w:tbl>
      <w:tblPr>
        <w:tblStyle w:val="ab"/>
        <w:tblW w:w="0" w:type="auto"/>
        <w:tblInd w:w="680" w:type="dxa"/>
        <w:tblLook w:val="04A0" w:firstRow="1" w:lastRow="0" w:firstColumn="1" w:lastColumn="0" w:noHBand="0" w:noVBand="1"/>
      </w:tblPr>
      <w:tblGrid>
        <w:gridCol w:w="1696"/>
        <w:gridCol w:w="7088"/>
      </w:tblGrid>
      <w:tr w:rsidR="0006446B" w:rsidRPr="00105FCC" w:rsidTr="00E7401D">
        <w:tc>
          <w:tcPr>
            <w:tcW w:w="1696" w:type="dxa"/>
            <w:shd w:val="clear" w:color="auto" w:fill="002B62"/>
          </w:tcPr>
          <w:p w:rsidR="0006446B" w:rsidRPr="00105FCC" w:rsidRDefault="0006446B" w:rsidP="0006446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hint="eastAsia"/>
                <w:color w:val="FFFFFF" w:themeColor="background1"/>
              </w:rPr>
              <w:t xml:space="preserve"> Header</w:t>
            </w:r>
          </w:p>
        </w:tc>
        <w:tc>
          <w:tcPr>
            <w:tcW w:w="7088" w:type="dxa"/>
            <w:shd w:val="clear" w:color="auto" w:fill="002B62"/>
          </w:tcPr>
          <w:p w:rsidR="0006446B" w:rsidRPr="00105FCC" w:rsidRDefault="0006446B" w:rsidP="0006446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r>
      <w:tr w:rsidR="0006446B" w:rsidRPr="00105FCC" w:rsidTr="00E7401D">
        <w:tc>
          <w:tcPr>
            <w:tcW w:w="1696" w:type="dxa"/>
          </w:tcPr>
          <w:p w:rsidR="0006446B" w:rsidRPr="00105FCC" w:rsidRDefault="0006446B" w:rsidP="0006446B">
            <w:pPr>
              <w:rPr>
                <w:rFonts w:asciiTheme="majorHAnsi" w:hAnsiTheme="majorHAnsi" w:cstheme="majorHAnsi"/>
              </w:rPr>
            </w:pPr>
            <w:r w:rsidRPr="00105FCC">
              <w:rPr>
                <w:rFonts w:asciiTheme="majorHAnsi" w:hAnsiTheme="majorHAnsi" w:cstheme="majorHAnsi"/>
              </w:rPr>
              <w:t>Content-Type</w:t>
            </w:r>
          </w:p>
        </w:tc>
        <w:tc>
          <w:tcPr>
            <w:tcW w:w="7088" w:type="dxa"/>
          </w:tcPr>
          <w:p w:rsidR="0006446B" w:rsidRPr="00105FCC" w:rsidRDefault="0006446B" w:rsidP="0006446B">
            <w:pPr>
              <w:rPr>
                <w:rFonts w:asciiTheme="majorHAnsi" w:hAnsiTheme="majorHAnsi" w:cstheme="majorHAnsi"/>
              </w:rPr>
            </w:pPr>
            <w:r>
              <w:rPr>
                <w:rFonts w:asciiTheme="majorHAnsi" w:hAnsiTheme="majorHAnsi" w:cstheme="majorHAnsi"/>
              </w:rPr>
              <w:t xml:space="preserve">Specify </w:t>
            </w:r>
            <w:r w:rsidRPr="00105FCC">
              <w:rPr>
                <w:rFonts w:asciiTheme="majorHAnsi" w:hAnsiTheme="majorHAnsi" w:cstheme="majorHAnsi"/>
              </w:rPr>
              <w:t>“application/json”</w:t>
            </w:r>
          </w:p>
        </w:tc>
      </w:tr>
      <w:tr w:rsidR="0006446B" w:rsidRPr="00105FCC" w:rsidTr="00E7401D">
        <w:tc>
          <w:tcPr>
            <w:tcW w:w="1696" w:type="dxa"/>
          </w:tcPr>
          <w:p w:rsidR="0006446B" w:rsidRPr="00105FCC" w:rsidRDefault="0006446B" w:rsidP="0006446B">
            <w:pPr>
              <w:rPr>
                <w:rFonts w:asciiTheme="majorHAnsi" w:hAnsiTheme="majorHAnsi" w:cstheme="majorHAnsi"/>
              </w:rPr>
            </w:pPr>
            <w:r w:rsidRPr="00105FCC">
              <w:rPr>
                <w:rFonts w:asciiTheme="majorHAnsi" w:hAnsiTheme="majorHAnsi" w:cstheme="majorHAnsi"/>
              </w:rPr>
              <w:t>Authorization</w:t>
            </w:r>
          </w:p>
        </w:tc>
        <w:tc>
          <w:tcPr>
            <w:tcW w:w="7088" w:type="dxa"/>
          </w:tcPr>
          <w:p w:rsidR="0006446B" w:rsidRPr="002458C7" w:rsidRDefault="0006446B" w:rsidP="0006446B">
            <w:pPr>
              <w:rPr>
                <w:rFonts w:asciiTheme="majorHAnsi" w:hAnsiTheme="majorHAnsi" w:cstheme="majorHAnsi"/>
              </w:rPr>
            </w:pPr>
            <w:r>
              <w:rPr>
                <w:rFonts w:asciiTheme="majorHAnsi" w:hAnsiTheme="majorHAnsi" w:cstheme="majorHAnsi"/>
              </w:rPr>
              <w:t>When accessing the menu that needs ITA authentication,</w:t>
            </w:r>
            <w:r>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06446B" w:rsidRPr="00105FCC" w:rsidTr="00E7401D">
        <w:tc>
          <w:tcPr>
            <w:tcW w:w="1696" w:type="dxa"/>
          </w:tcPr>
          <w:p w:rsidR="0006446B" w:rsidRPr="00105FCC" w:rsidRDefault="0006446B" w:rsidP="0006446B">
            <w:pPr>
              <w:rPr>
                <w:rFonts w:asciiTheme="majorHAnsi" w:hAnsiTheme="majorHAnsi" w:cstheme="majorHAnsi"/>
              </w:rPr>
            </w:pPr>
            <w:r w:rsidRPr="00105FCC">
              <w:rPr>
                <w:rFonts w:asciiTheme="majorHAnsi" w:hAnsiTheme="majorHAnsi" w:cstheme="majorHAnsi"/>
              </w:rPr>
              <w:t>X-Command</w:t>
            </w:r>
          </w:p>
        </w:tc>
        <w:tc>
          <w:tcPr>
            <w:tcW w:w="7088" w:type="dxa"/>
          </w:tcPr>
          <w:p w:rsidR="0006446B" w:rsidRPr="00105FCC" w:rsidRDefault="009C7A7B" w:rsidP="009C7A7B">
            <w:pPr>
              <w:rPr>
                <w:rFonts w:asciiTheme="majorHAnsi" w:hAnsiTheme="majorHAnsi" w:cstheme="majorHAnsi"/>
              </w:rPr>
            </w:pPr>
            <w:r>
              <w:rPr>
                <w:rFonts w:asciiTheme="majorHAnsi" w:hAnsiTheme="majorHAnsi" w:cstheme="majorHAnsi"/>
              </w:rPr>
              <w:t>INFO</w:t>
            </w:r>
            <w:r>
              <w:rPr>
                <w:rFonts w:asciiTheme="majorHAnsi" w:hAnsiTheme="majorHAnsi" w:cstheme="majorHAnsi"/>
              </w:rPr>
              <w:br/>
              <w:t>FILTER</w:t>
            </w:r>
            <w:r>
              <w:rPr>
                <w:rFonts w:asciiTheme="majorHAnsi" w:hAnsiTheme="majorHAnsi" w:cstheme="majorHAnsi"/>
              </w:rPr>
              <w:br/>
              <w:t>EDIT</w:t>
            </w:r>
            <w:r>
              <w:rPr>
                <w:rFonts w:asciiTheme="majorHAnsi" w:hAnsiTheme="majorHAnsi" w:cstheme="majorHAnsi"/>
              </w:rPr>
              <w:br/>
              <w:t>These three</w:t>
            </w:r>
            <w:r w:rsidR="0006446B">
              <w:rPr>
                <w:rFonts w:asciiTheme="majorHAnsi" w:hAnsiTheme="majorHAnsi" w:cstheme="majorHAnsi"/>
              </w:rPr>
              <w:t xml:space="preserve"> can be chosen</w:t>
            </w:r>
          </w:p>
        </w:tc>
      </w:tr>
    </w:tbl>
    <w:p w:rsidR="00563AD5" w:rsidRPr="00105FCC" w:rsidRDefault="00563AD5" w:rsidP="00563AD5">
      <w:pPr>
        <w:ind w:left="680"/>
        <w:rPr>
          <w:rFonts w:asciiTheme="majorHAnsi" w:hAnsiTheme="majorHAnsi" w:cstheme="majorHAnsi"/>
        </w:rPr>
      </w:pPr>
    </w:p>
    <w:p w:rsidR="00563AD5" w:rsidRPr="00105FCC" w:rsidRDefault="0006446B" w:rsidP="00563AD5">
      <w:pPr>
        <w:ind w:left="680"/>
        <w:rPr>
          <w:rFonts w:asciiTheme="majorHAnsi" w:hAnsiTheme="majorHAnsi" w:cstheme="majorHAnsi"/>
        </w:rPr>
      </w:pPr>
      <w:r w:rsidRPr="002458C7">
        <w:rPr>
          <w:rFonts w:asciiTheme="majorHAnsi" w:hAnsiTheme="majorHAnsi" w:cstheme="majorHAnsi"/>
        </w:rPr>
        <w:t>Parameters that can be specified for X-Command</w:t>
      </w:r>
    </w:p>
    <w:p w:rsidR="00563AD5" w:rsidRPr="00105FCC" w:rsidRDefault="00563AD5" w:rsidP="00563AD5">
      <w:pPr>
        <w:ind w:left="680"/>
        <w:rPr>
          <w:rFonts w:asciiTheme="majorHAnsi" w:hAnsiTheme="majorHAnsi" w:cstheme="majorHAnsi"/>
        </w:rPr>
      </w:pPr>
    </w:p>
    <w:p w:rsidR="00563AD5" w:rsidRPr="00105FCC" w:rsidRDefault="00D7374E" w:rsidP="00563AD5">
      <w:pPr>
        <w:jc w:val="center"/>
        <w:rPr>
          <w:rFonts w:asciiTheme="majorHAnsi" w:hAnsiTheme="majorHAnsi" w:cstheme="majorHAnsi"/>
          <w:b/>
        </w:rPr>
      </w:pPr>
      <w:r>
        <w:rPr>
          <w:rFonts w:asciiTheme="majorHAnsi" w:hAnsiTheme="majorHAnsi" w:cstheme="majorHAnsi"/>
          <w:b/>
        </w:rPr>
        <w:t>Table 5</w:t>
      </w:r>
      <w:r w:rsidR="0006446B" w:rsidRPr="00174242">
        <w:rPr>
          <w:rFonts w:asciiTheme="majorHAnsi" w:hAnsiTheme="majorHAnsi" w:cstheme="majorHAnsi"/>
          <w:b/>
        </w:rPr>
        <w:t>-</w:t>
      </w:r>
      <w:r w:rsidR="00174242" w:rsidRPr="00174242">
        <w:rPr>
          <w:rFonts w:asciiTheme="majorHAnsi" w:hAnsiTheme="majorHAnsi" w:cstheme="majorHAnsi"/>
          <w:b/>
        </w:rPr>
        <w:fldChar w:fldCharType="begin"/>
      </w:r>
      <w:r w:rsidR="00174242" w:rsidRPr="00174242">
        <w:rPr>
          <w:rFonts w:asciiTheme="majorHAnsi" w:hAnsiTheme="majorHAnsi" w:cstheme="majorHAnsi"/>
          <w:b/>
        </w:rPr>
        <w:instrText xml:space="preserve"> SEQ </w:instrText>
      </w:r>
      <w:r w:rsidR="00174242" w:rsidRPr="00174242">
        <w:rPr>
          <w:rFonts w:asciiTheme="majorHAnsi" w:hAnsiTheme="majorHAnsi" w:cstheme="majorHAnsi"/>
          <w:b/>
        </w:rPr>
        <w:instrText>表</w:instrText>
      </w:r>
      <w:r w:rsidR="00174242" w:rsidRPr="00174242">
        <w:rPr>
          <w:rFonts w:asciiTheme="majorHAnsi" w:hAnsiTheme="majorHAnsi" w:cstheme="majorHAnsi"/>
          <w:b/>
        </w:rPr>
        <w:instrText xml:space="preserve"> \* ARABIC \s 1 </w:instrText>
      </w:r>
      <w:r w:rsidR="00174242" w:rsidRPr="00174242">
        <w:rPr>
          <w:rFonts w:asciiTheme="majorHAnsi" w:hAnsiTheme="majorHAnsi" w:cstheme="majorHAnsi"/>
          <w:b/>
        </w:rPr>
        <w:fldChar w:fldCharType="separate"/>
      </w:r>
      <w:r w:rsidR="005F1F35">
        <w:rPr>
          <w:rFonts w:asciiTheme="majorHAnsi" w:hAnsiTheme="majorHAnsi" w:cstheme="majorHAnsi"/>
          <w:b/>
          <w:noProof/>
        </w:rPr>
        <w:t>3</w:t>
      </w:r>
      <w:r w:rsidR="00174242" w:rsidRPr="00174242">
        <w:rPr>
          <w:rFonts w:asciiTheme="majorHAnsi" w:hAnsiTheme="majorHAnsi" w:cstheme="majorHAnsi"/>
          <w:b/>
        </w:rPr>
        <w:fldChar w:fldCharType="end"/>
      </w:r>
      <w:r w:rsidR="0006446B" w:rsidRPr="00093AF7">
        <w:rPr>
          <w:rFonts w:asciiTheme="majorHAnsi" w:hAnsiTheme="majorHAnsi" w:cstheme="majorHAnsi"/>
          <w:b/>
        </w:rPr>
        <w:t xml:space="preserve">　</w:t>
      </w:r>
      <w:r w:rsidR="0006446B" w:rsidRPr="00093AF7">
        <w:rPr>
          <w:rFonts w:asciiTheme="majorHAnsi" w:hAnsiTheme="majorHAnsi" w:cstheme="majorHAnsi"/>
          <w:b/>
        </w:rPr>
        <w:t>L</w:t>
      </w:r>
      <w:r w:rsidR="0006446B">
        <w:rPr>
          <w:rFonts w:asciiTheme="majorHAnsi" w:hAnsiTheme="majorHAnsi" w:cstheme="majorHAnsi"/>
          <w:b/>
        </w:rPr>
        <w:t xml:space="preserve">ist of parameters that can be specified for </w:t>
      </w:r>
      <w:r w:rsidR="0006446B" w:rsidRPr="00105FCC">
        <w:rPr>
          <w:rFonts w:asciiTheme="majorHAnsi" w:hAnsiTheme="majorHAnsi" w:cstheme="majorHAnsi"/>
          <w:b/>
        </w:rPr>
        <w:t>X-Command</w:t>
      </w:r>
    </w:p>
    <w:tbl>
      <w:tblPr>
        <w:tblStyle w:val="ab"/>
        <w:tblW w:w="9209" w:type="dxa"/>
        <w:tblInd w:w="680" w:type="dxa"/>
        <w:tblLook w:val="04A0" w:firstRow="1" w:lastRow="0" w:firstColumn="1" w:lastColumn="0" w:noHBand="0" w:noVBand="1"/>
      </w:tblPr>
      <w:tblGrid>
        <w:gridCol w:w="1442"/>
        <w:gridCol w:w="3402"/>
        <w:gridCol w:w="2949"/>
        <w:gridCol w:w="1416"/>
      </w:tblGrid>
      <w:tr w:rsidR="0006446B" w:rsidRPr="00105FCC" w:rsidTr="00266743">
        <w:tc>
          <w:tcPr>
            <w:tcW w:w="1442" w:type="dxa"/>
            <w:shd w:val="clear" w:color="auto" w:fill="002B62"/>
          </w:tcPr>
          <w:p w:rsidR="0006446B" w:rsidRPr="00105FCC" w:rsidRDefault="0006446B" w:rsidP="0006446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3402" w:type="dxa"/>
            <w:shd w:val="clear" w:color="auto" w:fill="002B62"/>
          </w:tcPr>
          <w:p w:rsidR="0006446B" w:rsidRPr="00105FCC" w:rsidRDefault="0006446B" w:rsidP="0006446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c>
          <w:tcPr>
            <w:tcW w:w="2949" w:type="dxa"/>
            <w:shd w:val="clear" w:color="auto" w:fill="002B62"/>
          </w:tcPr>
          <w:p w:rsidR="0006446B" w:rsidRPr="00105FCC" w:rsidRDefault="0006446B" w:rsidP="0006446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T</w:t>
            </w:r>
            <w:r>
              <w:rPr>
                <w:rFonts w:asciiTheme="majorHAnsi" w:hAnsiTheme="majorHAnsi" w:cstheme="majorHAnsi"/>
                <w:color w:val="FFFFFF" w:themeColor="background1"/>
              </w:rPr>
              <w:t>arget menu</w:t>
            </w:r>
          </w:p>
        </w:tc>
        <w:tc>
          <w:tcPr>
            <w:tcW w:w="1416" w:type="dxa"/>
            <w:shd w:val="clear" w:color="auto" w:fill="002B62"/>
          </w:tcPr>
          <w:p w:rsidR="0006446B" w:rsidRPr="00105FCC" w:rsidRDefault="0006446B" w:rsidP="0006446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9C7A7B" w:rsidRPr="00105FCC" w:rsidTr="00266743">
        <w:tc>
          <w:tcPr>
            <w:tcW w:w="1442" w:type="dxa"/>
          </w:tcPr>
          <w:p w:rsidR="009C7A7B" w:rsidRPr="00105FCC" w:rsidRDefault="009C7A7B" w:rsidP="009C7A7B">
            <w:pPr>
              <w:rPr>
                <w:rFonts w:asciiTheme="majorHAnsi" w:hAnsiTheme="majorHAnsi" w:cstheme="majorHAnsi"/>
              </w:rPr>
            </w:pPr>
            <w:r w:rsidRPr="00105FCC">
              <w:rPr>
                <w:rFonts w:asciiTheme="majorHAnsi" w:hAnsiTheme="majorHAnsi" w:cstheme="majorHAnsi"/>
              </w:rPr>
              <w:t>INFO</w:t>
            </w:r>
          </w:p>
        </w:tc>
        <w:tc>
          <w:tcPr>
            <w:tcW w:w="3402" w:type="dxa"/>
          </w:tcPr>
          <w:p w:rsidR="009C7A7B" w:rsidRPr="00105FCC" w:rsidRDefault="009C7A7B" w:rsidP="009C7A7B">
            <w:pPr>
              <w:jc w:val="left"/>
              <w:rPr>
                <w:rFonts w:asciiTheme="majorHAnsi" w:hAnsiTheme="majorHAnsi" w:cstheme="majorHAnsi"/>
              </w:rPr>
            </w:pPr>
            <w:r>
              <w:rPr>
                <w:rFonts w:asciiTheme="majorHAnsi" w:hAnsiTheme="majorHAnsi" w:cstheme="majorHAnsi"/>
              </w:rPr>
              <w:t>Obtains the Symphony class column information</w:t>
            </w:r>
          </w:p>
        </w:tc>
        <w:tc>
          <w:tcPr>
            <w:tcW w:w="2949" w:type="dxa"/>
          </w:tcPr>
          <w:p w:rsidR="009C7A7B" w:rsidRDefault="009C7A7B" w:rsidP="009C7A7B">
            <w:pPr>
              <w:rPr>
                <w:rFonts w:asciiTheme="majorHAnsi" w:hAnsiTheme="majorHAnsi" w:cstheme="majorHAnsi"/>
              </w:rPr>
            </w:pPr>
            <w:r>
              <w:rPr>
                <w:rFonts w:asciiTheme="majorHAnsi" w:hAnsiTheme="majorHAnsi" w:cstheme="majorHAnsi" w:hint="eastAsia"/>
              </w:rPr>
              <w:t>Symphony class edit</w:t>
            </w:r>
          </w:p>
        </w:tc>
        <w:tc>
          <w:tcPr>
            <w:tcW w:w="1416" w:type="dxa"/>
          </w:tcPr>
          <w:p w:rsidR="009C7A7B" w:rsidRPr="00105FCC" w:rsidRDefault="009C7A7B" w:rsidP="009C7A7B">
            <w:pPr>
              <w:rPr>
                <w:rFonts w:asciiTheme="majorHAnsi" w:hAnsiTheme="majorHAnsi" w:cstheme="majorHAnsi"/>
              </w:rPr>
            </w:pPr>
            <w:r w:rsidRPr="00105FCC">
              <w:rPr>
                <w:rFonts w:asciiTheme="majorHAnsi" w:hAnsiTheme="majorHAnsi" w:cstheme="majorHAnsi"/>
              </w:rPr>
              <w:t>2100000306</w:t>
            </w:r>
          </w:p>
        </w:tc>
      </w:tr>
      <w:tr w:rsidR="009C7A7B" w:rsidRPr="00105FCC" w:rsidTr="00266743">
        <w:tc>
          <w:tcPr>
            <w:tcW w:w="1442" w:type="dxa"/>
          </w:tcPr>
          <w:p w:rsidR="009C7A7B" w:rsidRPr="00105FCC" w:rsidRDefault="009C7A7B" w:rsidP="009C7A7B">
            <w:pPr>
              <w:rPr>
                <w:rFonts w:asciiTheme="majorHAnsi" w:hAnsiTheme="majorHAnsi" w:cstheme="majorHAnsi"/>
              </w:rPr>
            </w:pPr>
            <w:r>
              <w:rPr>
                <w:rFonts w:asciiTheme="majorHAnsi" w:hAnsiTheme="majorHAnsi" w:cstheme="majorHAnsi"/>
              </w:rPr>
              <w:t>FILTER</w:t>
            </w:r>
          </w:p>
        </w:tc>
        <w:tc>
          <w:tcPr>
            <w:tcW w:w="3402" w:type="dxa"/>
          </w:tcPr>
          <w:p w:rsidR="009C7A7B" w:rsidRPr="00105FCC" w:rsidRDefault="009C7A7B" w:rsidP="009C7A7B">
            <w:pPr>
              <w:rPr>
                <w:rFonts w:asciiTheme="majorHAnsi" w:hAnsiTheme="majorHAnsi" w:cstheme="majorHAnsi"/>
              </w:rPr>
            </w:pPr>
            <w:r>
              <w:rPr>
                <w:rFonts w:asciiTheme="majorHAnsi" w:hAnsiTheme="majorHAnsi" w:cstheme="majorHAnsi"/>
              </w:rPr>
              <w:t>Refers the records that matches the Symphony class parameters.</w:t>
            </w:r>
          </w:p>
        </w:tc>
        <w:tc>
          <w:tcPr>
            <w:tcW w:w="2949" w:type="dxa"/>
          </w:tcPr>
          <w:p w:rsidR="009C7A7B" w:rsidRDefault="009C7A7B" w:rsidP="009C7A7B">
            <w:pPr>
              <w:rPr>
                <w:rFonts w:asciiTheme="majorHAnsi" w:hAnsiTheme="majorHAnsi" w:cstheme="majorHAnsi"/>
              </w:rPr>
            </w:pPr>
            <w:r>
              <w:rPr>
                <w:rFonts w:asciiTheme="majorHAnsi" w:hAnsiTheme="majorHAnsi" w:cstheme="majorHAnsi" w:hint="eastAsia"/>
              </w:rPr>
              <w:t>Symphony class edit</w:t>
            </w:r>
          </w:p>
        </w:tc>
        <w:tc>
          <w:tcPr>
            <w:tcW w:w="1416" w:type="dxa"/>
          </w:tcPr>
          <w:p w:rsidR="009C7A7B" w:rsidRPr="00105FCC" w:rsidRDefault="009C7A7B" w:rsidP="009C7A7B">
            <w:pPr>
              <w:rPr>
                <w:rFonts w:asciiTheme="majorHAnsi" w:hAnsiTheme="majorHAnsi" w:cstheme="majorHAnsi"/>
              </w:rPr>
            </w:pPr>
            <w:r w:rsidRPr="00105FCC">
              <w:rPr>
                <w:rFonts w:asciiTheme="majorHAnsi" w:hAnsiTheme="majorHAnsi" w:cstheme="majorHAnsi"/>
              </w:rPr>
              <w:t>2100000306</w:t>
            </w:r>
          </w:p>
        </w:tc>
      </w:tr>
      <w:tr w:rsidR="009C7A7B" w:rsidRPr="00105FCC" w:rsidTr="00266743">
        <w:tc>
          <w:tcPr>
            <w:tcW w:w="1442" w:type="dxa"/>
          </w:tcPr>
          <w:p w:rsidR="009C7A7B" w:rsidRDefault="009C7A7B" w:rsidP="009C7A7B">
            <w:pPr>
              <w:rPr>
                <w:rFonts w:asciiTheme="majorHAnsi" w:hAnsiTheme="majorHAnsi" w:cstheme="majorHAnsi"/>
              </w:rPr>
            </w:pPr>
            <w:r>
              <w:rPr>
                <w:rFonts w:asciiTheme="majorHAnsi" w:hAnsiTheme="majorHAnsi" w:cstheme="majorHAnsi" w:hint="eastAsia"/>
              </w:rPr>
              <w:t>EDIT</w:t>
            </w:r>
          </w:p>
        </w:tc>
        <w:tc>
          <w:tcPr>
            <w:tcW w:w="3402" w:type="dxa"/>
          </w:tcPr>
          <w:p w:rsidR="009C7A7B" w:rsidRDefault="009C7A7B" w:rsidP="009C7A7B">
            <w:pPr>
              <w:rPr>
                <w:rFonts w:asciiTheme="majorHAnsi" w:hAnsiTheme="majorHAnsi" w:cstheme="majorHAnsi"/>
              </w:rPr>
            </w:pPr>
            <w:r>
              <w:rPr>
                <w:rFonts w:asciiTheme="majorHAnsi" w:hAnsiTheme="majorHAnsi" w:cstheme="majorHAnsi" w:hint="eastAsia"/>
              </w:rPr>
              <w:t>Registers the Symphony class.</w:t>
            </w:r>
          </w:p>
        </w:tc>
        <w:tc>
          <w:tcPr>
            <w:tcW w:w="2949" w:type="dxa"/>
          </w:tcPr>
          <w:p w:rsidR="009C7A7B" w:rsidRDefault="009C7A7B" w:rsidP="009C7A7B">
            <w:pPr>
              <w:rPr>
                <w:rFonts w:asciiTheme="majorHAnsi" w:hAnsiTheme="majorHAnsi" w:cstheme="majorHAnsi"/>
              </w:rPr>
            </w:pPr>
            <w:r>
              <w:rPr>
                <w:rFonts w:asciiTheme="majorHAnsi" w:hAnsiTheme="majorHAnsi" w:cstheme="majorHAnsi" w:hint="eastAsia"/>
              </w:rPr>
              <w:t>Symphony class edit</w:t>
            </w:r>
          </w:p>
        </w:tc>
        <w:tc>
          <w:tcPr>
            <w:tcW w:w="1416" w:type="dxa"/>
          </w:tcPr>
          <w:p w:rsidR="009C7A7B" w:rsidRDefault="009C7A7B" w:rsidP="009C7A7B">
            <w:pPr>
              <w:rPr>
                <w:rFonts w:asciiTheme="majorHAnsi" w:hAnsiTheme="majorHAnsi" w:cstheme="majorHAnsi"/>
              </w:rPr>
            </w:pPr>
            <w:r w:rsidRPr="00105FCC">
              <w:rPr>
                <w:rFonts w:asciiTheme="majorHAnsi" w:hAnsiTheme="majorHAnsi" w:cstheme="majorHAnsi"/>
              </w:rPr>
              <w:t>2100000306</w:t>
            </w:r>
          </w:p>
        </w:tc>
      </w:tr>
    </w:tbl>
    <w:p w:rsidR="00563AD5" w:rsidRPr="00105FCC" w:rsidRDefault="00563AD5" w:rsidP="00563AD5">
      <w:pPr>
        <w:rPr>
          <w:rFonts w:asciiTheme="majorHAnsi" w:hAnsiTheme="majorHAnsi" w:cstheme="majorHAnsi"/>
        </w:rPr>
      </w:pPr>
    </w:p>
    <w:p w:rsidR="00563AD5" w:rsidRPr="00105FCC" w:rsidRDefault="00563AD5" w:rsidP="00563AD5">
      <w:pPr>
        <w:ind w:left="680"/>
        <w:rPr>
          <w:rFonts w:asciiTheme="majorHAnsi" w:hAnsiTheme="majorHAnsi" w:cstheme="majorHAnsi"/>
        </w:rPr>
      </w:pPr>
    </w:p>
    <w:p w:rsidR="00401CA9" w:rsidRPr="00401CA9" w:rsidRDefault="00401CA9" w:rsidP="00401CA9">
      <w:pPr>
        <w:ind w:left="680"/>
        <w:rPr>
          <w:rFonts w:asciiTheme="majorHAnsi" w:hAnsiTheme="majorHAnsi" w:cstheme="majorHAnsi"/>
        </w:rPr>
      </w:pPr>
      <w:r>
        <w:rPr>
          <w:rFonts w:asciiTheme="majorHAnsi" w:hAnsiTheme="majorHAnsi" w:cstheme="majorHAnsi" w:hint="eastAsia"/>
        </w:rPr>
        <w:t>The following is the explanation of each X-command parameter</w:t>
      </w:r>
      <w:r>
        <w:rPr>
          <w:rFonts w:asciiTheme="majorHAnsi" w:hAnsiTheme="majorHAnsi" w:cstheme="majorHAnsi"/>
        </w:rPr>
        <w:t>.</w:t>
      </w:r>
    </w:p>
    <w:p w:rsidR="00563AD5" w:rsidRPr="00401CA9" w:rsidRDefault="00563AD5" w:rsidP="00563AD5">
      <w:pPr>
        <w:ind w:left="680"/>
        <w:rPr>
          <w:rFonts w:asciiTheme="majorHAnsi" w:hAnsiTheme="majorHAnsi" w:cstheme="majorHAnsi"/>
        </w:rPr>
      </w:pPr>
    </w:p>
    <w:p w:rsidR="009C7A7B" w:rsidRPr="00105FCC" w:rsidRDefault="009C7A7B" w:rsidP="00985A4F">
      <w:pPr>
        <w:pStyle w:val="30"/>
      </w:pPr>
      <w:bookmarkStart w:id="55" w:name="_Toc70001050"/>
      <w:bookmarkStart w:id="56" w:name="_Toc96603258"/>
      <w:r w:rsidRPr="00105FCC">
        <w:t>INFO</w:t>
      </w:r>
      <w:bookmarkEnd w:id="55"/>
      <w:bookmarkEnd w:id="56"/>
    </w:p>
    <w:p w:rsidR="009C7A7B" w:rsidRPr="00105FCC" w:rsidRDefault="009C7A7B" w:rsidP="009C7A7B">
      <w:pPr>
        <w:ind w:left="840"/>
        <w:rPr>
          <w:rFonts w:asciiTheme="majorHAnsi" w:hAnsiTheme="majorHAnsi" w:cstheme="majorHAnsi"/>
        </w:rPr>
      </w:pPr>
      <w:r>
        <w:rPr>
          <w:rFonts w:asciiTheme="majorHAnsi" w:hAnsiTheme="majorHAnsi" w:cstheme="majorHAnsi"/>
        </w:rPr>
        <w:t>Obtains the Symphony class column information</w:t>
      </w:r>
      <w:r>
        <w:rPr>
          <w:rFonts w:asciiTheme="majorHAnsi" w:hAnsiTheme="majorHAnsi" w:cstheme="majorHAnsi"/>
        </w:rPr>
        <w:br/>
      </w:r>
      <w:r w:rsidRPr="00105FCC">
        <w:rPr>
          <w:rFonts w:ascii="ＭＳ ゴシック" w:eastAsia="ＭＳ ゴシック" w:hAnsi="ＭＳ ゴシック" w:cs="ＭＳ ゴシック" w:hint="eastAsia"/>
        </w:rPr>
        <w:t>※</w:t>
      </w:r>
      <w:r>
        <w:rPr>
          <w:rFonts w:asciiTheme="majorHAnsi" w:hAnsiTheme="majorHAnsi" w:cstheme="majorHAnsi" w:hint="eastAsia"/>
        </w:rPr>
        <w:t>F</w:t>
      </w:r>
      <w:r>
        <w:rPr>
          <w:rFonts w:asciiTheme="majorHAnsi" w:hAnsiTheme="majorHAnsi" w:cstheme="majorHAnsi"/>
        </w:rPr>
        <w:t>or more details, p</w:t>
      </w:r>
      <w:r w:rsidR="004B4EA4">
        <w:rPr>
          <w:rFonts w:asciiTheme="majorHAnsi" w:hAnsiTheme="majorHAnsi" w:cstheme="majorHAnsi"/>
        </w:rPr>
        <w:t>lease refer to Chapter 2, Standard REST Function – “</w:t>
      </w:r>
      <w:r w:rsidR="004B4EA4">
        <w:rPr>
          <w:rFonts w:asciiTheme="majorHAnsi" w:hAnsiTheme="majorHAnsi" w:cstheme="majorHAnsi" w:hint="eastAsia"/>
        </w:rPr>
        <w:t>INFO</w:t>
      </w:r>
      <w:r w:rsidR="004B4EA4">
        <w:rPr>
          <w:rFonts w:asciiTheme="majorHAnsi" w:hAnsiTheme="majorHAnsi" w:cstheme="majorHAnsi"/>
        </w:rPr>
        <w:t>(X-Command)</w:t>
      </w:r>
    </w:p>
    <w:p w:rsidR="009C7A7B" w:rsidRPr="00105FCC" w:rsidRDefault="009C7A7B" w:rsidP="009C7A7B">
      <w:pPr>
        <w:ind w:left="454" w:firstLine="386"/>
        <w:rPr>
          <w:rFonts w:asciiTheme="majorHAnsi" w:hAnsiTheme="majorHAnsi" w:cstheme="majorHAnsi"/>
        </w:rPr>
      </w:pPr>
    </w:p>
    <w:p w:rsidR="009C7A7B" w:rsidRPr="00105FCC" w:rsidRDefault="009C7A7B" w:rsidP="00985A4F">
      <w:pPr>
        <w:pStyle w:val="30"/>
      </w:pPr>
      <w:bookmarkStart w:id="57" w:name="_Toc70001051"/>
      <w:bookmarkStart w:id="58" w:name="_Toc96603259"/>
      <w:r w:rsidRPr="00105FCC">
        <w:t>FILTER</w:t>
      </w:r>
      <w:bookmarkEnd w:id="57"/>
      <w:bookmarkEnd w:id="58"/>
    </w:p>
    <w:p w:rsidR="004B4EA4" w:rsidRPr="00105FCC" w:rsidRDefault="001F432B" w:rsidP="004B4EA4">
      <w:pPr>
        <w:ind w:left="840"/>
        <w:rPr>
          <w:rFonts w:asciiTheme="majorHAnsi" w:hAnsiTheme="majorHAnsi" w:cstheme="majorHAnsi"/>
        </w:rPr>
      </w:pPr>
      <w:r w:rsidRPr="001F432B">
        <w:rPr>
          <w:rFonts w:asciiTheme="majorHAnsi" w:hAnsiTheme="majorHAnsi" w:cstheme="majorHAnsi"/>
        </w:rPr>
        <w:t>Obtains the column information (column number and name) of the records that match the condit</w:t>
      </w:r>
      <w:r>
        <w:rPr>
          <w:rFonts w:asciiTheme="majorHAnsi" w:hAnsiTheme="majorHAnsi" w:cstheme="majorHAnsi"/>
        </w:rPr>
        <w:t>ion specified in the Parameter,</w:t>
      </w:r>
      <w:r>
        <w:rPr>
          <w:rFonts w:asciiTheme="majorHAnsi" w:hAnsiTheme="majorHAnsi" w:cstheme="majorHAnsi" w:hint="eastAsia"/>
        </w:rPr>
        <w:t xml:space="preserve"> </w:t>
      </w:r>
      <w:r w:rsidRPr="001F432B">
        <w:rPr>
          <w:rFonts w:asciiTheme="majorHAnsi" w:hAnsiTheme="majorHAnsi" w:cstheme="majorHAnsi"/>
        </w:rPr>
        <w:t xml:space="preserve">as well as the number of </w:t>
      </w:r>
      <w:r w:rsidR="00E63BB1">
        <w:rPr>
          <w:rFonts w:asciiTheme="majorHAnsi" w:hAnsiTheme="majorHAnsi" w:cstheme="majorHAnsi"/>
        </w:rPr>
        <w:t>Column</w:t>
      </w:r>
      <w:r w:rsidRPr="001F432B">
        <w:rPr>
          <w:rFonts w:asciiTheme="majorHAnsi" w:hAnsiTheme="majorHAnsi" w:cstheme="majorHAnsi"/>
        </w:rPr>
        <w:t>s, the contents of the records, and the column information of all records with normal status(obsolete or active).</w:t>
      </w:r>
      <w:r w:rsidR="009C7A7B">
        <w:rPr>
          <w:rFonts w:asciiTheme="majorHAnsi" w:hAnsiTheme="majorHAnsi" w:cstheme="majorHAnsi"/>
        </w:rPr>
        <w:br/>
      </w:r>
      <w:r w:rsidR="009C7A7B" w:rsidRPr="00105FCC">
        <w:rPr>
          <w:rFonts w:ascii="ＭＳ ゴシック" w:eastAsia="ＭＳ ゴシック" w:hAnsi="ＭＳ ゴシック" w:cs="ＭＳ ゴシック" w:hint="eastAsia"/>
        </w:rPr>
        <w:t>※</w:t>
      </w:r>
      <w:r w:rsidR="004B4EA4">
        <w:rPr>
          <w:rFonts w:asciiTheme="majorHAnsi" w:hAnsiTheme="majorHAnsi" w:cstheme="majorHAnsi" w:hint="eastAsia"/>
        </w:rPr>
        <w:t>F</w:t>
      </w:r>
      <w:r w:rsidR="004B4EA4">
        <w:rPr>
          <w:rFonts w:asciiTheme="majorHAnsi" w:hAnsiTheme="majorHAnsi" w:cstheme="majorHAnsi"/>
        </w:rPr>
        <w:t>or more details, please refer to Chapter 2, Standard REST Function – “FILTER(X-Command)</w:t>
      </w:r>
    </w:p>
    <w:p w:rsidR="009C7A7B" w:rsidRPr="004B4EA4" w:rsidRDefault="009C7A7B" w:rsidP="001F432B">
      <w:pPr>
        <w:ind w:left="454"/>
        <w:rPr>
          <w:rFonts w:asciiTheme="majorHAnsi" w:hAnsiTheme="majorHAnsi" w:cstheme="majorHAnsi"/>
        </w:rPr>
      </w:pPr>
    </w:p>
    <w:p w:rsidR="009C7A7B" w:rsidRPr="00105FCC" w:rsidRDefault="009C7A7B" w:rsidP="009C7A7B">
      <w:pPr>
        <w:rPr>
          <w:rFonts w:asciiTheme="majorHAnsi" w:hAnsiTheme="majorHAnsi" w:cstheme="majorHAnsi"/>
        </w:rPr>
      </w:pPr>
    </w:p>
    <w:p w:rsidR="009C7A7B" w:rsidRPr="00105FCC" w:rsidRDefault="009C7A7B" w:rsidP="00985A4F">
      <w:pPr>
        <w:pStyle w:val="30"/>
      </w:pPr>
      <w:bookmarkStart w:id="59" w:name="_Toc70001052"/>
      <w:bookmarkStart w:id="60" w:name="_Toc96603260"/>
      <w:r w:rsidRPr="00105FCC">
        <w:t>EDIT</w:t>
      </w:r>
      <w:bookmarkEnd w:id="59"/>
      <w:bookmarkEnd w:id="60"/>
    </w:p>
    <w:p w:rsidR="009C7A7B" w:rsidRPr="00105FCC" w:rsidRDefault="001F432B" w:rsidP="009C7A7B">
      <w:pPr>
        <w:ind w:left="454"/>
        <w:rPr>
          <w:rFonts w:asciiTheme="majorHAnsi" w:hAnsiTheme="majorHAnsi" w:cstheme="majorHAnsi"/>
        </w:rPr>
      </w:pPr>
      <w:r>
        <w:rPr>
          <w:rFonts w:asciiTheme="majorHAnsi" w:hAnsiTheme="majorHAnsi" w:cstheme="majorHAnsi"/>
          <w:szCs w:val="21"/>
        </w:rPr>
        <w:t>Registers, Edits, abolishes or revives Symphony classes.</w:t>
      </w:r>
    </w:p>
    <w:p w:rsidR="009C7A7B" w:rsidRPr="00105FCC" w:rsidRDefault="009C7A7B" w:rsidP="009C7A7B">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1F432B">
        <w:rPr>
          <w:rFonts w:asciiTheme="majorHAnsi" w:hAnsiTheme="majorHAnsi" w:cstheme="majorHAnsi"/>
        </w:rPr>
        <w:t xml:space="preserve"> header</w:t>
      </w:r>
    </w:p>
    <w:p w:rsidR="009C7A7B" w:rsidRPr="00105FCC" w:rsidRDefault="001F432B" w:rsidP="009C7A7B">
      <w:pPr>
        <w:pStyle w:val="af2"/>
        <w:rPr>
          <w:rFonts w:asciiTheme="majorHAnsi" w:hAnsiTheme="majorHAnsi" w:cstheme="majorHAnsi"/>
        </w:rPr>
      </w:pPr>
      <w:r>
        <w:rPr>
          <w:rFonts w:asciiTheme="majorHAnsi" w:hAnsiTheme="majorHAnsi" w:cstheme="majorHAnsi"/>
        </w:rPr>
        <w:t>Table</w:t>
      </w:r>
      <w:r w:rsidR="009C7A7B" w:rsidRPr="00105FCC">
        <w:rPr>
          <w:rFonts w:asciiTheme="majorHAnsi" w:hAnsiTheme="majorHAnsi" w:cstheme="majorHAnsi"/>
        </w:rPr>
        <w:t xml:space="preserve"> </w:t>
      </w:r>
      <w:r w:rsidR="009C7A7B">
        <w:rPr>
          <w:rFonts w:asciiTheme="majorHAnsi" w:hAnsiTheme="majorHAnsi" w:cstheme="majorHAnsi"/>
        </w:rPr>
        <w:fldChar w:fldCharType="begin"/>
      </w:r>
      <w:r w:rsidR="009C7A7B">
        <w:rPr>
          <w:rFonts w:asciiTheme="majorHAnsi" w:hAnsiTheme="majorHAnsi" w:cstheme="majorHAnsi"/>
        </w:rPr>
        <w:instrText xml:space="preserve"> STYLEREF 1 \s </w:instrText>
      </w:r>
      <w:r w:rsidR="009C7A7B">
        <w:rPr>
          <w:rFonts w:asciiTheme="majorHAnsi" w:hAnsiTheme="majorHAnsi" w:cstheme="majorHAnsi"/>
        </w:rPr>
        <w:fldChar w:fldCharType="separate"/>
      </w:r>
      <w:r w:rsidR="005F1F35">
        <w:rPr>
          <w:rFonts w:asciiTheme="majorHAnsi" w:hAnsiTheme="majorHAnsi" w:cstheme="majorHAnsi"/>
          <w:noProof/>
        </w:rPr>
        <w:t>5</w:t>
      </w:r>
      <w:r w:rsidR="009C7A7B">
        <w:rPr>
          <w:rFonts w:asciiTheme="majorHAnsi" w:hAnsiTheme="majorHAnsi" w:cstheme="majorHAnsi"/>
        </w:rPr>
        <w:fldChar w:fldCharType="end"/>
      </w:r>
      <w:r w:rsidR="009C7A7B">
        <w:rPr>
          <w:rFonts w:asciiTheme="majorHAnsi" w:hAnsiTheme="majorHAnsi" w:cstheme="majorHAnsi"/>
        </w:rPr>
        <w:noBreakHyphen/>
      </w:r>
      <w:r w:rsidR="009C7A7B">
        <w:rPr>
          <w:rFonts w:asciiTheme="majorHAnsi" w:hAnsiTheme="majorHAnsi" w:cstheme="majorHAnsi"/>
        </w:rPr>
        <w:fldChar w:fldCharType="begin"/>
      </w:r>
      <w:r w:rsidR="009C7A7B">
        <w:rPr>
          <w:rFonts w:asciiTheme="majorHAnsi" w:hAnsiTheme="majorHAnsi" w:cstheme="majorHAnsi"/>
        </w:rPr>
        <w:instrText xml:space="preserve"> SEQ </w:instrText>
      </w:r>
      <w:r w:rsidR="009C7A7B">
        <w:rPr>
          <w:rFonts w:asciiTheme="majorHAnsi" w:hAnsiTheme="majorHAnsi" w:cstheme="majorHAnsi"/>
        </w:rPr>
        <w:instrText>表</w:instrText>
      </w:r>
      <w:r w:rsidR="009C7A7B">
        <w:rPr>
          <w:rFonts w:asciiTheme="majorHAnsi" w:hAnsiTheme="majorHAnsi" w:cstheme="majorHAnsi"/>
        </w:rPr>
        <w:instrText xml:space="preserve"> \* ARABIC \s 1 </w:instrText>
      </w:r>
      <w:r w:rsidR="009C7A7B">
        <w:rPr>
          <w:rFonts w:asciiTheme="majorHAnsi" w:hAnsiTheme="majorHAnsi" w:cstheme="majorHAnsi"/>
        </w:rPr>
        <w:fldChar w:fldCharType="separate"/>
      </w:r>
      <w:r w:rsidR="005F1F35">
        <w:rPr>
          <w:rFonts w:asciiTheme="majorHAnsi" w:hAnsiTheme="majorHAnsi" w:cstheme="majorHAnsi"/>
          <w:noProof/>
        </w:rPr>
        <w:t>4</w:t>
      </w:r>
      <w:r w:rsidR="009C7A7B">
        <w:rPr>
          <w:rFonts w:asciiTheme="majorHAnsi" w:hAnsiTheme="majorHAnsi" w:cstheme="majorHAnsi"/>
        </w:rPr>
        <w:fldChar w:fldCharType="end"/>
      </w:r>
      <w:r w:rsidR="009C7A7B" w:rsidRPr="00105FCC">
        <w:rPr>
          <w:rFonts w:asciiTheme="majorHAnsi" w:hAnsiTheme="majorHAnsi" w:cstheme="majorHAnsi"/>
        </w:rPr>
        <w:t xml:space="preserve"> HTTP</w:t>
      </w:r>
      <w:r>
        <w:rPr>
          <w:rFonts w:asciiTheme="majorHAnsi" w:hAnsiTheme="majorHAnsi" w:cstheme="majorHAnsi" w:hint="eastAsia"/>
        </w:rPr>
        <w:t xml:space="preserve"> header parameter list</w:t>
      </w:r>
    </w:p>
    <w:tbl>
      <w:tblPr>
        <w:tblStyle w:val="ab"/>
        <w:tblW w:w="0" w:type="auto"/>
        <w:tblInd w:w="1384" w:type="dxa"/>
        <w:tblLook w:val="04A0" w:firstRow="1" w:lastRow="0" w:firstColumn="1" w:lastColumn="0" w:noHBand="0" w:noVBand="1"/>
      </w:tblPr>
      <w:tblGrid>
        <w:gridCol w:w="2977"/>
        <w:gridCol w:w="3402"/>
      </w:tblGrid>
      <w:tr w:rsidR="009C7A7B" w:rsidRPr="00105FCC" w:rsidTr="0025592A">
        <w:tc>
          <w:tcPr>
            <w:tcW w:w="2977" w:type="dxa"/>
            <w:shd w:val="clear" w:color="auto" w:fill="002B62"/>
          </w:tcPr>
          <w:p w:rsidR="009C7A7B" w:rsidRPr="00105FCC" w:rsidRDefault="009C7A7B" w:rsidP="0025592A">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1F432B">
              <w:rPr>
                <w:rFonts w:asciiTheme="majorHAnsi" w:hAnsiTheme="majorHAnsi" w:cstheme="majorHAnsi"/>
                <w:color w:val="FFFFFF" w:themeColor="background1"/>
              </w:rPr>
              <w:t xml:space="preserve"> header</w:t>
            </w:r>
          </w:p>
        </w:tc>
        <w:tc>
          <w:tcPr>
            <w:tcW w:w="3402" w:type="dxa"/>
            <w:shd w:val="clear" w:color="auto" w:fill="002B62"/>
          </w:tcPr>
          <w:p w:rsidR="009C7A7B" w:rsidRPr="00105FCC" w:rsidRDefault="001F432B" w:rsidP="0025592A">
            <w:pPr>
              <w:jc w:val="center"/>
              <w:rPr>
                <w:rFonts w:asciiTheme="majorHAnsi" w:hAnsiTheme="majorHAnsi" w:cstheme="majorHAnsi"/>
                <w:color w:val="FFFFFF" w:themeColor="background1"/>
              </w:rPr>
            </w:pPr>
            <w:r>
              <w:rPr>
                <w:rFonts w:asciiTheme="majorHAnsi" w:hAnsiTheme="majorHAnsi" w:cstheme="majorHAnsi"/>
                <w:color w:val="FFFFFF" w:themeColor="background1"/>
              </w:rPr>
              <w:t>Value</w:t>
            </w:r>
          </w:p>
        </w:tc>
      </w:tr>
      <w:tr w:rsidR="009C7A7B" w:rsidRPr="00105FCC" w:rsidTr="0025592A">
        <w:tc>
          <w:tcPr>
            <w:tcW w:w="2977" w:type="dxa"/>
          </w:tcPr>
          <w:p w:rsidR="009C7A7B" w:rsidRPr="00105FCC" w:rsidRDefault="009C7A7B" w:rsidP="0025592A">
            <w:pPr>
              <w:jc w:val="center"/>
              <w:rPr>
                <w:rFonts w:asciiTheme="majorHAnsi" w:hAnsiTheme="majorHAnsi" w:cstheme="majorHAnsi"/>
              </w:rPr>
            </w:pPr>
            <w:r w:rsidRPr="00105FCC">
              <w:rPr>
                <w:rFonts w:asciiTheme="majorHAnsi" w:hAnsiTheme="majorHAnsi" w:cstheme="majorHAnsi"/>
              </w:rPr>
              <w:t>Method</w:t>
            </w:r>
          </w:p>
        </w:tc>
        <w:tc>
          <w:tcPr>
            <w:tcW w:w="3402" w:type="dxa"/>
          </w:tcPr>
          <w:p w:rsidR="009C7A7B" w:rsidRPr="00105FCC" w:rsidRDefault="009C7A7B" w:rsidP="0025592A">
            <w:pPr>
              <w:rPr>
                <w:rFonts w:asciiTheme="majorHAnsi" w:hAnsiTheme="majorHAnsi" w:cstheme="majorHAnsi"/>
              </w:rPr>
            </w:pPr>
            <w:r w:rsidRPr="00105FCC">
              <w:rPr>
                <w:rFonts w:asciiTheme="majorHAnsi" w:hAnsiTheme="majorHAnsi" w:cstheme="majorHAnsi"/>
              </w:rPr>
              <w:t>POST</w:t>
            </w:r>
          </w:p>
        </w:tc>
      </w:tr>
      <w:tr w:rsidR="009C7A7B" w:rsidRPr="00105FCC" w:rsidTr="0025592A">
        <w:tc>
          <w:tcPr>
            <w:tcW w:w="2977" w:type="dxa"/>
          </w:tcPr>
          <w:p w:rsidR="009C7A7B" w:rsidRPr="00105FCC" w:rsidRDefault="009C7A7B" w:rsidP="0025592A">
            <w:pPr>
              <w:jc w:val="center"/>
              <w:rPr>
                <w:rFonts w:asciiTheme="majorHAnsi" w:hAnsiTheme="majorHAnsi" w:cstheme="majorHAnsi"/>
              </w:rPr>
            </w:pPr>
            <w:r w:rsidRPr="00105FCC">
              <w:rPr>
                <w:rFonts w:asciiTheme="majorHAnsi" w:hAnsiTheme="majorHAnsi" w:cstheme="majorHAnsi"/>
              </w:rPr>
              <w:t>X-Command</w:t>
            </w:r>
          </w:p>
        </w:tc>
        <w:tc>
          <w:tcPr>
            <w:tcW w:w="3402" w:type="dxa"/>
          </w:tcPr>
          <w:p w:rsidR="009C7A7B" w:rsidRPr="00105FCC" w:rsidRDefault="009C7A7B" w:rsidP="0025592A">
            <w:pPr>
              <w:rPr>
                <w:rFonts w:asciiTheme="majorHAnsi" w:hAnsiTheme="majorHAnsi" w:cstheme="majorHAnsi"/>
              </w:rPr>
            </w:pPr>
            <w:r w:rsidRPr="00105FCC">
              <w:rPr>
                <w:rFonts w:asciiTheme="majorHAnsi" w:hAnsiTheme="majorHAnsi" w:cstheme="majorHAnsi"/>
              </w:rPr>
              <w:t>EDIT</w:t>
            </w:r>
          </w:p>
        </w:tc>
      </w:tr>
    </w:tbl>
    <w:p w:rsidR="009C7A7B" w:rsidRPr="00105FCC" w:rsidRDefault="009C7A7B" w:rsidP="009C7A7B">
      <w:pPr>
        <w:rPr>
          <w:rFonts w:asciiTheme="majorHAnsi" w:hAnsiTheme="majorHAnsi" w:cstheme="majorHAnsi"/>
        </w:rPr>
      </w:pPr>
    </w:p>
    <w:p w:rsidR="009C7A7B" w:rsidRPr="00105FCC" w:rsidRDefault="001F432B" w:rsidP="009C7A7B">
      <w:pPr>
        <w:pStyle w:val="52"/>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p>
    <w:p w:rsidR="009C7A7B" w:rsidRPr="00105FCC" w:rsidRDefault="00BE62D2" w:rsidP="009C7A7B">
      <w:pPr>
        <w:pStyle w:val="52"/>
        <w:numPr>
          <w:ilvl w:val="0"/>
          <w:numId w:val="16"/>
        </w:numPr>
        <w:ind w:leftChars="0"/>
        <w:rPr>
          <w:rFonts w:asciiTheme="majorHAnsi" w:hAnsiTheme="majorHAnsi" w:cstheme="majorHAnsi"/>
        </w:rPr>
      </w:pPr>
      <w:r>
        <w:rPr>
          <w:rFonts w:asciiTheme="majorHAnsi" w:hAnsiTheme="majorHAnsi" w:cstheme="majorHAnsi"/>
        </w:rPr>
        <w:t>Specify format</w:t>
      </w:r>
    </w:p>
    <w:p w:rsidR="009C7A7B" w:rsidRPr="00105FCC" w:rsidRDefault="00D94793" w:rsidP="009C7A7B">
      <w:pPr>
        <w:pStyle w:val="52"/>
        <w:ind w:leftChars="0" w:left="1515"/>
        <w:rPr>
          <w:rFonts w:asciiTheme="majorHAnsi" w:hAnsiTheme="majorHAnsi" w:cstheme="majorHAnsi"/>
        </w:rPr>
      </w:pPr>
      <w:r>
        <w:rPr>
          <w:rFonts w:asciiTheme="majorHAnsi" w:hAnsiTheme="majorHAnsi" w:cstheme="majorHAnsi"/>
        </w:rPr>
        <w:t xml:space="preserve">For information regarding the </w:t>
      </w:r>
      <w:r w:rsidRPr="00D94793">
        <w:rPr>
          <w:rFonts w:asciiTheme="majorHAnsi" w:hAnsiTheme="majorHAnsi" w:cstheme="majorHAnsi"/>
        </w:rPr>
        <w:t>parameter specification items for each execution type, refer to the following Parameter Specification Items.</w:t>
      </w:r>
    </w:p>
    <w:p w:rsidR="00D94793" w:rsidRPr="00D94793" w:rsidRDefault="00D94793" w:rsidP="00D94793">
      <w:pPr>
        <w:pStyle w:val="52"/>
        <w:ind w:firstLine="570"/>
        <w:rPr>
          <w:rFonts w:asciiTheme="majorHAnsi" w:eastAsia="ＭＳ ゴシック" w:hAnsiTheme="majorHAnsi" w:cstheme="majorHAnsi"/>
          <w:color w:val="000000"/>
          <w:kern w:val="0"/>
          <w:szCs w:val="21"/>
        </w:rPr>
      </w:pPr>
      <w:r w:rsidRPr="00D94793">
        <w:rPr>
          <w:rFonts w:asciiTheme="majorHAnsi" w:eastAsia="ＭＳ ゴシック" w:hAnsiTheme="majorHAnsi" w:cstheme="majorHAnsi"/>
          <w:color w:val="000000"/>
          <w:kern w:val="0"/>
          <w:szCs w:val="21"/>
        </w:rPr>
        <w:t>When specifying "Update</w:t>
      </w:r>
      <w:r w:rsidR="00585843" w:rsidRPr="00D94793">
        <w:rPr>
          <w:rFonts w:asciiTheme="majorHAnsi" w:eastAsia="ＭＳ ゴシック" w:hAnsiTheme="majorHAnsi" w:cstheme="majorHAnsi"/>
          <w:color w:val="000000"/>
          <w:kern w:val="0"/>
          <w:szCs w:val="21"/>
        </w:rPr>
        <w:t>”,</w:t>
      </w:r>
      <w:r w:rsidRPr="00D94793">
        <w:rPr>
          <w:rFonts w:asciiTheme="majorHAnsi" w:eastAsia="ＭＳ ゴシック" w:hAnsiTheme="majorHAnsi" w:cstheme="majorHAnsi"/>
          <w:color w:val="000000"/>
          <w:kern w:val="0"/>
          <w:szCs w:val="21"/>
        </w:rPr>
        <w:t xml:space="preserve">"Abolish", or "Revive" for Item number 7, </w:t>
      </w:r>
    </w:p>
    <w:p w:rsidR="00585843" w:rsidRDefault="00D94793" w:rsidP="00585843">
      <w:pPr>
        <w:pStyle w:val="52"/>
        <w:ind w:firstLine="570"/>
        <w:rPr>
          <w:rFonts w:asciiTheme="majorHAnsi" w:eastAsia="ＭＳ ゴシック" w:hAnsiTheme="majorHAnsi" w:cstheme="majorHAnsi"/>
          <w:color w:val="000000"/>
          <w:kern w:val="0"/>
          <w:szCs w:val="21"/>
        </w:rPr>
      </w:pPr>
      <w:r w:rsidRPr="00D94793">
        <w:rPr>
          <w:rFonts w:asciiTheme="majorHAnsi" w:eastAsia="ＭＳ ゴシック" w:hAnsiTheme="majorHAnsi" w:cstheme="majorHAnsi"/>
          <w:color w:val="000000"/>
          <w:kern w:val="0"/>
          <w:szCs w:val="21"/>
        </w:rPr>
        <w:t xml:space="preserve">Please set the </w:t>
      </w:r>
      <w:r w:rsidR="00585843">
        <w:rPr>
          <w:rFonts w:asciiTheme="majorHAnsi" w:eastAsia="ＭＳ ゴシック" w:hAnsiTheme="majorHAnsi" w:cstheme="majorHAnsi"/>
          <w:color w:val="000000"/>
          <w:kern w:val="0"/>
          <w:szCs w:val="21"/>
        </w:rPr>
        <w:t>“</w:t>
      </w:r>
      <w:r w:rsidR="00585843" w:rsidRPr="00BE62D2">
        <w:rPr>
          <w:rFonts w:asciiTheme="majorHAnsi" w:hAnsiTheme="majorHAnsi" w:cstheme="majorHAnsi"/>
          <w:color w:val="000000"/>
          <w:kern w:val="0"/>
          <w:szCs w:val="21"/>
        </w:rPr>
        <w:t>Last modified date for update</w:t>
      </w:r>
      <w:r w:rsidR="00585843" w:rsidRPr="00D94793">
        <w:rPr>
          <w:rFonts w:asciiTheme="majorHAnsi" w:eastAsia="ＭＳ ゴシック" w:hAnsiTheme="majorHAnsi" w:cstheme="majorHAnsi"/>
          <w:color w:val="000000"/>
          <w:kern w:val="0"/>
          <w:szCs w:val="21"/>
        </w:rPr>
        <w:t xml:space="preserve"> </w:t>
      </w:r>
      <w:r w:rsidR="00E25341">
        <w:rPr>
          <w:rFonts w:asciiTheme="majorHAnsi" w:eastAsia="ＭＳ ゴシック" w:hAnsiTheme="majorHAnsi" w:cstheme="majorHAnsi"/>
          <w:color w:val="000000"/>
          <w:kern w:val="0"/>
          <w:szCs w:val="21"/>
        </w:rPr>
        <w:t>“obtained</w:t>
      </w:r>
      <w:r w:rsidRPr="00D94793">
        <w:rPr>
          <w:rFonts w:asciiTheme="majorHAnsi" w:eastAsia="ＭＳ ゴシック" w:hAnsiTheme="majorHAnsi" w:cstheme="majorHAnsi"/>
          <w:color w:val="000000"/>
          <w:kern w:val="0"/>
          <w:szCs w:val="21"/>
        </w:rPr>
        <w:t xml:space="preserve"> from the X-Command:FILTER.</w:t>
      </w:r>
    </w:p>
    <w:p w:rsidR="009C7A7B" w:rsidRPr="00105FCC" w:rsidRDefault="00585843" w:rsidP="00E25341">
      <w:pPr>
        <w:pStyle w:val="52"/>
        <w:ind w:leftChars="721" w:left="1514"/>
        <w:rPr>
          <w:rFonts w:asciiTheme="majorHAnsi" w:hAnsiTheme="majorHAnsi" w:cstheme="majorHAnsi"/>
        </w:rPr>
      </w:pPr>
      <w:r w:rsidRPr="00585843">
        <w:rPr>
          <w:rFonts w:asciiTheme="majorHAnsi" w:hAnsiTheme="majorHAnsi" w:cstheme="majorHAnsi"/>
        </w:rPr>
        <w:t>This data prevents overtaking updates.</w:t>
      </w:r>
      <w:r>
        <w:rPr>
          <w:rFonts w:asciiTheme="majorHAnsi" w:hAnsiTheme="majorHAnsi" w:cstheme="majorHAnsi"/>
        </w:rPr>
        <w:br/>
      </w:r>
      <w:r w:rsidR="00E25341">
        <w:rPr>
          <w:rFonts w:asciiTheme="majorHAnsi" w:hAnsiTheme="majorHAnsi" w:cstheme="majorHAnsi" w:hint="eastAsia"/>
        </w:rPr>
        <w:t>T</w:t>
      </w:r>
      <w:r w:rsidR="00E25341">
        <w:rPr>
          <w:rFonts w:asciiTheme="majorHAnsi" w:hAnsiTheme="majorHAnsi" w:cstheme="majorHAnsi"/>
        </w:rPr>
        <w:t>he “Last modified date for update” starts with a “T”.</w:t>
      </w:r>
    </w:p>
    <w:p w:rsidR="009C7A7B" w:rsidRPr="00105FCC" w:rsidRDefault="009C7A7B" w:rsidP="009C7A7B">
      <w:pPr>
        <w:pStyle w:val="52"/>
        <w:ind w:firstLineChars="270" w:firstLine="567"/>
        <w:rPr>
          <w:rFonts w:asciiTheme="majorHAnsi" w:hAnsiTheme="majorHAnsi" w:cstheme="majorHAnsi"/>
        </w:rPr>
      </w:pPr>
    </w:p>
    <w:p w:rsidR="009C7A7B" w:rsidRPr="00105FCC" w:rsidRDefault="00BE62D2" w:rsidP="009C7A7B">
      <w:pPr>
        <w:pStyle w:val="52"/>
        <w:ind w:leftChars="67" w:left="141" w:firstLine="1"/>
        <w:jc w:val="center"/>
        <w:rPr>
          <w:rFonts w:asciiTheme="majorHAnsi" w:hAnsiTheme="majorHAnsi" w:cstheme="majorHAnsi"/>
        </w:rPr>
      </w:pPr>
      <w:r>
        <w:rPr>
          <w:rFonts w:asciiTheme="majorHAnsi" w:hAnsiTheme="majorHAnsi" w:cstheme="majorHAnsi"/>
          <w:b/>
        </w:rPr>
        <w:t>Table</w:t>
      </w:r>
      <w:r w:rsidR="009C7A7B" w:rsidRPr="0056210F">
        <w:rPr>
          <w:rFonts w:asciiTheme="majorHAnsi" w:hAnsiTheme="majorHAnsi" w:cstheme="majorHAnsi"/>
          <w:b/>
        </w:rPr>
        <w:t xml:space="preserve"> </w:t>
      </w:r>
      <w:r w:rsidR="009C7A7B">
        <w:rPr>
          <w:rFonts w:asciiTheme="majorHAnsi" w:hAnsiTheme="majorHAnsi" w:cstheme="majorHAnsi"/>
          <w:b/>
        </w:rPr>
        <w:fldChar w:fldCharType="begin"/>
      </w:r>
      <w:r w:rsidR="009C7A7B">
        <w:rPr>
          <w:rFonts w:asciiTheme="majorHAnsi" w:hAnsiTheme="majorHAnsi" w:cstheme="majorHAnsi"/>
          <w:b/>
        </w:rPr>
        <w:instrText xml:space="preserve"> STYLEREF 1 \s </w:instrText>
      </w:r>
      <w:r w:rsidR="009C7A7B">
        <w:rPr>
          <w:rFonts w:asciiTheme="majorHAnsi" w:hAnsiTheme="majorHAnsi" w:cstheme="majorHAnsi"/>
          <w:b/>
        </w:rPr>
        <w:fldChar w:fldCharType="separate"/>
      </w:r>
      <w:r w:rsidR="005F1F35">
        <w:rPr>
          <w:rFonts w:asciiTheme="majorHAnsi" w:hAnsiTheme="majorHAnsi" w:cstheme="majorHAnsi"/>
          <w:b/>
          <w:noProof/>
        </w:rPr>
        <w:t>5</w:t>
      </w:r>
      <w:r w:rsidR="009C7A7B">
        <w:rPr>
          <w:rFonts w:asciiTheme="majorHAnsi" w:hAnsiTheme="majorHAnsi" w:cstheme="majorHAnsi"/>
          <w:b/>
        </w:rPr>
        <w:fldChar w:fldCharType="end"/>
      </w:r>
      <w:r w:rsidR="009C7A7B">
        <w:rPr>
          <w:rFonts w:asciiTheme="majorHAnsi" w:hAnsiTheme="majorHAnsi" w:cstheme="majorHAnsi"/>
          <w:b/>
        </w:rPr>
        <w:noBreakHyphen/>
      </w:r>
      <w:r w:rsidR="009C7A7B">
        <w:rPr>
          <w:rFonts w:asciiTheme="majorHAnsi" w:hAnsiTheme="majorHAnsi" w:cstheme="majorHAnsi"/>
          <w:b/>
        </w:rPr>
        <w:fldChar w:fldCharType="begin"/>
      </w:r>
      <w:r w:rsidR="009C7A7B">
        <w:rPr>
          <w:rFonts w:asciiTheme="majorHAnsi" w:hAnsiTheme="majorHAnsi" w:cstheme="majorHAnsi"/>
          <w:b/>
        </w:rPr>
        <w:instrText xml:space="preserve"> SEQ </w:instrText>
      </w:r>
      <w:r w:rsidR="009C7A7B">
        <w:rPr>
          <w:rFonts w:asciiTheme="majorHAnsi" w:hAnsiTheme="majorHAnsi" w:cstheme="majorHAnsi"/>
          <w:b/>
        </w:rPr>
        <w:instrText>表</w:instrText>
      </w:r>
      <w:r w:rsidR="009C7A7B">
        <w:rPr>
          <w:rFonts w:asciiTheme="majorHAnsi" w:hAnsiTheme="majorHAnsi" w:cstheme="majorHAnsi"/>
          <w:b/>
        </w:rPr>
        <w:instrText xml:space="preserve"> \* ARABIC \s 1 </w:instrText>
      </w:r>
      <w:r w:rsidR="009C7A7B">
        <w:rPr>
          <w:rFonts w:asciiTheme="majorHAnsi" w:hAnsiTheme="majorHAnsi" w:cstheme="majorHAnsi"/>
          <w:b/>
        </w:rPr>
        <w:fldChar w:fldCharType="separate"/>
      </w:r>
      <w:r w:rsidR="005F1F35">
        <w:rPr>
          <w:rFonts w:asciiTheme="majorHAnsi" w:hAnsiTheme="majorHAnsi" w:cstheme="majorHAnsi"/>
          <w:b/>
          <w:noProof/>
        </w:rPr>
        <w:t>5</w:t>
      </w:r>
      <w:r w:rsidR="009C7A7B">
        <w:rPr>
          <w:rFonts w:asciiTheme="majorHAnsi" w:hAnsiTheme="majorHAnsi" w:cstheme="majorHAnsi"/>
          <w:b/>
        </w:rPr>
        <w:fldChar w:fldCharType="end"/>
      </w:r>
      <w:r w:rsidR="009C7A7B" w:rsidRPr="00105FCC">
        <w:rPr>
          <w:rFonts w:asciiTheme="majorHAnsi" w:hAnsiTheme="majorHAnsi" w:cstheme="majorHAnsi"/>
        </w:rPr>
        <w:t xml:space="preserve"> </w:t>
      </w:r>
      <w:r w:rsidR="009C7A7B" w:rsidRPr="00CD75FD">
        <w:rPr>
          <w:rFonts w:asciiTheme="majorHAnsi" w:hAnsiTheme="majorHAnsi" w:cstheme="majorHAnsi"/>
          <w:b/>
          <w:szCs w:val="21"/>
        </w:rPr>
        <w:t>Symphony</w:t>
      </w:r>
      <w:r>
        <w:rPr>
          <w:rFonts w:asciiTheme="majorHAnsi" w:hAnsiTheme="majorHAnsi" w:cstheme="majorHAnsi"/>
          <w:b/>
        </w:rPr>
        <w:t xml:space="preserve"> class parameter list</w:t>
      </w:r>
    </w:p>
    <w:tbl>
      <w:tblPr>
        <w:tblW w:w="7933" w:type="dxa"/>
        <w:jc w:val="center"/>
        <w:tblCellMar>
          <w:left w:w="99" w:type="dxa"/>
          <w:right w:w="99" w:type="dxa"/>
        </w:tblCellMar>
        <w:tblLook w:val="04A0" w:firstRow="1" w:lastRow="0" w:firstColumn="1" w:lastColumn="0" w:noHBand="0" w:noVBand="1"/>
      </w:tblPr>
      <w:tblGrid>
        <w:gridCol w:w="704"/>
        <w:gridCol w:w="2977"/>
        <w:gridCol w:w="4252"/>
      </w:tblGrid>
      <w:tr w:rsidR="009C7A7B" w:rsidRPr="00105FCC" w:rsidTr="0025592A">
        <w:trPr>
          <w:trHeight w:val="270"/>
          <w:jc w:val="center"/>
        </w:trPr>
        <w:tc>
          <w:tcPr>
            <w:tcW w:w="704" w:type="dxa"/>
            <w:tcBorders>
              <w:top w:val="single" w:sz="4" w:space="0" w:color="auto"/>
              <w:left w:val="single" w:sz="4" w:space="0" w:color="auto"/>
              <w:bottom w:val="single" w:sz="4" w:space="0" w:color="auto"/>
              <w:right w:val="single" w:sz="4" w:space="0" w:color="auto"/>
            </w:tcBorders>
            <w:shd w:val="clear" w:color="auto" w:fill="002B62"/>
          </w:tcPr>
          <w:p w:rsidR="009C7A7B" w:rsidRPr="00105FCC" w:rsidRDefault="001F432B" w:rsidP="0025592A">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hint="eastAsia"/>
                <w:b/>
                <w:bCs/>
                <w:color w:val="FFFFFF"/>
                <w:kern w:val="0"/>
                <w:sz w:val="22"/>
                <w:shd w:val="clear" w:color="auto" w:fill="002B62"/>
              </w:rPr>
              <w:t>I</w:t>
            </w:r>
            <w:r>
              <w:rPr>
                <w:rFonts w:asciiTheme="majorHAnsi" w:eastAsia="ＭＳ ゴシック" w:hAnsiTheme="majorHAnsi" w:cstheme="majorHAnsi"/>
                <w:b/>
                <w:bCs/>
                <w:color w:val="FFFFFF"/>
                <w:kern w:val="0"/>
                <w:sz w:val="22"/>
                <w:shd w:val="clear" w:color="auto" w:fill="002B62"/>
              </w:rPr>
              <w:t>tem No.</w:t>
            </w:r>
          </w:p>
        </w:tc>
        <w:tc>
          <w:tcPr>
            <w:tcW w:w="2977" w:type="dxa"/>
            <w:tcBorders>
              <w:top w:val="single" w:sz="4" w:space="0" w:color="auto"/>
              <w:left w:val="single" w:sz="4" w:space="0" w:color="auto"/>
              <w:bottom w:val="single" w:sz="4" w:space="0" w:color="auto"/>
              <w:right w:val="single" w:sz="4" w:space="0" w:color="auto"/>
            </w:tcBorders>
            <w:shd w:val="clear" w:color="auto" w:fill="002B62"/>
          </w:tcPr>
          <w:p w:rsidR="009C7A7B" w:rsidRPr="00105FCC" w:rsidRDefault="001F432B" w:rsidP="0025592A">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Parameter name</w:t>
            </w:r>
          </w:p>
        </w:tc>
        <w:tc>
          <w:tcPr>
            <w:tcW w:w="4252" w:type="dxa"/>
            <w:tcBorders>
              <w:top w:val="single" w:sz="4" w:space="0" w:color="auto"/>
              <w:left w:val="single" w:sz="4" w:space="0" w:color="auto"/>
              <w:bottom w:val="single" w:sz="4" w:space="0" w:color="auto"/>
              <w:right w:val="single" w:sz="4" w:space="0" w:color="auto"/>
            </w:tcBorders>
            <w:shd w:val="clear" w:color="auto" w:fill="002B62"/>
          </w:tcPr>
          <w:p w:rsidR="009C7A7B" w:rsidRPr="00105FCC" w:rsidRDefault="001F432B" w:rsidP="0025592A">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Remarks</w:t>
            </w:r>
          </w:p>
        </w:tc>
      </w:tr>
      <w:tr w:rsidR="009C7A7B" w:rsidRPr="00105FCC"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0</w:t>
            </w:r>
          </w:p>
        </w:tc>
        <w:tc>
          <w:tcPr>
            <w:tcW w:w="2977" w:type="dxa"/>
            <w:tcBorders>
              <w:top w:val="single" w:sz="4" w:space="0" w:color="auto"/>
              <w:left w:val="single" w:sz="4" w:space="0" w:color="auto"/>
              <w:bottom w:val="single" w:sz="4" w:space="0" w:color="000000"/>
              <w:right w:val="single" w:sz="4" w:space="0" w:color="000000"/>
            </w:tcBorders>
          </w:tcPr>
          <w:p w:rsidR="009C7A7B" w:rsidRPr="00105FCC" w:rsidRDefault="001F432B" w:rsidP="0025592A">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Process type</w:t>
            </w:r>
          </w:p>
        </w:tc>
        <w:tc>
          <w:tcPr>
            <w:tcW w:w="4252" w:type="dxa"/>
            <w:tcBorders>
              <w:top w:val="single" w:sz="4" w:space="0" w:color="auto"/>
              <w:left w:val="single" w:sz="4" w:space="0" w:color="auto"/>
              <w:bottom w:val="single" w:sz="4" w:space="0" w:color="000000"/>
              <w:right w:val="single" w:sz="4" w:space="0" w:color="000000"/>
            </w:tcBorders>
          </w:tcPr>
          <w:p w:rsidR="009C7A7B" w:rsidRPr="00105FCC" w:rsidRDefault="001F432B" w:rsidP="0025592A">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R</w:t>
            </w:r>
            <w:r>
              <w:rPr>
                <w:rFonts w:asciiTheme="majorHAnsi" w:hAnsiTheme="majorHAnsi" w:cstheme="majorHAnsi"/>
                <w:color w:val="000000"/>
                <w:kern w:val="0"/>
                <w:szCs w:val="21"/>
              </w:rPr>
              <w:t>egister, Edit, Abolish, Revive.</w:t>
            </w:r>
          </w:p>
        </w:tc>
      </w:tr>
      <w:tr w:rsidR="009C7A7B" w:rsidRPr="00105FCC"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2</w:t>
            </w:r>
          </w:p>
        </w:tc>
        <w:tc>
          <w:tcPr>
            <w:tcW w:w="2977"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Symphony</w:t>
            </w:r>
            <w:r w:rsidR="001F432B">
              <w:rPr>
                <w:rFonts w:asciiTheme="majorHAnsi" w:hAnsiTheme="majorHAnsi" w:cstheme="majorHAnsi"/>
                <w:color w:val="000000"/>
                <w:kern w:val="0"/>
                <w:szCs w:val="21"/>
              </w:rPr>
              <w:t xml:space="preserve"> Class I</w:t>
            </w:r>
            <w:r w:rsidRPr="00105FCC">
              <w:rPr>
                <w:rFonts w:asciiTheme="majorHAnsi" w:hAnsiTheme="majorHAnsi" w:cstheme="majorHAnsi"/>
                <w:color w:val="000000"/>
                <w:kern w:val="0"/>
                <w:szCs w:val="21"/>
              </w:rPr>
              <w:t>D</w:t>
            </w:r>
          </w:p>
        </w:tc>
        <w:tc>
          <w:tcPr>
            <w:tcW w:w="4252" w:type="dxa"/>
            <w:tcBorders>
              <w:top w:val="single" w:sz="4" w:space="0" w:color="auto"/>
              <w:left w:val="single" w:sz="4" w:space="0" w:color="auto"/>
              <w:bottom w:val="single" w:sz="4" w:space="0" w:color="000000"/>
              <w:right w:val="single" w:sz="4" w:space="0" w:color="000000"/>
            </w:tcBorders>
          </w:tcPr>
          <w:p w:rsidR="009C7A7B" w:rsidRPr="00105FCC" w:rsidRDefault="001F432B" w:rsidP="0025592A">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B</w:t>
            </w:r>
            <w:r>
              <w:rPr>
                <w:rFonts w:asciiTheme="majorHAnsi" w:hAnsiTheme="majorHAnsi" w:cstheme="majorHAnsi"/>
                <w:color w:val="000000"/>
                <w:kern w:val="0"/>
                <w:sz w:val="22"/>
              </w:rPr>
              <w:t>lank when registering</w:t>
            </w:r>
          </w:p>
        </w:tc>
      </w:tr>
      <w:tr w:rsidR="009C7A7B" w:rsidRPr="00105FCC"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3</w:t>
            </w:r>
          </w:p>
        </w:tc>
        <w:tc>
          <w:tcPr>
            <w:tcW w:w="2977"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Symphony</w:t>
            </w:r>
            <w:r w:rsidR="001F432B">
              <w:rPr>
                <w:rFonts w:asciiTheme="majorHAnsi" w:hAnsiTheme="majorHAnsi" w:cstheme="majorHAnsi"/>
                <w:color w:val="000000"/>
                <w:kern w:val="0"/>
                <w:szCs w:val="21"/>
              </w:rPr>
              <w:t xml:space="preserve"> name</w:t>
            </w:r>
          </w:p>
        </w:tc>
        <w:tc>
          <w:tcPr>
            <w:tcW w:w="4252"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p>
        </w:tc>
      </w:tr>
      <w:tr w:rsidR="009C7A7B" w:rsidRPr="00105FCC"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4</w:t>
            </w:r>
          </w:p>
        </w:tc>
        <w:tc>
          <w:tcPr>
            <w:tcW w:w="2977" w:type="dxa"/>
            <w:tcBorders>
              <w:top w:val="single" w:sz="4" w:space="0" w:color="auto"/>
              <w:left w:val="single" w:sz="4" w:space="0" w:color="auto"/>
              <w:bottom w:val="single" w:sz="4" w:space="0" w:color="000000"/>
              <w:right w:val="single" w:sz="4" w:space="0" w:color="000000"/>
            </w:tcBorders>
          </w:tcPr>
          <w:p w:rsidR="009C7A7B" w:rsidRPr="00105FCC" w:rsidRDefault="001F432B" w:rsidP="0025592A">
            <w:pPr>
              <w:widowControl/>
              <w:jc w:val="left"/>
              <w:rPr>
                <w:rFonts w:asciiTheme="majorHAnsi" w:hAnsiTheme="majorHAnsi" w:cstheme="majorHAnsi"/>
                <w:color w:val="000000"/>
                <w:kern w:val="0"/>
                <w:sz w:val="22"/>
              </w:rPr>
            </w:pPr>
            <w:r>
              <w:rPr>
                <w:rFonts w:asciiTheme="majorHAnsi" w:hAnsiTheme="majorHAnsi" w:cstheme="majorHAnsi"/>
                <w:color w:val="000000"/>
                <w:kern w:val="0"/>
                <w:szCs w:val="21"/>
              </w:rPr>
              <w:t>Description</w:t>
            </w:r>
          </w:p>
        </w:tc>
        <w:tc>
          <w:tcPr>
            <w:tcW w:w="4252"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p>
        </w:tc>
      </w:tr>
      <w:tr w:rsidR="009C7A7B" w:rsidRPr="00105FCC"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5</w:t>
            </w:r>
          </w:p>
        </w:tc>
        <w:tc>
          <w:tcPr>
            <w:tcW w:w="2977" w:type="dxa"/>
            <w:tcBorders>
              <w:top w:val="single" w:sz="4" w:space="0" w:color="auto"/>
              <w:left w:val="single" w:sz="4" w:space="0" w:color="auto"/>
              <w:bottom w:val="single" w:sz="4" w:space="0" w:color="000000"/>
              <w:right w:val="single" w:sz="4" w:space="0" w:color="000000"/>
            </w:tcBorders>
          </w:tcPr>
          <w:p w:rsidR="009C7A7B" w:rsidRPr="00105FCC" w:rsidRDefault="001F432B" w:rsidP="0025592A">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Remarks</w:t>
            </w:r>
          </w:p>
        </w:tc>
        <w:tc>
          <w:tcPr>
            <w:tcW w:w="4252"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p>
        </w:tc>
      </w:tr>
      <w:tr w:rsidR="009C7A7B" w:rsidRPr="00105FCC" w:rsidTr="0025592A">
        <w:trPr>
          <w:trHeight w:val="286"/>
          <w:jc w:val="center"/>
        </w:trPr>
        <w:tc>
          <w:tcPr>
            <w:tcW w:w="704" w:type="dxa"/>
            <w:tcBorders>
              <w:top w:val="single" w:sz="4" w:space="0" w:color="auto"/>
              <w:left w:val="single" w:sz="4" w:space="0" w:color="auto"/>
              <w:bottom w:val="single" w:sz="4" w:space="0" w:color="auto"/>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7</w:t>
            </w:r>
          </w:p>
        </w:tc>
        <w:tc>
          <w:tcPr>
            <w:tcW w:w="2977" w:type="dxa"/>
            <w:tcBorders>
              <w:top w:val="single" w:sz="4" w:space="0" w:color="auto"/>
              <w:left w:val="single" w:sz="4" w:space="0" w:color="auto"/>
              <w:bottom w:val="single" w:sz="4" w:space="0" w:color="auto"/>
              <w:right w:val="single" w:sz="4" w:space="0" w:color="000000"/>
            </w:tcBorders>
          </w:tcPr>
          <w:p w:rsidR="009C7A7B" w:rsidRPr="00105FCC" w:rsidRDefault="00BE62D2" w:rsidP="0025592A">
            <w:pPr>
              <w:widowControl/>
              <w:jc w:val="left"/>
              <w:rPr>
                <w:rFonts w:asciiTheme="majorHAnsi" w:hAnsiTheme="majorHAnsi" w:cstheme="majorHAnsi"/>
                <w:color w:val="000000"/>
                <w:kern w:val="0"/>
                <w:sz w:val="22"/>
              </w:rPr>
            </w:pPr>
            <w:r w:rsidRPr="00BE62D2">
              <w:rPr>
                <w:rFonts w:asciiTheme="majorHAnsi" w:hAnsiTheme="majorHAnsi" w:cstheme="majorHAnsi"/>
                <w:color w:val="000000"/>
                <w:kern w:val="0"/>
                <w:szCs w:val="21"/>
              </w:rPr>
              <w:t>Last modified date for update</w:t>
            </w:r>
          </w:p>
        </w:tc>
        <w:tc>
          <w:tcPr>
            <w:tcW w:w="4252" w:type="dxa"/>
            <w:tcBorders>
              <w:top w:val="single" w:sz="4" w:space="0" w:color="auto"/>
              <w:left w:val="single" w:sz="4" w:space="0" w:color="auto"/>
              <w:bottom w:val="single" w:sz="4" w:space="0" w:color="auto"/>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T_XXXXXXXXXXXXXXXXXXXX</w:t>
            </w:r>
          </w:p>
        </w:tc>
      </w:tr>
      <w:tr w:rsidR="009C7A7B" w:rsidRPr="00105FCC"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9</w:t>
            </w:r>
          </w:p>
        </w:tc>
        <w:tc>
          <w:tcPr>
            <w:tcW w:w="2977"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Movement</w:t>
            </w:r>
            <w:r w:rsidR="00BE62D2">
              <w:rPr>
                <w:rFonts w:asciiTheme="majorHAnsi" w:hAnsiTheme="majorHAnsi" w:cstheme="majorHAnsi"/>
                <w:color w:val="000000"/>
                <w:kern w:val="0"/>
                <w:sz w:val="22"/>
              </w:rPr>
              <w:t xml:space="preserve"> details</w:t>
            </w:r>
          </w:p>
        </w:tc>
        <w:tc>
          <w:tcPr>
            <w:tcW w:w="4252"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Movement</w:t>
            </w:r>
            <w:r w:rsidR="00BE62D2">
              <w:rPr>
                <w:rFonts w:asciiTheme="majorHAnsi" w:hAnsiTheme="majorHAnsi" w:cstheme="majorHAnsi"/>
                <w:color w:val="000000"/>
                <w:kern w:val="0"/>
                <w:sz w:val="22"/>
              </w:rPr>
              <w:t xml:space="preserve"> details</w:t>
            </w:r>
          </w:p>
          <w:p w:rsidR="009C7A7B" w:rsidRPr="00105FCC" w:rsidRDefault="00BE62D2" w:rsidP="00BE62D2">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See the table below for more information (</w:t>
            </w:r>
            <w:r>
              <w:rPr>
                <w:rFonts w:asciiTheme="majorHAnsi" w:hAnsiTheme="majorHAnsi" w:cstheme="majorHAnsi" w:hint="eastAsia"/>
                <w:color w:val="000000"/>
                <w:kern w:val="0"/>
                <w:sz w:val="22"/>
              </w:rPr>
              <w:t>Table 4-6)</w:t>
            </w:r>
          </w:p>
        </w:tc>
      </w:tr>
    </w:tbl>
    <w:p w:rsidR="009C7A7B" w:rsidRPr="00105FCC" w:rsidRDefault="009C7A7B" w:rsidP="009C7A7B">
      <w:pPr>
        <w:widowControl/>
        <w:jc w:val="left"/>
        <w:rPr>
          <w:rFonts w:asciiTheme="majorHAnsi" w:hAnsiTheme="majorHAnsi" w:cstheme="majorHAnsi"/>
        </w:rPr>
      </w:pPr>
      <w:r w:rsidRPr="00105FCC">
        <w:rPr>
          <w:rFonts w:asciiTheme="majorHAnsi" w:hAnsiTheme="majorHAnsi" w:cstheme="majorHAnsi"/>
        </w:rPr>
        <w:t xml:space="preserve">　　　　　　</w:t>
      </w:r>
    </w:p>
    <w:p w:rsidR="00E25341" w:rsidRDefault="00E25341" w:rsidP="009C7A7B">
      <w:pPr>
        <w:pStyle w:val="52"/>
        <w:ind w:leftChars="67" w:left="141" w:firstLine="1"/>
        <w:jc w:val="center"/>
        <w:rPr>
          <w:rFonts w:asciiTheme="majorHAnsi" w:hAnsiTheme="majorHAnsi" w:cstheme="majorHAnsi"/>
          <w:b/>
        </w:rPr>
      </w:pPr>
    </w:p>
    <w:p w:rsidR="00E25341" w:rsidRDefault="00E25341" w:rsidP="009C7A7B">
      <w:pPr>
        <w:pStyle w:val="52"/>
        <w:ind w:leftChars="67" w:left="141" w:firstLine="1"/>
        <w:jc w:val="center"/>
        <w:rPr>
          <w:rFonts w:asciiTheme="majorHAnsi" w:hAnsiTheme="majorHAnsi" w:cstheme="majorHAnsi"/>
          <w:b/>
        </w:rPr>
      </w:pPr>
    </w:p>
    <w:p w:rsidR="009C7A7B" w:rsidRPr="00105FCC" w:rsidRDefault="00E25341" w:rsidP="009C7A7B">
      <w:pPr>
        <w:pStyle w:val="52"/>
        <w:ind w:leftChars="67" w:left="141" w:firstLine="1"/>
        <w:jc w:val="center"/>
        <w:rPr>
          <w:rFonts w:asciiTheme="majorHAnsi" w:hAnsiTheme="majorHAnsi" w:cstheme="majorHAnsi"/>
        </w:rPr>
      </w:pPr>
      <w:r>
        <w:rPr>
          <w:rFonts w:asciiTheme="majorHAnsi" w:hAnsiTheme="majorHAnsi" w:cstheme="majorHAnsi"/>
          <w:b/>
        </w:rPr>
        <w:t>Table</w:t>
      </w:r>
      <w:r w:rsidR="009C7A7B" w:rsidRPr="0056210F">
        <w:rPr>
          <w:rFonts w:asciiTheme="majorHAnsi" w:hAnsiTheme="majorHAnsi" w:cstheme="majorHAnsi"/>
          <w:b/>
        </w:rPr>
        <w:t xml:space="preserve"> </w:t>
      </w:r>
      <w:r w:rsidR="009C7A7B">
        <w:rPr>
          <w:rFonts w:asciiTheme="majorHAnsi" w:hAnsiTheme="majorHAnsi" w:cstheme="majorHAnsi"/>
          <w:b/>
        </w:rPr>
        <w:fldChar w:fldCharType="begin"/>
      </w:r>
      <w:r w:rsidR="009C7A7B">
        <w:rPr>
          <w:rFonts w:asciiTheme="majorHAnsi" w:hAnsiTheme="majorHAnsi" w:cstheme="majorHAnsi"/>
          <w:b/>
        </w:rPr>
        <w:instrText xml:space="preserve"> STYLEREF 1 \s </w:instrText>
      </w:r>
      <w:r w:rsidR="009C7A7B">
        <w:rPr>
          <w:rFonts w:asciiTheme="majorHAnsi" w:hAnsiTheme="majorHAnsi" w:cstheme="majorHAnsi"/>
          <w:b/>
        </w:rPr>
        <w:fldChar w:fldCharType="separate"/>
      </w:r>
      <w:r w:rsidR="005F1F35">
        <w:rPr>
          <w:rFonts w:asciiTheme="majorHAnsi" w:hAnsiTheme="majorHAnsi" w:cstheme="majorHAnsi"/>
          <w:b/>
          <w:noProof/>
        </w:rPr>
        <w:t>5</w:t>
      </w:r>
      <w:r w:rsidR="009C7A7B">
        <w:rPr>
          <w:rFonts w:asciiTheme="majorHAnsi" w:hAnsiTheme="majorHAnsi" w:cstheme="majorHAnsi"/>
          <w:b/>
        </w:rPr>
        <w:fldChar w:fldCharType="end"/>
      </w:r>
      <w:r w:rsidR="009C7A7B">
        <w:rPr>
          <w:rFonts w:asciiTheme="majorHAnsi" w:hAnsiTheme="majorHAnsi" w:cstheme="majorHAnsi"/>
          <w:b/>
        </w:rPr>
        <w:noBreakHyphen/>
      </w:r>
      <w:r w:rsidR="009C7A7B">
        <w:rPr>
          <w:rFonts w:asciiTheme="majorHAnsi" w:hAnsiTheme="majorHAnsi" w:cstheme="majorHAnsi"/>
          <w:b/>
        </w:rPr>
        <w:fldChar w:fldCharType="begin"/>
      </w:r>
      <w:r w:rsidR="009C7A7B">
        <w:rPr>
          <w:rFonts w:asciiTheme="majorHAnsi" w:hAnsiTheme="majorHAnsi" w:cstheme="majorHAnsi"/>
          <w:b/>
        </w:rPr>
        <w:instrText xml:space="preserve"> SEQ </w:instrText>
      </w:r>
      <w:r w:rsidR="009C7A7B">
        <w:rPr>
          <w:rFonts w:asciiTheme="majorHAnsi" w:hAnsiTheme="majorHAnsi" w:cstheme="majorHAnsi"/>
          <w:b/>
        </w:rPr>
        <w:instrText>表</w:instrText>
      </w:r>
      <w:r w:rsidR="009C7A7B">
        <w:rPr>
          <w:rFonts w:asciiTheme="majorHAnsi" w:hAnsiTheme="majorHAnsi" w:cstheme="majorHAnsi"/>
          <w:b/>
        </w:rPr>
        <w:instrText xml:space="preserve"> \* ARABIC \s 1 </w:instrText>
      </w:r>
      <w:r w:rsidR="009C7A7B">
        <w:rPr>
          <w:rFonts w:asciiTheme="majorHAnsi" w:hAnsiTheme="majorHAnsi" w:cstheme="majorHAnsi"/>
          <w:b/>
        </w:rPr>
        <w:fldChar w:fldCharType="separate"/>
      </w:r>
      <w:r w:rsidR="005F1F35">
        <w:rPr>
          <w:rFonts w:asciiTheme="majorHAnsi" w:hAnsiTheme="majorHAnsi" w:cstheme="majorHAnsi"/>
          <w:b/>
          <w:noProof/>
        </w:rPr>
        <w:t>6</w:t>
      </w:r>
      <w:r w:rsidR="009C7A7B">
        <w:rPr>
          <w:rFonts w:asciiTheme="majorHAnsi" w:hAnsiTheme="majorHAnsi" w:cstheme="majorHAnsi"/>
          <w:b/>
        </w:rPr>
        <w:fldChar w:fldCharType="end"/>
      </w:r>
      <w:r w:rsidR="009C7A7B" w:rsidRPr="00105FCC">
        <w:rPr>
          <w:rFonts w:asciiTheme="majorHAnsi" w:hAnsiTheme="majorHAnsi" w:cstheme="majorHAnsi"/>
        </w:rPr>
        <w:t xml:space="preserve"> </w:t>
      </w:r>
      <w:r w:rsidR="009C7A7B" w:rsidRPr="00772378">
        <w:rPr>
          <w:rFonts w:asciiTheme="majorHAnsi" w:hAnsiTheme="majorHAnsi" w:cstheme="majorHAnsi"/>
          <w:b/>
          <w:szCs w:val="21"/>
        </w:rPr>
        <w:t>Movement</w:t>
      </w:r>
      <w:r>
        <w:rPr>
          <w:rFonts w:asciiTheme="majorHAnsi" w:hAnsiTheme="majorHAnsi" w:cstheme="majorHAnsi"/>
          <w:b/>
          <w:szCs w:val="21"/>
        </w:rPr>
        <w:t xml:space="preserve"> details list</w:t>
      </w:r>
    </w:p>
    <w:tbl>
      <w:tblPr>
        <w:tblW w:w="7933" w:type="dxa"/>
        <w:jc w:val="center"/>
        <w:tblCellMar>
          <w:left w:w="99" w:type="dxa"/>
          <w:right w:w="99" w:type="dxa"/>
        </w:tblCellMar>
        <w:tblLook w:val="04A0" w:firstRow="1" w:lastRow="0" w:firstColumn="1" w:lastColumn="0" w:noHBand="0" w:noVBand="1"/>
      </w:tblPr>
      <w:tblGrid>
        <w:gridCol w:w="704"/>
        <w:gridCol w:w="2835"/>
        <w:gridCol w:w="4394"/>
      </w:tblGrid>
      <w:tr w:rsidR="009C7A7B" w:rsidRPr="00105FCC" w:rsidTr="0025592A">
        <w:trPr>
          <w:trHeight w:val="270"/>
          <w:jc w:val="center"/>
        </w:trPr>
        <w:tc>
          <w:tcPr>
            <w:tcW w:w="704" w:type="dxa"/>
            <w:tcBorders>
              <w:top w:val="single" w:sz="4" w:space="0" w:color="auto"/>
              <w:left w:val="single" w:sz="4" w:space="0" w:color="auto"/>
              <w:bottom w:val="single" w:sz="4" w:space="0" w:color="auto"/>
              <w:right w:val="single" w:sz="4" w:space="0" w:color="auto"/>
            </w:tcBorders>
            <w:shd w:val="clear" w:color="auto" w:fill="002B62"/>
          </w:tcPr>
          <w:p w:rsidR="009C7A7B" w:rsidRPr="00105FCC" w:rsidRDefault="00E25341" w:rsidP="0025592A">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lastRenderedPageBreak/>
              <w:t>Item no.</w:t>
            </w:r>
          </w:p>
        </w:tc>
        <w:tc>
          <w:tcPr>
            <w:tcW w:w="2835" w:type="dxa"/>
            <w:tcBorders>
              <w:top w:val="single" w:sz="4" w:space="0" w:color="auto"/>
              <w:left w:val="single" w:sz="4" w:space="0" w:color="auto"/>
              <w:bottom w:val="single" w:sz="4" w:space="0" w:color="auto"/>
              <w:right w:val="single" w:sz="4" w:space="0" w:color="auto"/>
            </w:tcBorders>
            <w:shd w:val="clear" w:color="auto" w:fill="002B62"/>
          </w:tcPr>
          <w:p w:rsidR="009C7A7B" w:rsidRPr="00105FCC" w:rsidRDefault="00E25341" w:rsidP="0025592A">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Parameter name</w:t>
            </w:r>
          </w:p>
        </w:tc>
        <w:tc>
          <w:tcPr>
            <w:tcW w:w="4394" w:type="dxa"/>
            <w:tcBorders>
              <w:top w:val="single" w:sz="4" w:space="0" w:color="auto"/>
              <w:left w:val="single" w:sz="4" w:space="0" w:color="auto"/>
              <w:bottom w:val="single" w:sz="4" w:space="0" w:color="auto"/>
              <w:right w:val="single" w:sz="4" w:space="0" w:color="auto"/>
            </w:tcBorders>
            <w:shd w:val="clear" w:color="auto" w:fill="002B62"/>
          </w:tcPr>
          <w:p w:rsidR="009C7A7B" w:rsidRPr="00105FCC" w:rsidRDefault="00E25341" w:rsidP="0025592A">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Remarks</w:t>
            </w:r>
          </w:p>
        </w:tc>
      </w:tr>
      <w:tr w:rsidR="009C7A7B" w:rsidRPr="00105FCC"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0</w:t>
            </w:r>
          </w:p>
        </w:tc>
        <w:tc>
          <w:tcPr>
            <w:tcW w:w="2835"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jc w:val="left"/>
              <w:rPr>
                <w:rFonts w:asciiTheme="majorHAnsi" w:hAnsiTheme="majorHAnsi" w:cstheme="majorHAnsi"/>
              </w:rPr>
            </w:pPr>
            <w:r w:rsidRPr="00105FCC">
              <w:rPr>
                <w:rFonts w:asciiTheme="majorHAnsi" w:hAnsiTheme="majorHAnsi" w:cstheme="majorHAnsi"/>
              </w:rPr>
              <w:t>Orchestrator ID</w:t>
            </w:r>
          </w:p>
        </w:tc>
        <w:tc>
          <w:tcPr>
            <w:tcW w:w="4394" w:type="dxa"/>
            <w:tcBorders>
              <w:top w:val="single" w:sz="4" w:space="0" w:color="auto"/>
              <w:left w:val="single" w:sz="4" w:space="0" w:color="auto"/>
              <w:bottom w:val="single" w:sz="4" w:space="0" w:color="000000"/>
              <w:right w:val="single" w:sz="4" w:space="0" w:color="000000"/>
            </w:tcBorders>
          </w:tcPr>
          <w:p w:rsidR="009C7A7B" w:rsidRPr="00105FCC" w:rsidRDefault="00E25341" w:rsidP="0025592A">
            <w:pPr>
              <w:widowControl/>
              <w:jc w:val="left"/>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 xml:space="preserve">rchestrator </w:t>
            </w:r>
            <w:r w:rsidR="009C7A7B" w:rsidRPr="00105FCC">
              <w:rPr>
                <w:rFonts w:asciiTheme="majorHAnsi" w:hAnsiTheme="majorHAnsi" w:cstheme="majorHAnsi"/>
              </w:rPr>
              <w:t>ID</w:t>
            </w:r>
          </w:p>
          <w:p w:rsidR="009C7A7B" w:rsidRPr="00105FCC" w:rsidRDefault="00E25341" w:rsidP="0025592A">
            <w:pPr>
              <w:widowControl/>
              <w:jc w:val="left"/>
              <w:rPr>
                <w:rFonts w:asciiTheme="majorHAnsi" w:hAnsiTheme="majorHAnsi" w:cstheme="majorHAnsi"/>
              </w:rPr>
            </w:pPr>
            <w:r>
              <w:rPr>
                <w:rFonts w:asciiTheme="majorHAnsi" w:hAnsiTheme="majorHAnsi" w:cstheme="majorHAnsi" w:hint="eastAsia"/>
              </w:rPr>
              <w:t>P</w:t>
            </w:r>
            <w:r>
              <w:rPr>
                <w:rFonts w:asciiTheme="majorHAnsi" w:hAnsiTheme="majorHAnsi" w:cstheme="majorHAnsi"/>
              </w:rPr>
              <w:t>lease see the table below (4-8)</w:t>
            </w:r>
          </w:p>
        </w:tc>
      </w:tr>
      <w:tr w:rsidR="009C7A7B" w:rsidRPr="00105FCC"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1</w:t>
            </w:r>
          </w:p>
        </w:tc>
        <w:tc>
          <w:tcPr>
            <w:tcW w:w="2835"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jc w:val="left"/>
              <w:rPr>
                <w:rFonts w:asciiTheme="majorHAnsi" w:hAnsiTheme="majorHAnsi" w:cstheme="majorHAnsi"/>
              </w:rPr>
            </w:pPr>
            <w:r w:rsidRPr="00105FCC">
              <w:rPr>
                <w:rFonts w:asciiTheme="majorHAnsi" w:hAnsiTheme="majorHAnsi" w:cstheme="majorHAnsi"/>
              </w:rPr>
              <w:t>Movement ID</w:t>
            </w:r>
          </w:p>
        </w:tc>
        <w:tc>
          <w:tcPr>
            <w:tcW w:w="439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rPr>
            </w:pPr>
            <w:r w:rsidRPr="00105FCC">
              <w:rPr>
                <w:rFonts w:asciiTheme="majorHAnsi" w:hAnsiTheme="majorHAnsi" w:cstheme="majorHAnsi"/>
              </w:rPr>
              <w:t>Movement ID</w:t>
            </w:r>
          </w:p>
          <w:p w:rsidR="009C7A7B" w:rsidRPr="00105FCC" w:rsidRDefault="00E25341" w:rsidP="0025592A">
            <w:pPr>
              <w:widowControl/>
              <w:jc w:val="left"/>
              <w:rPr>
                <w:rFonts w:asciiTheme="majorHAnsi" w:hAnsiTheme="majorHAnsi" w:cstheme="majorHAnsi"/>
              </w:rPr>
            </w:pPr>
            <w:r>
              <w:rPr>
                <w:rFonts w:asciiTheme="majorHAnsi" w:hAnsiTheme="majorHAnsi" w:cstheme="majorHAnsi" w:hint="eastAsia"/>
                <w:color w:val="000000"/>
                <w:kern w:val="0"/>
                <w:sz w:val="22"/>
              </w:rPr>
              <w:t>P</w:t>
            </w:r>
            <w:r>
              <w:rPr>
                <w:rFonts w:asciiTheme="majorHAnsi" w:hAnsiTheme="majorHAnsi" w:cstheme="majorHAnsi"/>
                <w:color w:val="000000"/>
                <w:kern w:val="0"/>
                <w:sz w:val="22"/>
              </w:rPr>
              <w:t>lease see the “Movement list” menu.</w:t>
            </w:r>
          </w:p>
        </w:tc>
      </w:tr>
      <w:tr w:rsidR="009C7A7B" w:rsidRPr="00105FCC"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2</w:t>
            </w:r>
          </w:p>
        </w:tc>
        <w:tc>
          <w:tcPr>
            <w:tcW w:w="2835" w:type="dxa"/>
            <w:tcBorders>
              <w:top w:val="single" w:sz="4" w:space="0" w:color="auto"/>
              <w:left w:val="single" w:sz="4" w:space="0" w:color="auto"/>
              <w:bottom w:val="single" w:sz="4" w:space="0" w:color="000000"/>
              <w:right w:val="single" w:sz="4" w:space="0" w:color="000000"/>
            </w:tcBorders>
          </w:tcPr>
          <w:p w:rsidR="009C7A7B" w:rsidRPr="00105FCC" w:rsidRDefault="00E25341" w:rsidP="0025592A">
            <w:pPr>
              <w:jc w:val="lef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emporary stop</w:t>
            </w:r>
          </w:p>
        </w:tc>
        <w:tc>
          <w:tcPr>
            <w:tcW w:w="439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rPr>
            </w:pPr>
            <w:r w:rsidRPr="00105FCC">
              <w:rPr>
                <w:rFonts w:asciiTheme="majorHAnsi" w:hAnsiTheme="majorHAnsi" w:cstheme="majorHAnsi"/>
              </w:rPr>
              <w:t>OFF:</w:t>
            </w:r>
            <w:r w:rsidR="00E25341">
              <w:rPr>
                <w:rFonts w:asciiTheme="majorHAnsi" w:hAnsiTheme="majorHAnsi" w:cstheme="majorHAnsi"/>
              </w:rPr>
              <w:t>Blank</w:t>
            </w:r>
          </w:p>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rPr>
              <w:t>ON:checkedValue</w:t>
            </w:r>
          </w:p>
        </w:tc>
      </w:tr>
      <w:tr w:rsidR="009C7A7B" w:rsidRPr="00105FCC"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3</w:t>
            </w:r>
          </w:p>
        </w:tc>
        <w:tc>
          <w:tcPr>
            <w:tcW w:w="2835" w:type="dxa"/>
            <w:tcBorders>
              <w:top w:val="single" w:sz="4" w:space="0" w:color="auto"/>
              <w:left w:val="single" w:sz="4" w:space="0" w:color="auto"/>
              <w:bottom w:val="single" w:sz="4" w:space="0" w:color="000000"/>
              <w:right w:val="single" w:sz="4" w:space="0" w:color="000000"/>
            </w:tcBorders>
          </w:tcPr>
          <w:p w:rsidR="009C7A7B" w:rsidRPr="00105FCC" w:rsidRDefault="00E25341" w:rsidP="0025592A">
            <w:pPr>
              <w:jc w:val="left"/>
              <w:rPr>
                <w:rFonts w:asciiTheme="majorHAnsi" w:hAnsiTheme="majorHAnsi" w:cstheme="majorHAnsi"/>
              </w:rPr>
            </w:pPr>
            <w:r>
              <w:rPr>
                <w:rFonts w:asciiTheme="majorHAnsi" w:hAnsiTheme="majorHAnsi" w:cstheme="majorHAnsi"/>
              </w:rPr>
              <w:t>Description</w:t>
            </w:r>
          </w:p>
        </w:tc>
        <w:tc>
          <w:tcPr>
            <w:tcW w:w="439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p>
        </w:tc>
      </w:tr>
      <w:tr w:rsidR="009C7A7B" w:rsidRPr="00105FCC"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4</w:t>
            </w:r>
          </w:p>
        </w:tc>
        <w:tc>
          <w:tcPr>
            <w:tcW w:w="2835" w:type="dxa"/>
            <w:tcBorders>
              <w:top w:val="single" w:sz="4" w:space="0" w:color="auto"/>
              <w:left w:val="single" w:sz="4" w:space="0" w:color="auto"/>
              <w:bottom w:val="single" w:sz="4" w:space="0" w:color="000000"/>
              <w:right w:val="single" w:sz="4" w:space="0" w:color="000000"/>
            </w:tcBorders>
          </w:tcPr>
          <w:p w:rsidR="009C7A7B" w:rsidRPr="00105FCC" w:rsidRDefault="00E25341" w:rsidP="00E25341">
            <w:pPr>
              <w:jc w:val="left"/>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peration ID</w:t>
            </w:r>
            <w:r w:rsidR="009C7A7B" w:rsidRPr="00105FCC">
              <w:rPr>
                <w:rFonts w:asciiTheme="majorHAnsi" w:hAnsiTheme="majorHAnsi" w:cstheme="majorHAnsi"/>
              </w:rPr>
              <w:t>(</w:t>
            </w:r>
            <w:r>
              <w:rPr>
                <w:rFonts w:asciiTheme="majorHAnsi" w:hAnsiTheme="majorHAnsi" w:cstheme="majorHAnsi" w:hint="eastAsia"/>
              </w:rPr>
              <w:t>I</w:t>
            </w:r>
            <w:r>
              <w:rPr>
                <w:rFonts w:asciiTheme="majorHAnsi" w:hAnsiTheme="majorHAnsi" w:cstheme="majorHAnsi"/>
              </w:rPr>
              <w:t>ndividually specified</w:t>
            </w:r>
            <w:r w:rsidR="009C7A7B" w:rsidRPr="00105FCC">
              <w:rPr>
                <w:rFonts w:asciiTheme="majorHAnsi" w:hAnsiTheme="majorHAnsi" w:cstheme="majorHAnsi"/>
              </w:rPr>
              <w:t>)</w:t>
            </w:r>
          </w:p>
        </w:tc>
        <w:tc>
          <w:tcPr>
            <w:tcW w:w="4394" w:type="dxa"/>
            <w:tcBorders>
              <w:top w:val="single" w:sz="4" w:space="0" w:color="auto"/>
              <w:left w:val="single" w:sz="4" w:space="0" w:color="auto"/>
              <w:bottom w:val="single" w:sz="4" w:space="0" w:color="000000"/>
              <w:right w:val="single" w:sz="4" w:space="0" w:color="000000"/>
            </w:tcBorders>
          </w:tcPr>
          <w:p w:rsidR="009C7A7B" w:rsidRPr="00105FCC" w:rsidRDefault="00E25341" w:rsidP="0025592A">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O</w:t>
            </w:r>
            <w:r>
              <w:rPr>
                <w:rFonts w:asciiTheme="majorHAnsi" w:hAnsiTheme="majorHAnsi" w:cstheme="majorHAnsi"/>
                <w:color w:val="000000"/>
                <w:kern w:val="0"/>
                <w:sz w:val="22"/>
              </w:rPr>
              <w:t>peration ID</w:t>
            </w:r>
          </w:p>
          <w:p w:rsidR="009C7A7B" w:rsidRPr="00105FCC" w:rsidRDefault="00E25341" w:rsidP="0025592A">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P</w:t>
            </w:r>
            <w:r>
              <w:rPr>
                <w:rFonts w:asciiTheme="majorHAnsi" w:hAnsiTheme="majorHAnsi" w:cstheme="majorHAnsi"/>
                <w:color w:val="000000"/>
                <w:kern w:val="0"/>
                <w:sz w:val="22"/>
              </w:rPr>
              <w:t>lease see the “Input operation” menu.</w:t>
            </w:r>
          </w:p>
        </w:tc>
      </w:tr>
    </w:tbl>
    <w:p w:rsidR="009C7A7B" w:rsidRPr="00105FCC" w:rsidRDefault="009C7A7B" w:rsidP="009C7A7B">
      <w:pPr>
        <w:widowControl/>
        <w:jc w:val="left"/>
        <w:rPr>
          <w:rFonts w:asciiTheme="majorHAnsi" w:eastAsia="ＭＳ ゴシック" w:hAnsiTheme="majorHAnsi" w:cstheme="majorHAnsi"/>
          <w:color w:val="000000"/>
          <w:kern w:val="0"/>
          <w:sz w:val="22"/>
        </w:rPr>
      </w:pPr>
    </w:p>
    <w:p w:rsidR="009C7A7B" w:rsidRPr="00105FCC" w:rsidRDefault="00E25341" w:rsidP="009C7A7B">
      <w:pPr>
        <w:pStyle w:val="52"/>
        <w:ind w:leftChars="0" w:left="0"/>
        <w:jc w:val="center"/>
        <w:rPr>
          <w:rFonts w:asciiTheme="majorHAnsi" w:hAnsiTheme="majorHAnsi" w:cstheme="majorHAnsi"/>
        </w:rPr>
      </w:pPr>
      <w:r>
        <w:rPr>
          <w:rFonts w:asciiTheme="majorHAnsi" w:hAnsiTheme="majorHAnsi" w:cstheme="majorHAnsi"/>
          <w:b/>
        </w:rPr>
        <w:t>Table</w:t>
      </w:r>
      <w:r w:rsidR="009C7A7B" w:rsidRPr="0056210F">
        <w:rPr>
          <w:rFonts w:asciiTheme="majorHAnsi" w:hAnsiTheme="majorHAnsi" w:cstheme="majorHAnsi"/>
          <w:b/>
        </w:rPr>
        <w:t xml:space="preserve"> </w:t>
      </w:r>
      <w:r w:rsidR="009C7A7B">
        <w:rPr>
          <w:rFonts w:asciiTheme="majorHAnsi" w:hAnsiTheme="majorHAnsi" w:cstheme="majorHAnsi"/>
          <w:b/>
        </w:rPr>
        <w:fldChar w:fldCharType="begin"/>
      </w:r>
      <w:r w:rsidR="009C7A7B">
        <w:rPr>
          <w:rFonts w:asciiTheme="majorHAnsi" w:hAnsiTheme="majorHAnsi" w:cstheme="majorHAnsi"/>
          <w:b/>
        </w:rPr>
        <w:instrText xml:space="preserve"> STYLEREF 1 \s </w:instrText>
      </w:r>
      <w:r w:rsidR="009C7A7B">
        <w:rPr>
          <w:rFonts w:asciiTheme="majorHAnsi" w:hAnsiTheme="majorHAnsi" w:cstheme="majorHAnsi"/>
          <w:b/>
        </w:rPr>
        <w:fldChar w:fldCharType="separate"/>
      </w:r>
      <w:r w:rsidR="005F1F35">
        <w:rPr>
          <w:rFonts w:asciiTheme="majorHAnsi" w:hAnsiTheme="majorHAnsi" w:cstheme="majorHAnsi"/>
          <w:b/>
          <w:noProof/>
        </w:rPr>
        <w:t>5</w:t>
      </w:r>
      <w:r w:rsidR="009C7A7B">
        <w:rPr>
          <w:rFonts w:asciiTheme="majorHAnsi" w:hAnsiTheme="majorHAnsi" w:cstheme="majorHAnsi"/>
          <w:b/>
        </w:rPr>
        <w:fldChar w:fldCharType="end"/>
      </w:r>
      <w:r w:rsidR="009C7A7B">
        <w:rPr>
          <w:rFonts w:asciiTheme="majorHAnsi" w:hAnsiTheme="majorHAnsi" w:cstheme="majorHAnsi"/>
          <w:b/>
        </w:rPr>
        <w:noBreakHyphen/>
      </w:r>
      <w:r w:rsidR="009C7A7B">
        <w:rPr>
          <w:rFonts w:asciiTheme="majorHAnsi" w:hAnsiTheme="majorHAnsi" w:cstheme="majorHAnsi"/>
          <w:b/>
        </w:rPr>
        <w:fldChar w:fldCharType="begin"/>
      </w:r>
      <w:r w:rsidR="009C7A7B">
        <w:rPr>
          <w:rFonts w:asciiTheme="majorHAnsi" w:hAnsiTheme="majorHAnsi" w:cstheme="majorHAnsi"/>
          <w:b/>
        </w:rPr>
        <w:instrText xml:space="preserve"> SEQ </w:instrText>
      </w:r>
      <w:r w:rsidR="009C7A7B">
        <w:rPr>
          <w:rFonts w:asciiTheme="majorHAnsi" w:hAnsiTheme="majorHAnsi" w:cstheme="majorHAnsi"/>
          <w:b/>
        </w:rPr>
        <w:instrText>表</w:instrText>
      </w:r>
      <w:r w:rsidR="009C7A7B">
        <w:rPr>
          <w:rFonts w:asciiTheme="majorHAnsi" w:hAnsiTheme="majorHAnsi" w:cstheme="majorHAnsi"/>
          <w:b/>
        </w:rPr>
        <w:instrText xml:space="preserve"> \* ARABIC \s 1 </w:instrText>
      </w:r>
      <w:r w:rsidR="009C7A7B">
        <w:rPr>
          <w:rFonts w:asciiTheme="majorHAnsi" w:hAnsiTheme="majorHAnsi" w:cstheme="majorHAnsi"/>
          <w:b/>
        </w:rPr>
        <w:fldChar w:fldCharType="separate"/>
      </w:r>
      <w:r w:rsidR="005F1F35">
        <w:rPr>
          <w:rFonts w:asciiTheme="majorHAnsi" w:hAnsiTheme="majorHAnsi" w:cstheme="majorHAnsi"/>
          <w:b/>
          <w:noProof/>
        </w:rPr>
        <w:t>7</w:t>
      </w:r>
      <w:r w:rsidR="009C7A7B">
        <w:rPr>
          <w:rFonts w:asciiTheme="majorHAnsi" w:hAnsiTheme="majorHAnsi" w:cstheme="majorHAnsi"/>
          <w:b/>
        </w:rPr>
        <w:fldChar w:fldCharType="end"/>
      </w:r>
      <w:r w:rsidR="009C7A7B" w:rsidRPr="00105FCC">
        <w:rPr>
          <w:rFonts w:asciiTheme="majorHAnsi" w:hAnsiTheme="majorHAnsi" w:cstheme="majorHAnsi"/>
        </w:rPr>
        <w:t xml:space="preserve"> </w:t>
      </w:r>
      <w:r w:rsidR="009C7A7B" w:rsidRPr="00772378">
        <w:rPr>
          <w:rFonts w:asciiTheme="majorHAnsi" w:hAnsiTheme="majorHAnsi" w:cstheme="majorHAnsi"/>
          <w:b/>
          <w:szCs w:val="21"/>
        </w:rPr>
        <w:t>Symphony</w:t>
      </w:r>
      <w:r>
        <w:rPr>
          <w:rFonts w:asciiTheme="majorHAnsi" w:hAnsiTheme="majorHAnsi" w:cstheme="majorHAnsi"/>
          <w:b/>
        </w:rPr>
        <w:t xml:space="preserve"> Class parameter </w:t>
      </w:r>
      <w:r w:rsidR="009C7A7B" w:rsidRPr="00772378">
        <w:rPr>
          <w:rFonts w:asciiTheme="majorHAnsi" w:hAnsiTheme="majorHAnsi" w:cstheme="majorHAnsi"/>
          <w:b/>
        </w:rPr>
        <w:t>Movement</w:t>
      </w:r>
      <w:r>
        <w:rPr>
          <w:rFonts w:asciiTheme="majorHAnsi" w:hAnsiTheme="majorHAnsi" w:cstheme="majorHAnsi"/>
          <w:b/>
        </w:rPr>
        <w:t xml:space="preserve"> details</w:t>
      </w:r>
    </w:p>
    <w:tbl>
      <w:tblPr>
        <w:tblW w:w="9084" w:type="dxa"/>
        <w:jc w:val="center"/>
        <w:tblCellMar>
          <w:left w:w="99" w:type="dxa"/>
          <w:right w:w="99" w:type="dxa"/>
        </w:tblCellMar>
        <w:tblLook w:val="04A0" w:firstRow="1" w:lastRow="0" w:firstColumn="1" w:lastColumn="0" w:noHBand="0" w:noVBand="1"/>
      </w:tblPr>
      <w:tblGrid>
        <w:gridCol w:w="9084"/>
      </w:tblGrid>
      <w:tr w:rsidR="009C7A7B" w:rsidRPr="00105FCC" w:rsidTr="0025592A">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9C7A7B" w:rsidRPr="00105FCC" w:rsidRDefault="00623C35" w:rsidP="00623C35">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 xml:space="preserve">　</w:t>
            </w:r>
            <w:r>
              <w:rPr>
                <w:rFonts w:asciiTheme="majorHAnsi" w:eastAsia="ＭＳ ゴシック" w:hAnsiTheme="majorHAnsi" w:cstheme="majorHAnsi"/>
                <w:b/>
                <w:bCs/>
                <w:color w:val="FFFFFF"/>
                <w:kern w:val="0"/>
                <w:sz w:val="22"/>
                <w:shd w:val="clear" w:color="auto" w:fill="002B62"/>
              </w:rPr>
              <w:t>Parameter specified items (Register/Update)</w:t>
            </w:r>
          </w:p>
        </w:tc>
      </w:tr>
      <w:tr w:rsidR="009C7A7B" w:rsidRPr="00105FCC" w:rsidTr="0025592A">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"Orchestrator ID",</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"Movement ID",</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r w:rsidR="00623C35">
              <w:rPr>
                <w:rFonts w:asciiTheme="majorHAnsi" w:eastAsia="ＭＳ ゴシック" w:hAnsiTheme="majorHAnsi" w:cstheme="majorHAnsi"/>
                <w:color w:val="000000"/>
                <w:kern w:val="0"/>
                <w:szCs w:val="21"/>
              </w:rPr>
              <w:t>Temporary stop</w:t>
            </w:r>
            <w:r w:rsidRPr="00105FCC">
              <w:rPr>
                <w:rFonts w:asciiTheme="majorHAnsi" w:eastAsia="ＭＳ ゴシック" w:hAnsiTheme="majorHAnsi" w:cstheme="majorHAnsi"/>
                <w:color w:val="000000"/>
                <w:kern w:val="0"/>
                <w:szCs w:val="21"/>
              </w:rPr>
              <w:t>(OFF:/ON:checkedValue)",</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r w:rsidR="00623C35">
              <w:rPr>
                <w:rFonts w:asciiTheme="majorHAnsi" w:eastAsia="ＭＳ ゴシック" w:hAnsiTheme="majorHAnsi" w:cstheme="majorHAnsi"/>
                <w:color w:val="000000"/>
                <w:kern w:val="0"/>
                <w:szCs w:val="21"/>
              </w:rPr>
              <w:t>Description</w:t>
            </w:r>
            <w:r w:rsidRPr="00105FCC">
              <w:rPr>
                <w:rFonts w:asciiTheme="majorHAnsi" w:eastAsia="ＭＳ ゴシック" w:hAnsiTheme="majorHAnsi" w:cstheme="majorHAnsi"/>
                <w:color w:val="000000"/>
                <w:kern w:val="0"/>
                <w:szCs w:val="21"/>
              </w:rPr>
              <w:t>",</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00623C35">
              <w:rPr>
                <w:rFonts w:asciiTheme="majorHAnsi" w:eastAsia="ＭＳ ゴシック" w:hAnsiTheme="majorHAnsi" w:cstheme="majorHAnsi"/>
                <w:color w:val="000000"/>
                <w:kern w:val="0"/>
                <w:szCs w:val="21"/>
              </w:rPr>
              <w:t>Operation</w:t>
            </w:r>
            <w:r w:rsidRPr="00105FCC">
              <w:rPr>
                <w:rFonts w:asciiTheme="majorHAnsi" w:eastAsia="ＭＳ ゴシック" w:hAnsiTheme="majorHAnsi" w:cstheme="majorHAnsi"/>
                <w:color w:val="000000"/>
                <w:kern w:val="0"/>
                <w:szCs w:val="21"/>
              </w:rPr>
              <w:t>(</w:t>
            </w:r>
            <w:r w:rsidR="00623C35">
              <w:rPr>
                <w:rFonts w:asciiTheme="majorHAnsi" w:eastAsia="ＭＳ ゴシック" w:hAnsiTheme="majorHAnsi" w:cstheme="majorHAnsi"/>
                <w:color w:val="000000"/>
                <w:kern w:val="0"/>
                <w:szCs w:val="21"/>
              </w:rPr>
              <w:t>Individually specified</w:t>
            </w:r>
            <w:r w:rsidRPr="00105FCC">
              <w:rPr>
                <w:rFonts w:asciiTheme="majorHAnsi" w:eastAsia="ＭＳ ゴシック" w:hAnsiTheme="majorHAnsi" w:cstheme="majorHAnsi"/>
                <w:color w:val="000000"/>
                <w:kern w:val="0"/>
                <w:szCs w:val="21"/>
              </w:rPr>
              <w:t>)"</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firstLineChars="400" w:firstLine="84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9C7A7B" w:rsidRPr="00105FCC" w:rsidRDefault="00623C35" w:rsidP="0025592A">
            <w:pPr>
              <w:widowControl/>
              <w:ind w:firstLineChars="400" w:firstLine="843"/>
              <w:jc w:val="left"/>
              <w:rPr>
                <w:rFonts w:asciiTheme="majorHAnsi" w:eastAsia="ＭＳ ゴシック" w:hAnsiTheme="majorHAnsi" w:cstheme="majorHAnsi"/>
                <w:b/>
                <w:color w:val="FF0000"/>
                <w:kern w:val="0"/>
                <w:szCs w:val="21"/>
              </w:rPr>
            </w:pPr>
            <w:r>
              <w:rPr>
                <w:rFonts w:asciiTheme="majorHAnsi" w:eastAsia="ＭＳ ゴシック" w:hAnsiTheme="majorHAnsi" w:cstheme="majorHAnsi"/>
                <w:b/>
                <w:color w:val="FF0000"/>
                <w:kern w:val="0"/>
                <w:szCs w:val="21"/>
              </w:rPr>
              <w:t>///</w:t>
            </w:r>
            <w:r>
              <w:rPr>
                <w:rFonts w:asciiTheme="majorHAnsi" w:eastAsia="ＭＳ ゴシック" w:hAnsiTheme="majorHAnsi" w:cstheme="majorHAnsi" w:hint="eastAsia"/>
                <w:b/>
                <w:color w:val="FF0000"/>
                <w:kern w:val="0"/>
                <w:szCs w:val="21"/>
              </w:rPr>
              <w:t>A</w:t>
            </w:r>
            <w:r>
              <w:rPr>
                <w:rFonts w:asciiTheme="majorHAnsi" w:eastAsia="ＭＳ ゴシック" w:hAnsiTheme="majorHAnsi" w:cstheme="majorHAnsi"/>
                <w:b/>
                <w:color w:val="FF0000"/>
                <w:kern w:val="0"/>
                <w:szCs w:val="21"/>
              </w:rPr>
              <w:t>dd more if you want to run multiple Movements///</w:t>
            </w:r>
          </w:p>
          <w:p w:rsidR="009C7A7B" w:rsidRPr="00105FCC" w:rsidRDefault="009C7A7B" w:rsidP="0025592A">
            <w:pPr>
              <w:widowControl/>
              <w:ind w:firstLineChars="400" w:firstLine="84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9C7A7B" w:rsidRPr="00105FCC" w:rsidRDefault="009C7A7B" w:rsidP="0025592A">
            <w:pPr>
              <w:widowControl/>
              <w:jc w:val="left"/>
              <w:rPr>
                <w:rFonts w:asciiTheme="majorHAnsi" w:eastAsia="ＭＳ ゴシック" w:hAnsiTheme="majorHAnsi" w:cstheme="majorHAnsi"/>
                <w:color w:val="000000"/>
                <w:kern w:val="0"/>
                <w:szCs w:val="21"/>
              </w:rPr>
            </w:pP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bl>
    <w:p w:rsidR="009C7A7B" w:rsidRPr="00105FCC" w:rsidRDefault="009C7A7B" w:rsidP="009C7A7B">
      <w:pPr>
        <w:jc w:val="left"/>
        <w:rPr>
          <w:rFonts w:asciiTheme="majorHAnsi" w:hAnsiTheme="majorHAnsi" w:cstheme="majorHAnsi"/>
        </w:rPr>
      </w:pPr>
    </w:p>
    <w:p w:rsidR="009C7A7B" w:rsidRPr="00105FCC" w:rsidRDefault="00E25341" w:rsidP="009C7A7B">
      <w:pPr>
        <w:pStyle w:val="af2"/>
        <w:keepNext/>
        <w:rPr>
          <w:rFonts w:asciiTheme="majorHAnsi" w:hAnsiTheme="majorHAnsi" w:cstheme="majorHAnsi"/>
        </w:rPr>
      </w:pPr>
      <w:r>
        <w:rPr>
          <w:rFonts w:asciiTheme="majorHAnsi" w:hAnsiTheme="majorHAnsi" w:cstheme="majorHAnsi"/>
        </w:rPr>
        <w:t>Table</w:t>
      </w:r>
      <w:r w:rsidR="009C7A7B" w:rsidRPr="00105FCC">
        <w:rPr>
          <w:rFonts w:asciiTheme="majorHAnsi" w:hAnsiTheme="majorHAnsi" w:cstheme="majorHAnsi"/>
        </w:rPr>
        <w:t xml:space="preserve"> </w:t>
      </w:r>
      <w:r w:rsidR="009C7A7B">
        <w:rPr>
          <w:rFonts w:asciiTheme="majorHAnsi" w:hAnsiTheme="majorHAnsi" w:cstheme="majorHAnsi"/>
        </w:rPr>
        <w:fldChar w:fldCharType="begin"/>
      </w:r>
      <w:r w:rsidR="009C7A7B">
        <w:rPr>
          <w:rFonts w:asciiTheme="majorHAnsi" w:hAnsiTheme="majorHAnsi" w:cstheme="majorHAnsi"/>
        </w:rPr>
        <w:instrText xml:space="preserve"> STYLEREF 1 \s </w:instrText>
      </w:r>
      <w:r w:rsidR="009C7A7B">
        <w:rPr>
          <w:rFonts w:asciiTheme="majorHAnsi" w:hAnsiTheme="majorHAnsi" w:cstheme="majorHAnsi"/>
        </w:rPr>
        <w:fldChar w:fldCharType="separate"/>
      </w:r>
      <w:r w:rsidR="005F1F35">
        <w:rPr>
          <w:rFonts w:asciiTheme="majorHAnsi" w:hAnsiTheme="majorHAnsi" w:cstheme="majorHAnsi"/>
          <w:noProof/>
        </w:rPr>
        <w:t>5</w:t>
      </w:r>
      <w:r w:rsidR="009C7A7B">
        <w:rPr>
          <w:rFonts w:asciiTheme="majorHAnsi" w:hAnsiTheme="majorHAnsi" w:cstheme="majorHAnsi"/>
        </w:rPr>
        <w:fldChar w:fldCharType="end"/>
      </w:r>
      <w:r w:rsidR="009C7A7B">
        <w:rPr>
          <w:rFonts w:asciiTheme="majorHAnsi" w:hAnsiTheme="majorHAnsi" w:cstheme="majorHAnsi"/>
        </w:rPr>
        <w:noBreakHyphen/>
      </w:r>
      <w:r w:rsidR="009C7A7B">
        <w:rPr>
          <w:rFonts w:asciiTheme="majorHAnsi" w:hAnsiTheme="majorHAnsi" w:cstheme="majorHAnsi"/>
        </w:rPr>
        <w:fldChar w:fldCharType="begin"/>
      </w:r>
      <w:r w:rsidR="009C7A7B">
        <w:rPr>
          <w:rFonts w:asciiTheme="majorHAnsi" w:hAnsiTheme="majorHAnsi" w:cstheme="majorHAnsi"/>
        </w:rPr>
        <w:instrText xml:space="preserve"> SEQ </w:instrText>
      </w:r>
      <w:r w:rsidR="009C7A7B">
        <w:rPr>
          <w:rFonts w:asciiTheme="majorHAnsi" w:hAnsiTheme="majorHAnsi" w:cstheme="majorHAnsi"/>
        </w:rPr>
        <w:instrText>表</w:instrText>
      </w:r>
      <w:r w:rsidR="009C7A7B">
        <w:rPr>
          <w:rFonts w:asciiTheme="majorHAnsi" w:hAnsiTheme="majorHAnsi" w:cstheme="majorHAnsi"/>
        </w:rPr>
        <w:instrText xml:space="preserve"> \* ARABIC \s 1 </w:instrText>
      </w:r>
      <w:r w:rsidR="009C7A7B">
        <w:rPr>
          <w:rFonts w:asciiTheme="majorHAnsi" w:hAnsiTheme="majorHAnsi" w:cstheme="majorHAnsi"/>
        </w:rPr>
        <w:fldChar w:fldCharType="separate"/>
      </w:r>
      <w:r w:rsidR="005F1F35">
        <w:rPr>
          <w:rFonts w:asciiTheme="majorHAnsi" w:hAnsiTheme="majorHAnsi" w:cstheme="majorHAnsi"/>
          <w:noProof/>
        </w:rPr>
        <w:t>8</w:t>
      </w:r>
      <w:r w:rsidR="009C7A7B">
        <w:rPr>
          <w:rFonts w:asciiTheme="majorHAnsi" w:hAnsiTheme="majorHAnsi" w:cstheme="majorHAnsi"/>
        </w:rPr>
        <w:fldChar w:fldCharType="end"/>
      </w:r>
      <w:r w:rsidR="009C7A7B" w:rsidRPr="00105FCC">
        <w:rPr>
          <w:rFonts w:asciiTheme="majorHAnsi" w:hAnsiTheme="majorHAnsi" w:cstheme="majorHAnsi"/>
          <w:b w:val="0"/>
        </w:rPr>
        <w:t xml:space="preserve">　</w:t>
      </w:r>
      <w:r w:rsidR="00623C35">
        <w:rPr>
          <w:rFonts w:asciiTheme="majorHAnsi" w:hAnsiTheme="majorHAnsi" w:cstheme="majorHAnsi"/>
        </w:rPr>
        <w:t xml:space="preserve">Orchestrator </w:t>
      </w:r>
      <w:r w:rsidR="009C7A7B" w:rsidRPr="00772378">
        <w:rPr>
          <w:rFonts w:asciiTheme="majorHAnsi" w:hAnsiTheme="majorHAnsi" w:cstheme="majorHAnsi"/>
        </w:rPr>
        <w:t>ID</w:t>
      </w:r>
      <w:r w:rsidR="00623C35">
        <w:rPr>
          <w:rFonts w:asciiTheme="majorHAnsi" w:hAnsiTheme="majorHAnsi" w:cstheme="majorHAnsi"/>
        </w:rPr>
        <w:t xml:space="preserve"> Table</w:t>
      </w:r>
    </w:p>
    <w:tbl>
      <w:tblPr>
        <w:tblStyle w:val="ab"/>
        <w:tblW w:w="0" w:type="auto"/>
        <w:tblInd w:w="2235" w:type="dxa"/>
        <w:tblLook w:val="04A0" w:firstRow="1" w:lastRow="0" w:firstColumn="1" w:lastColumn="0" w:noHBand="0" w:noVBand="1"/>
      </w:tblPr>
      <w:tblGrid>
        <w:gridCol w:w="1275"/>
        <w:gridCol w:w="3715"/>
      </w:tblGrid>
      <w:tr w:rsidR="009C7A7B" w:rsidRPr="00105FCC" w:rsidTr="0025592A">
        <w:tc>
          <w:tcPr>
            <w:tcW w:w="1275" w:type="dxa"/>
            <w:shd w:val="clear" w:color="auto" w:fill="002B62"/>
          </w:tcPr>
          <w:p w:rsidR="009C7A7B" w:rsidRPr="00105FCC" w:rsidRDefault="009C7A7B" w:rsidP="0025592A">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3715" w:type="dxa"/>
            <w:shd w:val="clear" w:color="auto" w:fill="002B62"/>
          </w:tcPr>
          <w:p w:rsidR="009C7A7B" w:rsidRPr="00105FCC" w:rsidRDefault="00623C35" w:rsidP="0025592A">
            <w:pPr>
              <w:jc w:val="center"/>
              <w:rPr>
                <w:rFonts w:asciiTheme="majorHAnsi" w:hAnsiTheme="majorHAnsi" w:cstheme="majorHAnsi"/>
                <w:color w:val="FFFFFF" w:themeColor="background1"/>
              </w:rPr>
            </w:pPr>
            <w:r>
              <w:rPr>
                <w:rFonts w:asciiTheme="majorHAnsi" w:hAnsiTheme="majorHAnsi" w:cstheme="majorHAnsi"/>
                <w:color w:val="FFFFFF" w:themeColor="background1"/>
              </w:rPr>
              <w:t>Status</w:t>
            </w:r>
          </w:p>
        </w:tc>
      </w:tr>
      <w:tr w:rsidR="009C7A7B" w:rsidRPr="00105FCC" w:rsidTr="0025592A">
        <w:tc>
          <w:tcPr>
            <w:tcW w:w="1275" w:type="dxa"/>
          </w:tcPr>
          <w:p w:rsidR="009C7A7B" w:rsidRPr="00105FCC" w:rsidRDefault="009C7A7B" w:rsidP="0025592A">
            <w:pPr>
              <w:jc w:val="center"/>
              <w:rPr>
                <w:rFonts w:asciiTheme="majorHAnsi" w:hAnsiTheme="majorHAnsi" w:cstheme="majorHAnsi"/>
              </w:rPr>
            </w:pPr>
            <w:r w:rsidRPr="00105FCC">
              <w:rPr>
                <w:rFonts w:asciiTheme="majorHAnsi" w:hAnsiTheme="majorHAnsi" w:cstheme="majorHAnsi"/>
              </w:rPr>
              <w:t>3</w:t>
            </w:r>
          </w:p>
        </w:tc>
        <w:tc>
          <w:tcPr>
            <w:tcW w:w="3715" w:type="dxa"/>
          </w:tcPr>
          <w:p w:rsidR="009C7A7B" w:rsidRPr="00105FCC" w:rsidRDefault="009C7A7B" w:rsidP="0025592A">
            <w:pPr>
              <w:rPr>
                <w:rFonts w:asciiTheme="majorHAnsi" w:hAnsiTheme="majorHAnsi" w:cstheme="majorHAnsi"/>
              </w:rPr>
            </w:pPr>
            <w:r w:rsidRPr="00105FCC">
              <w:rPr>
                <w:rFonts w:asciiTheme="majorHAnsi" w:hAnsiTheme="majorHAnsi" w:cstheme="majorHAnsi"/>
              </w:rPr>
              <w:t>Ansible Legacy</w:t>
            </w:r>
          </w:p>
        </w:tc>
      </w:tr>
      <w:tr w:rsidR="009C7A7B" w:rsidRPr="00105FCC" w:rsidTr="0025592A">
        <w:tc>
          <w:tcPr>
            <w:tcW w:w="1275" w:type="dxa"/>
          </w:tcPr>
          <w:p w:rsidR="009C7A7B" w:rsidRPr="00105FCC" w:rsidRDefault="009C7A7B" w:rsidP="0025592A">
            <w:pPr>
              <w:jc w:val="center"/>
              <w:rPr>
                <w:rFonts w:asciiTheme="majorHAnsi" w:hAnsiTheme="majorHAnsi" w:cstheme="majorHAnsi"/>
              </w:rPr>
            </w:pPr>
            <w:r w:rsidRPr="00105FCC">
              <w:rPr>
                <w:rFonts w:asciiTheme="majorHAnsi" w:hAnsiTheme="majorHAnsi" w:cstheme="majorHAnsi"/>
              </w:rPr>
              <w:t>4</w:t>
            </w:r>
          </w:p>
        </w:tc>
        <w:tc>
          <w:tcPr>
            <w:tcW w:w="3715" w:type="dxa"/>
          </w:tcPr>
          <w:p w:rsidR="009C7A7B" w:rsidRPr="00105FCC" w:rsidRDefault="009C7A7B" w:rsidP="0025592A">
            <w:pPr>
              <w:rPr>
                <w:rFonts w:asciiTheme="majorHAnsi" w:hAnsiTheme="majorHAnsi" w:cstheme="majorHAnsi"/>
              </w:rPr>
            </w:pPr>
            <w:r w:rsidRPr="00105FCC">
              <w:rPr>
                <w:rFonts w:asciiTheme="majorHAnsi" w:hAnsiTheme="majorHAnsi" w:cstheme="majorHAnsi"/>
              </w:rPr>
              <w:t>Ansible Pioneer</w:t>
            </w:r>
          </w:p>
        </w:tc>
      </w:tr>
      <w:tr w:rsidR="009C7A7B" w:rsidRPr="00105FCC" w:rsidTr="0025592A">
        <w:tc>
          <w:tcPr>
            <w:tcW w:w="1275" w:type="dxa"/>
          </w:tcPr>
          <w:p w:rsidR="009C7A7B" w:rsidRPr="00105FCC" w:rsidRDefault="009C7A7B" w:rsidP="0025592A">
            <w:pPr>
              <w:jc w:val="center"/>
              <w:rPr>
                <w:rFonts w:asciiTheme="majorHAnsi" w:hAnsiTheme="majorHAnsi" w:cstheme="majorHAnsi"/>
              </w:rPr>
            </w:pPr>
            <w:r w:rsidRPr="00105FCC">
              <w:rPr>
                <w:rFonts w:asciiTheme="majorHAnsi" w:hAnsiTheme="majorHAnsi" w:cstheme="majorHAnsi"/>
              </w:rPr>
              <w:t>5</w:t>
            </w:r>
          </w:p>
        </w:tc>
        <w:tc>
          <w:tcPr>
            <w:tcW w:w="3715" w:type="dxa"/>
          </w:tcPr>
          <w:p w:rsidR="009C7A7B" w:rsidRPr="00105FCC" w:rsidRDefault="009C7A7B" w:rsidP="0025592A">
            <w:pPr>
              <w:rPr>
                <w:rFonts w:asciiTheme="majorHAnsi" w:hAnsiTheme="majorHAnsi" w:cstheme="majorHAnsi"/>
              </w:rPr>
            </w:pPr>
            <w:r w:rsidRPr="00105FCC">
              <w:rPr>
                <w:rFonts w:asciiTheme="majorHAnsi" w:hAnsiTheme="majorHAnsi" w:cstheme="majorHAnsi"/>
              </w:rPr>
              <w:t>Ansible Legacy Role</w:t>
            </w:r>
          </w:p>
        </w:tc>
      </w:tr>
      <w:tr w:rsidR="009C7A7B" w:rsidRPr="00105FCC" w:rsidTr="0025592A">
        <w:tc>
          <w:tcPr>
            <w:tcW w:w="1275" w:type="dxa"/>
          </w:tcPr>
          <w:p w:rsidR="009C7A7B" w:rsidRPr="00105FCC" w:rsidRDefault="009C7A7B" w:rsidP="0025592A">
            <w:pPr>
              <w:jc w:val="center"/>
              <w:rPr>
                <w:rFonts w:asciiTheme="majorHAnsi" w:hAnsiTheme="majorHAnsi" w:cstheme="majorHAnsi"/>
              </w:rPr>
            </w:pPr>
            <w:r>
              <w:rPr>
                <w:rFonts w:asciiTheme="majorHAnsi" w:hAnsiTheme="majorHAnsi" w:cstheme="majorHAnsi" w:hint="eastAsia"/>
              </w:rPr>
              <w:t>10</w:t>
            </w:r>
          </w:p>
        </w:tc>
        <w:tc>
          <w:tcPr>
            <w:tcW w:w="3715" w:type="dxa"/>
          </w:tcPr>
          <w:p w:rsidR="009C7A7B" w:rsidRPr="00105FCC" w:rsidRDefault="009C7A7B" w:rsidP="0025592A">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e</w:t>
            </w:r>
            <w:r>
              <w:rPr>
                <w:rFonts w:asciiTheme="majorHAnsi" w:hAnsiTheme="majorHAnsi" w:cstheme="majorHAnsi" w:hint="eastAsia"/>
              </w:rPr>
              <w:t>rraform</w:t>
            </w:r>
          </w:p>
        </w:tc>
      </w:tr>
    </w:tbl>
    <w:p w:rsidR="009C7A7B" w:rsidRPr="00105FCC" w:rsidRDefault="009C7A7B" w:rsidP="009C7A7B">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9C7A7B" w:rsidRPr="00105FCC" w:rsidTr="0025592A">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9C7A7B" w:rsidRPr="00105FCC" w:rsidRDefault="00623C35" w:rsidP="0025592A">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 xml:space="preserve">　</w:t>
            </w:r>
            <w:r>
              <w:rPr>
                <w:rFonts w:asciiTheme="majorHAnsi" w:eastAsia="ＭＳ ゴシック" w:hAnsiTheme="majorHAnsi" w:cstheme="majorHAnsi"/>
                <w:b/>
                <w:bCs/>
                <w:color w:val="FFFFFF"/>
                <w:kern w:val="0"/>
                <w:sz w:val="22"/>
                <w:shd w:val="clear" w:color="auto" w:fill="002B62"/>
              </w:rPr>
              <w:t>Parameter specified items (Register/Update)</w:t>
            </w:r>
          </w:p>
        </w:tc>
      </w:tr>
      <w:tr w:rsidR="009C7A7B" w:rsidRPr="00105FCC" w:rsidTr="0025592A">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00623C35">
              <w:rPr>
                <w:rFonts w:asciiTheme="majorHAnsi" w:eastAsia="ＭＳ ゴシック" w:hAnsiTheme="majorHAnsi" w:cstheme="majorHAnsi" w:hint="eastAsia"/>
                <w:color w:val="000000"/>
                <w:kern w:val="0"/>
                <w:szCs w:val="21"/>
              </w:rPr>
              <w:t>P</w:t>
            </w:r>
            <w:r w:rsidR="00623C35">
              <w:rPr>
                <w:rFonts w:asciiTheme="majorHAnsi" w:eastAsia="ＭＳ ゴシック" w:hAnsiTheme="majorHAnsi" w:cstheme="majorHAnsi"/>
                <w:color w:val="000000"/>
                <w:kern w:val="0"/>
                <w:szCs w:val="21"/>
              </w:rPr>
              <w:t>rocess type</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&lt;</w:t>
            </w:r>
            <w:r w:rsidR="00623C35">
              <w:rPr>
                <w:rFonts w:asciiTheme="majorHAnsi" w:eastAsia="ＭＳ ゴシック" w:hAnsiTheme="majorHAnsi" w:cstheme="majorHAnsi"/>
                <w:color w:val="000000"/>
                <w:kern w:val="0"/>
                <w:szCs w:val="21"/>
              </w:rPr>
              <w:t xml:space="preserve">Register </w:t>
            </w:r>
            <w:r w:rsidRPr="00105FCC">
              <w:rPr>
                <w:rFonts w:asciiTheme="majorHAnsi" w:eastAsia="ＭＳ ゴシック" w:hAnsiTheme="majorHAnsi" w:cstheme="majorHAnsi"/>
                <w:color w:val="000000"/>
                <w:kern w:val="0"/>
                <w:szCs w:val="21"/>
              </w:rPr>
              <w:t xml:space="preserve">or </w:t>
            </w:r>
            <w:r w:rsidR="00623C35">
              <w:rPr>
                <w:rFonts w:asciiTheme="majorHAnsi" w:eastAsia="ＭＳ ゴシック" w:hAnsiTheme="majorHAnsi" w:cstheme="majorHAnsi"/>
                <w:color w:val="000000"/>
                <w:kern w:val="0"/>
                <w:szCs w:val="21"/>
              </w:rPr>
              <w:t>Update</w:t>
            </w:r>
            <w:r w:rsidRPr="00105FCC">
              <w:rPr>
                <w:rFonts w:asciiTheme="majorHAnsi" w:eastAsia="ＭＳ ゴシック" w:hAnsiTheme="majorHAnsi" w:cstheme="majorHAnsi"/>
                <w:color w:val="000000"/>
                <w:kern w:val="0"/>
                <w:szCs w:val="21"/>
              </w:rPr>
              <w:t>&gt;",</w:t>
            </w:r>
          </w:p>
          <w:p w:rsidR="009C7A7B" w:rsidRPr="00105FCC" w:rsidRDefault="00623C35" w:rsidP="0025592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"2": "Symphony class </w:t>
            </w:r>
            <w:r w:rsidR="009C7A7B" w:rsidRPr="00105FCC">
              <w:rPr>
                <w:rFonts w:asciiTheme="majorHAnsi" w:eastAsia="ＭＳ ゴシック" w:hAnsiTheme="majorHAnsi" w:cstheme="majorHAnsi"/>
                <w:color w:val="000000"/>
                <w:kern w:val="0"/>
                <w:szCs w:val="21"/>
              </w:rPr>
              <w:t>ID ",</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"Symphony</w:t>
            </w:r>
            <w:r w:rsidR="00623C35">
              <w:rPr>
                <w:rFonts w:asciiTheme="majorHAnsi" w:eastAsia="ＭＳ ゴシック" w:hAnsiTheme="majorHAnsi" w:cstheme="majorHAnsi"/>
                <w:color w:val="000000"/>
                <w:kern w:val="0"/>
                <w:szCs w:val="21"/>
              </w:rPr>
              <w:t xml:space="preserve"> name</w:t>
            </w:r>
            <w:r w:rsidRPr="00105FCC">
              <w:rPr>
                <w:rFonts w:asciiTheme="majorHAnsi" w:eastAsia="ＭＳ ゴシック" w:hAnsiTheme="majorHAnsi" w:cstheme="majorHAnsi"/>
                <w:color w:val="000000"/>
                <w:kern w:val="0"/>
                <w:szCs w:val="21"/>
              </w:rPr>
              <w:t>",</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00623C35">
              <w:rPr>
                <w:rFonts w:asciiTheme="majorHAnsi" w:eastAsia="ＭＳ ゴシック" w:hAnsiTheme="majorHAnsi" w:cstheme="majorHAnsi"/>
                <w:color w:val="000000"/>
                <w:kern w:val="0"/>
                <w:szCs w:val="21"/>
              </w:rPr>
              <w:t>Description</w:t>
            </w:r>
            <w:r w:rsidRPr="00105FCC">
              <w:rPr>
                <w:rFonts w:asciiTheme="majorHAnsi" w:eastAsia="ＭＳ ゴシック" w:hAnsiTheme="majorHAnsi" w:cstheme="majorHAnsi"/>
                <w:color w:val="000000"/>
                <w:kern w:val="0"/>
                <w:szCs w:val="21"/>
              </w:rPr>
              <w:t>",</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w:t>
            </w:r>
            <w:r w:rsidR="00623C35">
              <w:rPr>
                <w:rFonts w:asciiTheme="majorHAnsi" w:eastAsia="ＭＳ ゴシック" w:hAnsiTheme="majorHAnsi" w:cstheme="majorHAnsi"/>
                <w:color w:val="000000"/>
                <w:kern w:val="0"/>
                <w:szCs w:val="21"/>
              </w:rPr>
              <w:t>Remarks</w:t>
            </w:r>
            <w:r w:rsidRPr="00105FCC">
              <w:rPr>
                <w:rFonts w:asciiTheme="majorHAnsi" w:eastAsia="ＭＳ ゴシック" w:hAnsiTheme="majorHAnsi" w:cstheme="majorHAnsi"/>
                <w:color w:val="000000"/>
                <w:kern w:val="0"/>
                <w:szCs w:val="21"/>
              </w:rPr>
              <w:t>",</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r w:rsidR="00623C35" w:rsidRPr="00BE62D2">
              <w:rPr>
                <w:rFonts w:asciiTheme="majorHAnsi" w:hAnsiTheme="majorHAnsi" w:cstheme="majorHAnsi"/>
                <w:color w:val="000000"/>
                <w:kern w:val="0"/>
                <w:szCs w:val="21"/>
              </w:rPr>
              <w:t xml:space="preserve"> Last modified date for update</w:t>
            </w:r>
            <w:r w:rsidR="00623C35"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"Orchestrator ID",</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"Movement ID",</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r w:rsidR="00623C35">
              <w:rPr>
                <w:rFonts w:asciiTheme="majorHAnsi" w:eastAsia="ＭＳ ゴシック" w:hAnsiTheme="majorHAnsi" w:cstheme="majorHAnsi" w:hint="eastAsia"/>
                <w:color w:val="000000"/>
                <w:kern w:val="0"/>
                <w:szCs w:val="21"/>
              </w:rPr>
              <w:t xml:space="preserve">Temporary stop </w:t>
            </w:r>
            <w:r w:rsidRPr="00105FCC">
              <w:rPr>
                <w:rFonts w:asciiTheme="majorHAnsi" w:eastAsia="ＭＳ ゴシック" w:hAnsiTheme="majorHAnsi" w:cstheme="majorHAnsi"/>
                <w:color w:val="000000"/>
                <w:kern w:val="0"/>
                <w:szCs w:val="21"/>
              </w:rPr>
              <w:t>(OFF:/ON:checkedValue)",</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"3": "</w:t>
            </w:r>
            <w:r w:rsidR="00623C35">
              <w:rPr>
                <w:rFonts w:asciiTheme="majorHAnsi" w:eastAsia="ＭＳ ゴシック" w:hAnsiTheme="majorHAnsi" w:cstheme="majorHAnsi"/>
                <w:color w:val="000000"/>
                <w:kern w:val="0"/>
                <w:szCs w:val="21"/>
              </w:rPr>
              <w:t>Description</w:t>
            </w:r>
            <w:r w:rsidRPr="00105FCC">
              <w:rPr>
                <w:rFonts w:asciiTheme="majorHAnsi" w:eastAsia="ＭＳ ゴシック" w:hAnsiTheme="majorHAnsi" w:cstheme="majorHAnsi"/>
                <w:color w:val="000000"/>
                <w:kern w:val="0"/>
                <w:szCs w:val="21"/>
              </w:rPr>
              <w:t>",</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00623C35">
              <w:rPr>
                <w:rFonts w:asciiTheme="majorHAnsi" w:eastAsia="ＭＳ ゴシック" w:hAnsiTheme="majorHAnsi" w:cstheme="majorHAnsi"/>
                <w:color w:val="000000"/>
                <w:kern w:val="0"/>
                <w:szCs w:val="21"/>
              </w:rPr>
              <w:t xml:space="preserve">Operation </w:t>
            </w:r>
            <w:r w:rsidRPr="00105FCC">
              <w:rPr>
                <w:rFonts w:asciiTheme="majorHAnsi" w:eastAsia="ＭＳ ゴシック" w:hAnsiTheme="majorHAnsi" w:cstheme="majorHAnsi"/>
                <w:color w:val="000000"/>
                <w:kern w:val="0"/>
                <w:szCs w:val="21"/>
              </w:rPr>
              <w:t>(</w:t>
            </w:r>
            <w:r w:rsidR="00623C35">
              <w:rPr>
                <w:rFonts w:asciiTheme="majorHAnsi" w:eastAsia="ＭＳ ゴシック" w:hAnsiTheme="majorHAnsi" w:cstheme="majorHAnsi"/>
                <w:color w:val="000000"/>
                <w:kern w:val="0"/>
                <w:szCs w:val="21"/>
              </w:rPr>
              <w:t>Individually specified</w:t>
            </w:r>
            <w:r w:rsidRPr="00105FCC">
              <w:rPr>
                <w:rFonts w:asciiTheme="majorHAnsi" w:eastAsia="ＭＳ ゴシック" w:hAnsiTheme="majorHAnsi" w:cstheme="majorHAnsi"/>
                <w:color w:val="000000"/>
                <w:kern w:val="0"/>
                <w:szCs w:val="21"/>
              </w:rPr>
              <w:t>)"</w:t>
            </w:r>
          </w:p>
          <w:p w:rsidR="009C7A7B" w:rsidRPr="00105FCC" w:rsidRDefault="009C7A7B" w:rsidP="0025592A">
            <w:pPr>
              <w:widowControl/>
              <w:ind w:firstLineChars="200" w:firstLine="42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32218C" w:rsidP="0032218C">
            <w:pPr>
              <w:widowControl/>
              <w:ind w:firstLineChars="400" w:firstLine="843"/>
              <w:jc w:val="left"/>
              <w:rPr>
                <w:rFonts w:asciiTheme="majorHAnsi" w:eastAsia="ＭＳ ゴシック" w:hAnsiTheme="majorHAnsi" w:cstheme="majorHAnsi"/>
                <w:b/>
                <w:color w:val="000000"/>
                <w:kern w:val="0"/>
                <w:szCs w:val="21"/>
              </w:rPr>
            </w:pPr>
            <w:r>
              <w:rPr>
                <w:rFonts w:asciiTheme="majorHAnsi" w:eastAsia="ＭＳ ゴシック" w:hAnsiTheme="majorHAnsi" w:cstheme="majorHAnsi"/>
                <w:b/>
                <w:color w:val="FF0000"/>
                <w:kern w:val="0"/>
                <w:szCs w:val="21"/>
              </w:rPr>
              <w:t>///</w:t>
            </w:r>
            <w:r>
              <w:rPr>
                <w:rFonts w:asciiTheme="majorHAnsi" w:eastAsia="ＭＳ ゴシック" w:hAnsiTheme="majorHAnsi" w:cstheme="majorHAnsi" w:hint="eastAsia"/>
                <w:b/>
                <w:color w:val="FF0000"/>
                <w:kern w:val="0"/>
                <w:szCs w:val="21"/>
              </w:rPr>
              <w:t>A</w:t>
            </w:r>
            <w:r>
              <w:rPr>
                <w:rFonts w:asciiTheme="majorHAnsi" w:eastAsia="ＭＳ ゴシック" w:hAnsiTheme="majorHAnsi" w:cstheme="majorHAnsi"/>
                <w:b/>
                <w:color w:val="FF0000"/>
                <w:kern w:val="0"/>
                <w:szCs w:val="21"/>
              </w:rPr>
              <w:t>dd more if you want to run multiple Movements///</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bl>
    <w:p w:rsidR="009C7A7B" w:rsidRDefault="009C7A7B" w:rsidP="009C7A7B">
      <w:pPr>
        <w:pStyle w:val="52"/>
        <w:ind w:leftChars="0" w:left="0"/>
        <w:rPr>
          <w:rFonts w:asciiTheme="majorHAnsi" w:eastAsia="ＭＳ ゴシック" w:hAnsiTheme="majorHAnsi" w:cstheme="majorHAnsi"/>
          <w:color w:val="000000"/>
          <w:kern w:val="0"/>
          <w:szCs w:val="21"/>
        </w:rPr>
      </w:pPr>
    </w:p>
    <w:p w:rsidR="009C7A7B" w:rsidRDefault="009C7A7B" w:rsidP="009C7A7B">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9C7A7B" w:rsidRPr="00105FCC" w:rsidTr="0025592A">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9C7A7B" w:rsidRPr="00105FCC" w:rsidRDefault="009C7A7B" w:rsidP="0032218C">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color w:val="000000"/>
                <w:kern w:val="0"/>
                <w:szCs w:val="21"/>
              </w:rPr>
              <w:br w:type="page"/>
            </w:r>
            <w:r w:rsidRPr="00105FCC">
              <w:rPr>
                <w:rFonts w:asciiTheme="majorHAnsi" w:eastAsia="ＭＳ ゴシック" w:hAnsiTheme="majorHAnsi" w:cstheme="majorHAnsi"/>
                <w:b/>
                <w:bCs/>
                <w:color w:val="FFFFFF"/>
                <w:kern w:val="0"/>
                <w:sz w:val="22"/>
                <w:shd w:val="clear" w:color="auto" w:fill="002B62"/>
              </w:rPr>
              <w:t xml:space="preserve">　</w:t>
            </w:r>
            <w:r w:rsidR="0032218C">
              <w:rPr>
                <w:rFonts w:asciiTheme="majorHAnsi" w:eastAsia="ＭＳ ゴシック" w:hAnsiTheme="majorHAnsi" w:cstheme="majorHAnsi" w:hint="eastAsia"/>
                <w:b/>
                <w:bCs/>
                <w:color w:val="FFFFFF"/>
                <w:kern w:val="0"/>
                <w:sz w:val="22"/>
                <w:shd w:val="clear" w:color="auto" w:fill="002B62"/>
              </w:rPr>
              <w:t>P</w:t>
            </w:r>
            <w:r w:rsidR="0032218C">
              <w:rPr>
                <w:rFonts w:asciiTheme="majorHAnsi" w:eastAsia="ＭＳ ゴシック" w:hAnsiTheme="majorHAnsi" w:cstheme="majorHAnsi"/>
                <w:b/>
                <w:bCs/>
                <w:color w:val="FFFFFF"/>
                <w:kern w:val="0"/>
                <w:sz w:val="22"/>
                <w:shd w:val="clear" w:color="auto" w:fill="002B62"/>
              </w:rPr>
              <w:t>arameter specified items (Abolish/Revive</w:t>
            </w:r>
            <w:r w:rsidR="0032218C">
              <w:rPr>
                <w:rFonts w:asciiTheme="majorHAnsi" w:eastAsia="ＭＳ ゴシック" w:hAnsiTheme="majorHAnsi" w:cstheme="majorHAnsi" w:hint="eastAsia"/>
                <w:b/>
                <w:bCs/>
                <w:color w:val="FFFFFF"/>
                <w:kern w:val="0"/>
                <w:sz w:val="22"/>
                <w:shd w:val="clear" w:color="auto" w:fill="002B62"/>
              </w:rPr>
              <w:t>)</w:t>
            </w:r>
          </w:p>
        </w:tc>
      </w:tr>
      <w:tr w:rsidR="009C7A7B" w:rsidRPr="00105FCC" w:rsidTr="0025592A">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0032218C">
              <w:rPr>
                <w:rFonts w:asciiTheme="majorHAnsi" w:eastAsia="ＭＳ ゴシック" w:hAnsiTheme="majorHAnsi" w:cstheme="majorHAnsi" w:hint="eastAsia"/>
                <w:color w:val="000000"/>
                <w:kern w:val="0"/>
                <w:szCs w:val="21"/>
              </w:rPr>
              <w:t>P</w:t>
            </w:r>
            <w:r w:rsidR="0032218C">
              <w:rPr>
                <w:rFonts w:asciiTheme="majorHAnsi" w:eastAsia="ＭＳ ゴシック" w:hAnsiTheme="majorHAnsi" w:cstheme="majorHAnsi"/>
                <w:color w:val="000000"/>
                <w:kern w:val="0"/>
                <w:szCs w:val="21"/>
              </w:rPr>
              <w:t>rocess type</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&lt;</w:t>
            </w:r>
            <w:r w:rsidR="0032218C">
              <w:rPr>
                <w:rFonts w:asciiTheme="majorHAnsi" w:eastAsia="ＭＳ ゴシック" w:hAnsiTheme="majorHAnsi" w:cstheme="majorHAnsi"/>
                <w:color w:val="000000"/>
                <w:kern w:val="0"/>
                <w:szCs w:val="21"/>
              </w:rPr>
              <w:t>Abolish</w:t>
            </w:r>
            <w:r w:rsidRPr="00105FCC">
              <w:rPr>
                <w:rFonts w:asciiTheme="majorHAnsi" w:eastAsia="ＭＳ ゴシック" w:hAnsiTheme="majorHAnsi" w:cstheme="majorHAnsi"/>
                <w:color w:val="000000"/>
                <w:kern w:val="0"/>
                <w:szCs w:val="21"/>
              </w:rPr>
              <w:t xml:space="preserve">  or </w:t>
            </w:r>
            <w:r w:rsidR="0032218C">
              <w:rPr>
                <w:rFonts w:asciiTheme="majorHAnsi" w:eastAsia="ＭＳ ゴシック" w:hAnsiTheme="majorHAnsi" w:cstheme="majorHAnsi"/>
                <w:color w:val="000000"/>
                <w:kern w:val="0"/>
                <w:szCs w:val="21"/>
              </w:rPr>
              <w:t>Revive</w:t>
            </w:r>
            <w:r w:rsidRPr="00105FCC">
              <w:rPr>
                <w:rFonts w:asciiTheme="majorHAnsi" w:eastAsia="ＭＳ ゴシック" w:hAnsiTheme="majorHAnsi" w:cstheme="majorHAnsi"/>
                <w:color w:val="000000"/>
                <w:kern w:val="0"/>
                <w:szCs w:val="21"/>
              </w:rPr>
              <w:t>&gt;",</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"Symphony</w:t>
            </w:r>
            <w:r w:rsidR="0032218C">
              <w:rPr>
                <w:rFonts w:asciiTheme="majorHAnsi" w:eastAsia="ＭＳ ゴシック" w:hAnsiTheme="majorHAnsi" w:cstheme="majorHAnsi"/>
                <w:color w:val="000000"/>
                <w:kern w:val="0"/>
                <w:szCs w:val="21"/>
              </w:rPr>
              <w:t xml:space="preserve"> class </w:t>
            </w:r>
            <w:r w:rsidRPr="00105FCC">
              <w:rPr>
                <w:rFonts w:asciiTheme="majorHAnsi" w:eastAsia="ＭＳ ゴシック" w:hAnsiTheme="majorHAnsi" w:cstheme="majorHAnsi"/>
                <w:color w:val="000000"/>
                <w:kern w:val="0"/>
                <w:szCs w:val="21"/>
              </w:rPr>
              <w:t>ID",</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r w:rsidR="0032218C" w:rsidRPr="00BE62D2">
              <w:rPr>
                <w:rFonts w:asciiTheme="majorHAnsi" w:hAnsiTheme="majorHAnsi" w:cstheme="majorHAnsi"/>
                <w:color w:val="000000"/>
                <w:kern w:val="0"/>
                <w:szCs w:val="21"/>
              </w:rPr>
              <w:t xml:space="preserve"> Last modified date for update</w:t>
            </w:r>
            <w:r w:rsidR="0032218C"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shd w:val="clear" w:color="auto" w:fill="auto"/>
          </w:tcPr>
          <w:p w:rsidR="009C7A7B" w:rsidRPr="00105FCC" w:rsidRDefault="009C7A7B" w:rsidP="0025592A">
            <w:pPr>
              <w:widowControl/>
              <w:jc w:val="left"/>
              <w:rPr>
                <w:rFonts w:asciiTheme="majorHAnsi" w:eastAsia="ＭＳ ゴシック" w:hAnsiTheme="majorHAnsi" w:cstheme="majorHAnsi"/>
                <w:color w:val="000000"/>
                <w:kern w:val="0"/>
                <w:szCs w:val="21"/>
              </w:rPr>
            </w:pP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bl>
    <w:p w:rsidR="009C7A7B" w:rsidRPr="00105FCC" w:rsidRDefault="009C7A7B" w:rsidP="009C7A7B">
      <w:pPr>
        <w:rPr>
          <w:rFonts w:asciiTheme="majorHAnsi" w:hAnsiTheme="majorHAnsi" w:cstheme="majorHAnsi"/>
        </w:rPr>
      </w:pPr>
    </w:p>
    <w:p w:rsidR="0032218C" w:rsidRDefault="009C7A7B" w:rsidP="0032218C">
      <w:pPr>
        <w:pStyle w:val="52"/>
        <w:ind w:firstLine="570"/>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rPr>
        <w:t>※</w:t>
      </w:r>
      <w:r w:rsidR="0032218C" w:rsidRPr="00D94793">
        <w:rPr>
          <w:rFonts w:asciiTheme="majorHAnsi" w:eastAsia="ＭＳ ゴシック" w:hAnsiTheme="majorHAnsi" w:cstheme="majorHAnsi"/>
          <w:color w:val="000000"/>
          <w:kern w:val="0"/>
          <w:szCs w:val="21"/>
        </w:rPr>
        <w:t xml:space="preserve">Please set the </w:t>
      </w:r>
      <w:r w:rsidR="0032218C">
        <w:rPr>
          <w:rFonts w:asciiTheme="majorHAnsi" w:eastAsia="ＭＳ ゴシック" w:hAnsiTheme="majorHAnsi" w:cstheme="majorHAnsi"/>
          <w:color w:val="000000"/>
          <w:kern w:val="0"/>
          <w:szCs w:val="21"/>
        </w:rPr>
        <w:t>“</w:t>
      </w:r>
      <w:r w:rsidR="0032218C" w:rsidRPr="00BE62D2">
        <w:rPr>
          <w:rFonts w:asciiTheme="majorHAnsi" w:hAnsiTheme="majorHAnsi" w:cstheme="majorHAnsi"/>
          <w:color w:val="000000"/>
          <w:kern w:val="0"/>
          <w:szCs w:val="21"/>
        </w:rPr>
        <w:t>Last modified date for update</w:t>
      </w:r>
      <w:r w:rsidR="0032218C" w:rsidRPr="00D94793">
        <w:rPr>
          <w:rFonts w:asciiTheme="majorHAnsi" w:eastAsia="ＭＳ ゴシック" w:hAnsiTheme="majorHAnsi" w:cstheme="majorHAnsi"/>
          <w:color w:val="000000"/>
          <w:kern w:val="0"/>
          <w:szCs w:val="21"/>
        </w:rPr>
        <w:t xml:space="preserve"> </w:t>
      </w:r>
      <w:r w:rsidR="0032218C">
        <w:rPr>
          <w:rFonts w:asciiTheme="majorHAnsi" w:eastAsia="ＭＳ ゴシック" w:hAnsiTheme="majorHAnsi" w:cstheme="majorHAnsi"/>
          <w:color w:val="000000"/>
          <w:kern w:val="0"/>
          <w:szCs w:val="21"/>
        </w:rPr>
        <w:t>“obtained</w:t>
      </w:r>
      <w:r w:rsidR="0032218C" w:rsidRPr="00D94793">
        <w:rPr>
          <w:rFonts w:asciiTheme="majorHAnsi" w:eastAsia="ＭＳ ゴシック" w:hAnsiTheme="majorHAnsi" w:cstheme="majorHAnsi"/>
          <w:color w:val="000000"/>
          <w:kern w:val="0"/>
          <w:szCs w:val="21"/>
        </w:rPr>
        <w:t xml:space="preserve"> from the X-Command: FILTER.</w:t>
      </w:r>
    </w:p>
    <w:p w:rsidR="0032218C" w:rsidRPr="00105FCC" w:rsidRDefault="0032218C" w:rsidP="0032218C">
      <w:pPr>
        <w:pStyle w:val="52"/>
        <w:ind w:leftChars="721" w:left="1514"/>
        <w:rPr>
          <w:rFonts w:asciiTheme="majorHAnsi" w:hAnsiTheme="majorHAnsi" w:cstheme="majorHAnsi"/>
        </w:rPr>
      </w:pPr>
      <w:r w:rsidRPr="00585843">
        <w:rPr>
          <w:rFonts w:asciiTheme="majorHAnsi" w:hAnsiTheme="majorHAnsi" w:cstheme="majorHAnsi"/>
        </w:rPr>
        <w:t>This data prevents overtaking updates.</w:t>
      </w:r>
      <w:r>
        <w:rPr>
          <w:rFonts w:asciiTheme="majorHAnsi" w:hAnsiTheme="majorHAnsi" w:cstheme="majorHAnsi"/>
        </w:rPr>
        <w:br/>
      </w:r>
      <w:r>
        <w:rPr>
          <w:rFonts w:asciiTheme="majorHAnsi" w:hAnsiTheme="majorHAnsi" w:cstheme="majorHAnsi" w:hint="eastAsia"/>
        </w:rPr>
        <w:t>T</w:t>
      </w:r>
      <w:r>
        <w:rPr>
          <w:rFonts w:asciiTheme="majorHAnsi" w:hAnsiTheme="majorHAnsi" w:cstheme="majorHAnsi"/>
        </w:rPr>
        <w:t>he “Last modified date for update” starts with a “T”.</w:t>
      </w:r>
    </w:p>
    <w:p w:rsidR="009C7A7B" w:rsidRPr="0032218C" w:rsidRDefault="009C7A7B" w:rsidP="0032218C">
      <w:pPr>
        <w:pStyle w:val="52"/>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9C7A7B" w:rsidRPr="00105FCC" w:rsidTr="0025592A">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9C7A7B" w:rsidRPr="00105FCC" w:rsidRDefault="0032218C" w:rsidP="0025592A">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 xml:space="preserve">Example) </w:t>
            </w:r>
            <w:r w:rsidR="009C7A7B" w:rsidRPr="00105FCC">
              <w:rPr>
                <w:rFonts w:asciiTheme="majorHAnsi" w:eastAsia="ＭＳ ゴシック" w:hAnsiTheme="majorHAnsi" w:cstheme="majorHAnsi"/>
                <w:b/>
                <w:bCs/>
                <w:color w:val="FFFFFF"/>
                <w:kern w:val="0"/>
                <w:sz w:val="22"/>
                <w:shd w:val="clear" w:color="auto" w:fill="002B62"/>
              </w:rPr>
              <w:t>JSON</w:t>
            </w:r>
            <w:r>
              <w:rPr>
                <w:rFonts w:asciiTheme="majorHAnsi" w:eastAsia="ＭＳ ゴシック" w:hAnsiTheme="majorHAnsi" w:cstheme="majorHAnsi"/>
                <w:b/>
                <w:bCs/>
                <w:color w:val="FFFFFF"/>
                <w:kern w:val="0"/>
                <w:sz w:val="22"/>
                <w:shd w:val="clear" w:color="auto" w:fill="002B62"/>
              </w:rPr>
              <w:t xml:space="preserve"> Description: </w:t>
            </w:r>
            <w:r w:rsidRPr="0032218C">
              <w:rPr>
                <w:rFonts w:asciiTheme="majorHAnsi" w:eastAsia="ＭＳ ゴシック" w:hAnsiTheme="majorHAnsi" w:cstheme="majorHAnsi"/>
                <w:b/>
                <w:bCs/>
                <w:color w:val="FFFFFF"/>
                <w:kern w:val="0"/>
                <w:sz w:val="22"/>
                <w:shd w:val="clear" w:color="auto" w:fill="002B62"/>
              </w:rPr>
              <w:t>When running multiple process types.</w:t>
            </w:r>
          </w:p>
        </w:tc>
      </w:tr>
      <w:tr w:rsidR="009C7A7B" w:rsidRPr="00105FCC" w:rsidTr="0025592A">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0032218C">
              <w:rPr>
                <w:rFonts w:asciiTheme="majorHAnsi" w:eastAsia="ＭＳ ゴシック" w:hAnsiTheme="majorHAnsi" w:cstheme="majorHAnsi"/>
                <w:color w:val="000000"/>
                <w:kern w:val="0"/>
                <w:szCs w:val="21"/>
              </w:rPr>
              <w:t>Register</w:t>
            </w:r>
            <w:r w:rsidRPr="00105FCC">
              <w:rPr>
                <w:rFonts w:asciiTheme="majorHAnsi" w:eastAsia="ＭＳ ゴシック" w:hAnsiTheme="majorHAnsi" w:cstheme="majorHAnsi"/>
                <w:color w:val="000000"/>
                <w:kern w:val="0"/>
                <w:szCs w:val="21"/>
              </w:rPr>
              <w:t>",</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"DEMO_001_20191224135448_0",</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"demo_001_20191224135448_0",</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3,</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"checkedValue",</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"DEMO_MOVE_0",</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1</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3,</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2,</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"DEMO_MOVE_1",</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0032218C">
              <w:rPr>
                <w:rFonts w:asciiTheme="majorHAnsi" w:eastAsia="ＭＳ ゴシック" w:hAnsiTheme="majorHAnsi" w:cstheme="majorHAnsi"/>
                <w:color w:val="000000"/>
                <w:kern w:val="0"/>
                <w:szCs w:val="21"/>
              </w:rPr>
              <w:t>Update</w:t>
            </w:r>
            <w:r w:rsidRPr="00105FCC">
              <w:rPr>
                <w:rFonts w:asciiTheme="majorHAnsi" w:eastAsia="ＭＳ ゴシック" w:hAnsiTheme="majorHAnsi" w:cstheme="majorHAnsi"/>
                <w:color w:val="000000"/>
                <w:kern w:val="0"/>
                <w:szCs w:val="21"/>
              </w:rPr>
              <w:t>",</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"DEMO_001_20191224135448_1",</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"4": "demo_001_20191224135448_1",</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"T_20191224113132971799",</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3,</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"DEMO_MOVE_0",</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1</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0032218C">
              <w:rPr>
                <w:rFonts w:asciiTheme="majorHAnsi" w:eastAsia="ＭＳ ゴシック" w:hAnsiTheme="majorHAnsi" w:cstheme="majorHAnsi"/>
                <w:color w:val="000000"/>
                <w:kern w:val="0"/>
                <w:szCs w:val="21"/>
              </w:rPr>
              <w:t>Abolish</w:t>
            </w:r>
            <w:r w:rsidRPr="00105FCC">
              <w:rPr>
                <w:rFonts w:asciiTheme="majorHAnsi" w:eastAsia="ＭＳ ゴシック" w:hAnsiTheme="majorHAnsi" w:cstheme="majorHAnsi"/>
                <w:color w:val="000000"/>
                <w:kern w:val="0"/>
                <w:szCs w:val="21"/>
              </w:rPr>
              <w:t>",</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2,</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"T_20191224135437197447"</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0032218C">
              <w:rPr>
                <w:rFonts w:asciiTheme="majorHAnsi" w:eastAsia="ＭＳ ゴシック" w:hAnsiTheme="majorHAnsi" w:cstheme="majorHAnsi"/>
                <w:color w:val="000000"/>
                <w:kern w:val="0"/>
                <w:szCs w:val="21"/>
              </w:rPr>
              <w:t>Revive</w:t>
            </w:r>
            <w:r w:rsidRPr="00105FCC">
              <w:rPr>
                <w:rFonts w:asciiTheme="majorHAnsi" w:eastAsia="ＭＳ ゴシック" w:hAnsiTheme="majorHAnsi" w:cstheme="majorHAnsi"/>
                <w:color w:val="000000"/>
                <w:kern w:val="0"/>
                <w:szCs w:val="21"/>
              </w:rPr>
              <w:t>",</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4,</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"T_20191224135449793941"</w:t>
            </w:r>
          </w:p>
          <w:p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r w:rsidR="009C7A7B" w:rsidRPr="00105FCC"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C7A7B" w:rsidRPr="00105FCC" w:rsidRDefault="009C7A7B" w:rsidP="0025592A">
            <w:pPr>
              <w:widowControl/>
              <w:jc w:val="left"/>
              <w:rPr>
                <w:rFonts w:asciiTheme="majorHAnsi" w:eastAsia="ＭＳ ゴシック" w:hAnsiTheme="majorHAnsi" w:cstheme="majorHAnsi"/>
                <w:color w:val="000000"/>
                <w:kern w:val="0"/>
                <w:sz w:val="22"/>
              </w:rPr>
            </w:pPr>
          </w:p>
        </w:tc>
      </w:tr>
    </w:tbl>
    <w:p w:rsidR="009C7A7B" w:rsidRPr="00105FCC" w:rsidRDefault="009C7A7B" w:rsidP="009C7A7B">
      <w:pPr>
        <w:widowControl/>
        <w:jc w:val="left"/>
        <w:rPr>
          <w:rFonts w:asciiTheme="majorHAnsi" w:hAnsiTheme="majorHAnsi" w:cstheme="majorHAnsi"/>
        </w:rPr>
      </w:pPr>
    </w:p>
    <w:p w:rsidR="009C7A7B" w:rsidRPr="00105FCC" w:rsidRDefault="0032218C" w:rsidP="009C7A7B">
      <w:pPr>
        <w:widowControl/>
        <w:ind w:firstLine="840"/>
        <w:jc w:val="left"/>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D7374E" w:rsidRDefault="00D7374E" w:rsidP="00D7374E">
      <w:pPr>
        <w:widowControl/>
        <w:ind w:firstLineChars="500" w:firstLine="1050"/>
        <w:jc w:val="left"/>
        <w:rPr>
          <w:rFonts w:asciiTheme="majorHAnsi" w:hAnsiTheme="majorHAnsi" w:cstheme="majorHAnsi"/>
        </w:rPr>
      </w:pPr>
      <w:r>
        <w:rPr>
          <w:rFonts w:asciiTheme="majorHAnsi" w:hAnsiTheme="majorHAnsi" w:cstheme="majorHAnsi" w:hint="eastAsia"/>
        </w:rPr>
        <w:t>登録・更新の</w:t>
      </w:r>
      <w:r>
        <w:rPr>
          <w:rFonts w:asciiTheme="majorHAnsi" w:hAnsiTheme="majorHAnsi" w:cstheme="majorHAnsi" w:hint="eastAsia"/>
        </w:rPr>
        <w:t>RAW</w:t>
      </w:r>
      <w:r>
        <w:rPr>
          <w:rFonts w:asciiTheme="majorHAnsi" w:hAnsiTheme="majorHAnsi" w:cstheme="majorHAnsi" w:hint="eastAsia"/>
        </w:rPr>
        <w:t>出力</w:t>
      </w:r>
    </w:p>
    <w:p w:rsidR="00D7374E" w:rsidRPr="00105FCC" w:rsidRDefault="00E63BB1" w:rsidP="00D7374E">
      <w:pPr>
        <w:pStyle w:val="af2"/>
        <w:ind w:leftChars="-135" w:left="-283"/>
        <w:rPr>
          <w:rFonts w:asciiTheme="majorHAnsi" w:hAnsiTheme="majorHAnsi" w:cstheme="majorHAnsi"/>
        </w:rPr>
      </w:pPr>
      <w:r>
        <w:rPr>
          <w:rFonts w:asciiTheme="majorHAnsi" w:hAnsiTheme="majorHAnsi" w:cstheme="majorHAnsi"/>
        </w:rPr>
        <w:t>Table</w:t>
      </w:r>
      <w:r w:rsidR="00D7374E" w:rsidRPr="00105FCC">
        <w:rPr>
          <w:rFonts w:asciiTheme="majorHAnsi" w:hAnsiTheme="majorHAnsi" w:cstheme="majorHAnsi"/>
        </w:rPr>
        <w:t xml:space="preserve"> </w:t>
      </w:r>
      <w:r w:rsidR="00D7374E">
        <w:rPr>
          <w:rFonts w:asciiTheme="majorHAnsi" w:hAnsiTheme="majorHAnsi" w:cstheme="majorHAnsi" w:hint="eastAsia"/>
        </w:rPr>
        <w:t>4</w:t>
      </w:r>
      <w:r w:rsidR="00D7374E">
        <w:rPr>
          <w:rFonts w:asciiTheme="majorHAnsi" w:hAnsiTheme="majorHAnsi" w:cstheme="majorHAnsi"/>
        </w:rPr>
        <w:noBreakHyphen/>
        <w:t>9</w:t>
      </w:r>
      <w:r w:rsidR="00D7374E" w:rsidRPr="00105FCC">
        <w:rPr>
          <w:rFonts w:asciiTheme="majorHAnsi" w:hAnsiTheme="majorHAnsi" w:cstheme="majorHAnsi"/>
        </w:rPr>
        <w:t xml:space="preserve"> Key</w:t>
      </w:r>
      <w:r w:rsidR="00D7374E" w:rsidRPr="00105FCC">
        <w:rPr>
          <w:rFonts w:asciiTheme="majorHAnsi" w:hAnsiTheme="majorHAnsi" w:cstheme="majorHAnsi"/>
        </w:rPr>
        <w:t>パラメータ一覧</w:t>
      </w:r>
    </w:p>
    <w:tbl>
      <w:tblPr>
        <w:tblW w:w="7144" w:type="dxa"/>
        <w:tblInd w:w="1458" w:type="dxa"/>
        <w:tblLayout w:type="fixed"/>
        <w:tblCellMar>
          <w:left w:w="99" w:type="dxa"/>
          <w:right w:w="99" w:type="dxa"/>
        </w:tblCellMar>
        <w:tblLook w:val="04A0" w:firstRow="1" w:lastRow="0" w:firstColumn="1" w:lastColumn="0" w:noHBand="0" w:noVBand="1"/>
      </w:tblPr>
      <w:tblGrid>
        <w:gridCol w:w="1531"/>
        <w:gridCol w:w="1531"/>
        <w:gridCol w:w="4082"/>
      </w:tblGrid>
      <w:tr w:rsidR="00D7374E" w:rsidRPr="00105FCC" w:rsidTr="00E605FF">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rsidR="00D7374E" w:rsidRPr="00105FCC" w:rsidRDefault="00D7374E" w:rsidP="00E605FF">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rsidR="00D7374E" w:rsidRPr="00105FCC" w:rsidRDefault="00D7374E" w:rsidP="00E605FF">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D7374E" w:rsidRPr="00105FCC" w:rsidRDefault="00D7374E" w:rsidP="00E605FF">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D7374E" w:rsidRPr="00105FCC" w:rsidTr="00E605FF">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374E" w:rsidRPr="00105FCC" w:rsidRDefault="00D7374E" w:rsidP="00E605FF">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0</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rsidR="00D7374E" w:rsidRPr="00105FCC" w:rsidRDefault="00D7374E" w:rsidP="00E605FF">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rsidR="00D7374E" w:rsidRPr="00105FCC" w:rsidRDefault="00D7374E" w:rsidP="00E605F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結果コード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w:t>
            </w:r>
            <w:r w:rsidR="00E63BB1">
              <w:rPr>
                <w:rFonts w:asciiTheme="majorHAnsi" w:eastAsia="ＭＳ ゴシック" w:hAnsiTheme="majorHAnsi" w:cstheme="majorHAnsi"/>
                <w:color w:val="000000"/>
                <w:kern w:val="0"/>
                <w:sz w:val="22"/>
              </w:rPr>
              <w:t>Table</w:t>
            </w:r>
            <w:r w:rsidRPr="00105FCC">
              <w:rPr>
                <w:rFonts w:asciiTheme="majorHAnsi" w:eastAsia="ＭＳ ゴシック" w:hAnsiTheme="majorHAnsi" w:cstheme="majorHAnsi"/>
                <w:color w:val="000000"/>
                <w:kern w:val="0"/>
                <w:sz w:val="22"/>
              </w:rPr>
              <w:t>を参照</w:t>
            </w:r>
            <w:r w:rsidRPr="00105FCC">
              <w:rPr>
                <w:rFonts w:asciiTheme="majorHAnsi" w:eastAsia="ＭＳ ゴシック" w:hAnsiTheme="majorHAnsi" w:cstheme="majorHAnsi"/>
                <w:color w:val="000000"/>
                <w:kern w:val="0"/>
                <w:sz w:val="22"/>
              </w:rPr>
              <w:t>)</w:t>
            </w:r>
          </w:p>
        </w:tc>
      </w:tr>
      <w:tr w:rsidR="00D7374E" w:rsidRPr="00105FCC" w:rsidTr="00E605FF">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374E" w:rsidRPr="00105FCC" w:rsidRDefault="00D7374E" w:rsidP="00E605FF">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1</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rsidR="00D7374E" w:rsidRPr="00105FCC" w:rsidRDefault="00D7374E" w:rsidP="00E605FF">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rsidR="00D7374E" w:rsidRPr="00105FCC" w:rsidRDefault="00D7374E" w:rsidP="00E605F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詳細コード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w:t>
            </w:r>
            <w:r w:rsidR="00E63BB1">
              <w:rPr>
                <w:rFonts w:asciiTheme="majorHAnsi" w:eastAsia="ＭＳ ゴシック" w:hAnsiTheme="majorHAnsi" w:cstheme="majorHAnsi"/>
                <w:color w:val="000000"/>
                <w:kern w:val="0"/>
                <w:sz w:val="22"/>
              </w:rPr>
              <w:t>Table</w:t>
            </w:r>
            <w:r w:rsidRPr="00105FCC">
              <w:rPr>
                <w:rFonts w:asciiTheme="majorHAnsi" w:eastAsia="ＭＳ ゴシック" w:hAnsiTheme="majorHAnsi" w:cstheme="majorHAnsi"/>
                <w:color w:val="000000"/>
                <w:kern w:val="0"/>
                <w:sz w:val="22"/>
              </w:rPr>
              <w:t>を参照</w:t>
            </w:r>
            <w:r w:rsidRPr="00105FCC">
              <w:rPr>
                <w:rFonts w:asciiTheme="majorHAnsi" w:eastAsia="ＭＳ ゴシック" w:hAnsiTheme="majorHAnsi" w:cstheme="majorHAnsi"/>
                <w:color w:val="000000"/>
                <w:kern w:val="0"/>
                <w:sz w:val="22"/>
              </w:rPr>
              <w:t>)</w:t>
            </w:r>
          </w:p>
        </w:tc>
      </w:tr>
      <w:tr w:rsidR="00D7374E" w:rsidRPr="00105FCC" w:rsidTr="00E605FF">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374E" w:rsidRPr="00105FCC" w:rsidRDefault="00D7374E" w:rsidP="00E605FF">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2</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rsidR="00D7374E" w:rsidRPr="00105FCC" w:rsidRDefault="00D7374E" w:rsidP="00E605FF">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rsidR="00D7374E" w:rsidRPr="00105FCC" w:rsidRDefault="00D7374E" w:rsidP="00E605FF">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Symphony</w:t>
            </w:r>
            <w:r>
              <w:rPr>
                <w:rFonts w:asciiTheme="majorHAnsi" w:eastAsia="ＭＳ ゴシック" w:hAnsiTheme="majorHAnsi" w:cstheme="majorHAnsi" w:hint="eastAsia"/>
                <w:color w:val="000000"/>
                <w:kern w:val="0"/>
                <w:sz w:val="22"/>
              </w:rPr>
              <w:t>クラス</w:t>
            </w:r>
            <w:r>
              <w:rPr>
                <w:rFonts w:asciiTheme="majorHAnsi" w:eastAsia="ＭＳ ゴシック" w:hAnsiTheme="majorHAnsi" w:cstheme="majorHAnsi" w:hint="eastAsia"/>
                <w:color w:val="000000"/>
                <w:kern w:val="0"/>
                <w:sz w:val="22"/>
              </w:rPr>
              <w:t>ID</w:t>
            </w:r>
          </w:p>
        </w:tc>
      </w:tr>
      <w:tr w:rsidR="00D7374E" w:rsidRPr="00105FCC" w:rsidTr="00E605FF">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374E" w:rsidRPr="00105FCC" w:rsidRDefault="00D7374E" w:rsidP="00E605FF">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3</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rsidR="00D7374E" w:rsidRPr="00105FCC" w:rsidRDefault="00D7374E" w:rsidP="00E605FF">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rsidR="00D7374E" w:rsidRPr="00105FCC" w:rsidRDefault="00D7374E" w:rsidP="00E605F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エラーメッセージ</w:t>
            </w:r>
          </w:p>
        </w:tc>
      </w:tr>
    </w:tbl>
    <w:p w:rsidR="00D7374E" w:rsidRDefault="00D7374E" w:rsidP="00D7374E">
      <w:pPr>
        <w:widowControl/>
        <w:jc w:val="left"/>
        <w:rPr>
          <w:rFonts w:asciiTheme="majorHAnsi" w:hAnsiTheme="majorHAnsi" w:cstheme="majorHAnsi"/>
        </w:rPr>
      </w:pPr>
    </w:p>
    <w:p w:rsidR="0032218C" w:rsidRDefault="00D7374E" w:rsidP="00D7374E">
      <w:pPr>
        <w:pStyle w:val="52"/>
        <w:ind w:leftChars="550" w:left="1155"/>
        <w:rPr>
          <w:rFonts w:asciiTheme="majorHAnsi" w:hAnsiTheme="majorHAnsi" w:cstheme="majorHAnsi"/>
        </w:rPr>
      </w:pPr>
      <w:r w:rsidRPr="00105FCC">
        <w:rPr>
          <w:rFonts w:asciiTheme="majorHAnsi" w:hAnsiTheme="majorHAnsi" w:cstheme="majorHAnsi"/>
        </w:rPr>
        <w:t>各レコードの処理結果について、</w:t>
      </w:r>
      <w:r>
        <w:rPr>
          <w:rFonts w:asciiTheme="majorHAnsi" w:hAnsiTheme="majorHAnsi" w:cstheme="majorHAnsi" w:hint="eastAsia"/>
        </w:rPr>
        <w:t>廃止・復活時の</w:t>
      </w:r>
      <w:r>
        <w:rPr>
          <w:rFonts w:asciiTheme="majorHAnsi" w:hAnsiTheme="majorHAnsi" w:cstheme="majorHAnsi" w:hint="eastAsia"/>
        </w:rPr>
        <w:t>RAW</w:t>
      </w:r>
      <w:r>
        <w:rPr>
          <w:rFonts w:asciiTheme="majorHAnsi" w:hAnsiTheme="majorHAnsi" w:cstheme="majorHAnsi" w:hint="eastAsia"/>
        </w:rPr>
        <w:t>出力は『</w:t>
      </w:r>
      <w:r w:rsidRPr="00105FCC">
        <w:rPr>
          <w:rFonts w:asciiTheme="majorHAnsi" w:hAnsiTheme="majorHAnsi" w:cstheme="majorHAnsi"/>
        </w:rPr>
        <w:t>標準</w:t>
      </w:r>
      <w:r w:rsidRPr="00105FCC">
        <w:rPr>
          <w:rFonts w:asciiTheme="majorHAnsi" w:hAnsiTheme="majorHAnsi" w:cstheme="majorHAnsi"/>
        </w:rPr>
        <w:t>REST</w:t>
      </w:r>
      <w:r>
        <w:rPr>
          <w:rFonts w:asciiTheme="majorHAnsi" w:hAnsiTheme="majorHAnsi" w:cstheme="majorHAnsi"/>
        </w:rPr>
        <w:t>機能の利用</w:t>
      </w:r>
      <w:r>
        <w:rPr>
          <w:rFonts w:asciiTheme="majorHAnsi" w:hAnsiTheme="majorHAnsi" w:cstheme="majorHAnsi" w:hint="eastAsia"/>
        </w:rPr>
        <w:t>』</w:t>
      </w:r>
      <w:r w:rsidRPr="00105FCC">
        <w:rPr>
          <w:rFonts w:asciiTheme="majorHAnsi" w:hAnsiTheme="majorHAnsi" w:cstheme="majorHAnsi"/>
        </w:rPr>
        <w:t>-</w:t>
      </w:r>
      <w:r>
        <w:rPr>
          <w:rFonts w:asciiTheme="majorHAnsi" w:hAnsiTheme="majorHAnsi" w:cstheme="majorHAnsi" w:hint="eastAsia"/>
        </w:rPr>
        <w:t>『</w:t>
      </w:r>
      <w:r w:rsidRPr="00105FCC">
        <w:rPr>
          <w:rFonts w:asciiTheme="majorHAnsi" w:hAnsiTheme="majorHAnsi" w:cstheme="majorHAnsi"/>
        </w:rPr>
        <w:t>EDIT(X-Command)</w:t>
      </w:r>
      <w:r>
        <w:rPr>
          <w:rFonts w:asciiTheme="majorHAnsi" w:hAnsiTheme="majorHAnsi" w:cstheme="majorHAnsi" w:hint="eastAsia"/>
        </w:rPr>
        <w:t>』</w:t>
      </w:r>
      <w:r w:rsidRPr="00105FCC">
        <w:rPr>
          <w:rFonts w:asciiTheme="majorHAnsi" w:hAnsiTheme="majorHAnsi" w:cstheme="majorHAnsi"/>
        </w:rPr>
        <w:t>を参照。</w:t>
      </w:r>
    </w:p>
    <w:p w:rsidR="0032218C" w:rsidRDefault="0032218C" w:rsidP="009C7A7B">
      <w:pPr>
        <w:pStyle w:val="52"/>
        <w:ind w:firstLineChars="100" w:firstLine="210"/>
        <w:rPr>
          <w:rFonts w:asciiTheme="majorHAnsi" w:hAnsiTheme="majorHAnsi" w:cstheme="majorHAnsi"/>
        </w:rPr>
      </w:pPr>
    </w:p>
    <w:p w:rsidR="0032218C" w:rsidRDefault="0032218C" w:rsidP="009C7A7B">
      <w:pPr>
        <w:pStyle w:val="52"/>
        <w:ind w:firstLineChars="100" w:firstLine="210"/>
        <w:rPr>
          <w:rFonts w:asciiTheme="majorHAnsi" w:hAnsiTheme="majorHAnsi" w:cstheme="majorHAnsi"/>
        </w:rPr>
      </w:pPr>
    </w:p>
    <w:p w:rsidR="0032218C" w:rsidRDefault="0032218C" w:rsidP="009C7A7B">
      <w:pPr>
        <w:pStyle w:val="52"/>
        <w:ind w:firstLineChars="100" w:firstLine="210"/>
        <w:rPr>
          <w:rFonts w:asciiTheme="majorHAnsi" w:hAnsiTheme="majorHAnsi" w:cstheme="majorHAnsi"/>
        </w:rPr>
      </w:pPr>
    </w:p>
    <w:p w:rsidR="0032218C" w:rsidRDefault="0032218C" w:rsidP="009C7A7B">
      <w:pPr>
        <w:pStyle w:val="52"/>
        <w:ind w:firstLineChars="100" w:firstLine="210"/>
        <w:rPr>
          <w:rFonts w:asciiTheme="majorHAnsi" w:hAnsiTheme="majorHAnsi" w:cstheme="majorHAnsi"/>
        </w:rPr>
      </w:pPr>
    </w:p>
    <w:p w:rsidR="0032218C" w:rsidRDefault="0032218C" w:rsidP="009C7A7B">
      <w:pPr>
        <w:pStyle w:val="52"/>
        <w:ind w:firstLineChars="100" w:firstLine="210"/>
        <w:rPr>
          <w:rFonts w:asciiTheme="majorHAnsi" w:hAnsiTheme="majorHAnsi" w:cstheme="majorHAnsi"/>
        </w:rPr>
      </w:pPr>
    </w:p>
    <w:p w:rsidR="0032218C" w:rsidRDefault="0032218C" w:rsidP="009C7A7B">
      <w:pPr>
        <w:pStyle w:val="52"/>
        <w:ind w:firstLineChars="100" w:firstLine="210"/>
        <w:rPr>
          <w:rFonts w:asciiTheme="majorHAnsi" w:hAnsiTheme="majorHAnsi" w:cstheme="majorHAnsi"/>
        </w:rPr>
      </w:pPr>
    </w:p>
    <w:p w:rsidR="0032218C" w:rsidRDefault="0032218C" w:rsidP="009C7A7B">
      <w:pPr>
        <w:pStyle w:val="52"/>
        <w:ind w:firstLineChars="100" w:firstLine="210"/>
        <w:rPr>
          <w:rFonts w:asciiTheme="majorHAnsi" w:hAnsiTheme="majorHAnsi" w:cstheme="majorHAnsi"/>
        </w:rPr>
      </w:pPr>
    </w:p>
    <w:p w:rsidR="00F23591" w:rsidRPr="00D7374E" w:rsidRDefault="00F23591" w:rsidP="009D5682">
      <w:pPr>
        <w:widowControl/>
        <w:jc w:val="left"/>
        <w:rPr>
          <w:rFonts w:asciiTheme="majorHAnsi" w:hAnsiTheme="majorHAnsi" w:cstheme="majorHAnsi"/>
        </w:rPr>
      </w:pPr>
      <w:bookmarkStart w:id="61" w:name="_Toc14438629"/>
      <w:bookmarkStart w:id="62" w:name="_Ref28165484"/>
      <w:bookmarkStart w:id="63" w:name="_Ref28165497"/>
      <w:bookmarkStart w:id="64" w:name="_Ref29469991"/>
      <w:bookmarkStart w:id="65" w:name="_Ref29470076"/>
      <w:bookmarkStart w:id="66" w:name="_Ref33541731"/>
      <w:bookmarkStart w:id="67" w:name="_Ref33541735"/>
    </w:p>
    <w:p w:rsidR="003B7774" w:rsidRPr="00105FCC" w:rsidRDefault="00C870E7" w:rsidP="00B23864">
      <w:pPr>
        <w:pStyle w:val="20"/>
      </w:pPr>
      <w:bookmarkStart w:id="68" w:name="_Toc96603261"/>
      <w:bookmarkEnd w:id="61"/>
      <w:bookmarkEnd w:id="62"/>
      <w:bookmarkEnd w:id="63"/>
      <w:bookmarkEnd w:id="64"/>
      <w:bookmarkEnd w:id="65"/>
      <w:bookmarkEnd w:id="66"/>
      <w:bookmarkEnd w:id="67"/>
      <w:r w:rsidRPr="00105FCC">
        <w:t>RestAPI</w:t>
      </w:r>
      <w:r>
        <w:t xml:space="preserve"> for </w:t>
      </w:r>
      <w:r w:rsidRPr="00105FCC">
        <w:t>Symphony</w:t>
      </w:r>
      <w:r>
        <w:t xml:space="preserve"> execution</w:t>
      </w:r>
      <w:bookmarkEnd w:id="68"/>
    </w:p>
    <w:p w:rsidR="00C870E7" w:rsidRPr="009B2A76" w:rsidRDefault="00C870E7" w:rsidP="00C870E7">
      <w:pPr>
        <w:ind w:left="680"/>
        <w:rPr>
          <w:rFonts w:asciiTheme="majorHAnsi" w:hAnsiTheme="majorHAnsi" w:cstheme="majorHAnsi"/>
        </w:rPr>
      </w:pPr>
      <w:r>
        <w:rPr>
          <w:rFonts w:asciiTheme="majorHAnsi" w:hAnsiTheme="majorHAnsi" w:cstheme="majorHAnsi"/>
        </w:rPr>
        <w:t xml:space="preserve">Operating RestAPI from </w:t>
      </w:r>
      <w:r w:rsidRPr="00105FCC">
        <w:rPr>
          <w:rFonts w:asciiTheme="majorHAnsi" w:hAnsiTheme="majorHAnsi" w:cstheme="majorHAnsi"/>
        </w:rPr>
        <w:t>Symphony</w:t>
      </w:r>
      <w:r>
        <w:rPr>
          <w:rFonts w:asciiTheme="majorHAnsi" w:hAnsiTheme="majorHAnsi" w:cstheme="majorHAnsi"/>
        </w:rPr>
        <w:t xml:space="preserve"> is possible.</w:t>
      </w:r>
    </w:p>
    <w:p w:rsidR="007A268E" w:rsidRPr="00105FCC" w:rsidRDefault="007A268E" w:rsidP="007A268E">
      <w:pPr>
        <w:ind w:left="680"/>
        <w:rPr>
          <w:rFonts w:asciiTheme="majorHAnsi" w:hAnsiTheme="majorHAnsi" w:cstheme="majorHAnsi"/>
        </w:rPr>
      </w:pPr>
      <w:r>
        <w:rPr>
          <w:rFonts w:asciiTheme="majorHAnsi" w:hAnsiTheme="majorHAnsi" w:cstheme="majorHAnsi"/>
        </w:rPr>
        <w:lastRenderedPageBreak/>
        <w:t>The available function is same as the operation in “Symphony execution” and Symphony execution checking” menu in “</w:t>
      </w:r>
      <w:r w:rsidR="008E3456">
        <w:rPr>
          <w:rFonts w:asciiTheme="majorHAnsi" w:hAnsiTheme="majorHAnsi" w:cstheme="majorHAnsi"/>
        </w:rPr>
        <w:t>Symphony</w:t>
      </w:r>
      <w:r>
        <w:rPr>
          <w:rFonts w:asciiTheme="majorHAnsi" w:hAnsiTheme="majorHAnsi" w:cstheme="majorHAnsi"/>
        </w:rPr>
        <w:t>” menu group.</w:t>
      </w:r>
    </w:p>
    <w:p w:rsidR="007261D2" w:rsidRPr="007A268E" w:rsidRDefault="007261D2" w:rsidP="003B7774">
      <w:pPr>
        <w:ind w:left="680"/>
        <w:rPr>
          <w:rFonts w:asciiTheme="majorHAnsi" w:hAnsiTheme="majorHAnsi" w:cstheme="majorHAnsi"/>
        </w:rPr>
      </w:pPr>
    </w:p>
    <w:p w:rsidR="003B7774" w:rsidRPr="00105FCC" w:rsidRDefault="00C870E7" w:rsidP="003B7774">
      <w:pPr>
        <w:pStyle w:val="af2"/>
        <w:keepNext/>
        <w:rPr>
          <w:rFonts w:asciiTheme="majorHAnsi" w:hAnsiTheme="majorHAnsi" w:cstheme="majorHAnsi"/>
        </w:rPr>
      </w:pPr>
      <w:r>
        <w:rPr>
          <w:rFonts w:asciiTheme="majorHAnsi" w:hAnsiTheme="majorHAnsi" w:cstheme="majorHAnsi"/>
        </w:rPr>
        <w:t>T</w:t>
      </w:r>
      <w:r>
        <w:rPr>
          <w:rFonts w:asciiTheme="majorHAnsi" w:hAnsiTheme="majorHAnsi" w:cstheme="majorHAnsi" w:hint="eastAsia"/>
        </w:rPr>
        <w:t>a</w:t>
      </w:r>
      <w:r>
        <w:rPr>
          <w:rFonts w:asciiTheme="majorHAnsi" w:hAnsiTheme="majorHAnsi" w:cstheme="majorHAnsi"/>
        </w:rPr>
        <w:t>ble</w:t>
      </w:r>
      <w:r w:rsidRPr="00105FCC">
        <w:rPr>
          <w:rFonts w:asciiTheme="majorHAnsi" w:hAnsiTheme="majorHAnsi" w:cstheme="majorHAnsi"/>
        </w:rPr>
        <w:t xml:space="preserve"> </w:t>
      </w:r>
      <w:r w:rsidR="00D7374E">
        <w:rPr>
          <w:rFonts w:asciiTheme="majorHAnsi" w:hAnsiTheme="majorHAnsi" w:cstheme="majorHAnsi"/>
        </w:rPr>
        <w:t>5</w:t>
      </w:r>
      <w:r>
        <w:rPr>
          <w:rFonts w:asciiTheme="majorHAnsi" w:hAnsiTheme="majorHAnsi" w:cstheme="majorHAnsi"/>
        </w:rPr>
        <w:t>-</w:t>
      </w:r>
      <w:r w:rsidR="00EC7260">
        <w:rPr>
          <w:rFonts w:asciiTheme="majorHAnsi" w:hAnsiTheme="majorHAnsi" w:cstheme="majorHAnsi"/>
        </w:rPr>
        <w:fldChar w:fldCharType="begin"/>
      </w:r>
      <w:r w:rsidR="00EC7260">
        <w:rPr>
          <w:rFonts w:asciiTheme="majorHAnsi" w:hAnsiTheme="majorHAnsi" w:cstheme="majorHAnsi"/>
        </w:rPr>
        <w:instrText xml:space="preserve"> SEQ </w:instrText>
      </w:r>
      <w:r w:rsidR="00EC7260">
        <w:rPr>
          <w:rFonts w:asciiTheme="majorHAnsi" w:hAnsiTheme="majorHAnsi" w:cstheme="majorHAnsi"/>
        </w:rPr>
        <w:instrText>表</w:instrText>
      </w:r>
      <w:r w:rsidR="00EC7260">
        <w:rPr>
          <w:rFonts w:asciiTheme="majorHAnsi" w:hAnsiTheme="majorHAnsi" w:cstheme="majorHAnsi"/>
        </w:rPr>
        <w:instrText xml:space="preserve"> \* ARABIC \s 1 </w:instrText>
      </w:r>
      <w:r w:rsidR="00EC7260">
        <w:rPr>
          <w:rFonts w:asciiTheme="majorHAnsi" w:hAnsiTheme="majorHAnsi" w:cstheme="majorHAnsi"/>
        </w:rPr>
        <w:fldChar w:fldCharType="separate"/>
      </w:r>
      <w:r w:rsidR="005F1F35">
        <w:rPr>
          <w:rFonts w:asciiTheme="majorHAnsi" w:hAnsiTheme="majorHAnsi" w:cstheme="majorHAnsi"/>
          <w:noProof/>
        </w:rPr>
        <w:t>9</w:t>
      </w:r>
      <w:r w:rsidR="00EC7260">
        <w:rPr>
          <w:rFonts w:asciiTheme="majorHAnsi" w:hAnsiTheme="majorHAnsi" w:cstheme="majorHAnsi"/>
        </w:rPr>
        <w:fldChar w:fldCharType="end"/>
      </w:r>
      <w:r>
        <w:rPr>
          <w:rFonts w:asciiTheme="majorHAnsi" w:hAnsiTheme="majorHAnsi" w:cstheme="majorHAnsi"/>
        </w:rPr>
        <w:t xml:space="preserve"> </w:t>
      </w:r>
      <w:r>
        <w:rPr>
          <w:rFonts w:asciiTheme="majorHAnsi" w:hAnsiTheme="majorHAnsi" w:cstheme="majorHAnsi" w:hint="eastAsia"/>
        </w:rPr>
        <w:t>T</w:t>
      </w:r>
      <w:r>
        <w:rPr>
          <w:rFonts w:asciiTheme="majorHAnsi" w:hAnsiTheme="majorHAnsi" w:cstheme="majorHAnsi"/>
        </w:rPr>
        <w:t>arget menu list</w:t>
      </w:r>
    </w:p>
    <w:tbl>
      <w:tblPr>
        <w:tblStyle w:val="ab"/>
        <w:tblW w:w="0" w:type="auto"/>
        <w:jc w:val="center"/>
        <w:tblLook w:val="04A0" w:firstRow="1" w:lastRow="0" w:firstColumn="1" w:lastColumn="0" w:noHBand="0" w:noVBand="1"/>
      </w:tblPr>
      <w:tblGrid>
        <w:gridCol w:w="2122"/>
        <w:gridCol w:w="3118"/>
        <w:gridCol w:w="2693"/>
      </w:tblGrid>
      <w:tr w:rsidR="00C870E7" w:rsidRPr="00105FCC" w:rsidTr="002A5161">
        <w:trPr>
          <w:jc w:val="center"/>
        </w:trPr>
        <w:tc>
          <w:tcPr>
            <w:tcW w:w="2122" w:type="dxa"/>
            <w:shd w:val="clear" w:color="auto" w:fill="002B62"/>
          </w:tcPr>
          <w:p w:rsidR="00C870E7" w:rsidRPr="00105FCC" w:rsidRDefault="00C870E7" w:rsidP="00C870E7">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group</w:t>
            </w:r>
          </w:p>
        </w:tc>
        <w:tc>
          <w:tcPr>
            <w:tcW w:w="3118" w:type="dxa"/>
            <w:shd w:val="clear" w:color="auto" w:fill="002B62"/>
          </w:tcPr>
          <w:p w:rsidR="00C870E7" w:rsidRPr="00105FCC" w:rsidRDefault="00C870E7" w:rsidP="00C870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name</w:t>
            </w:r>
          </w:p>
        </w:tc>
        <w:tc>
          <w:tcPr>
            <w:tcW w:w="2693" w:type="dxa"/>
            <w:shd w:val="clear" w:color="auto" w:fill="002B62"/>
          </w:tcPr>
          <w:p w:rsidR="00C870E7" w:rsidRPr="00105FCC" w:rsidRDefault="00C870E7" w:rsidP="00C870E7">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2A5161" w:rsidRPr="00105FCC" w:rsidTr="002A5161">
        <w:trPr>
          <w:jc w:val="center"/>
        </w:trPr>
        <w:tc>
          <w:tcPr>
            <w:tcW w:w="2122" w:type="dxa"/>
            <w:vMerge w:val="restart"/>
          </w:tcPr>
          <w:p w:rsidR="002A5161" w:rsidRPr="00105FCC" w:rsidRDefault="002A5161" w:rsidP="00C870E7">
            <w:pPr>
              <w:rPr>
                <w:rFonts w:asciiTheme="majorHAnsi" w:hAnsiTheme="majorHAnsi" w:cstheme="majorHAnsi"/>
              </w:rPr>
            </w:pPr>
            <w:r>
              <w:rPr>
                <w:rFonts w:asciiTheme="majorHAnsi" w:hAnsiTheme="majorHAnsi" w:cstheme="majorHAnsi"/>
              </w:rPr>
              <w:t>Symphony</w:t>
            </w:r>
          </w:p>
        </w:tc>
        <w:tc>
          <w:tcPr>
            <w:tcW w:w="3118" w:type="dxa"/>
          </w:tcPr>
          <w:p w:rsidR="002A5161" w:rsidRPr="00105FCC" w:rsidRDefault="002A5161" w:rsidP="00C870E7">
            <w:pPr>
              <w:rPr>
                <w:rFonts w:asciiTheme="majorHAnsi" w:hAnsiTheme="majorHAnsi" w:cstheme="majorHAnsi"/>
              </w:rPr>
            </w:pPr>
            <w:r>
              <w:rPr>
                <w:rFonts w:asciiTheme="majorHAnsi" w:hAnsiTheme="majorHAnsi" w:cstheme="majorHAnsi"/>
              </w:rPr>
              <w:t>Symphony execution</w:t>
            </w:r>
          </w:p>
        </w:tc>
        <w:tc>
          <w:tcPr>
            <w:tcW w:w="2693" w:type="dxa"/>
          </w:tcPr>
          <w:p w:rsidR="002A5161" w:rsidRPr="00105FCC" w:rsidRDefault="002A5161" w:rsidP="00C870E7">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8</w:t>
            </w:r>
          </w:p>
        </w:tc>
      </w:tr>
      <w:tr w:rsidR="002A5161" w:rsidRPr="00105FCC" w:rsidTr="002A5161">
        <w:trPr>
          <w:jc w:val="center"/>
        </w:trPr>
        <w:tc>
          <w:tcPr>
            <w:tcW w:w="2122" w:type="dxa"/>
            <w:vMerge/>
          </w:tcPr>
          <w:p w:rsidR="002A5161" w:rsidRDefault="002A5161" w:rsidP="00C870E7">
            <w:pPr>
              <w:rPr>
                <w:rFonts w:asciiTheme="majorHAnsi" w:hAnsiTheme="majorHAnsi" w:cstheme="majorHAnsi"/>
              </w:rPr>
            </w:pPr>
          </w:p>
        </w:tc>
        <w:tc>
          <w:tcPr>
            <w:tcW w:w="3118" w:type="dxa"/>
          </w:tcPr>
          <w:p w:rsidR="002A5161" w:rsidRDefault="002A5161" w:rsidP="00C870E7">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rPr>
              <w:t xml:space="preserve"> execution checking</w:t>
            </w:r>
          </w:p>
        </w:tc>
        <w:tc>
          <w:tcPr>
            <w:tcW w:w="2693" w:type="dxa"/>
          </w:tcPr>
          <w:p w:rsidR="002A5161" w:rsidRDefault="002A5161" w:rsidP="00C870E7">
            <w:pPr>
              <w:rPr>
                <w:rFonts w:asciiTheme="majorHAnsi" w:hAnsiTheme="majorHAnsi" w:cstheme="majorHAnsi"/>
              </w:rPr>
            </w:pPr>
            <w:r w:rsidRPr="00105FCC">
              <w:rPr>
                <w:rFonts w:asciiTheme="majorHAnsi" w:hAnsiTheme="majorHAnsi" w:cstheme="majorHAnsi"/>
              </w:rPr>
              <w:t>2100000309</w:t>
            </w:r>
          </w:p>
        </w:tc>
      </w:tr>
    </w:tbl>
    <w:p w:rsidR="003B7774" w:rsidRPr="00105FCC" w:rsidRDefault="003B7774" w:rsidP="003B7774">
      <w:pPr>
        <w:rPr>
          <w:rFonts w:asciiTheme="majorHAnsi" w:hAnsiTheme="majorHAnsi" w:cstheme="majorHAnsi"/>
        </w:rPr>
      </w:pPr>
    </w:p>
    <w:p w:rsidR="003B7774" w:rsidRPr="00105FCC" w:rsidRDefault="00C870E7" w:rsidP="00985A4F">
      <w:pPr>
        <w:pStyle w:val="30"/>
        <w:numPr>
          <w:ilvl w:val="2"/>
          <w:numId w:val="21"/>
        </w:numPr>
      </w:pPr>
      <w:bookmarkStart w:id="69" w:name="_Toc96603262"/>
      <w:r>
        <w:rPr>
          <w:rFonts w:hint="eastAsia"/>
        </w:rPr>
        <w:t>R</w:t>
      </w:r>
      <w:r>
        <w:t>equest type</w:t>
      </w:r>
      <w:bookmarkEnd w:id="69"/>
    </w:p>
    <w:p w:rsidR="003B7774" w:rsidRPr="00105FCC" w:rsidRDefault="00BD3E8A" w:rsidP="003B7774">
      <w:pPr>
        <w:ind w:left="680"/>
        <w:rPr>
          <w:rFonts w:asciiTheme="majorHAnsi" w:hAnsiTheme="majorHAnsi" w:cstheme="majorHAnsi"/>
        </w:rPr>
      </w:pPr>
      <w:r>
        <w:rPr>
          <w:rFonts w:asciiTheme="majorHAnsi" w:hAnsiTheme="majorHAnsi" w:cstheme="majorHAnsi"/>
        </w:rPr>
        <w:t>Send HTTP request with the following information.</w:t>
      </w:r>
    </w:p>
    <w:p w:rsidR="003B7774" w:rsidRPr="00105FCC" w:rsidRDefault="003B7774" w:rsidP="003B7774">
      <w:pPr>
        <w:ind w:left="680"/>
        <w:rPr>
          <w:rFonts w:asciiTheme="majorHAnsi" w:hAnsiTheme="majorHAnsi" w:cstheme="majorHAnsi"/>
        </w:rPr>
      </w:pPr>
    </w:p>
    <w:p w:rsidR="003B7774" w:rsidRPr="00105FCC" w:rsidRDefault="00BD3E8A" w:rsidP="003B7774">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3B7774" w:rsidRPr="00105FCC" w:rsidRDefault="003B7774" w:rsidP="003B7774">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00BD3E8A">
        <w:rPr>
          <w:rFonts w:asciiTheme="majorHAnsi" w:hAnsiTheme="majorHAnsi" w:cstheme="majorHAnsi" w:hint="eastAsia"/>
        </w:rPr>
        <w:t>M</w:t>
      </w:r>
      <w:r w:rsidR="00BD3E8A">
        <w:rPr>
          <w:rFonts w:asciiTheme="majorHAnsi" w:hAnsiTheme="majorHAnsi" w:cstheme="majorHAnsi"/>
        </w:rPr>
        <w:t>enu</w:t>
      </w:r>
      <w:r w:rsidRPr="00105FCC">
        <w:rPr>
          <w:rFonts w:asciiTheme="majorHAnsi" w:hAnsiTheme="majorHAnsi" w:cstheme="majorHAnsi"/>
        </w:rPr>
        <w:t>ID</w:t>
      </w:r>
    </w:p>
    <w:p w:rsidR="003B7774" w:rsidRPr="00105FCC" w:rsidRDefault="00BD3E8A" w:rsidP="003B7774">
      <w:pPr>
        <w:ind w:left="680" w:firstLineChars="200" w:firstLine="420"/>
        <w:rPr>
          <w:rFonts w:asciiTheme="majorHAnsi" w:hAnsiTheme="majorHAnsi" w:cstheme="majorHAnsi"/>
        </w:rPr>
      </w:pPr>
      <w:r>
        <w:rPr>
          <w:rFonts w:asciiTheme="majorHAnsi" w:hAnsiTheme="majorHAnsi" w:cstheme="majorHAnsi" w:hint="eastAsia"/>
        </w:rPr>
        <w:t xml:space="preserve">Please refer to </w:t>
      </w:r>
      <w:r>
        <w:rPr>
          <w:rFonts w:asciiTheme="majorHAnsi" w:hAnsiTheme="majorHAnsi" w:cstheme="majorHAnsi"/>
        </w:rPr>
        <w:t>“</w:t>
      </w:r>
      <w:r w:rsidRPr="00093AF7">
        <w:rPr>
          <w:rFonts w:asciiTheme="majorHAnsi" w:hAnsiTheme="majorHAnsi" w:cstheme="majorHAnsi"/>
        </w:rPr>
        <w:t xml:space="preserve">Table </w:t>
      </w:r>
      <w:r>
        <w:rPr>
          <w:rFonts w:asciiTheme="majorHAnsi" w:hAnsiTheme="majorHAnsi" w:cstheme="majorHAnsi"/>
        </w:rPr>
        <w:t>5-11</w:t>
      </w:r>
      <w:r w:rsidRPr="00093AF7">
        <w:rPr>
          <w:rFonts w:asciiTheme="majorHAnsi" w:hAnsiTheme="majorHAnsi" w:cstheme="majorHAnsi"/>
        </w:rPr>
        <w:t xml:space="preserve">　</w:t>
      </w:r>
      <w:r w:rsidRPr="00093AF7">
        <w:rPr>
          <w:rFonts w:asciiTheme="majorHAnsi" w:hAnsiTheme="majorHAnsi" w:cstheme="majorHAnsi"/>
        </w:rPr>
        <w:t>List of parameters that can be specified for X-Command</w:t>
      </w:r>
      <w:r>
        <w:rPr>
          <w:rFonts w:asciiTheme="majorHAnsi" w:hAnsiTheme="majorHAnsi" w:cstheme="majorHAnsi"/>
        </w:rPr>
        <w:t>” for Menu ID.</w:t>
      </w:r>
    </w:p>
    <w:p w:rsidR="003B7774" w:rsidRPr="00105FCC" w:rsidRDefault="003B7774" w:rsidP="003B7774">
      <w:pPr>
        <w:ind w:left="680" w:firstLineChars="100" w:firstLine="210"/>
        <w:rPr>
          <w:rFonts w:asciiTheme="majorHAnsi" w:hAnsiTheme="majorHAnsi" w:cstheme="majorHAnsi"/>
        </w:rPr>
      </w:pPr>
    </w:p>
    <w:p w:rsidR="003B7774" w:rsidRPr="00105FCC" w:rsidRDefault="003B7774" w:rsidP="003B7774">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BD3E8A">
        <w:rPr>
          <w:rFonts w:asciiTheme="majorHAnsi" w:hAnsiTheme="majorHAnsi" w:cstheme="majorHAnsi"/>
        </w:rPr>
        <w:t xml:space="preserve"> Header</w:t>
      </w:r>
    </w:p>
    <w:p w:rsidR="003B7774" w:rsidRPr="00105FCC" w:rsidRDefault="00BD3E8A" w:rsidP="003B7774">
      <w:pPr>
        <w:pStyle w:val="af2"/>
        <w:keepNext/>
        <w:rPr>
          <w:rFonts w:asciiTheme="majorHAnsi" w:hAnsiTheme="majorHAnsi" w:cstheme="majorHAnsi"/>
        </w:rPr>
      </w:pPr>
      <w:r w:rsidRPr="009B2A76">
        <w:rPr>
          <w:rFonts w:asciiTheme="majorHAnsi" w:hAnsiTheme="majorHAnsi" w:cstheme="majorHAnsi" w:hint="eastAsia"/>
        </w:rPr>
        <w:t>T</w:t>
      </w:r>
      <w:r w:rsidRPr="009B2A76">
        <w:rPr>
          <w:rFonts w:asciiTheme="majorHAnsi" w:hAnsiTheme="majorHAnsi" w:cstheme="majorHAnsi"/>
        </w:rPr>
        <w:t>able</w:t>
      </w:r>
      <w:r w:rsidR="003B7774" w:rsidRPr="00105FCC">
        <w:rPr>
          <w:rFonts w:asciiTheme="majorHAnsi" w:hAnsiTheme="majorHAnsi" w:cstheme="majorHAnsi"/>
        </w:rPr>
        <w:t xml:space="preserve"> </w:t>
      </w:r>
      <w:r w:rsidR="00D7374E">
        <w:rPr>
          <w:rFonts w:asciiTheme="majorHAnsi" w:hAnsiTheme="majorHAnsi" w:cstheme="majorHAnsi"/>
        </w:rPr>
        <w:t>5</w:t>
      </w:r>
      <w:r w:rsidR="003B7774">
        <w:rPr>
          <w:rFonts w:asciiTheme="majorHAnsi" w:hAnsiTheme="majorHAnsi" w:cstheme="majorHAnsi"/>
        </w:rPr>
        <w:t>-</w:t>
      </w:r>
      <w:r w:rsidR="003B7774">
        <w:rPr>
          <w:rFonts w:asciiTheme="majorHAnsi" w:hAnsiTheme="majorHAnsi" w:cstheme="majorHAnsi"/>
        </w:rPr>
        <w:fldChar w:fldCharType="begin"/>
      </w:r>
      <w:r w:rsidR="003B7774">
        <w:rPr>
          <w:rFonts w:asciiTheme="majorHAnsi" w:hAnsiTheme="majorHAnsi" w:cstheme="majorHAnsi"/>
        </w:rPr>
        <w:instrText xml:space="preserve"> SEQ </w:instrText>
      </w:r>
      <w:r w:rsidR="003B7774">
        <w:rPr>
          <w:rFonts w:asciiTheme="majorHAnsi" w:hAnsiTheme="majorHAnsi" w:cstheme="majorHAnsi"/>
        </w:rPr>
        <w:instrText>表</w:instrText>
      </w:r>
      <w:r w:rsidR="003B7774">
        <w:rPr>
          <w:rFonts w:asciiTheme="majorHAnsi" w:hAnsiTheme="majorHAnsi" w:cstheme="majorHAnsi"/>
        </w:rPr>
        <w:instrText xml:space="preserve"> \* ARABIC \s 1 </w:instrText>
      </w:r>
      <w:r w:rsidR="003B7774">
        <w:rPr>
          <w:rFonts w:asciiTheme="majorHAnsi" w:hAnsiTheme="majorHAnsi" w:cstheme="majorHAnsi"/>
        </w:rPr>
        <w:fldChar w:fldCharType="separate"/>
      </w:r>
      <w:r w:rsidR="005F1F35">
        <w:rPr>
          <w:rFonts w:asciiTheme="majorHAnsi" w:hAnsiTheme="majorHAnsi" w:cstheme="majorHAnsi"/>
          <w:noProof/>
        </w:rPr>
        <w:t>10</w:t>
      </w:r>
      <w:r w:rsidR="003B7774">
        <w:rPr>
          <w:rFonts w:asciiTheme="majorHAnsi" w:hAnsiTheme="majorHAnsi" w:cstheme="majorHAnsi"/>
        </w:rPr>
        <w:fldChar w:fldCharType="end"/>
      </w:r>
      <w:r w:rsidR="003B7774" w:rsidRPr="00105FCC">
        <w:rPr>
          <w:rFonts w:asciiTheme="majorHAnsi" w:hAnsiTheme="majorHAnsi" w:cstheme="majorHAnsi"/>
          <w:b w:val="0"/>
        </w:rPr>
        <w:t xml:space="preserve"> </w:t>
      </w:r>
      <w:r w:rsidRPr="009B2A76">
        <w:rPr>
          <w:rFonts w:asciiTheme="majorHAnsi" w:hAnsiTheme="majorHAnsi" w:cstheme="majorHAnsi"/>
        </w:rPr>
        <w:t>HTTP</w:t>
      </w:r>
      <w:r w:rsidRPr="009B2A76">
        <w:rPr>
          <w:rFonts w:asciiTheme="majorHAnsi" w:hAnsiTheme="majorHAnsi" w:cstheme="majorHAnsi" w:hint="eastAsia"/>
        </w:rPr>
        <w:t xml:space="preserve"> </w:t>
      </w:r>
      <w:r w:rsidRPr="009B2A76">
        <w:rPr>
          <w:rFonts w:asciiTheme="majorHAnsi" w:hAnsiTheme="majorHAnsi" w:cstheme="majorHAnsi"/>
        </w:rPr>
        <w:t>header parameter list</w:t>
      </w:r>
    </w:p>
    <w:tbl>
      <w:tblPr>
        <w:tblStyle w:val="ab"/>
        <w:tblW w:w="0" w:type="auto"/>
        <w:tblInd w:w="680" w:type="dxa"/>
        <w:tblLook w:val="04A0" w:firstRow="1" w:lastRow="0" w:firstColumn="1" w:lastColumn="0" w:noHBand="0" w:noVBand="1"/>
      </w:tblPr>
      <w:tblGrid>
        <w:gridCol w:w="1696"/>
        <w:gridCol w:w="7088"/>
      </w:tblGrid>
      <w:tr w:rsidR="00BD3E8A" w:rsidRPr="00105FCC" w:rsidTr="0019153B">
        <w:tc>
          <w:tcPr>
            <w:tcW w:w="1696" w:type="dxa"/>
            <w:shd w:val="clear" w:color="auto" w:fill="002B62"/>
          </w:tcPr>
          <w:p w:rsidR="00BD3E8A" w:rsidRPr="00105FCC" w:rsidRDefault="00BD3E8A" w:rsidP="00BD3E8A">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color w:val="FFFFFF" w:themeColor="background1"/>
              </w:rPr>
              <w:t xml:space="preserve"> Header</w:t>
            </w:r>
          </w:p>
        </w:tc>
        <w:tc>
          <w:tcPr>
            <w:tcW w:w="7088" w:type="dxa"/>
            <w:shd w:val="clear" w:color="auto" w:fill="002B62"/>
          </w:tcPr>
          <w:p w:rsidR="00BD3E8A" w:rsidRPr="00105FCC" w:rsidRDefault="00BD3E8A" w:rsidP="00BD3E8A">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r>
      <w:tr w:rsidR="00BD3E8A" w:rsidRPr="00105FCC" w:rsidTr="0019153B">
        <w:tc>
          <w:tcPr>
            <w:tcW w:w="1696" w:type="dxa"/>
          </w:tcPr>
          <w:p w:rsidR="00BD3E8A" w:rsidRPr="00105FCC" w:rsidRDefault="00BD3E8A" w:rsidP="00BD3E8A">
            <w:pPr>
              <w:rPr>
                <w:rFonts w:asciiTheme="majorHAnsi" w:hAnsiTheme="majorHAnsi" w:cstheme="majorHAnsi"/>
              </w:rPr>
            </w:pPr>
            <w:r w:rsidRPr="00105FCC">
              <w:rPr>
                <w:rFonts w:asciiTheme="majorHAnsi" w:hAnsiTheme="majorHAnsi" w:cstheme="majorHAnsi"/>
              </w:rPr>
              <w:t>Method</w:t>
            </w:r>
          </w:p>
        </w:tc>
        <w:tc>
          <w:tcPr>
            <w:tcW w:w="7088" w:type="dxa"/>
          </w:tcPr>
          <w:p w:rsidR="00BD3E8A" w:rsidRPr="00105FCC" w:rsidRDefault="00BD3E8A" w:rsidP="00BD3E8A">
            <w:pPr>
              <w:rPr>
                <w:rFonts w:asciiTheme="majorHAnsi" w:hAnsiTheme="majorHAnsi" w:cstheme="majorHAnsi"/>
              </w:rPr>
            </w:pPr>
            <w:r>
              <w:rPr>
                <w:rFonts w:asciiTheme="majorHAnsi" w:hAnsiTheme="majorHAnsi" w:cstheme="majorHAnsi"/>
              </w:rPr>
              <w:t>POST only</w:t>
            </w:r>
          </w:p>
        </w:tc>
      </w:tr>
      <w:tr w:rsidR="00BD3E8A" w:rsidRPr="00105FCC" w:rsidTr="0019153B">
        <w:tc>
          <w:tcPr>
            <w:tcW w:w="1696" w:type="dxa"/>
          </w:tcPr>
          <w:p w:rsidR="00BD3E8A" w:rsidRPr="00105FCC" w:rsidRDefault="00BD3E8A" w:rsidP="00BD3E8A">
            <w:pPr>
              <w:rPr>
                <w:rFonts w:asciiTheme="majorHAnsi" w:hAnsiTheme="majorHAnsi" w:cstheme="majorHAnsi"/>
              </w:rPr>
            </w:pPr>
            <w:r w:rsidRPr="00105FCC">
              <w:rPr>
                <w:rFonts w:asciiTheme="majorHAnsi" w:hAnsiTheme="majorHAnsi" w:cstheme="majorHAnsi"/>
              </w:rPr>
              <w:t>Content-Type</w:t>
            </w:r>
          </w:p>
        </w:tc>
        <w:tc>
          <w:tcPr>
            <w:tcW w:w="7088" w:type="dxa"/>
          </w:tcPr>
          <w:p w:rsidR="00BD3E8A" w:rsidRPr="00105FCC" w:rsidRDefault="00BD3E8A" w:rsidP="00BD3E8A">
            <w:pPr>
              <w:rPr>
                <w:rFonts w:asciiTheme="majorHAnsi" w:hAnsiTheme="majorHAnsi" w:cstheme="majorHAnsi"/>
              </w:rPr>
            </w:pPr>
            <w:r>
              <w:rPr>
                <w:rFonts w:asciiTheme="majorHAnsi" w:hAnsiTheme="majorHAnsi" w:cstheme="majorHAnsi"/>
              </w:rPr>
              <w:t xml:space="preserve">Specify </w:t>
            </w:r>
            <w:r w:rsidRPr="00105FCC">
              <w:rPr>
                <w:rFonts w:asciiTheme="majorHAnsi" w:hAnsiTheme="majorHAnsi" w:cstheme="majorHAnsi"/>
              </w:rPr>
              <w:t xml:space="preserve">“application/json” </w:t>
            </w:r>
          </w:p>
        </w:tc>
      </w:tr>
      <w:tr w:rsidR="00BD3E8A" w:rsidRPr="00105FCC" w:rsidTr="0019153B">
        <w:tc>
          <w:tcPr>
            <w:tcW w:w="1696" w:type="dxa"/>
          </w:tcPr>
          <w:p w:rsidR="00BD3E8A" w:rsidRPr="00105FCC" w:rsidRDefault="00BD3E8A" w:rsidP="00BD3E8A">
            <w:pPr>
              <w:rPr>
                <w:rFonts w:asciiTheme="majorHAnsi" w:hAnsiTheme="majorHAnsi" w:cstheme="majorHAnsi"/>
              </w:rPr>
            </w:pPr>
            <w:r w:rsidRPr="00105FCC">
              <w:rPr>
                <w:rFonts w:asciiTheme="majorHAnsi" w:hAnsiTheme="majorHAnsi" w:cstheme="majorHAnsi"/>
              </w:rPr>
              <w:t>Authorization</w:t>
            </w:r>
          </w:p>
        </w:tc>
        <w:tc>
          <w:tcPr>
            <w:tcW w:w="7088" w:type="dxa"/>
          </w:tcPr>
          <w:p w:rsidR="00BD3E8A" w:rsidRPr="00105FCC" w:rsidRDefault="00BD3E8A" w:rsidP="00BD3E8A">
            <w:pPr>
              <w:rPr>
                <w:rFonts w:asciiTheme="majorHAnsi" w:hAnsiTheme="majorHAnsi" w:cstheme="majorHAnsi"/>
              </w:rPr>
            </w:pPr>
            <w:r>
              <w:rPr>
                <w:rFonts w:asciiTheme="majorHAnsi" w:hAnsiTheme="majorHAnsi" w:cstheme="majorHAnsi"/>
              </w:rPr>
              <w:t>When accessing the menu that needs ITA authentication,</w:t>
            </w:r>
            <w:r>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3B7774" w:rsidRPr="00105FCC" w:rsidTr="0019153B">
        <w:tc>
          <w:tcPr>
            <w:tcW w:w="169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X-Command</w:t>
            </w:r>
          </w:p>
        </w:tc>
        <w:tc>
          <w:tcPr>
            <w:tcW w:w="7088" w:type="dxa"/>
          </w:tcPr>
          <w:p w:rsidR="003B7774" w:rsidRPr="00105FCC" w:rsidRDefault="00A853C2" w:rsidP="0019153B">
            <w:pPr>
              <w:rPr>
                <w:rFonts w:asciiTheme="majorHAnsi" w:hAnsiTheme="majorHAnsi" w:cstheme="majorHAnsi"/>
              </w:rPr>
            </w:pPr>
            <w:r>
              <w:rPr>
                <w:rFonts w:asciiTheme="majorHAnsi" w:hAnsiTheme="majorHAnsi" w:cstheme="majorHAnsi"/>
              </w:rPr>
              <w:t>EXECUTE</w:t>
            </w:r>
          </w:p>
          <w:p w:rsidR="003B7774" w:rsidRPr="00105FCC" w:rsidRDefault="003B7774" w:rsidP="0019153B">
            <w:pPr>
              <w:rPr>
                <w:rFonts w:asciiTheme="majorHAnsi" w:hAnsiTheme="majorHAnsi" w:cstheme="majorHAnsi"/>
              </w:rPr>
            </w:pPr>
            <w:r w:rsidRPr="00105FCC">
              <w:rPr>
                <w:rFonts w:asciiTheme="majorHAnsi" w:hAnsiTheme="majorHAnsi" w:cstheme="majorHAnsi"/>
              </w:rPr>
              <w:t>CANCEL</w:t>
            </w:r>
          </w:p>
          <w:p w:rsidR="003B7774" w:rsidRPr="00105FCC" w:rsidRDefault="003B7774" w:rsidP="0019153B">
            <w:pPr>
              <w:rPr>
                <w:rFonts w:asciiTheme="majorHAnsi" w:hAnsiTheme="majorHAnsi" w:cstheme="majorHAnsi"/>
              </w:rPr>
            </w:pPr>
            <w:r w:rsidRPr="00105FCC">
              <w:rPr>
                <w:rFonts w:asciiTheme="majorHAnsi" w:hAnsiTheme="majorHAnsi" w:cstheme="majorHAnsi"/>
              </w:rPr>
              <w:t>SCRAM</w:t>
            </w:r>
          </w:p>
          <w:p w:rsidR="003B7774" w:rsidRPr="00105FCC" w:rsidRDefault="003B7774" w:rsidP="0019153B">
            <w:pPr>
              <w:rPr>
                <w:rFonts w:asciiTheme="majorHAnsi" w:hAnsiTheme="majorHAnsi" w:cstheme="majorHAnsi"/>
              </w:rPr>
            </w:pPr>
            <w:r w:rsidRPr="00105FCC">
              <w:rPr>
                <w:rFonts w:asciiTheme="majorHAnsi" w:hAnsiTheme="majorHAnsi" w:cstheme="majorHAnsi"/>
              </w:rPr>
              <w:t>RELEASE</w:t>
            </w:r>
          </w:p>
          <w:p w:rsidR="003B7774" w:rsidRPr="00105FCC" w:rsidRDefault="00BD3E8A" w:rsidP="00BD3E8A">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hese four can be chosen</w:t>
            </w:r>
          </w:p>
        </w:tc>
      </w:tr>
    </w:tbl>
    <w:p w:rsidR="003B7774" w:rsidRPr="00105FCC" w:rsidRDefault="003B7774" w:rsidP="003B7774">
      <w:pPr>
        <w:ind w:left="680"/>
        <w:rPr>
          <w:rFonts w:asciiTheme="majorHAnsi" w:hAnsiTheme="majorHAnsi" w:cstheme="majorHAnsi"/>
        </w:rPr>
      </w:pPr>
    </w:p>
    <w:p w:rsidR="00BD3E8A" w:rsidRPr="00105FCC" w:rsidRDefault="00BD3E8A" w:rsidP="00BD3E8A">
      <w:pPr>
        <w:ind w:left="680"/>
        <w:rPr>
          <w:rFonts w:asciiTheme="majorHAnsi" w:hAnsiTheme="majorHAnsi" w:cstheme="majorHAnsi"/>
        </w:rPr>
      </w:pPr>
      <w:r w:rsidRPr="002458C7">
        <w:rPr>
          <w:rFonts w:asciiTheme="majorHAnsi" w:hAnsiTheme="majorHAnsi" w:cstheme="majorHAnsi"/>
        </w:rPr>
        <w:t>Parameters that can be specified for X-Command</w:t>
      </w:r>
    </w:p>
    <w:p w:rsidR="003B7774" w:rsidRPr="00BD3E8A" w:rsidRDefault="003B7774" w:rsidP="003B7774">
      <w:pPr>
        <w:ind w:left="680"/>
        <w:rPr>
          <w:rFonts w:asciiTheme="majorHAnsi" w:hAnsiTheme="majorHAnsi" w:cstheme="majorHAnsi"/>
        </w:rPr>
      </w:pPr>
    </w:p>
    <w:p w:rsidR="003B7774" w:rsidRPr="00105FCC" w:rsidRDefault="00BD3E8A" w:rsidP="003B7774">
      <w:pPr>
        <w:pStyle w:val="af2"/>
        <w:keepNext/>
        <w:rPr>
          <w:rFonts w:asciiTheme="majorHAnsi" w:hAnsiTheme="majorHAnsi" w:cstheme="majorHAnsi"/>
        </w:rPr>
      </w:pPr>
      <w:bookmarkStart w:id="70" w:name="_Ref28181618"/>
      <w:r w:rsidRPr="00A80F66">
        <w:rPr>
          <w:rFonts w:asciiTheme="majorHAnsi" w:hAnsiTheme="majorHAnsi" w:cstheme="majorHAnsi" w:hint="eastAsia"/>
        </w:rPr>
        <w:t>T</w:t>
      </w:r>
      <w:r w:rsidRPr="00A80F66">
        <w:rPr>
          <w:rFonts w:asciiTheme="majorHAnsi" w:hAnsiTheme="majorHAnsi" w:cstheme="majorHAnsi"/>
        </w:rPr>
        <w:t>able</w:t>
      </w:r>
      <w:r w:rsidR="003B7774" w:rsidRPr="00105FCC">
        <w:rPr>
          <w:rFonts w:asciiTheme="majorHAnsi" w:hAnsiTheme="majorHAnsi" w:cstheme="majorHAnsi"/>
        </w:rPr>
        <w:t xml:space="preserve"> </w:t>
      </w:r>
      <w:r w:rsidR="00D7374E">
        <w:rPr>
          <w:rFonts w:asciiTheme="majorHAnsi" w:hAnsiTheme="majorHAnsi" w:cstheme="majorHAnsi"/>
        </w:rPr>
        <w:t>5</w:t>
      </w:r>
      <w:r w:rsidR="003B7774">
        <w:rPr>
          <w:rFonts w:asciiTheme="majorHAnsi" w:hAnsiTheme="majorHAnsi" w:cstheme="majorHAnsi"/>
        </w:rPr>
        <w:t>-</w:t>
      </w:r>
      <w:r w:rsidR="003B7774">
        <w:rPr>
          <w:rFonts w:asciiTheme="majorHAnsi" w:hAnsiTheme="majorHAnsi" w:cstheme="majorHAnsi"/>
        </w:rPr>
        <w:fldChar w:fldCharType="begin"/>
      </w:r>
      <w:r w:rsidR="003B7774">
        <w:rPr>
          <w:rFonts w:asciiTheme="majorHAnsi" w:hAnsiTheme="majorHAnsi" w:cstheme="majorHAnsi"/>
        </w:rPr>
        <w:instrText xml:space="preserve"> SEQ </w:instrText>
      </w:r>
      <w:r w:rsidR="003B7774">
        <w:rPr>
          <w:rFonts w:asciiTheme="majorHAnsi" w:hAnsiTheme="majorHAnsi" w:cstheme="majorHAnsi"/>
        </w:rPr>
        <w:instrText>表</w:instrText>
      </w:r>
      <w:r w:rsidR="003B7774">
        <w:rPr>
          <w:rFonts w:asciiTheme="majorHAnsi" w:hAnsiTheme="majorHAnsi" w:cstheme="majorHAnsi"/>
        </w:rPr>
        <w:instrText xml:space="preserve"> \* ARABIC \s 1 </w:instrText>
      </w:r>
      <w:r w:rsidR="003B7774">
        <w:rPr>
          <w:rFonts w:asciiTheme="majorHAnsi" w:hAnsiTheme="majorHAnsi" w:cstheme="majorHAnsi"/>
        </w:rPr>
        <w:fldChar w:fldCharType="separate"/>
      </w:r>
      <w:r w:rsidR="005F1F35">
        <w:rPr>
          <w:rFonts w:asciiTheme="majorHAnsi" w:hAnsiTheme="majorHAnsi" w:cstheme="majorHAnsi"/>
          <w:noProof/>
        </w:rPr>
        <w:t>11</w:t>
      </w:r>
      <w:r w:rsidR="003B7774">
        <w:rPr>
          <w:rFonts w:asciiTheme="majorHAnsi" w:hAnsiTheme="majorHAnsi" w:cstheme="majorHAnsi"/>
        </w:rPr>
        <w:fldChar w:fldCharType="end"/>
      </w:r>
      <w:r w:rsidR="003B7774" w:rsidRPr="00105FCC">
        <w:rPr>
          <w:rFonts w:asciiTheme="majorHAnsi" w:hAnsiTheme="majorHAnsi" w:cstheme="majorHAnsi"/>
          <w:b w:val="0"/>
        </w:rPr>
        <w:t xml:space="preserve">　</w:t>
      </w:r>
      <w:bookmarkEnd w:id="70"/>
      <w:r w:rsidRPr="00BD3E8A">
        <w:rPr>
          <w:rFonts w:asciiTheme="majorHAnsi" w:hAnsiTheme="majorHAnsi" w:cstheme="majorHAnsi"/>
        </w:rPr>
        <w:t xml:space="preserve"> </w:t>
      </w:r>
      <w:r w:rsidRPr="00093AF7">
        <w:rPr>
          <w:rFonts w:asciiTheme="majorHAnsi" w:hAnsiTheme="majorHAnsi" w:cstheme="majorHAnsi"/>
        </w:rPr>
        <w:t>L</w:t>
      </w:r>
      <w:r>
        <w:rPr>
          <w:rFonts w:asciiTheme="majorHAnsi" w:hAnsiTheme="majorHAnsi" w:cstheme="majorHAnsi"/>
        </w:rPr>
        <w:t xml:space="preserve">ist of parameters that can be specified for </w:t>
      </w:r>
      <w:r w:rsidRPr="00105FCC">
        <w:rPr>
          <w:rFonts w:asciiTheme="majorHAnsi" w:hAnsiTheme="majorHAnsi" w:cstheme="majorHAnsi"/>
        </w:rPr>
        <w:t>X-Command</w:t>
      </w:r>
    </w:p>
    <w:tbl>
      <w:tblPr>
        <w:tblStyle w:val="ab"/>
        <w:tblW w:w="9209" w:type="dxa"/>
        <w:tblInd w:w="680" w:type="dxa"/>
        <w:tblLook w:val="04A0" w:firstRow="1" w:lastRow="0" w:firstColumn="1" w:lastColumn="0" w:noHBand="0" w:noVBand="1"/>
      </w:tblPr>
      <w:tblGrid>
        <w:gridCol w:w="1533"/>
        <w:gridCol w:w="4132"/>
        <w:gridCol w:w="2127"/>
        <w:gridCol w:w="1417"/>
      </w:tblGrid>
      <w:tr w:rsidR="00BD3E8A" w:rsidRPr="00105FCC" w:rsidTr="0019153B">
        <w:tc>
          <w:tcPr>
            <w:tcW w:w="1533" w:type="dxa"/>
            <w:shd w:val="clear" w:color="auto" w:fill="002B62"/>
          </w:tcPr>
          <w:p w:rsidR="00BD3E8A" w:rsidRPr="00105FCC" w:rsidRDefault="00BD3E8A" w:rsidP="00BD3E8A">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BD3E8A" w:rsidRPr="00105FCC" w:rsidRDefault="00BD3E8A" w:rsidP="00BD3E8A">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c>
          <w:tcPr>
            <w:tcW w:w="2127" w:type="dxa"/>
            <w:shd w:val="clear" w:color="auto" w:fill="002B62"/>
          </w:tcPr>
          <w:p w:rsidR="00BD3E8A" w:rsidRPr="00105FCC" w:rsidRDefault="00BD3E8A" w:rsidP="00BD3E8A">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T</w:t>
            </w:r>
            <w:r>
              <w:rPr>
                <w:rFonts w:asciiTheme="majorHAnsi" w:hAnsiTheme="majorHAnsi" w:cstheme="majorHAnsi"/>
                <w:color w:val="FFFFFF" w:themeColor="background1"/>
              </w:rPr>
              <w:t>arget menu</w:t>
            </w:r>
          </w:p>
        </w:tc>
        <w:tc>
          <w:tcPr>
            <w:tcW w:w="1417" w:type="dxa"/>
            <w:shd w:val="clear" w:color="auto" w:fill="002B62"/>
          </w:tcPr>
          <w:p w:rsidR="00BD3E8A" w:rsidRPr="00105FCC" w:rsidRDefault="00BD3E8A" w:rsidP="00BD3E8A">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3B7774" w:rsidRPr="00105FCC" w:rsidTr="0019153B">
        <w:tc>
          <w:tcPr>
            <w:tcW w:w="1533"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EXECUTE</w:t>
            </w:r>
          </w:p>
        </w:tc>
        <w:tc>
          <w:tcPr>
            <w:tcW w:w="4132" w:type="dxa"/>
          </w:tcPr>
          <w:p w:rsidR="003B7774" w:rsidRPr="00105FCC" w:rsidRDefault="00BD3E8A" w:rsidP="00BD3E8A">
            <w:pPr>
              <w:rPr>
                <w:rFonts w:asciiTheme="majorHAnsi" w:hAnsiTheme="majorHAnsi" w:cstheme="majorHAnsi"/>
              </w:rPr>
            </w:pPr>
            <w:r>
              <w:rPr>
                <w:rFonts w:asciiTheme="majorHAnsi" w:hAnsiTheme="majorHAnsi" w:cstheme="majorHAnsi"/>
              </w:rPr>
              <w:t xml:space="preserve">Execute </w:t>
            </w:r>
            <w:r w:rsidR="003B7774" w:rsidRPr="00105FCC">
              <w:rPr>
                <w:rFonts w:asciiTheme="majorHAnsi" w:hAnsiTheme="majorHAnsi" w:cstheme="majorHAnsi"/>
              </w:rPr>
              <w:t>Symphony</w:t>
            </w:r>
          </w:p>
        </w:tc>
        <w:tc>
          <w:tcPr>
            <w:tcW w:w="2127" w:type="dxa"/>
          </w:tcPr>
          <w:p w:rsidR="003B7774" w:rsidRPr="00105FCC" w:rsidRDefault="003B7774" w:rsidP="00BD3E8A">
            <w:pPr>
              <w:rPr>
                <w:rFonts w:asciiTheme="majorHAnsi" w:hAnsiTheme="majorHAnsi" w:cstheme="majorHAnsi"/>
              </w:rPr>
            </w:pPr>
            <w:r w:rsidRPr="00105FCC">
              <w:rPr>
                <w:rFonts w:asciiTheme="majorHAnsi" w:hAnsiTheme="majorHAnsi" w:cstheme="majorHAnsi"/>
              </w:rPr>
              <w:t>Symphony</w:t>
            </w:r>
            <w:r w:rsidR="00BD3E8A">
              <w:rPr>
                <w:rFonts w:asciiTheme="majorHAnsi" w:hAnsiTheme="majorHAnsi" w:cstheme="majorHAnsi" w:hint="eastAsia"/>
              </w:rPr>
              <w:t xml:space="preserve"> execution</w:t>
            </w:r>
          </w:p>
        </w:tc>
        <w:tc>
          <w:tcPr>
            <w:tcW w:w="1417"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2100000308</w:t>
            </w:r>
          </w:p>
        </w:tc>
      </w:tr>
      <w:tr w:rsidR="003B7774" w:rsidRPr="00105FCC" w:rsidTr="0019153B">
        <w:tc>
          <w:tcPr>
            <w:tcW w:w="1533"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CANCEL</w:t>
            </w:r>
          </w:p>
        </w:tc>
        <w:tc>
          <w:tcPr>
            <w:tcW w:w="4132" w:type="dxa"/>
          </w:tcPr>
          <w:p w:rsidR="003B7774" w:rsidRPr="00105FCC" w:rsidRDefault="00BD3E8A" w:rsidP="00BD3E8A">
            <w:pPr>
              <w:rPr>
                <w:rFonts w:asciiTheme="majorHAnsi" w:hAnsiTheme="majorHAnsi" w:cstheme="majorHAnsi"/>
              </w:rPr>
            </w:pPr>
            <w:r>
              <w:rPr>
                <w:rFonts w:asciiTheme="majorHAnsi" w:hAnsiTheme="majorHAnsi" w:cstheme="majorHAnsi"/>
              </w:rPr>
              <w:t xml:space="preserve">Cancel scheduled </w:t>
            </w:r>
            <w:r w:rsidR="003B7774" w:rsidRPr="00105FCC">
              <w:rPr>
                <w:rFonts w:asciiTheme="majorHAnsi" w:hAnsiTheme="majorHAnsi" w:cstheme="majorHAnsi"/>
              </w:rPr>
              <w:t>Symphony</w:t>
            </w:r>
            <w:r>
              <w:rPr>
                <w:rFonts w:asciiTheme="majorHAnsi" w:hAnsiTheme="majorHAnsi" w:cstheme="majorHAnsi"/>
              </w:rPr>
              <w:t xml:space="preserve"> execution</w:t>
            </w:r>
          </w:p>
        </w:tc>
        <w:tc>
          <w:tcPr>
            <w:tcW w:w="2127" w:type="dxa"/>
          </w:tcPr>
          <w:p w:rsidR="003B7774" w:rsidRPr="00105FCC" w:rsidRDefault="003B7774" w:rsidP="00BD3E8A">
            <w:pPr>
              <w:rPr>
                <w:rFonts w:asciiTheme="majorHAnsi" w:hAnsiTheme="majorHAnsi" w:cstheme="majorHAnsi"/>
              </w:rPr>
            </w:pPr>
            <w:r w:rsidRPr="00105FCC">
              <w:rPr>
                <w:rFonts w:asciiTheme="majorHAnsi" w:hAnsiTheme="majorHAnsi" w:cstheme="majorHAnsi"/>
              </w:rPr>
              <w:t>Symphony</w:t>
            </w:r>
            <w:r w:rsidR="00BD3E8A">
              <w:rPr>
                <w:rFonts w:asciiTheme="majorHAnsi" w:hAnsiTheme="majorHAnsi" w:cstheme="majorHAnsi"/>
              </w:rPr>
              <w:t xml:space="preserve"> execution checking</w:t>
            </w:r>
          </w:p>
        </w:tc>
        <w:tc>
          <w:tcPr>
            <w:tcW w:w="1417"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r w:rsidR="00BD3E8A" w:rsidRPr="00105FCC" w:rsidTr="0019153B">
        <w:tc>
          <w:tcPr>
            <w:tcW w:w="1533" w:type="dxa"/>
          </w:tcPr>
          <w:p w:rsidR="00BD3E8A" w:rsidRPr="00105FCC" w:rsidRDefault="00BD3E8A" w:rsidP="00BD3E8A">
            <w:pPr>
              <w:rPr>
                <w:rFonts w:asciiTheme="majorHAnsi" w:hAnsiTheme="majorHAnsi" w:cstheme="majorHAnsi"/>
              </w:rPr>
            </w:pPr>
            <w:r w:rsidRPr="00105FCC">
              <w:rPr>
                <w:rFonts w:asciiTheme="majorHAnsi" w:hAnsiTheme="majorHAnsi" w:cstheme="majorHAnsi"/>
              </w:rPr>
              <w:t>SCRAM</w:t>
            </w:r>
          </w:p>
        </w:tc>
        <w:tc>
          <w:tcPr>
            <w:tcW w:w="4132" w:type="dxa"/>
          </w:tcPr>
          <w:p w:rsidR="00BD3E8A" w:rsidRPr="00105FCC" w:rsidRDefault="00BD3E8A" w:rsidP="00BD3E8A">
            <w:pPr>
              <w:rPr>
                <w:rFonts w:asciiTheme="majorHAnsi" w:hAnsiTheme="majorHAnsi" w:cstheme="majorHAnsi"/>
              </w:rPr>
            </w:pPr>
            <w:r>
              <w:rPr>
                <w:rFonts w:asciiTheme="majorHAnsi" w:hAnsiTheme="majorHAnsi" w:cstheme="majorHAnsi"/>
              </w:rPr>
              <w:t xml:space="preserve">Perform </w:t>
            </w:r>
            <w:r w:rsidRPr="00105FCC">
              <w:rPr>
                <w:rFonts w:asciiTheme="majorHAnsi" w:hAnsiTheme="majorHAnsi" w:cstheme="majorHAnsi"/>
              </w:rPr>
              <w:t>Symphony</w:t>
            </w:r>
            <w:r>
              <w:rPr>
                <w:rFonts w:asciiTheme="majorHAnsi" w:hAnsiTheme="majorHAnsi" w:cstheme="majorHAnsi"/>
              </w:rPr>
              <w:t xml:space="preserve"> emergency stop</w:t>
            </w:r>
          </w:p>
        </w:tc>
        <w:tc>
          <w:tcPr>
            <w:tcW w:w="2127" w:type="dxa"/>
          </w:tcPr>
          <w:p w:rsidR="00BD3E8A" w:rsidRPr="00105FCC" w:rsidRDefault="00BD3E8A" w:rsidP="00BD3E8A">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rPr>
              <w:t xml:space="preserve"> execution checking</w:t>
            </w:r>
          </w:p>
        </w:tc>
        <w:tc>
          <w:tcPr>
            <w:tcW w:w="1417" w:type="dxa"/>
          </w:tcPr>
          <w:p w:rsidR="00BD3E8A" w:rsidRPr="00105FCC" w:rsidRDefault="00BD3E8A" w:rsidP="00BD3E8A">
            <w:pPr>
              <w:rPr>
                <w:rFonts w:asciiTheme="majorHAnsi" w:hAnsiTheme="majorHAnsi" w:cstheme="majorHAnsi"/>
              </w:rPr>
            </w:pPr>
            <w:r w:rsidRPr="00105FCC">
              <w:rPr>
                <w:rFonts w:asciiTheme="majorHAnsi" w:hAnsiTheme="majorHAnsi" w:cstheme="majorHAnsi"/>
              </w:rPr>
              <w:t>2100000309</w:t>
            </w:r>
          </w:p>
        </w:tc>
      </w:tr>
      <w:tr w:rsidR="00BD3E8A" w:rsidRPr="00105FCC" w:rsidTr="0019153B">
        <w:tc>
          <w:tcPr>
            <w:tcW w:w="1533" w:type="dxa"/>
          </w:tcPr>
          <w:p w:rsidR="00BD3E8A" w:rsidRPr="00105FCC" w:rsidRDefault="00BD3E8A" w:rsidP="00BD3E8A">
            <w:pPr>
              <w:rPr>
                <w:rFonts w:asciiTheme="majorHAnsi" w:hAnsiTheme="majorHAnsi" w:cstheme="majorHAnsi"/>
              </w:rPr>
            </w:pPr>
            <w:r w:rsidRPr="00105FCC">
              <w:rPr>
                <w:rFonts w:asciiTheme="majorHAnsi" w:hAnsiTheme="majorHAnsi" w:cstheme="majorHAnsi"/>
              </w:rPr>
              <w:t>RELEASE</w:t>
            </w:r>
          </w:p>
        </w:tc>
        <w:tc>
          <w:tcPr>
            <w:tcW w:w="4132" w:type="dxa"/>
          </w:tcPr>
          <w:p w:rsidR="00BD3E8A" w:rsidRPr="00105FCC" w:rsidRDefault="00BD3E8A" w:rsidP="00BD3E8A">
            <w:pPr>
              <w:rPr>
                <w:rFonts w:asciiTheme="majorHAnsi" w:hAnsiTheme="majorHAnsi" w:cstheme="majorHAnsi"/>
              </w:rPr>
            </w:pPr>
            <w:r>
              <w:rPr>
                <w:rFonts w:asciiTheme="majorHAnsi" w:hAnsiTheme="majorHAnsi" w:cstheme="majorHAnsi"/>
              </w:rPr>
              <w:t xml:space="preserve">Release </w:t>
            </w:r>
            <w:r w:rsidRPr="00105FCC">
              <w:rPr>
                <w:rFonts w:asciiTheme="majorHAnsi" w:hAnsiTheme="majorHAnsi" w:cstheme="majorHAnsi"/>
              </w:rPr>
              <w:t>Symphony</w:t>
            </w:r>
            <w:r>
              <w:rPr>
                <w:rFonts w:asciiTheme="majorHAnsi" w:hAnsiTheme="majorHAnsi" w:cstheme="majorHAnsi"/>
              </w:rPr>
              <w:t xml:space="preserve"> pause point</w:t>
            </w:r>
          </w:p>
        </w:tc>
        <w:tc>
          <w:tcPr>
            <w:tcW w:w="2127" w:type="dxa"/>
          </w:tcPr>
          <w:p w:rsidR="00BD3E8A" w:rsidRPr="00105FCC" w:rsidRDefault="00BD3E8A" w:rsidP="00BD3E8A">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rPr>
              <w:t xml:space="preserve"> execution checking</w:t>
            </w:r>
          </w:p>
        </w:tc>
        <w:tc>
          <w:tcPr>
            <w:tcW w:w="1417" w:type="dxa"/>
          </w:tcPr>
          <w:p w:rsidR="00BD3E8A" w:rsidRPr="00105FCC" w:rsidRDefault="00BD3E8A" w:rsidP="00BD3E8A">
            <w:pPr>
              <w:rPr>
                <w:rFonts w:asciiTheme="majorHAnsi" w:hAnsiTheme="majorHAnsi" w:cstheme="majorHAnsi"/>
              </w:rPr>
            </w:pPr>
            <w:r w:rsidRPr="00105FCC">
              <w:rPr>
                <w:rFonts w:asciiTheme="majorHAnsi" w:hAnsiTheme="majorHAnsi" w:cstheme="majorHAnsi"/>
              </w:rPr>
              <w:t>2100000309</w:t>
            </w:r>
          </w:p>
        </w:tc>
      </w:tr>
    </w:tbl>
    <w:p w:rsidR="003B7774" w:rsidRPr="00105FCC" w:rsidRDefault="003B7774" w:rsidP="003B7774">
      <w:pPr>
        <w:ind w:left="680"/>
        <w:rPr>
          <w:rFonts w:asciiTheme="majorHAnsi" w:hAnsiTheme="majorHAnsi" w:cstheme="majorHAnsi"/>
        </w:rPr>
      </w:pPr>
    </w:p>
    <w:p w:rsidR="00401CA9" w:rsidRPr="00401CA9" w:rsidRDefault="00401CA9" w:rsidP="00401CA9">
      <w:pPr>
        <w:ind w:left="680"/>
        <w:rPr>
          <w:rFonts w:asciiTheme="majorHAnsi" w:hAnsiTheme="majorHAnsi" w:cstheme="majorHAnsi"/>
        </w:rPr>
      </w:pPr>
      <w:r>
        <w:rPr>
          <w:rFonts w:asciiTheme="majorHAnsi" w:hAnsiTheme="majorHAnsi" w:cstheme="majorHAnsi" w:hint="eastAsia"/>
        </w:rPr>
        <w:t>The following is the explanation of each X-command parameter</w:t>
      </w:r>
      <w:r>
        <w:rPr>
          <w:rFonts w:asciiTheme="majorHAnsi" w:hAnsiTheme="majorHAnsi" w:cstheme="majorHAnsi"/>
        </w:rPr>
        <w:t>.</w:t>
      </w:r>
    </w:p>
    <w:p w:rsidR="003B7774" w:rsidRPr="00401CA9" w:rsidRDefault="003B7774" w:rsidP="003B7774">
      <w:pPr>
        <w:ind w:left="680"/>
        <w:rPr>
          <w:rFonts w:asciiTheme="majorHAnsi" w:hAnsiTheme="majorHAnsi" w:cstheme="majorHAnsi"/>
        </w:rPr>
      </w:pPr>
    </w:p>
    <w:p w:rsidR="003B7774" w:rsidRPr="00105FCC" w:rsidRDefault="00BD3E8A" w:rsidP="00985A4F">
      <w:pPr>
        <w:pStyle w:val="30"/>
      </w:pPr>
      <w:bookmarkStart w:id="71" w:name="_Toc96603263"/>
      <w:r>
        <w:lastRenderedPageBreak/>
        <w:t>Response item</w:t>
      </w:r>
      <w:bookmarkEnd w:id="71"/>
    </w:p>
    <w:p w:rsidR="003B7774" w:rsidRPr="00105FCC" w:rsidRDefault="00BD3E8A" w:rsidP="003B7774">
      <w:pPr>
        <w:ind w:firstLineChars="200" w:firstLine="420"/>
        <w:rPr>
          <w:rFonts w:asciiTheme="majorHAnsi" w:hAnsiTheme="majorHAnsi" w:cstheme="majorHAnsi"/>
        </w:rPr>
      </w:pPr>
      <w:r>
        <w:rPr>
          <w:rFonts w:asciiTheme="majorHAnsi" w:hAnsiTheme="majorHAnsi" w:cstheme="majorHAnsi" w:hint="eastAsia"/>
        </w:rPr>
        <w:t>The following</w:t>
      </w:r>
      <w:r w:rsidR="00401CA9">
        <w:rPr>
          <w:rFonts w:asciiTheme="majorHAnsi" w:hAnsiTheme="majorHAnsi" w:cstheme="majorHAnsi"/>
        </w:rPr>
        <w:t xml:space="preserve"> is</w:t>
      </w:r>
      <w:r>
        <w:rPr>
          <w:rFonts w:asciiTheme="majorHAnsi" w:hAnsiTheme="majorHAnsi" w:cstheme="majorHAnsi" w:hint="eastAsia"/>
        </w:rPr>
        <w:t xml:space="preserve"> </w:t>
      </w:r>
      <w:r>
        <w:rPr>
          <w:rFonts w:asciiTheme="majorHAnsi" w:hAnsiTheme="majorHAnsi" w:cstheme="majorHAnsi"/>
        </w:rPr>
        <w:t xml:space="preserve">the </w:t>
      </w:r>
      <w:r w:rsidR="00401CA9">
        <w:rPr>
          <w:rFonts w:asciiTheme="majorHAnsi" w:hAnsiTheme="majorHAnsi" w:cstheme="majorHAnsi"/>
        </w:rPr>
        <w:t>explanation of the response items in</w:t>
      </w:r>
      <w:r>
        <w:rPr>
          <w:rFonts w:asciiTheme="majorHAnsi" w:hAnsiTheme="majorHAnsi" w:cstheme="majorHAnsi"/>
        </w:rPr>
        <w:t xml:space="preserve"> </w:t>
      </w:r>
      <w:r>
        <w:rPr>
          <w:rFonts w:asciiTheme="majorHAnsi" w:hAnsiTheme="majorHAnsi" w:cstheme="majorHAnsi" w:hint="eastAsia"/>
        </w:rPr>
        <w:t>each X-command parameter</w:t>
      </w:r>
      <w:r>
        <w:rPr>
          <w:rFonts w:asciiTheme="majorHAnsi" w:hAnsiTheme="majorHAnsi" w:cstheme="majorHAnsi"/>
        </w:rPr>
        <w:t>.</w:t>
      </w:r>
    </w:p>
    <w:p w:rsidR="003B7774" w:rsidRPr="00105FCC" w:rsidRDefault="00BD3E8A" w:rsidP="003B7774">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3B7774" w:rsidRPr="00105FCC">
        <w:rPr>
          <w:rFonts w:asciiTheme="majorHAnsi" w:hAnsiTheme="majorHAnsi" w:cstheme="majorHAnsi"/>
        </w:rPr>
        <w:t xml:space="preserve"> </w:t>
      </w:r>
      <w:r w:rsidR="003B7774">
        <w:rPr>
          <w:rFonts w:asciiTheme="majorHAnsi" w:hAnsiTheme="majorHAnsi" w:cstheme="majorHAnsi"/>
        </w:rPr>
        <w:fldChar w:fldCharType="begin"/>
      </w:r>
      <w:r w:rsidR="003B7774">
        <w:rPr>
          <w:rFonts w:asciiTheme="majorHAnsi" w:hAnsiTheme="majorHAnsi" w:cstheme="majorHAnsi"/>
        </w:rPr>
        <w:instrText xml:space="preserve"> STYLEREF 1 \s </w:instrText>
      </w:r>
      <w:r w:rsidR="003B7774">
        <w:rPr>
          <w:rFonts w:asciiTheme="majorHAnsi" w:hAnsiTheme="majorHAnsi" w:cstheme="majorHAnsi"/>
        </w:rPr>
        <w:fldChar w:fldCharType="separate"/>
      </w:r>
      <w:r w:rsidR="005F1F35">
        <w:rPr>
          <w:rFonts w:asciiTheme="majorHAnsi" w:hAnsiTheme="majorHAnsi" w:cstheme="majorHAnsi"/>
          <w:noProof/>
        </w:rPr>
        <w:t>5</w:t>
      </w:r>
      <w:r w:rsidR="003B7774">
        <w:rPr>
          <w:rFonts w:asciiTheme="majorHAnsi" w:hAnsiTheme="majorHAnsi" w:cstheme="majorHAnsi"/>
        </w:rPr>
        <w:fldChar w:fldCharType="end"/>
      </w:r>
      <w:r w:rsidR="003B7774">
        <w:rPr>
          <w:rFonts w:asciiTheme="majorHAnsi" w:hAnsiTheme="majorHAnsi" w:cstheme="majorHAnsi"/>
        </w:rPr>
        <w:t>-</w:t>
      </w:r>
      <w:r w:rsidR="003B7774">
        <w:rPr>
          <w:rFonts w:asciiTheme="majorHAnsi" w:hAnsiTheme="majorHAnsi" w:cstheme="majorHAnsi"/>
        </w:rPr>
        <w:fldChar w:fldCharType="begin"/>
      </w:r>
      <w:r w:rsidR="003B7774">
        <w:rPr>
          <w:rFonts w:asciiTheme="majorHAnsi" w:hAnsiTheme="majorHAnsi" w:cstheme="majorHAnsi"/>
        </w:rPr>
        <w:instrText xml:space="preserve"> SEQ </w:instrText>
      </w:r>
      <w:r w:rsidR="003B7774">
        <w:rPr>
          <w:rFonts w:asciiTheme="majorHAnsi" w:hAnsiTheme="majorHAnsi" w:cstheme="majorHAnsi"/>
        </w:rPr>
        <w:instrText>表</w:instrText>
      </w:r>
      <w:r w:rsidR="003B7774">
        <w:rPr>
          <w:rFonts w:asciiTheme="majorHAnsi" w:hAnsiTheme="majorHAnsi" w:cstheme="majorHAnsi"/>
        </w:rPr>
        <w:instrText xml:space="preserve"> \* ARABIC \s 1 </w:instrText>
      </w:r>
      <w:r w:rsidR="003B7774">
        <w:rPr>
          <w:rFonts w:asciiTheme="majorHAnsi" w:hAnsiTheme="majorHAnsi" w:cstheme="majorHAnsi"/>
        </w:rPr>
        <w:fldChar w:fldCharType="separate"/>
      </w:r>
      <w:r w:rsidR="005F1F35">
        <w:rPr>
          <w:rFonts w:asciiTheme="majorHAnsi" w:hAnsiTheme="majorHAnsi" w:cstheme="majorHAnsi"/>
          <w:noProof/>
        </w:rPr>
        <w:t>12</w:t>
      </w:r>
      <w:r w:rsidR="003B7774">
        <w:rPr>
          <w:rFonts w:asciiTheme="majorHAnsi" w:hAnsiTheme="majorHAnsi" w:cstheme="majorHAnsi"/>
        </w:rPr>
        <w:fldChar w:fldCharType="end"/>
      </w:r>
      <w:r w:rsidR="003B7774" w:rsidRPr="00105FCC">
        <w:rPr>
          <w:rFonts w:asciiTheme="majorHAnsi" w:hAnsiTheme="majorHAnsi" w:cstheme="majorHAnsi"/>
        </w:rPr>
        <w:t xml:space="preserve">　</w:t>
      </w:r>
      <w:r>
        <w:rPr>
          <w:rFonts w:asciiTheme="majorHAnsi" w:hAnsiTheme="majorHAnsi" w:cstheme="majorHAnsi" w:hint="eastAsia"/>
        </w:rPr>
        <w:t>R</w:t>
      </w:r>
      <w:r>
        <w:rPr>
          <w:rFonts w:asciiTheme="majorHAnsi" w:hAnsiTheme="majorHAnsi" w:cstheme="majorHAnsi"/>
        </w:rPr>
        <w:t>esponse item list</w:t>
      </w:r>
    </w:p>
    <w:tbl>
      <w:tblPr>
        <w:tblStyle w:val="ab"/>
        <w:tblW w:w="0" w:type="auto"/>
        <w:jc w:val="center"/>
        <w:tblLook w:val="04A0" w:firstRow="1" w:lastRow="0" w:firstColumn="1" w:lastColumn="0" w:noHBand="0" w:noVBand="1"/>
      </w:tblPr>
      <w:tblGrid>
        <w:gridCol w:w="2908"/>
        <w:gridCol w:w="5842"/>
      </w:tblGrid>
      <w:tr w:rsidR="003B7774" w:rsidRPr="00105FCC" w:rsidTr="0019153B">
        <w:trPr>
          <w:jc w:val="center"/>
        </w:trPr>
        <w:tc>
          <w:tcPr>
            <w:tcW w:w="2826" w:type="dxa"/>
            <w:shd w:val="clear" w:color="auto" w:fill="002B62"/>
          </w:tcPr>
          <w:p w:rsidR="003B7774" w:rsidRPr="00105FCC" w:rsidRDefault="00BD3E8A" w:rsidP="0019153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I</w:t>
            </w:r>
            <w:r>
              <w:rPr>
                <w:rFonts w:asciiTheme="majorHAnsi" w:hAnsiTheme="majorHAnsi" w:cstheme="majorHAnsi"/>
                <w:color w:val="FFFFFF" w:themeColor="background1"/>
              </w:rPr>
              <w:t>tem name</w:t>
            </w:r>
          </w:p>
        </w:tc>
        <w:tc>
          <w:tcPr>
            <w:tcW w:w="5842" w:type="dxa"/>
            <w:shd w:val="clear" w:color="auto" w:fill="002B62"/>
          </w:tcPr>
          <w:p w:rsidR="003B7774" w:rsidRPr="00105FCC" w:rsidRDefault="00BD3E8A" w:rsidP="0019153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R</w:t>
            </w:r>
            <w:r>
              <w:rPr>
                <w:rFonts w:asciiTheme="majorHAnsi" w:hAnsiTheme="majorHAnsi" w:cstheme="majorHAnsi"/>
                <w:color w:val="FFFFFF" w:themeColor="background1"/>
              </w:rPr>
              <w:t>emarks</w:t>
            </w:r>
          </w:p>
        </w:tc>
      </w:tr>
      <w:tr w:rsidR="003B7774" w:rsidRPr="00105FCC" w:rsidTr="0019153B">
        <w:trPr>
          <w:jc w:val="center"/>
        </w:trPr>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5842" w:type="dxa"/>
          </w:tcPr>
          <w:p w:rsidR="003B7774" w:rsidRPr="00105FCC" w:rsidRDefault="00BD3E8A" w:rsidP="00BD3E8A">
            <w:pPr>
              <w:rPr>
                <w:rFonts w:asciiTheme="majorHAnsi" w:hAnsiTheme="majorHAnsi" w:cstheme="majorHAnsi"/>
              </w:rPr>
            </w:pPr>
            <w:r>
              <w:rPr>
                <w:rFonts w:asciiTheme="majorHAnsi" w:hAnsiTheme="majorHAnsi" w:cstheme="majorHAnsi"/>
              </w:rPr>
              <w:t xml:space="preserve">Used when operating </w:t>
            </w:r>
            <w:r w:rsidR="003B7774" w:rsidRPr="00105FCC">
              <w:rPr>
                <w:rFonts w:asciiTheme="majorHAnsi" w:hAnsiTheme="majorHAnsi" w:cstheme="majorHAnsi"/>
              </w:rPr>
              <w:t>SYMPHONY</w:t>
            </w:r>
            <w:r w:rsidRPr="00105FCC">
              <w:rPr>
                <w:rFonts w:asciiTheme="majorHAnsi" w:hAnsiTheme="majorHAnsi" w:cstheme="majorHAnsi"/>
              </w:rPr>
              <w:t xml:space="preserve"> </w:t>
            </w:r>
            <w:r>
              <w:rPr>
                <w:rFonts w:asciiTheme="majorHAnsi" w:hAnsiTheme="majorHAnsi" w:cstheme="majorHAnsi"/>
              </w:rPr>
              <w:t>instances</w:t>
            </w:r>
          </w:p>
        </w:tc>
      </w:tr>
      <w:tr w:rsidR="003B7774" w:rsidRPr="00105FCC" w:rsidTr="0019153B">
        <w:trPr>
          <w:jc w:val="center"/>
        </w:trPr>
        <w:tc>
          <w:tcPr>
            <w:tcW w:w="2826" w:type="dxa"/>
          </w:tcPr>
          <w:p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MOVEMENT_SEQ_NO</w:t>
            </w:r>
          </w:p>
        </w:tc>
        <w:tc>
          <w:tcPr>
            <w:tcW w:w="5842" w:type="dxa"/>
          </w:tcPr>
          <w:p w:rsidR="003B7774" w:rsidRPr="00105FCC" w:rsidRDefault="00BD3E8A" w:rsidP="00BD3E8A">
            <w:pPr>
              <w:rPr>
                <w:rFonts w:asciiTheme="majorHAnsi" w:hAnsiTheme="majorHAnsi" w:cstheme="majorHAnsi"/>
              </w:rPr>
            </w:pPr>
            <w:r>
              <w:rPr>
                <w:rFonts w:asciiTheme="majorHAnsi" w:hAnsiTheme="majorHAnsi" w:cstheme="majorHAnsi"/>
              </w:rPr>
              <w:t xml:space="preserve">Used in </w:t>
            </w:r>
            <w:r w:rsidR="003B7774" w:rsidRPr="00105FCC">
              <w:rPr>
                <w:rFonts w:asciiTheme="majorHAnsi" w:hAnsiTheme="majorHAnsi" w:cstheme="majorHAnsi"/>
              </w:rPr>
              <w:t>RELEASE</w:t>
            </w:r>
            <w:r>
              <w:rPr>
                <w:rFonts w:asciiTheme="majorHAnsi" w:hAnsiTheme="majorHAnsi" w:cstheme="majorHAnsi"/>
              </w:rPr>
              <w:t xml:space="preserve"> only</w:t>
            </w:r>
            <w:r w:rsidRPr="00105FCC">
              <w:rPr>
                <w:rFonts w:asciiTheme="majorHAnsi" w:hAnsiTheme="majorHAnsi" w:cstheme="majorHAnsi"/>
              </w:rPr>
              <w:t xml:space="preserve"> </w:t>
            </w:r>
          </w:p>
        </w:tc>
      </w:tr>
      <w:tr w:rsidR="003B7774" w:rsidRPr="00105FCC" w:rsidTr="0019153B">
        <w:trPr>
          <w:jc w:val="center"/>
        </w:trPr>
        <w:tc>
          <w:tcPr>
            <w:tcW w:w="2826" w:type="dxa"/>
          </w:tcPr>
          <w:p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BD3E8A" w:rsidRPr="00105FCC" w:rsidRDefault="00E93962" w:rsidP="00BD3E8A">
            <w:pPr>
              <w:rPr>
                <w:rFonts w:asciiTheme="majorHAnsi" w:hAnsiTheme="majorHAnsi" w:cstheme="majorHAnsi"/>
              </w:rPr>
            </w:pPr>
            <w:r>
              <w:rPr>
                <w:rFonts w:asciiTheme="majorHAnsi" w:hAnsiTheme="majorHAnsi" w:cstheme="majorHAnsi"/>
              </w:rPr>
              <w:t>E</w:t>
            </w:r>
            <w:r w:rsidR="00BD3E8A">
              <w:rPr>
                <w:rFonts w:asciiTheme="majorHAnsi" w:hAnsiTheme="majorHAnsi" w:cstheme="majorHAnsi"/>
              </w:rPr>
              <w:t>xecution status</w:t>
            </w:r>
            <w:r>
              <w:rPr>
                <w:rFonts w:asciiTheme="majorHAnsi" w:hAnsiTheme="majorHAnsi" w:cstheme="majorHAnsi"/>
              </w:rPr>
              <w:t xml:space="preserve"> codes</w:t>
            </w:r>
          </w:p>
          <w:p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000</w:t>
            </w:r>
            <w:r w:rsidR="00BD3E8A">
              <w:rPr>
                <w:rFonts w:asciiTheme="majorHAnsi" w:hAnsiTheme="majorHAnsi" w:cstheme="majorHAnsi"/>
              </w:rPr>
              <w:t>：</w:t>
            </w:r>
            <w:r w:rsidR="00BD3E8A">
              <w:rPr>
                <w:rFonts w:asciiTheme="majorHAnsi" w:hAnsiTheme="majorHAnsi" w:cstheme="majorHAnsi"/>
              </w:rPr>
              <w:t>Normal end</w:t>
            </w:r>
          </w:p>
          <w:p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w:t>
            </w:r>
            <w:r w:rsidR="00BD3E8A">
              <w:rPr>
                <w:rFonts w:asciiTheme="majorHAnsi" w:hAnsiTheme="majorHAnsi" w:cstheme="majorHAnsi" w:hint="eastAsia"/>
              </w:rPr>
              <w:t>E</w:t>
            </w:r>
            <w:r w:rsidR="00BD3E8A">
              <w:rPr>
                <w:rFonts w:asciiTheme="majorHAnsi" w:hAnsiTheme="majorHAnsi" w:cstheme="majorHAnsi"/>
              </w:rPr>
              <w:t>xecution unavailable</w:t>
            </w:r>
          </w:p>
          <w:p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w:t>
            </w:r>
            <w:r w:rsidR="00BD3E8A">
              <w:rPr>
                <w:rFonts w:asciiTheme="majorHAnsi" w:hAnsiTheme="majorHAnsi" w:cstheme="majorHAnsi" w:hint="eastAsia"/>
              </w:rPr>
              <w:t>S</w:t>
            </w:r>
            <w:r w:rsidR="00BD3E8A">
              <w:rPr>
                <w:rFonts w:asciiTheme="majorHAnsi" w:hAnsiTheme="majorHAnsi" w:cstheme="majorHAnsi"/>
              </w:rPr>
              <w:t>cheduled cannot be cancelled</w:t>
            </w:r>
          </w:p>
          <w:p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w:t>
            </w:r>
            <w:r w:rsidR="00BD3E8A">
              <w:rPr>
                <w:rFonts w:asciiTheme="majorHAnsi" w:hAnsiTheme="majorHAnsi" w:cstheme="majorHAnsi" w:hint="eastAsia"/>
              </w:rPr>
              <w:t>C</w:t>
            </w:r>
            <w:r w:rsidR="00BD3E8A">
              <w:rPr>
                <w:rFonts w:asciiTheme="majorHAnsi" w:hAnsiTheme="majorHAnsi" w:cstheme="majorHAnsi"/>
              </w:rPr>
              <w:t>annot perform emergency stop</w:t>
            </w:r>
          </w:p>
          <w:p w:rsidR="003B7774" w:rsidRPr="00105FCC" w:rsidRDefault="003B7774" w:rsidP="00BD3E8A">
            <w:pPr>
              <w:ind w:leftChars="100" w:left="210"/>
              <w:rPr>
                <w:rFonts w:asciiTheme="majorHAnsi" w:hAnsiTheme="majorHAnsi" w:cstheme="majorHAnsi"/>
              </w:rPr>
            </w:pPr>
            <w:r w:rsidRPr="00105FCC">
              <w:rPr>
                <w:rFonts w:asciiTheme="majorHAnsi" w:hAnsiTheme="majorHAnsi" w:cstheme="majorHAnsi"/>
              </w:rPr>
              <w:t>004</w:t>
            </w:r>
            <w:r w:rsidRPr="00105FCC">
              <w:rPr>
                <w:rFonts w:asciiTheme="majorHAnsi" w:hAnsiTheme="majorHAnsi" w:cstheme="majorHAnsi"/>
              </w:rPr>
              <w:t>：</w:t>
            </w:r>
            <w:r w:rsidR="00BD3E8A">
              <w:rPr>
                <w:rFonts w:asciiTheme="majorHAnsi" w:hAnsiTheme="majorHAnsi" w:cstheme="majorHAnsi" w:hint="eastAsia"/>
              </w:rPr>
              <w:t>C</w:t>
            </w:r>
            <w:r w:rsidR="00BD3E8A">
              <w:rPr>
                <w:rFonts w:asciiTheme="majorHAnsi" w:hAnsiTheme="majorHAnsi" w:cstheme="majorHAnsi"/>
              </w:rPr>
              <w:t>annot unpause</w:t>
            </w:r>
          </w:p>
        </w:tc>
      </w:tr>
      <w:tr w:rsidR="003B7774" w:rsidRPr="00105FCC" w:rsidTr="0019153B">
        <w:trPr>
          <w:jc w:val="center"/>
        </w:trPr>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RESULTINFO</w:t>
            </w:r>
          </w:p>
        </w:tc>
        <w:tc>
          <w:tcPr>
            <w:tcW w:w="5842" w:type="dxa"/>
          </w:tcPr>
          <w:p w:rsidR="003B7774" w:rsidRPr="00105FCC" w:rsidRDefault="00BD3E8A" w:rsidP="0019153B">
            <w:pPr>
              <w:rPr>
                <w:rFonts w:asciiTheme="majorHAnsi" w:hAnsiTheme="majorHAnsi" w:cstheme="majorHAnsi"/>
              </w:rPr>
            </w:pPr>
            <w:r>
              <w:rPr>
                <w:rFonts w:asciiTheme="majorHAnsi" w:hAnsiTheme="majorHAnsi" w:cstheme="majorHAnsi" w:hint="eastAsia"/>
              </w:rPr>
              <w:t>D</w:t>
            </w:r>
            <w:r>
              <w:rPr>
                <w:rFonts w:asciiTheme="majorHAnsi" w:hAnsiTheme="majorHAnsi" w:cstheme="majorHAnsi"/>
              </w:rPr>
              <w:t>etailed information</w:t>
            </w:r>
          </w:p>
        </w:tc>
      </w:tr>
    </w:tbl>
    <w:p w:rsidR="003B7774" w:rsidRPr="00105FCC" w:rsidRDefault="003B7774" w:rsidP="003B7774">
      <w:pPr>
        <w:ind w:left="680"/>
        <w:rPr>
          <w:rFonts w:asciiTheme="majorHAnsi" w:hAnsiTheme="majorHAnsi" w:cstheme="majorHAnsi"/>
        </w:rPr>
      </w:pPr>
    </w:p>
    <w:p w:rsidR="003B7774" w:rsidRPr="00105FCC" w:rsidRDefault="003B7774" w:rsidP="00985A4F">
      <w:pPr>
        <w:pStyle w:val="30"/>
      </w:pPr>
      <w:bookmarkStart w:id="72" w:name="_Toc488681327"/>
      <w:bookmarkStart w:id="73" w:name="_Toc14438632"/>
      <w:bookmarkStart w:id="74" w:name="_Toc96603264"/>
      <w:r w:rsidRPr="00105FCC">
        <w:t>EXECUTE</w:t>
      </w:r>
      <w:bookmarkEnd w:id="72"/>
      <w:bookmarkEnd w:id="73"/>
      <w:bookmarkEnd w:id="74"/>
    </w:p>
    <w:p w:rsidR="003B7774" w:rsidRPr="00105FCC" w:rsidRDefault="0021489D" w:rsidP="003B7774">
      <w:pPr>
        <w:ind w:left="454"/>
        <w:rPr>
          <w:rFonts w:asciiTheme="majorHAnsi" w:hAnsiTheme="majorHAnsi" w:cstheme="majorHAnsi"/>
        </w:rPr>
      </w:pPr>
      <w:r>
        <w:rPr>
          <w:rFonts w:asciiTheme="majorHAnsi" w:hAnsiTheme="majorHAnsi" w:cstheme="majorHAnsi" w:hint="eastAsia"/>
        </w:rPr>
        <w:t xml:space="preserve">Specify </w:t>
      </w:r>
      <w:r>
        <w:rPr>
          <w:rFonts w:asciiTheme="majorHAnsi" w:hAnsiTheme="majorHAnsi" w:cstheme="majorHAnsi"/>
        </w:rPr>
        <w:t>Symphony</w:t>
      </w:r>
      <w:r>
        <w:rPr>
          <w:rFonts w:asciiTheme="majorHAnsi" w:hAnsiTheme="majorHAnsi" w:cstheme="majorHAnsi" w:hint="eastAsia"/>
        </w:rPr>
        <w:t xml:space="preserve"> </w:t>
      </w:r>
      <w:r>
        <w:rPr>
          <w:rFonts w:asciiTheme="majorHAnsi" w:hAnsiTheme="majorHAnsi" w:cstheme="majorHAnsi"/>
        </w:rPr>
        <w:t xml:space="preserve">class </w:t>
      </w:r>
      <w:r>
        <w:rPr>
          <w:rFonts w:asciiTheme="majorHAnsi" w:hAnsiTheme="majorHAnsi" w:cstheme="majorHAnsi" w:hint="eastAsia"/>
        </w:rPr>
        <w:t>an</w:t>
      </w:r>
      <w:r>
        <w:rPr>
          <w:rFonts w:asciiTheme="majorHAnsi" w:hAnsiTheme="majorHAnsi" w:cstheme="majorHAnsi"/>
        </w:rPr>
        <w:t>d Operation then perform Operation execution. It is possible to specify scheduled execution date/time and skip, Operation ID to each Movement registered in Symphony class individually.</w:t>
      </w:r>
    </w:p>
    <w:p w:rsidR="00A07213" w:rsidRDefault="003B7774" w:rsidP="00A07213">
      <w:pPr>
        <w:ind w:left="454"/>
        <w:rPr>
          <w:rFonts w:asciiTheme="majorHAnsi" w:hAnsiTheme="majorHAnsi" w:cstheme="majorHAnsi"/>
        </w:rPr>
      </w:pPr>
      <w:r w:rsidRPr="00105FCC">
        <w:rPr>
          <w:rFonts w:asciiTheme="majorHAnsi" w:hAnsiTheme="majorHAnsi" w:cstheme="majorHAnsi"/>
        </w:rPr>
        <w:t>・</w:t>
      </w:r>
      <w:r w:rsidR="00A07213">
        <w:rPr>
          <w:rFonts w:asciiTheme="majorHAnsi" w:hAnsiTheme="majorHAnsi" w:cstheme="majorHAnsi"/>
        </w:rPr>
        <w:t>Parameter</w:t>
      </w:r>
    </w:p>
    <w:p w:rsidR="003B7774" w:rsidRPr="00105FCC" w:rsidRDefault="00A07213" w:rsidP="00A07213">
      <w:pPr>
        <w:ind w:left="454" w:firstLine="386"/>
        <w:rPr>
          <w:rFonts w:asciiTheme="majorHAnsi" w:hAnsiTheme="majorHAnsi" w:cstheme="majorHAnsi"/>
        </w:rPr>
      </w:pPr>
      <w:r>
        <w:rPr>
          <w:rFonts w:asciiTheme="majorHAnsi" w:hAnsiTheme="majorHAnsi" w:cstheme="majorHAnsi" w:hint="eastAsia"/>
        </w:rPr>
        <w:t>Please</w:t>
      </w:r>
      <w:r>
        <w:rPr>
          <w:rFonts w:asciiTheme="majorHAnsi" w:hAnsiTheme="majorHAnsi" w:cstheme="majorHAnsi"/>
        </w:rPr>
        <w:t xml:space="preserve"> specify the following items in JSON format to “content”.</w:t>
      </w:r>
    </w:p>
    <w:p w:rsidR="003B7774" w:rsidRPr="00105FCC" w:rsidRDefault="003B7774" w:rsidP="003B7774">
      <w:pPr>
        <w:rPr>
          <w:rFonts w:asciiTheme="majorHAnsi" w:hAnsiTheme="majorHAnsi" w:cstheme="majorHAnsi"/>
        </w:rPr>
      </w:pPr>
    </w:p>
    <w:p w:rsidR="003B7774" w:rsidRPr="00105FCC" w:rsidRDefault="00A07213" w:rsidP="003B7774">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3B7774" w:rsidRPr="00105FCC">
        <w:rPr>
          <w:rFonts w:asciiTheme="majorHAnsi" w:hAnsiTheme="majorHAnsi" w:cstheme="majorHAnsi"/>
        </w:rPr>
        <w:t xml:space="preserve"> </w:t>
      </w:r>
      <w:r w:rsidR="00D7374E">
        <w:rPr>
          <w:rFonts w:asciiTheme="majorHAnsi" w:hAnsiTheme="majorHAnsi" w:cstheme="majorHAnsi"/>
        </w:rPr>
        <w:t>5</w:t>
      </w:r>
      <w:r w:rsidR="003B7774">
        <w:rPr>
          <w:rFonts w:asciiTheme="majorHAnsi" w:hAnsiTheme="majorHAnsi" w:cstheme="majorHAnsi"/>
        </w:rPr>
        <w:t>-</w:t>
      </w:r>
      <w:r w:rsidR="003B7774">
        <w:rPr>
          <w:rFonts w:asciiTheme="majorHAnsi" w:hAnsiTheme="majorHAnsi" w:cstheme="majorHAnsi"/>
        </w:rPr>
        <w:fldChar w:fldCharType="begin"/>
      </w:r>
      <w:r w:rsidR="003B7774">
        <w:rPr>
          <w:rFonts w:asciiTheme="majorHAnsi" w:hAnsiTheme="majorHAnsi" w:cstheme="majorHAnsi"/>
        </w:rPr>
        <w:instrText xml:space="preserve"> SEQ </w:instrText>
      </w:r>
      <w:r w:rsidR="003B7774">
        <w:rPr>
          <w:rFonts w:asciiTheme="majorHAnsi" w:hAnsiTheme="majorHAnsi" w:cstheme="majorHAnsi"/>
        </w:rPr>
        <w:instrText>表</w:instrText>
      </w:r>
      <w:r w:rsidR="003B7774">
        <w:rPr>
          <w:rFonts w:asciiTheme="majorHAnsi" w:hAnsiTheme="majorHAnsi" w:cstheme="majorHAnsi"/>
        </w:rPr>
        <w:instrText xml:space="preserve"> \* ARABIC \s 1 </w:instrText>
      </w:r>
      <w:r w:rsidR="003B7774">
        <w:rPr>
          <w:rFonts w:asciiTheme="majorHAnsi" w:hAnsiTheme="majorHAnsi" w:cstheme="majorHAnsi"/>
        </w:rPr>
        <w:fldChar w:fldCharType="separate"/>
      </w:r>
      <w:r w:rsidR="005F1F35">
        <w:rPr>
          <w:rFonts w:asciiTheme="majorHAnsi" w:hAnsiTheme="majorHAnsi" w:cstheme="majorHAnsi"/>
          <w:noProof/>
        </w:rPr>
        <w:t>13</w:t>
      </w:r>
      <w:r w:rsidR="003B7774">
        <w:rPr>
          <w:rFonts w:asciiTheme="majorHAnsi" w:hAnsiTheme="majorHAnsi" w:cstheme="majorHAnsi"/>
        </w:rPr>
        <w:fldChar w:fldCharType="end"/>
      </w:r>
      <w:r w:rsidR="003B7774" w:rsidRPr="00105FCC">
        <w:rPr>
          <w:rFonts w:asciiTheme="majorHAnsi" w:hAnsiTheme="majorHAnsi" w:cstheme="majorHAnsi"/>
          <w:b w:val="0"/>
        </w:rPr>
        <w:t xml:space="preserve">　</w:t>
      </w:r>
      <w:r w:rsidRPr="00EC7260">
        <w:rPr>
          <w:rFonts w:asciiTheme="majorHAnsi" w:hAnsiTheme="majorHAnsi" w:cstheme="majorHAnsi" w:hint="eastAsia"/>
        </w:rPr>
        <w:t xml:space="preserve">Operation </w:t>
      </w:r>
      <w:r w:rsidR="003B7774" w:rsidRPr="00EC7260">
        <w:rPr>
          <w:rFonts w:asciiTheme="majorHAnsi" w:hAnsiTheme="majorHAnsi" w:cstheme="majorHAnsi"/>
        </w:rPr>
        <w:t>ID</w:t>
      </w:r>
      <w:r w:rsidRPr="00EC7260">
        <w:rPr>
          <w:rFonts w:asciiTheme="majorHAnsi" w:hAnsiTheme="majorHAnsi" w:cstheme="majorHAnsi"/>
        </w:rPr>
        <w:t xml:space="preserve"> </w:t>
      </w:r>
      <w:r w:rsidRPr="00EC7260">
        <w:rPr>
          <w:rFonts w:asciiTheme="majorHAnsi" w:hAnsiTheme="majorHAnsi" w:cstheme="majorHAnsi" w:hint="eastAsia"/>
        </w:rPr>
        <w:t>i</w:t>
      </w:r>
      <w:r w:rsidRPr="00EC7260">
        <w:rPr>
          <w:rFonts w:asciiTheme="majorHAnsi" w:hAnsiTheme="majorHAnsi" w:cstheme="majorHAnsi"/>
        </w:rPr>
        <w:t>ndividual specification parameter list</w:t>
      </w:r>
    </w:p>
    <w:tbl>
      <w:tblPr>
        <w:tblStyle w:val="ab"/>
        <w:tblW w:w="0" w:type="auto"/>
        <w:tblInd w:w="959" w:type="dxa"/>
        <w:tblLook w:val="04A0" w:firstRow="1" w:lastRow="0" w:firstColumn="1" w:lastColumn="0" w:noHBand="0" w:noVBand="1"/>
      </w:tblPr>
      <w:tblGrid>
        <w:gridCol w:w="2826"/>
        <w:gridCol w:w="5842"/>
      </w:tblGrid>
      <w:tr w:rsidR="003B7774" w:rsidRPr="00105FCC" w:rsidTr="0019153B">
        <w:tc>
          <w:tcPr>
            <w:tcW w:w="2826" w:type="dxa"/>
            <w:shd w:val="clear" w:color="auto" w:fill="002B62"/>
          </w:tcPr>
          <w:p w:rsidR="003B7774" w:rsidRPr="00105FCC" w:rsidRDefault="00A07213" w:rsidP="0019153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P</w:t>
            </w:r>
            <w:r>
              <w:rPr>
                <w:rFonts w:asciiTheme="majorHAnsi" w:hAnsiTheme="majorHAnsi" w:cstheme="majorHAnsi"/>
                <w:color w:val="FFFFFF" w:themeColor="background1"/>
              </w:rPr>
              <w:t>arameter name</w:t>
            </w:r>
          </w:p>
        </w:tc>
        <w:tc>
          <w:tcPr>
            <w:tcW w:w="5842" w:type="dxa"/>
            <w:shd w:val="clear" w:color="auto" w:fill="002B62"/>
          </w:tcPr>
          <w:p w:rsidR="003B7774" w:rsidRPr="00105FCC" w:rsidRDefault="00A07213" w:rsidP="0019153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Value</w:t>
            </w:r>
          </w:p>
        </w:tc>
      </w:tr>
      <w:tr w:rsidR="003B7774" w:rsidRPr="00105FCC" w:rsidTr="0019153B">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SYMPHONY_CLASS_NO</w:t>
            </w:r>
          </w:p>
        </w:tc>
        <w:tc>
          <w:tcPr>
            <w:tcW w:w="584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00A07213">
              <w:rPr>
                <w:rFonts w:asciiTheme="majorHAnsi" w:hAnsiTheme="majorHAnsi" w:cstheme="majorHAnsi"/>
              </w:rPr>
              <w:t xml:space="preserve"> class </w:t>
            </w:r>
            <w:r w:rsidRPr="00105FCC">
              <w:rPr>
                <w:rFonts w:asciiTheme="majorHAnsi" w:hAnsiTheme="majorHAnsi" w:cstheme="majorHAnsi"/>
              </w:rPr>
              <w:t>ID</w:t>
            </w:r>
          </w:p>
        </w:tc>
      </w:tr>
      <w:tr w:rsidR="003B7774" w:rsidRPr="00105FCC" w:rsidTr="0019153B">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OPERATION_ID</w:t>
            </w:r>
          </w:p>
        </w:tc>
        <w:tc>
          <w:tcPr>
            <w:tcW w:w="5842" w:type="dxa"/>
          </w:tcPr>
          <w:p w:rsidR="003B7774" w:rsidRPr="00105FCC" w:rsidRDefault="00A07213" w:rsidP="0019153B">
            <w:pPr>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 xml:space="preserve">peration </w:t>
            </w:r>
            <w:r w:rsidR="003B7774" w:rsidRPr="00105FCC">
              <w:rPr>
                <w:rFonts w:asciiTheme="majorHAnsi" w:hAnsiTheme="majorHAnsi" w:cstheme="majorHAnsi"/>
              </w:rPr>
              <w:t>ID</w:t>
            </w:r>
          </w:p>
        </w:tc>
      </w:tr>
      <w:tr w:rsidR="003B7774" w:rsidRPr="00105FCC" w:rsidTr="0019153B">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PRESERVE_DATETIME</w:t>
            </w:r>
          </w:p>
        </w:tc>
        <w:tc>
          <w:tcPr>
            <w:tcW w:w="5842" w:type="dxa"/>
          </w:tcPr>
          <w:p w:rsidR="003B7774" w:rsidRPr="00105FCC" w:rsidRDefault="00A07213" w:rsidP="0019153B">
            <w:pPr>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cheduled execution date(YYYY/MM/DD tt:mm)</w:t>
            </w:r>
          </w:p>
        </w:tc>
      </w:tr>
      <w:tr w:rsidR="003B7774" w:rsidRPr="00105FCC" w:rsidTr="0019153B">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OPTION</w:t>
            </w:r>
          </w:p>
        </w:tc>
        <w:tc>
          <w:tcPr>
            <w:tcW w:w="5842" w:type="dxa"/>
          </w:tcPr>
          <w:p w:rsidR="003B7774" w:rsidRPr="00A07213" w:rsidRDefault="00A07213" w:rsidP="00A07213">
            <w:pPr>
              <w:rPr>
                <w:rFonts w:asciiTheme="majorHAnsi" w:hAnsiTheme="majorHAnsi" w:cstheme="majorHAnsi"/>
              </w:rPr>
            </w:pPr>
            <w:r w:rsidRPr="00A07213">
              <w:rPr>
                <w:rFonts w:asciiTheme="majorHAnsi" w:hAnsiTheme="majorHAnsi" w:cstheme="majorHAnsi"/>
              </w:rPr>
              <w:t xml:space="preserve">With/without skip, </w:t>
            </w:r>
            <w:r w:rsidRPr="00A07213">
              <w:rPr>
                <w:rFonts w:asciiTheme="majorHAnsi" w:hAnsiTheme="majorHAnsi" w:cstheme="majorHAnsi" w:hint="eastAsia"/>
              </w:rPr>
              <w:t>i</w:t>
            </w:r>
            <w:r w:rsidRPr="00A07213">
              <w:rPr>
                <w:rFonts w:asciiTheme="majorHAnsi" w:hAnsiTheme="majorHAnsi" w:cstheme="majorHAnsi"/>
              </w:rPr>
              <w:t>ndividual specification array of Operation ID</w:t>
            </w:r>
          </w:p>
        </w:tc>
      </w:tr>
    </w:tbl>
    <w:p w:rsidR="003B7774" w:rsidRPr="00105FCC" w:rsidRDefault="003B7774" w:rsidP="003B7774">
      <w:pPr>
        <w:ind w:left="454" w:firstLine="386"/>
        <w:rPr>
          <w:rFonts w:asciiTheme="majorHAnsi" w:hAnsiTheme="majorHAnsi" w:cstheme="majorHAnsi"/>
        </w:rPr>
      </w:pPr>
    </w:p>
    <w:p w:rsidR="0021489D" w:rsidRPr="00105FCC" w:rsidRDefault="003B7774" w:rsidP="003B7774">
      <w:pPr>
        <w:ind w:left="454" w:firstLine="386"/>
        <w:rPr>
          <w:rFonts w:asciiTheme="majorHAnsi" w:hAnsiTheme="majorHAnsi" w:cstheme="majorHAnsi"/>
        </w:rPr>
      </w:pPr>
      <w:r w:rsidRPr="00105FCC">
        <w:rPr>
          <w:rFonts w:asciiTheme="majorHAnsi" w:hAnsiTheme="majorHAnsi" w:cstheme="majorHAnsi"/>
        </w:rPr>
        <w:t>・</w:t>
      </w:r>
      <w:r w:rsidR="0021489D">
        <w:rPr>
          <w:rFonts w:asciiTheme="majorHAnsi" w:hAnsiTheme="majorHAnsi" w:cstheme="majorHAnsi" w:hint="eastAsia"/>
        </w:rPr>
        <w:t xml:space="preserve">Specify </w:t>
      </w:r>
      <w:r w:rsidRPr="00105FCC">
        <w:rPr>
          <w:rFonts w:asciiTheme="majorHAnsi" w:hAnsiTheme="majorHAnsi" w:cstheme="majorHAnsi"/>
        </w:rPr>
        <w:t>OPTION</w:t>
      </w:r>
      <w:r w:rsidR="0021489D" w:rsidRPr="00105FCC">
        <w:rPr>
          <w:rFonts w:asciiTheme="majorHAnsi" w:hAnsiTheme="majorHAnsi" w:cstheme="majorHAnsi"/>
        </w:rPr>
        <w:t xml:space="preserve"> </w:t>
      </w: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w:t>
      </w:r>
      <w:r w:rsidR="0021489D">
        <w:rPr>
          <w:rFonts w:asciiTheme="majorHAnsi" w:hAnsiTheme="majorHAnsi" w:cstheme="majorHAnsi" w:hint="eastAsia"/>
        </w:rPr>
        <w:t>In OPTION, it is possible to specify skip,</w:t>
      </w:r>
      <w:r w:rsidR="0021489D">
        <w:rPr>
          <w:rFonts w:asciiTheme="majorHAnsi" w:hAnsiTheme="majorHAnsi" w:cstheme="majorHAnsi"/>
        </w:rPr>
        <w:t xml:space="preserve"> </w:t>
      </w:r>
      <w:r w:rsidR="0021489D">
        <w:rPr>
          <w:rFonts w:asciiTheme="majorHAnsi" w:hAnsiTheme="majorHAnsi" w:cstheme="majorHAnsi" w:hint="eastAsia"/>
        </w:rPr>
        <w:t>Operation ID</w:t>
      </w:r>
      <w:r w:rsidR="0021489D">
        <w:rPr>
          <w:rFonts w:asciiTheme="majorHAnsi" w:hAnsiTheme="majorHAnsi" w:cstheme="majorHAnsi"/>
        </w:rPr>
        <w:t xml:space="preserve"> to each Movement individually in array format.</w:t>
      </w:r>
    </w:p>
    <w:p w:rsidR="003B7774" w:rsidRPr="00105FCC" w:rsidRDefault="003B7774" w:rsidP="003B7774">
      <w:pPr>
        <w:ind w:left="454" w:firstLine="386"/>
        <w:rPr>
          <w:rFonts w:asciiTheme="majorHAnsi" w:hAnsiTheme="majorHAnsi" w:cstheme="majorHAnsi"/>
        </w:rPr>
      </w:pP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w:t>
      </w:r>
      <w:r w:rsidR="0021489D">
        <w:rPr>
          <w:rFonts w:asciiTheme="majorHAnsi" w:hAnsiTheme="majorHAnsi" w:cstheme="majorHAnsi" w:hint="eastAsia"/>
        </w:rPr>
        <w:t xml:space="preserve">Hierarchy of </w:t>
      </w:r>
      <w:r w:rsidRPr="00105FCC">
        <w:rPr>
          <w:rFonts w:asciiTheme="majorHAnsi" w:hAnsiTheme="majorHAnsi" w:cstheme="majorHAnsi"/>
        </w:rPr>
        <w:t>Movement</w:t>
      </w:r>
      <w:r w:rsidR="0021489D">
        <w:rPr>
          <w:rFonts w:asciiTheme="majorHAnsi" w:hAnsiTheme="majorHAnsi" w:cstheme="majorHAnsi"/>
        </w:rPr>
        <w:t xml:space="preserve"> element</w:t>
      </w:r>
    </w:p>
    <w:p w:rsidR="003B7774" w:rsidRPr="00105FCC" w:rsidRDefault="003B7774" w:rsidP="003B7774">
      <w:pPr>
        <w:ind w:left="454" w:firstLine="386"/>
        <w:rPr>
          <w:rFonts w:asciiTheme="majorHAnsi" w:hAnsiTheme="majorHAnsi" w:cstheme="majorHAnsi"/>
          <w:szCs w:val="21"/>
        </w:rPr>
      </w:pPr>
      <w:r w:rsidRPr="00105FCC">
        <w:rPr>
          <w:rFonts w:asciiTheme="majorHAnsi" w:hAnsiTheme="majorHAnsi" w:cstheme="majorHAnsi"/>
        </w:rPr>
        <w:t xml:space="preserve"> </w:t>
      </w:r>
      <w:r w:rsidRPr="00105FCC">
        <w:rPr>
          <w:rFonts w:asciiTheme="majorHAnsi" w:hAnsiTheme="majorHAnsi" w:cstheme="majorHAnsi"/>
          <w:szCs w:val="21"/>
        </w:rPr>
        <w:t>├1</w:t>
      </w:r>
      <w:r w:rsidR="0021489D">
        <w:rPr>
          <w:rFonts w:asciiTheme="majorHAnsi" w:hAnsiTheme="majorHAnsi" w:cstheme="majorHAnsi"/>
          <w:szCs w:val="21"/>
        </w:rPr>
        <w:t xml:space="preserve"> (Execution order of </w:t>
      </w:r>
      <w:r w:rsidRPr="00105FCC">
        <w:rPr>
          <w:rFonts w:asciiTheme="majorHAnsi" w:hAnsiTheme="majorHAnsi" w:cstheme="majorHAnsi"/>
          <w:szCs w:val="21"/>
        </w:rPr>
        <w:t>Movement</w:t>
      </w:r>
      <w:r w:rsidR="0021489D">
        <w:rPr>
          <w:rFonts w:asciiTheme="majorHAnsi" w:hAnsiTheme="majorHAnsi" w:cstheme="majorHAnsi"/>
          <w:szCs w:val="21"/>
        </w:rPr>
        <w:t>)</w:t>
      </w:r>
    </w:p>
    <w:p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szCs w:val="21"/>
        </w:rPr>
        <w:t>├SKIP</w:t>
      </w:r>
      <w:r w:rsidRPr="00105FCC">
        <w:rPr>
          <w:rFonts w:asciiTheme="majorHAnsi" w:hAnsiTheme="majorHAnsi" w:cstheme="majorHAnsi"/>
          <w:szCs w:val="21"/>
        </w:rPr>
        <w:t xml:space="preserve">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YES or NO</w:t>
      </w:r>
    </w:p>
    <w:p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ab/>
        <w:t xml:space="preserve"> └OPERATION_ID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0021489D">
        <w:rPr>
          <w:rFonts w:asciiTheme="majorHAnsi" w:hAnsiTheme="majorHAnsi" w:cstheme="majorHAnsi" w:hint="eastAsia"/>
          <w:szCs w:val="21"/>
        </w:rPr>
        <w:t>O</w:t>
      </w:r>
      <w:r w:rsidR="0021489D">
        <w:rPr>
          <w:rFonts w:asciiTheme="majorHAnsi" w:hAnsiTheme="majorHAnsi" w:cstheme="majorHAnsi"/>
          <w:szCs w:val="21"/>
        </w:rPr>
        <w:t xml:space="preserve">peration </w:t>
      </w:r>
      <w:r w:rsidRPr="00105FCC">
        <w:rPr>
          <w:rFonts w:asciiTheme="majorHAnsi" w:hAnsiTheme="majorHAnsi" w:cstheme="majorHAnsi"/>
          <w:szCs w:val="21"/>
        </w:rPr>
        <w:t>ID</w:t>
      </w:r>
      <w:r w:rsidR="0021489D">
        <w:rPr>
          <w:rFonts w:asciiTheme="majorHAnsi" w:hAnsiTheme="majorHAnsi" w:cstheme="majorHAnsi"/>
          <w:szCs w:val="21"/>
        </w:rPr>
        <w:t xml:space="preserve"> specified individually</w:t>
      </w:r>
      <w:r w:rsidRPr="00105FCC">
        <w:rPr>
          <w:rFonts w:asciiTheme="majorHAnsi" w:hAnsiTheme="majorHAnsi" w:cstheme="majorHAnsi"/>
          <w:szCs w:val="21"/>
        </w:rPr>
        <w:t>)</w:t>
      </w:r>
    </w:p>
    <w:p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├2</w:t>
      </w:r>
      <w:r w:rsidR="0021489D">
        <w:rPr>
          <w:rFonts w:asciiTheme="majorHAnsi" w:hAnsiTheme="majorHAnsi" w:cstheme="majorHAnsi"/>
          <w:szCs w:val="21"/>
        </w:rPr>
        <w:t xml:space="preserve"> (Execution order of </w:t>
      </w:r>
      <w:r w:rsidR="0021489D" w:rsidRPr="00105FCC">
        <w:rPr>
          <w:rFonts w:asciiTheme="majorHAnsi" w:hAnsiTheme="majorHAnsi" w:cstheme="majorHAnsi"/>
          <w:szCs w:val="21"/>
        </w:rPr>
        <w:t>Movement</w:t>
      </w:r>
      <w:r w:rsidR="0021489D">
        <w:rPr>
          <w:rFonts w:asciiTheme="majorHAnsi" w:hAnsiTheme="majorHAnsi" w:cstheme="majorHAnsi"/>
          <w:szCs w:val="21"/>
        </w:rPr>
        <w:t>)</w:t>
      </w:r>
    </w:p>
    <w:p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├SKIP</w:t>
      </w:r>
      <w:r w:rsidRPr="00105FCC">
        <w:rPr>
          <w:rFonts w:asciiTheme="majorHAnsi" w:hAnsiTheme="majorHAnsi" w:cstheme="majorHAnsi"/>
          <w:szCs w:val="21"/>
        </w:rPr>
        <w:t xml:space="preserve">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YES or NO</w:t>
      </w:r>
    </w:p>
    <w:p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└OPERATION_ID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0021489D">
        <w:rPr>
          <w:rFonts w:asciiTheme="majorHAnsi" w:hAnsiTheme="majorHAnsi" w:cstheme="majorHAnsi" w:hint="eastAsia"/>
          <w:szCs w:val="21"/>
        </w:rPr>
        <w:t>O</w:t>
      </w:r>
      <w:r w:rsidR="0021489D">
        <w:rPr>
          <w:rFonts w:asciiTheme="majorHAnsi" w:hAnsiTheme="majorHAnsi" w:cstheme="majorHAnsi"/>
          <w:szCs w:val="21"/>
        </w:rPr>
        <w:t xml:space="preserve">peration </w:t>
      </w:r>
      <w:r w:rsidR="0021489D" w:rsidRPr="00105FCC">
        <w:rPr>
          <w:rFonts w:asciiTheme="majorHAnsi" w:hAnsiTheme="majorHAnsi" w:cstheme="majorHAnsi"/>
          <w:szCs w:val="21"/>
        </w:rPr>
        <w:t>ID</w:t>
      </w:r>
      <w:r w:rsidR="0021489D">
        <w:rPr>
          <w:rFonts w:asciiTheme="majorHAnsi" w:hAnsiTheme="majorHAnsi" w:cstheme="majorHAnsi"/>
          <w:szCs w:val="21"/>
        </w:rPr>
        <w:t xml:space="preserve"> specified individually</w:t>
      </w:r>
      <w:r w:rsidRPr="00105FCC">
        <w:rPr>
          <w:rFonts w:asciiTheme="majorHAnsi" w:hAnsiTheme="majorHAnsi" w:cstheme="majorHAnsi"/>
          <w:szCs w:val="21"/>
        </w:rPr>
        <w:t>)</w:t>
      </w:r>
    </w:p>
    <w:p w:rsidR="003B7774" w:rsidRPr="00105FCC" w:rsidRDefault="003B7774" w:rsidP="003B7774">
      <w:pPr>
        <w:ind w:left="454" w:firstLineChars="250" w:firstLine="525"/>
        <w:rPr>
          <w:rFonts w:asciiTheme="majorHAnsi" w:hAnsiTheme="majorHAnsi" w:cstheme="majorHAnsi"/>
        </w:rPr>
      </w:pPr>
      <w:r w:rsidRPr="00105FCC">
        <w:rPr>
          <w:rFonts w:asciiTheme="majorHAnsi" w:hAnsiTheme="majorHAnsi" w:cstheme="majorHAnsi"/>
        </w:rPr>
        <w:t>・</w:t>
      </w:r>
    </w:p>
    <w:p w:rsidR="003B7774" w:rsidRPr="00105FCC" w:rsidRDefault="003B7774" w:rsidP="002A5161">
      <w:pPr>
        <w:ind w:left="454" w:firstLineChars="250" w:firstLine="525"/>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br w:type="page"/>
      </w:r>
    </w:p>
    <w:tbl>
      <w:tblPr>
        <w:tblStyle w:val="ab"/>
        <w:tblW w:w="0" w:type="auto"/>
        <w:tblInd w:w="454" w:type="dxa"/>
        <w:tblLook w:val="04A0" w:firstRow="1" w:lastRow="0" w:firstColumn="1" w:lastColumn="0" w:noHBand="0" w:noVBand="1"/>
      </w:tblPr>
      <w:tblGrid>
        <w:gridCol w:w="9152"/>
      </w:tblGrid>
      <w:tr w:rsidR="003B7774" w:rsidRPr="00105FCC" w:rsidTr="0019153B">
        <w:tc>
          <w:tcPr>
            <w:tcW w:w="9152" w:type="dxa"/>
            <w:shd w:val="clear" w:color="auto" w:fill="002B62"/>
          </w:tcPr>
          <w:p w:rsidR="003B7774" w:rsidRPr="00105FCC" w:rsidRDefault="003B7774" w:rsidP="0019153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lastRenderedPageBreak/>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0063641D">
              <w:rPr>
                <w:rFonts w:asciiTheme="majorHAnsi" w:hAnsiTheme="majorHAnsi" w:cstheme="majorHAnsi"/>
                <w:color w:val="FFFFFF" w:themeColor="background1"/>
              </w:rPr>
              <w:t xml:space="preserve"> description example</w:t>
            </w:r>
          </w:p>
        </w:tc>
      </w:tr>
      <w:tr w:rsidR="003B7774" w:rsidRPr="00105FCC" w:rsidTr="0019153B">
        <w:tc>
          <w:tcPr>
            <w:tcW w:w="9152" w:type="dxa"/>
          </w:tcPr>
          <w:p w:rsidR="0063641D" w:rsidRDefault="0063641D" w:rsidP="0019153B">
            <w:pPr>
              <w:rPr>
                <w:rFonts w:asciiTheme="majorHAnsi" w:hAnsiTheme="majorHAnsi" w:cstheme="majorHAnsi"/>
                <w:szCs w:val="21"/>
              </w:rPr>
            </w:pPr>
            <w:r w:rsidRPr="0063641D">
              <w:rPr>
                <w:rFonts w:asciiTheme="majorHAnsi" w:hAnsiTheme="majorHAnsi" w:cstheme="majorHAnsi"/>
                <w:szCs w:val="21"/>
              </w:rPr>
              <w:t>Symphony class ID is 1, Operation ID is 1001, and scheduled date and time is 2016/01/01 00:00, In addition,</w:t>
            </w:r>
            <w:r>
              <w:rPr>
                <w:rFonts w:asciiTheme="majorHAnsi" w:hAnsiTheme="majorHAnsi" w:cstheme="majorHAnsi"/>
                <w:szCs w:val="21"/>
              </w:rPr>
              <w:t xml:space="preserve"> </w:t>
            </w:r>
            <w:r w:rsidRPr="0063641D">
              <w:rPr>
                <w:rFonts w:asciiTheme="majorHAnsi" w:hAnsiTheme="majorHAnsi" w:cstheme="majorHAnsi"/>
                <w:szCs w:val="21"/>
              </w:rPr>
              <w:t>ski</w:t>
            </w:r>
            <w:r>
              <w:rPr>
                <w:rFonts w:asciiTheme="majorHAnsi" w:hAnsiTheme="majorHAnsi" w:cstheme="majorHAnsi"/>
                <w:szCs w:val="21"/>
              </w:rPr>
              <w:t>p the first executed Movement ,</w:t>
            </w:r>
            <w:r w:rsidRPr="0063641D">
              <w:rPr>
                <w:rFonts w:asciiTheme="majorHAnsi" w:hAnsiTheme="majorHAnsi" w:cstheme="majorHAnsi"/>
                <w:szCs w:val="21"/>
              </w:rPr>
              <w:t>and specified the operation ID of the second executed Movement to 2001</w:t>
            </w:r>
          </w:p>
          <w:p w:rsidR="003B7774" w:rsidRPr="00105FCC" w:rsidRDefault="003B7774" w:rsidP="0019153B">
            <w:pPr>
              <w:rPr>
                <w:rFonts w:asciiTheme="majorHAnsi" w:hAnsiTheme="majorHAnsi" w:cstheme="majorHAnsi"/>
                <w:szCs w:val="21"/>
              </w:rPr>
            </w:pPr>
            <w:r w:rsidRPr="00105FCC">
              <w:rPr>
                <w:rFonts w:ascii="Cambria Math" w:hAnsi="Cambria Math" w:cs="Cambria Math"/>
                <w:szCs w:val="21"/>
              </w:rPr>
              <w:t>▽</w:t>
            </w:r>
            <w:r w:rsidR="0063641D">
              <w:rPr>
                <w:rFonts w:asciiTheme="majorHAnsi" w:hAnsiTheme="majorHAnsi" w:cstheme="majorHAnsi"/>
                <w:szCs w:val="21"/>
              </w:rPr>
              <w:t xml:space="preserve">Description in </w:t>
            </w:r>
            <w:r w:rsidRPr="00105FCC">
              <w:rPr>
                <w:rFonts w:asciiTheme="majorHAnsi" w:hAnsiTheme="majorHAnsi" w:cstheme="majorHAnsi"/>
                <w:szCs w:val="21"/>
              </w:rPr>
              <w:t>Json</w:t>
            </w:r>
            <w:r w:rsidR="0063641D">
              <w:rPr>
                <w:rFonts w:asciiTheme="majorHAnsi" w:hAnsiTheme="majorHAnsi" w:cstheme="majorHAnsi"/>
                <w:szCs w:val="21"/>
              </w:rPr>
              <w:t xml:space="preserve"> format</w:t>
            </w:r>
            <w:r w:rsidR="0063641D" w:rsidRPr="00105FCC">
              <w:rPr>
                <w:rFonts w:asciiTheme="majorHAnsi" w:hAnsiTheme="majorHAnsi" w:cstheme="majorHAnsi"/>
                <w:szCs w:val="21"/>
              </w:rPr>
              <w:t xml:space="preserve"> </w:t>
            </w:r>
          </w:p>
          <w:p w:rsidR="003B7774" w:rsidRPr="00105FCC" w:rsidRDefault="003B7774" w:rsidP="0019153B">
            <w:pPr>
              <w:rPr>
                <w:rFonts w:asciiTheme="majorHAnsi" w:hAnsiTheme="majorHAnsi" w:cstheme="majorHAnsi"/>
              </w:rPr>
            </w:pPr>
            <w:r w:rsidRPr="00105FCC">
              <w:rPr>
                <w:rFonts w:asciiTheme="majorHAnsi" w:hAnsiTheme="majorHAnsi" w:cstheme="majorHAnsi"/>
              </w:rPr>
              <w:t>{</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"SYMPHONY_CLASS_NO": 1,</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"OPERATION_ID": 1001,</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"PRESERVE_DATETIME": "2016/01/0100:00",</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"OPTION": {</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"1": {</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"SKIP": "YES"</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"2": {</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"OPERATION_ID": 2001</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rsidR="003B7774" w:rsidRPr="00105FCC" w:rsidRDefault="003B7774" w:rsidP="0019153B">
            <w:pPr>
              <w:rPr>
                <w:rFonts w:asciiTheme="majorHAnsi" w:hAnsiTheme="majorHAnsi" w:cstheme="majorHAnsi"/>
                <w:szCs w:val="21"/>
              </w:rPr>
            </w:pPr>
            <w:r w:rsidRPr="00105FCC">
              <w:rPr>
                <w:rFonts w:asciiTheme="majorHAnsi" w:hAnsiTheme="majorHAnsi" w:cstheme="majorHAnsi"/>
              </w:rPr>
              <w:t>}</w:t>
            </w:r>
          </w:p>
          <w:p w:rsidR="003B7774" w:rsidRPr="00105FCC" w:rsidRDefault="003B7774" w:rsidP="0019153B">
            <w:pPr>
              <w:rPr>
                <w:rFonts w:asciiTheme="majorHAnsi" w:hAnsiTheme="majorHAnsi" w:cstheme="majorHAnsi"/>
                <w:szCs w:val="21"/>
              </w:rPr>
            </w:pPr>
          </w:p>
        </w:tc>
      </w:tr>
    </w:tbl>
    <w:p w:rsidR="003B7774" w:rsidRPr="007A268E" w:rsidRDefault="007A268E" w:rsidP="003B7774">
      <w:pPr>
        <w:jc w:val="center"/>
        <w:rPr>
          <w:rFonts w:asciiTheme="majorHAnsi" w:hAnsiTheme="majorHAnsi" w:cstheme="majorHAnsi"/>
          <w:b/>
        </w:rPr>
      </w:pPr>
      <w:r w:rsidRPr="007A268E">
        <w:rPr>
          <w:rFonts w:asciiTheme="majorHAnsi" w:hAnsiTheme="majorHAnsi" w:cstheme="majorHAnsi" w:hint="eastAsia"/>
          <w:b/>
        </w:rPr>
        <w:t>F</w:t>
      </w:r>
      <w:r w:rsidRPr="007A268E">
        <w:rPr>
          <w:rFonts w:asciiTheme="majorHAnsi" w:hAnsiTheme="majorHAnsi" w:cstheme="majorHAnsi"/>
          <w:b/>
        </w:rPr>
        <w:t>igure</w:t>
      </w:r>
      <w:r w:rsidR="003B7774" w:rsidRPr="007A268E">
        <w:rPr>
          <w:rFonts w:asciiTheme="majorHAnsi" w:hAnsiTheme="majorHAnsi" w:cstheme="majorHAnsi"/>
          <w:b/>
        </w:rPr>
        <w:t xml:space="preserve"> 6.1-1 </w:t>
      </w:r>
      <w:r w:rsidR="003B7774" w:rsidRPr="007A268E">
        <w:rPr>
          <w:rFonts w:asciiTheme="majorHAnsi" w:hAnsiTheme="majorHAnsi" w:cstheme="majorHAnsi"/>
          <w:b/>
          <w:color w:val="000000" w:themeColor="text1"/>
        </w:rPr>
        <w:t>EXECUTE</w:t>
      </w:r>
      <w:r w:rsidR="003B7774" w:rsidRPr="007A268E">
        <w:rPr>
          <w:rFonts w:asciiTheme="majorHAnsi" w:hAnsiTheme="majorHAnsi" w:cstheme="majorHAnsi"/>
          <w:b/>
          <w:color w:val="000000" w:themeColor="text1"/>
        </w:rPr>
        <w:t xml:space="preserve">　</w:t>
      </w:r>
      <w:r w:rsidR="003B7774" w:rsidRPr="007A268E">
        <w:rPr>
          <w:rFonts w:asciiTheme="majorHAnsi" w:hAnsiTheme="majorHAnsi" w:cstheme="majorHAnsi"/>
          <w:b/>
          <w:color w:val="000000" w:themeColor="text1"/>
        </w:rPr>
        <w:t>Json</w:t>
      </w:r>
      <w:r w:rsidRPr="007A268E">
        <w:rPr>
          <w:rFonts w:asciiTheme="majorHAnsi" w:hAnsiTheme="majorHAnsi" w:cstheme="majorHAnsi"/>
          <w:b/>
          <w:color w:val="000000" w:themeColor="text1"/>
        </w:rPr>
        <w:t xml:space="preserve"> description example</w:t>
      </w:r>
    </w:p>
    <w:p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w:t>
      </w:r>
      <w:r w:rsidR="0063641D">
        <w:rPr>
          <w:rFonts w:asciiTheme="majorHAnsi" w:hAnsiTheme="majorHAnsi" w:cstheme="majorHAnsi" w:hint="eastAsia"/>
        </w:rPr>
        <w:t>R</w:t>
      </w:r>
      <w:r w:rsidR="0063641D">
        <w:rPr>
          <w:rFonts w:asciiTheme="majorHAnsi" w:hAnsiTheme="majorHAnsi" w:cstheme="majorHAnsi"/>
        </w:rPr>
        <w:t>esponse</w:t>
      </w:r>
    </w:p>
    <w:p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w:t>
      </w:r>
      <w:r w:rsidR="0063641D" w:rsidRPr="0063641D">
        <w:rPr>
          <w:rFonts w:asciiTheme="majorHAnsi" w:hAnsiTheme="majorHAnsi" w:cstheme="majorHAnsi"/>
        </w:rPr>
        <w:t>Th</w:t>
      </w:r>
      <w:r w:rsidR="0063641D">
        <w:rPr>
          <w:rFonts w:asciiTheme="majorHAnsi" w:hAnsiTheme="majorHAnsi" w:cstheme="majorHAnsi"/>
        </w:rPr>
        <w:t>e returned response is stored</w:t>
      </w:r>
      <w:r w:rsidR="0063641D" w:rsidRPr="0063641D">
        <w:rPr>
          <w:rFonts w:asciiTheme="majorHAnsi" w:hAnsiTheme="majorHAnsi" w:cstheme="majorHAnsi"/>
        </w:rPr>
        <w:t xml:space="preserve"> in JSON format</w:t>
      </w:r>
    </w:p>
    <w:tbl>
      <w:tblPr>
        <w:tblW w:w="9084" w:type="dxa"/>
        <w:jc w:val="center"/>
        <w:tblCellMar>
          <w:left w:w="99" w:type="dxa"/>
          <w:right w:w="99" w:type="dxa"/>
        </w:tblCellMar>
        <w:tblLook w:val="04A0" w:firstRow="1" w:lastRow="0" w:firstColumn="1" w:lastColumn="0" w:noHBand="0" w:noVBand="1"/>
      </w:tblPr>
      <w:tblGrid>
        <w:gridCol w:w="9084"/>
      </w:tblGrid>
      <w:tr w:rsidR="003B7774" w:rsidRPr="00105FCC" w:rsidTr="0019153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0063641D">
              <w:rPr>
                <w:rFonts w:asciiTheme="majorHAnsi" w:hAnsiTheme="majorHAnsi" w:cstheme="majorHAnsi"/>
                <w:szCs w:val="21"/>
              </w:rPr>
              <w:t>Successfully</w:t>
            </w:r>
            <w:r w:rsidR="0063641D">
              <w:rPr>
                <w:rFonts w:asciiTheme="majorHAnsi" w:hAnsiTheme="majorHAnsi" w:cstheme="majorHAnsi" w:hint="eastAsia"/>
                <w:szCs w:val="21"/>
              </w:rPr>
              <w:t xml:space="preserve"> e</w:t>
            </w:r>
            <w:r w:rsidR="0063641D">
              <w:rPr>
                <w:rFonts w:asciiTheme="majorHAnsi" w:hAnsiTheme="majorHAnsi" w:cstheme="majorHAnsi"/>
                <w:szCs w:val="21"/>
              </w:rPr>
              <w:t>xecuted or not</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w:t>
            </w:r>
            <w:r w:rsidR="0063641D">
              <w:rPr>
                <w:rFonts w:asciiTheme="majorHAnsi" w:hAnsiTheme="majorHAnsi" w:cstheme="majorHAnsi" w:hint="eastAsia"/>
              </w:rPr>
              <w:t>E</w:t>
            </w:r>
            <w:r w:rsidR="0063641D">
              <w:rPr>
                <w:rFonts w:asciiTheme="majorHAnsi" w:hAnsiTheme="majorHAnsi" w:cstheme="majorHAnsi"/>
              </w:rPr>
              <w:t xml:space="preserve">xecution </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r w:rsidRPr="00105FCC">
              <w:rPr>
                <w:rFonts w:ascii="ＭＳ ゴシック" w:eastAsia="ＭＳ ゴシック" w:hAnsi="ＭＳ ゴシック" w:cs="ＭＳ ゴシック" w:hint="eastAsia"/>
                <w:color w:val="FF0000"/>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63641D">
              <w:rPr>
                <w:rFonts w:asciiTheme="majorHAnsi" w:hAnsiTheme="majorHAnsi" w:cstheme="majorHAnsi" w:hint="eastAsia"/>
                <w:szCs w:val="21"/>
              </w:rPr>
              <w:t>R</w:t>
            </w:r>
            <w:r w:rsidR="0063641D">
              <w:rPr>
                <w:rFonts w:asciiTheme="majorHAnsi" w:hAnsiTheme="majorHAnsi" w:cstheme="majorHAnsi"/>
                <w:szCs w:val="21"/>
              </w:rPr>
              <w:t>esult code</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63641D">
              <w:rPr>
                <w:rFonts w:asciiTheme="majorHAnsi" w:eastAsia="ＭＳ ゴシック" w:hAnsiTheme="majorHAnsi" w:cstheme="majorHAnsi"/>
                <w:color w:val="000000"/>
                <w:kern w:val="0"/>
                <w:szCs w:val="21"/>
              </w:rPr>
              <w:t>Detailed information</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rsidTr="0019153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rsidTr="0019153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bl>
    <w:p w:rsidR="003B7774" w:rsidRPr="00105FCC" w:rsidRDefault="003B7774" w:rsidP="003B7774">
      <w:pPr>
        <w:ind w:firstLineChars="500" w:firstLine="1050"/>
        <w:rPr>
          <w:rFonts w:asciiTheme="majorHAnsi" w:hAnsiTheme="majorHAnsi" w:cstheme="majorHAnsi"/>
          <w:szCs w:val="21"/>
        </w:rPr>
      </w:pPr>
    </w:p>
    <w:p w:rsidR="003B7774" w:rsidRPr="00105FCC" w:rsidRDefault="003B7774" w:rsidP="003B7774">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63641D" w:rsidRPr="0063641D">
        <w:rPr>
          <w:rFonts w:asciiTheme="majorHAnsi" w:hAnsiTheme="majorHAnsi" w:cstheme="majorHAnsi"/>
        </w:rPr>
        <w:t>Used to operate (INFO, CANCEL, SCRAM, RELEASE) the instance after execution.</w:t>
      </w:r>
    </w:p>
    <w:p w:rsidR="003B7774" w:rsidRPr="00105FCC" w:rsidRDefault="003B7774" w:rsidP="003B7774">
      <w:pPr>
        <w:ind w:left="454" w:firstLineChars="250" w:firstLine="525"/>
        <w:rPr>
          <w:rFonts w:asciiTheme="majorHAnsi" w:hAnsiTheme="majorHAnsi" w:cstheme="majorHAnsi"/>
        </w:rPr>
      </w:pPr>
    </w:p>
    <w:p w:rsidR="003B7774" w:rsidRPr="00105FCC" w:rsidRDefault="003B7774" w:rsidP="00985A4F">
      <w:pPr>
        <w:pStyle w:val="30"/>
      </w:pPr>
      <w:bookmarkStart w:id="75" w:name="_Toc488681329"/>
      <w:bookmarkStart w:id="76" w:name="_Toc14438634"/>
      <w:bookmarkStart w:id="77" w:name="_Toc96603265"/>
      <w:r w:rsidRPr="00105FCC">
        <w:t>CANCEL</w:t>
      </w:r>
      <w:bookmarkEnd w:id="75"/>
      <w:bookmarkEnd w:id="76"/>
      <w:bookmarkEnd w:id="77"/>
    </w:p>
    <w:p w:rsidR="0063641D" w:rsidRDefault="0063641D" w:rsidP="003B7774">
      <w:pPr>
        <w:ind w:left="454"/>
        <w:rPr>
          <w:rFonts w:asciiTheme="majorHAnsi" w:hAnsiTheme="majorHAnsi" w:cstheme="majorHAnsi"/>
          <w:szCs w:val="21"/>
        </w:rPr>
      </w:pPr>
      <w:r>
        <w:rPr>
          <w:rFonts w:asciiTheme="majorHAnsi" w:hAnsiTheme="majorHAnsi" w:cstheme="majorHAnsi" w:hint="eastAsia"/>
          <w:szCs w:val="21"/>
        </w:rPr>
        <w:t xml:space="preserve">Specify the instance ID of the </w:t>
      </w:r>
      <w:r>
        <w:rPr>
          <w:rFonts w:asciiTheme="majorHAnsi" w:hAnsiTheme="majorHAnsi" w:cstheme="majorHAnsi"/>
          <w:szCs w:val="21"/>
        </w:rPr>
        <w:t>registered</w:t>
      </w:r>
      <w:r>
        <w:rPr>
          <w:rFonts w:asciiTheme="majorHAnsi" w:hAnsiTheme="majorHAnsi" w:cstheme="majorHAnsi" w:hint="eastAsia"/>
          <w:szCs w:val="21"/>
        </w:rPr>
        <w:t xml:space="preserve"> </w:t>
      </w:r>
      <w:r>
        <w:rPr>
          <w:rFonts w:asciiTheme="majorHAnsi" w:hAnsiTheme="majorHAnsi" w:cstheme="majorHAnsi"/>
          <w:szCs w:val="21"/>
        </w:rPr>
        <w:t>Symphony whose execution date is scheduled and cancel the schedule.</w:t>
      </w:r>
    </w:p>
    <w:p w:rsidR="003B7774" w:rsidRPr="00105FCC" w:rsidRDefault="003B7774" w:rsidP="003B7774">
      <w:pPr>
        <w:ind w:left="454"/>
        <w:rPr>
          <w:rFonts w:asciiTheme="majorHAnsi" w:hAnsiTheme="majorHAnsi" w:cstheme="majorHAnsi"/>
        </w:rPr>
      </w:pPr>
    </w:p>
    <w:p w:rsidR="003B7774" w:rsidRPr="00105FCC" w:rsidRDefault="0063641D" w:rsidP="0063641D">
      <w:pPr>
        <w:ind w:left="454"/>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p>
    <w:p w:rsidR="003B7774" w:rsidRPr="00105FCC" w:rsidRDefault="0063641D" w:rsidP="003B7774">
      <w:pPr>
        <w:ind w:left="454" w:firstLine="386"/>
        <w:rPr>
          <w:rFonts w:asciiTheme="majorHAnsi" w:hAnsiTheme="majorHAnsi" w:cstheme="majorHAnsi"/>
        </w:rPr>
      </w:pPr>
      <w:r>
        <w:rPr>
          <w:rFonts w:asciiTheme="majorHAnsi" w:hAnsiTheme="majorHAnsi" w:cstheme="majorHAnsi" w:hint="eastAsia"/>
        </w:rPr>
        <w:t>Please</w:t>
      </w:r>
      <w:r>
        <w:rPr>
          <w:rFonts w:asciiTheme="majorHAnsi" w:hAnsiTheme="majorHAnsi" w:cstheme="majorHAnsi"/>
        </w:rPr>
        <w:t xml:space="preserve"> specify the following items in JSON format to “content”.</w:t>
      </w:r>
    </w:p>
    <w:p w:rsidR="003B7774" w:rsidRPr="00105FCC" w:rsidRDefault="003B7774" w:rsidP="003B7774">
      <w:pPr>
        <w:rPr>
          <w:rFonts w:asciiTheme="majorHAnsi" w:hAnsiTheme="majorHAnsi" w:cstheme="majorHAnsi"/>
        </w:rPr>
      </w:pPr>
    </w:p>
    <w:p w:rsidR="003B7774" w:rsidRPr="00105FCC" w:rsidRDefault="0063641D" w:rsidP="003B7774">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3B7774" w:rsidRPr="00105FCC">
        <w:rPr>
          <w:rFonts w:asciiTheme="majorHAnsi" w:hAnsiTheme="majorHAnsi" w:cstheme="majorHAnsi"/>
        </w:rPr>
        <w:t xml:space="preserve"> </w:t>
      </w:r>
      <w:r w:rsidR="004B4CB3">
        <w:rPr>
          <w:rFonts w:asciiTheme="majorHAnsi" w:hAnsiTheme="majorHAnsi" w:cstheme="majorHAnsi"/>
        </w:rPr>
        <w:t>4</w:t>
      </w:r>
      <w:r w:rsidR="003B7774">
        <w:rPr>
          <w:rFonts w:asciiTheme="majorHAnsi" w:hAnsiTheme="majorHAnsi" w:cstheme="majorHAnsi"/>
        </w:rPr>
        <w:t>-</w:t>
      </w:r>
      <w:r w:rsidR="003B7774">
        <w:rPr>
          <w:rFonts w:asciiTheme="majorHAnsi" w:hAnsiTheme="majorHAnsi" w:cstheme="majorHAnsi"/>
        </w:rPr>
        <w:fldChar w:fldCharType="begin"/>
      </w:r>
      <w:r w:rsidR="003B7774">
        <w:rPr>
          <w:rFonts w:asciiTheme="majorHAnsi" w:hAnsiTheme="majorHAnsi" w:cstheme="majorHAnsi"/>
        </w:rPr>
        <w:instrText xml:space="preserve"> SEQ </w:instrText>
      </w:r>
      <w:r w:rsidR="003B7774">
        <w:rPr>
          <w:rFonts w:asciiTheme="majorHAnsi" w:hAnsiTheme="majorHAnsi" w:cstheme="majorHAnsi"/>
        </w:rPr>
        <w:instrText>表</w:instrText>
      </w:r>
      <w:r w:rsidR="003B7774">
        <w:rPr>
          <w:rFonts w:asciiTheme="majorHAnsi" w:hAnsiTheme="majorHAnsi" w:cstheme="majorHAnsi"/>
        </w:rPr>
        <w:instrText xml:space="preserve"> \* ARABIC \s 1 </w:instrText>
      </w:r>
      <w:r w:rsidR="003B7774">
        <w:rPr>
          <w:rFonts w:asciiTheme="majorHAnsi" w:hAnsiTheme="majorHAnsi" w:cstheme="majorHAnsi"/>
        </w:rPr>
        <w:fldChar w:fldCharType="separate"/>
      </w:r>
      <w:r w:rsidR="005F1F35">
        <w:rPr>
          <w:rFonts w:asciiTheme="majorHAnsi" w:hAnsiTheme="majorHAnsi" w:cstheme="majorHAnsi"/>
          <w:noProof/>
        </w:rPr>
        <w:t>14</w:t>
      </w:r>
      <w:r w:rsidR="003B7774">
        <w:rPr>
          <w:rFonts w:asciiTheme="majorHAnsi" w:hAnsiTheme="majorHAnsi" w:cstheme="majorHAnsi"/>
        </w:rPr>
        <w:fldChar w:fldCharType="end"/>
      </w:r>
      <w:r w:rsidR="003B7774" w:rsidRPr="00105FCC">
        <w:rPr>
          <w:rFonts w:asciiTheme="majorHAnsi" w:hAnsiTheme="majorHAnsi" w:cstheme="majorHAnsi"/>
          <w:b w:val="0"/>
        </w:rPr>
        <w:t xml:space="preserve">　</w:t>
      </w:r>
      <w:r w:rsidR="003B7774" w:rsidRPr="00094BA9">
        <w:rPr>
          <w:rFonts w:asciiTheme="majorHAnsi" w:hAnsiTheme="majorHAnsi" w:cstheme="majorHAnsi"/>
        </w:rPr>
        <w:t>Symphony</w:t>
      </w:r>
      <w:r w:rsidRPr="00094BA9">
        <w:rPr>
          <w:rFonts w:asciiTheme="majorHAnsi" w:hAnsiTheme="majorHAnsi" w:cstheme="majorHAnsi" w:hint="eastAsia"/>
        </w:rPr>
        <w:t xml:space="preserve"> execution </w:t>
      </w:r>
      <w:r w:rsidRPr="00094BA9">
        <w:rPr>
          <w:rFonts w:asciiTheme="majorHAnsi" w:hAnsiTheme="majorHAnsi" w:cstheme="majorHAnsi"/>
        </w:rPr>
        <w:t xml:space="preserve">schedule cancellation parameter list </w:t>
      </w:r>
    </w:p>
    <w:tbl>
      <w:tblPr>
        <w:tblStyle w:val="ab"/>
        <w:tblW w:w="0" w:type="auto"/>
        <w:tblInd w:w="959" w:type="dxa"/>
        <w:tblLook w:val="04A0" w:firstRow="1" w:lastRow="0" w:firstColumn="1" w:lastColumn="0" w:noHBand="0" w:noVBand="1"/>
      </w:tblPr>
      <w:tblGrid>
        <w:gridCol w:w="3118"/>
        <w:gridCol w:w="3544"/>
      </w:tblGrid>
      <w:tr w:rsidR="003B7774" w:rsidRPr="00105FCC" w:rsidTr="0019153B">
        <w:tc>
          <w:tcPr>
            <w:tcW w:w="3118" w:type="dxa"/>
            <w:shd w:val="clear" w:color="auto" w:fill="002B62"/>
          </w:tcPr>
          <w:p w:rsidR="003B7774" w:rsidRPr="00105FCC" w:rsidRDefault="0063641D" w:rsidP="0019153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Parameter name</w:t>
            </w:r>
          </w:p>
        </w:tc>
        <w:tc>
          <w:tcPr>
            <w:tcW w:w="3544" w:type="dxa"/>
            <w:shd w:val="clear" w:color="auto" w:fill="002B62"/>
          </w:tcPr>
          <w:p w:rsidR="003B7774" w:rsidRPr="00105FCC" w:rsidRDefault="0063641D" w:rsidP="0019153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w:t>
            </w:r>
            <w:r>
              <w:rPr>
                <w:rFonts w:asciiTheme="majorHAnsi" w:hAnsiTheme="majorHAnsi" w:cstheme="majorHAnsi"/>
                <w:color w:val="FFFFFF" w:themeColor="background1"/>
              </w:rPr>
              <w:t>alue</w:t>
            </w:r>
          </w:p>
        </w:tc>
      </w:tr>
      <w:tr w:rsidR="003B7774" w:rsidRPr="00105FCC" w:rsidTr="0019153B">
        <w:tc>
          <w:tcPr>
            <w:tcW w:w="3118"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rsidR="003B7774" w:rsidRPr="00105FCC" w:rsidRDefault="003B7774" w:rsidP="0063641D">
            <w:pPr>
              <w:rPr>
                <w:rFonts w:asciiTheme="majorHAnsi" w:hAnsiTheme="majorHAnsi" w:cstheme="majorHAnsi"/>
              </w:rPr>
            </w:pPr>
            <w:r w:rsidRPr="00105FCC">
              <w:rPr>
                <w:rFonts w:asciiTheme="majorHAnsi" w:hAnsiTheme="majorHAnsi" w:cstheme="majorHAnsi"/>
              </w:rPr>
              <w:t>Symphony</w:t>
            </w:r>
            <w:r w:rsidR="0063641D">
              <w:rPr>
                <w:rFonts w:asciiTheme="majorHAnsi" w:hAnsiTheme="majorHAnsi" w:cstheme="majorHAnsi" w:hint="eastAsia"/>
              </w:rPr>
              <w:t xml:space="preserve"> </w:t>
            </w:r>
            <w:r w:rsidR="0063641D">
              <w:rPr>
                <w:rFonts w:asciiTheme="majorHAnsi" w:hAnsiTheme="majorHAnsi" w:cstheme="majorHAnsi"/>
              </w:rPr>
              <w:t xml:space="preserve">instance </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63641D">
        <w:rPr>
          <w:rFonts w:asciiTheme="majorHAnsi" w:hAnsiTheme="majorHAnsi" w:cstheme="majorHAnsi"/>
        </w:rPr>
        <w:t xml:space="preserve">The value obtained from the return value of </w:t>
      </w:r>
      <w:r w:rsidRPr="00105FCC">
        <w:rPr>
          <w:rFonts w:asciiTheme="majorHAnsi" w:hAnsiTheme="majorHAnsi" w:cstheme="majorHAnsi"/>
        </w:rPr>
        <w:t>EXECUTE</w:t>
      </w:r>
      <w:r w:rsidR="0063641D">
        <w:rPr>
          <w:rFonts w:asciiTheme="majorHAnsi" w:hAnsiTheme="majorHAnsi" w:cstheme="majorHAnsi"/>
        </w:rPr>
        <w:t>.</w:t>
      </w:r>
    </w:p>
    <w:p w:rsidR="003B7774" w:rsidRPr="00105FCC" w:rsidRDefault="003B7774" w:rsidP="003B7774">
      <w:pPr>
        <w:ind w:left="454" w:firstLine="386"/>
        <w:rPr>
          <w:rFonts w:asciiTheme="majorHAnsi" w:hAnsiTheme="majorHAnsi" w:cstheme="majorHAnsi"/>
        </w:rPr>
      </w:pPr>
    </w:p>
    <w:p w:rsidR="003B7774" w:rsidRPr="00105FCC" w:rsidRDefault="003B7774" w:rsidP="0063641D">
      <w:pPr>
        <w:ind w:left="454"/>
        <w:rPr>
          <w:rFonts w:asciiTheme="majorHAnsi" w:hAnsiTheme="majorHAnsi" w:cstheme="majorHAnsi"/>
        </w:rPr>
      </w:pPr>
      <w:r w:rsidRPr="00105FCC">
        <w:rPr>
          <w:rFonts w:asciiTheme="majorHAnsi" w:hAnsiTheme="majorHAnsi" w:cstheme="majorHAnsi"/>
        </w:rPr>
        <w:t>・</w:t>
      </w:r>
      <w:r w:rsidR="0063641D">
        <w:rPr>
          <w:rFonts w:asciiTheme="majorHAnsi" w:hAnsiTheme="majorHAnsi" w:cstheme="majorHAnsi" w:hint="eastAsia"/>
        </w:rPr>
        <w:t>R</w:t>
      </w:r>
      <w:r w:rsidR="0063641D">
        <w:rPr>
          <w:rFonts w:asciiTheme="majorHAnsi" w:hAnsiTheme="majorHAnsi" w:cstheme="majorHAnsi"/>
        </w:rPr>
        <w:t>esponse</w:t>
      </w:r>
    </w:p>
    <w:p w:rsidR="003B7774" w:rsidRPr="00105FCC" w:rsidRDefault="0063641D" w:rsidP="003B7774">
      <w:pPr>
        <w:ind w:left="454"/>
        <w:rPr>
          <w:rFonts w:asciiTheme="majorHAnsi" w:hAnsiTheme="majorHAnsi" w:cstheme="majorHAnsi"/>
        </w:rPr>
      </w:pPr>
      <w:r>
        <w:rPr>
          <w:rFonts w:asciiTheme="majorHAnsi" w:hAnsiTheme="majorHAnsi" w:cstheme="majorHAnsi"/>
        </w:rPr>
        <w:tab/>
        <w:t xml:space="preserve">The returned response is </w:t>
      </w:r>
      <w:r w:rsidR="00094BA9">
        <w:rPr>
          <w:rFonts w:asciiTheme="majorHAnsi" w:hAnsiTheme="majorHAnsi" w:cstheme="majorHAnsi"/>
        </w:rPr>
        <w:t xml:space="preserve">stored in JSON format. Please refer to the following for the returned </w:t>
      </w:r>
      <w:r w:rsidR="00094BA9">
        <w:rPr>
          <w:rFonts w:asciiTheme="majorHAnsi" w:hAnsiTheme="majorHAnsi" w:cstheme="majorHAnsi"/>
        </w:rPr>
        <w:lastRenderedPageBreak/>
        <w:t>items.</w:t>
      </w:r>
    </w:p>
    <w:tbl>
      <w:tblPr>
        <w:tblW w:w="8506" w:type="dxa"/>
        <w:jc w:val="center"/>
        <w:tblCellMar>
          <w:left w:w="99" w:type="dxa"/>
          <w:right w:w="99" w:type="dxa"/>
        </w:tblCellMar>
        <w:tblLook w:val="04A0" w:firstRow="1" w:lastRow="0" w:firstColumn="1" w:lastColumn="0" w:noHBand="0" w:noVBand="1"/>
      </w:tblPr>
      <w:tblGrid>
        <w:gridCol w:w="8506"/>
      </w:tblGrid>
      <w:tr w:rsidR="003B7774" w:rsidRPr="00105FCC" w:rsidTr="0019153B">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sidRPr="00105FCC">
              <w:rPr>
                <w:rFonts w:asciiTheme="majorHAnsi" w:eastAsia="ＭＳ ゴシック" w:hAnsiTheme="majorHAnsi" w:cstheme="majorHAnsi"/>
                <w:color w:val="000000"/>
                <w:kern w:val="0"/>
                <w:szCs w:val="21"/>
              </w:rPr>
              <w:t>SYMPHONY_INSTANCE_ID": "</w:t>
            </w:r>
            <w:r w:rsidRPr="00105FCC">
              <w:rPr>
                <w:rFonts w:asciiTheme="majorHAnsi" w:hAnsiTheme="majorHAnsi" w:cstheme="majorHAnsi"/>
                <w:szCs w:val="21"/>
              </w:rPr>
              <w:t xml:space="preserve"> Symphony</w:t>
            </w:r>
            <w:r w:rsidR="00094BA9" w:rsidRPr="00105FCC">
              <w:rPr>
                <w:rFonts w:asciiTheme="majorHAnsi" w:hAnsiTheme="majorHAnsi" w:cstheme="majorHAnsi"/>
                <w:szCs w:val="21"/>
              </w:rPr>
              <w:t xml:space="preserve"> </w:t>
            </w:r>
            <w:r w:rsidR="00094BA9">
              <w:rPr>
                <w:rFonts w:asciiTheme="majorHAnsi" w:hAnsiTheme="majorHAnsi" w:cstheme="majorHAnsi"/>
                <w:szCs w:val="21"/>
              </w:rPr>
              <w:t xml:space="preserve">instance </w:t>
            </w:r>
            <w:r w:rsidRPr="00105FCC">
              <w:rPr>
                <w:rFonts w:asciiTheme="majorHAnsi" w:hAnsiTheme="majorHAnsi" w:cstheme="majorHAnsi"/>
                <w:szCs w:val="21"/>
              </w:rPr>
              <w:t xml:space="preserve">ID </w:t>
            </w:r>
            <w:r w:rsidR="00094BA9">
              <w:rPr>
                <w:rFonts w:asciiTheme="majorHAnsi" w:hAnsiTheme="majorHAnsi" w:cstheme="majorHAnsi"/>
                <w:szCs w:val="21"/>
              </w:rPr>
              <w:t>during execution</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094BA9">
              <w:rPr>
                <w:rFonts w:asciiTheme="majorHAnsi" w:hAnsiTheme="majorHAnsi" w:cstheme="majorHAnsi" w:hint="eastAsia"/>
                <w:szCs w:val="21"/>
              </w:rPr>
              <w:t>R</w:t>
            </w:r>
            <w:r w:rsidR="00094BA9">
              <w:rPr>
                <w:rFonts w:asciiTheme="majorHAnsi" w:hAnsiTheme="majorHAnsi" w:cstheme="majorHAnsi"/>
                <w:szCs w:val="21"/>
              </w:rPr>
              <w:t>esult</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094BA9">
              <w:rPr>
                <w:rFonts w:asciiTheme="majorHAnsi" w:hAnsiTheme="majorHAnsi" w:cstheme="majorHAnsi" w:hint="eastAsia"/>
                <w:szCs w:val="21"/>
              </w:rPr>
              <w:t>D</w:t>
            </w:r>
            <w:r w:rsidR="00094BA9">
              <w:rPr>
                <w:rFonts w:asciiTheme="majorHAnsi" w:hAnsiTheme="majorHAnsi" w:cstheme="majorHAnsi"/>
                <w:szCs w:val="21"/>
              </w:rPr>
              <w:t>etailed information</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bl>
    <w:p w:rsidR="003B7774" w:rsidRPr="00105FCC" w:rsidRDefault="003B7774" w:rsidP="003B7774">
      <w:pPr>
        <w:rPr>
          <w:rFonts w:asciiTheme="majorHAnsi" w:hAnsiTheme="majorHAnsi" w:cstheme="majorHAnsi"/>
        </w:rPr>
      </w:pPr>
    </w:p>
    <w:p w:rsidR="003B7774" w:rsidRPr="00105FCC" w:rsidRDefault="003B7774" w:rsidP="00985A4F">
      <w:pPr>
        <w:pStyle w:val="30"/>
      </w:pPr>
      <w:bookmarkStart w:id="78" w:name="_Toc488681330"/>
      <w:bookmarkStart w:id="79" w:name="_Toc14438635"/>
      <w:bookmarkStart w:id="80" w:name="_Toc96603266"/>
      <w:r w:rsidRPr="00105FCC">
        <w:t>SCRAM</w:t>
      </w:r>
      <w:bookmarkEnd w:id="78"/>
      <w:bookmarkEnd w:id="79"/>
      <w:bookmarkEnd w:id="80"/>
    </w:p>
    <w:p w:rsidR="003B7774" w:rsidRPr="00105FCC" w:rsidRDefault="00094BA9" w:rsidP="003B7774">
      <w:pPr>
        <w:ind w:left="454"/>
        <w:rPr>
          <w:rFonts w:asciiTheme="majorHAnsi" w:hAnsiTheme="majorHAnsi" w:cstheme="majorHAnsi"/>
        </w:rPr>
      </w:pPr>
      <w:r>
        <w:rPr>
          <w:rFonts w:asciiTheme="majorHAnsi" w:hAnsiTheme="majorHAnsi" w:cstheme="majorHAnsi" w:hint="eastAsia"/>
          <w:szCs w:val="21"/>
        </w:rPr>
        <w:t xml:space="preserve">Specify the instance ID of the executing Symphony and perform </w:t>
      </w:r>
      <w:r>
        <w:rPr>
          <w:rFonts w:asciiTheme="majorHAnsi" w:hAnsiTheme="majorHAnsi" w:cstheme="majorHAnsi"/>
          <w:szCs w:val="21"/>
        </w:rPr>
        <w:t>emergency</w:t>
      </w:r>
      <w:r>
        <w:rPr>
          <w:rFonts w:asciiTheme="majorHAnsi" w:hAnsiTheme="majorHAnsi" w:cstheme="majorHAnsi" w:hint="eastAsia"/>
          <w:szCs w:val="21"/>
        </w:rPr>
        <w:t xml:space="preserve"> </w:t>
      </w:r>
      <w:r>
        <w:rPr>
          <w:rFonts w:asciiTheme="majorHAnsi" w:hAnsiTheme="majorHAnsi" w:cstheme="majorHAnsi"/>
          <w:szCs w:val="21"/>
        </w:rPr>
        <w:t>stop.</w:t>
      </w:r>
    </w:p>
    <w:p w:rsidR="003B7774" w:rsidRPr="00105FCC" w:rsidRDefault="003B7774" w:rsidP="003B7774">
      <w:pPr>
        <w:ind w:left="454"/>
        <w:rPr>
          <w:rFonts w:asciiTheme="majorHAnsi" w:hAnsiTheme="majorHAnsi" w:cstheme="majorHAnsi"/>
        </w:rPr>
      </w:pPr>
    </w:p>
    <w:p w:rsidR="00094BA9" w:rsidRDefault="00094BA9" w:rsidP="00094BA9">
      <w:pPr>
        <w:ind w:left="454"/>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p>
    <w:p w:rsidR="00094BA9" w:rsidRPr="00105FCC" w:rsidRDefault="00094BA9" w:rsidP="00094BA9">
      <w:pPr>
        <w:ind w:left="454"/>
        <w:rPr>
          <w:rFonts w:asciiTheme="majorHAnsi" w:hAnsiTheme="majorHAnsi" w:cstheme="majorHAnsi"/>
        </w:rPr>
      </w:pPr>
      <w:r>
        <w:rPr>
          <w:rFonts w:asciiTheme="majorHAnsi" w:hAnsiTheme="majorHAnsi" w:cstheme="majorHAnsi"/>
        </w:rPr>
        <w:tab/>
      </w:r>
      <w:r>
        <w:rPr>
          <w:rFonts w:asciiTheme="majorHAnsi" w:hAnsiTheme="majorHAnsi" w:cstheme="majorHAnsi" w:hint="eastAsia"/>
        </w:rPr>
        <w:t>Please</w:t>
      </w:r>
      <w:r>
        <w:rPr>
          <w:rFonts w:asciiTheme="majorHAnsi" w:hAnsiTheme="majorHAnsi" w:cstheme="majorHAnsi"/>
        </w:rPr>
        <w:t xml:space="preserve"> specify the following items in JSON format to “content”.</w:t>
      </w:r>
    </w:p>
    <w:p w:rsidR="003B7774" w:rsidRPr="00105FCC" w:rsidRDefault="003B7774" w:rsidP="003B7774">
      <w:pPr>
        <w:ind w:left="454" w:firstLine="386"/>
        <w:rPr>
          <w:rFonts w:asciiTheme="majorHAnsi" w:hAnsiTheme="majorHAnsi" w:cstheme="majorHAnsi"/>
        </w:rPr>
      </w:pPr>
    </w:p>
    <w:p w:rsidR="003B7774" w:rsidRPr="00105FCC" w:rsidRDefault="00094BA9" w:rsidP="003B7774">
      <w:pPr>
        <w:pStyle w:val="af2"/>
        <w:keepNext/>
        <w:rPr>
          <w:rFonts w:asciiTheme="majorHAnsi" w:hAnsiTheme="majorHAnsi" w:cstheme="majorHAnsi"/>
        </w:rPr>
      </w:pPr>
      <w:r>
        <w:rPr>
          <w:rFonts w:asciiTheme="majorHAnsi" w:hAnsiTheme="majorHAnsi" w:cstheme="majorHAnsi"/>
        </w:rPr>
        <w:t>Table</w:t>
      </w:r>
      <w:r w:rsidR="003B7774" w:rsidRPr="00105FCC">
        <w:rPr>
          <w:rFonts w:asciiTheme="majorHAnsi" w:hAnsiTheme="majorHAnsi" w:cstheme="majorHAnsi"/>
        </w:rPr>
        <w:t xml:space="preserve"> </w:t>
      </w:r>
      <w:r w:rsidR="003B7774">
        <w:rPr>
          <w:rFonts w:asciiTheme="majorHAnsi" w:hAnsiTheme="majorHAnsi" w:cstheme="majorHAnsi"/>
        </w:rPr>
        <w:fldChar w:fldCharType="begin"/>
      </w:r>
      <w:r w:rsidR="003B7774">
        <w:rPr>
          <w:rFonts w:asciiTheme="majorHAnsi" w:hAnsiTheme="majorHAnsi" w:cstheme="majorHAnsi"/>
        </w:rPr>
        <w:instrText xml:space="preserve"> STYLEREF 1 \s </w:instrText>
      </w:r>
      <w:r w:rsidR="003B7774">
        <w:rPr>
          <w:rFonts w:asciiTheme="majorHAnsi" w:hAnsiTheme="majorHAnsi" w:cstheme="majorHAnsi"/>
        </w:rPr>
        <w:fldChar w:fldCharType="separate"/>
      </w:r>
      <w:r w:rsidR="005F1F35">
        <w:rPr>
          <w:rFonts w:asciiTheme="majorHAnsi" w:hAnsiTheme="majorHAnsi" w:cstheme="majorHAnsi"/>
          <w:noProof/>
        </w:rPr>
        <w:t>5</w:t>
      </w:r>
      <w:r w:rsidR="003B7774">
        <w:rPr>
          <w:rFonts w:asciiTheme="majorHAnsi" w:hAnsiTheme="majorHAnsi" w:cstheme="majorHAnsi"/>
        </w:rPr>
        <w:fldChar w:fldCharType="end"/>
      </w:r>
      <w:r w:rsidR="003B7774">
        <w:rPr>
          <w:rFonts w:asciiTheme="majorHAnsi" w:hAnsiTheme="majorHAnsi" w:cstheme="majorHAnsi"/>
        </w:rPr>
        <w:t>-</w:t>
      </w:r>
      <w:r w:rsidR="003B7774">
        <w:rPr>
          <w:rFonts w:asciiTheme="majorHAnsi" w:hAnsiTheme="majorHAnsi" w:cstheme="majorHAnsi"/>
        </w:rPr>
        <w:fldChar w:fldCharType="begin"/>
      </w:r>
      <w:r w:rsidR="003B7774">
        <w:rPr>
          <w:rFonts w:asciiTheme="majorHAnsi" w:hAnsiTheme="majorHAnsi" w:cstheme="majorHAnsi"/>
        </w:rPr>
        <w:instrText xml:space="preserve"> SEQ </w:instrText>
      </w:r>
      <w:r w:rsidR="003B7774">
        <w:rPr>
          <w:rFonts w:asciiTheme="majorHAnsi" w:hAnsiTheme="majorHAnsi" w:cstheme="majorHAnsi"/>
        </w:rPr>
        <w:instrText>表</w:instrText>
      </w:r>
      <w:r w:rsidR="003B7774">
        <w:rPr>
          <w:rFonts w:asciiTheme="majorHAnsi" w:hAnsiTheme="majorHAnsi" w:cstheme="majorHAnsi"/>
        </w:rPr>
        <w:instrText xml:space="preserve"> \* ARABIC \s 1 </w:instrText>
      </w:r>
      <w:r w:rsidR="003B7774">
        <w:rPr>
          <w:rFonts w:asciiTheme="majorHAnsi" w:hAnsiTheme="majorHAnsi" w:cstheme="majorHAnsi"/>
        </w:rPr>
        <w:fldChar w:fldCharType="separate"/>
      </w:r>
      <w:r w:rsidR="005F1F35">
        <w:rPr>
          <w:rFonts w:asciiTheme="majorHAnsi" w:hAnsiTheme="majorHAnsi" w:cstheme="majorHAnsi"/>
          <w:noProof/>
        </w:rPr>
        <w:t>15</w:t>
      </w:r>
      <w:r w:rsidR="003B7774">
        <w:rPr>
          <w:rFonts w:asciiTheme="majorHAnsi" w:hAnsiTheme="majorHAnsi" w:cstheme="majorHAnsi"/>
        </w:rPr>
        <w:fldChar w:fldCharType="end"/>
      </w:r>
      <w:r w:rsidR="003B7774" w:rsidRPr="00094BA9">
        <w:rPr>
          <w:rFonts w:asciiTheme="majorHAnsi" w:hAnsiTheme="majorHAnsi" w:cstheme="majorHAnsi"/>
        </w:rPr>
        <w:t xml:space="preserve"> </w:t>
      </w:r>
      <w:r w:rsidRPr="00094BA9">
        <w:rPr>
          <w:rFonts w:asciiTheme="majorHAnsi" w:hAnsiTheme="majorHAnsi" w:cstheme="majorHAnsi"/>
        </w:rPr>
        <w:t>Symphony</w:t>
      </w:r>
      <w:r w:rsidRPr="00094BA9">
        <w:rPr>
          <w:rFonts w:asciiTheme="majorHAnsi" w:hAnsiTheme="majorHAnsi" w:cstheme="majorHAnsi" w:hint="eastAsia"/>
        </w:rPr>
        <w:t xml:space="preserve"> execution</w:t>
      </w:r>
      <w:r w:rsidRPr="00094BA9">
        <w:rPr>
          <w:rFonts w:asciiTheme="majorHAnsi" w:hAnsiTheme="majorHAnsi" w:cstheme="majorHAnsi"/>
        </w:rPr>
        <w:t xml:space="preserve"> emergency stop parameter list</w:t>
      </w:r>
    </w:p>
    <w:tbl>
      <w:tblPr>
        <w:tblStyle w:val="ab"/>
        <w:tblW w:w="0" w:type="auto"/>
        <w:tblInd w:w="959" w:type="dxa"/>
        <w:tblLook w:val="04A0" w:firstRow="1" w:lastRow="0" w:firstColumn="1" w:lastColumn="0" w:noHBand="0" w:noVBand="1"/>
      </w:tblPr>
      <w:tblGrid>
        <w:gridCol w:w="3118"/>
        <w:gridCol w:w="3544"/>
      </w:tblGrid>
      <w:tr w:rsidR="00094BA9" w:rsidRPr="00105FCC" w:rsidTr="00BD6C1D">
        <w:tc>
          <w:tcPr>
            <w:tcW w:w="3118" w:type="dxa"/>
            <w:shd w:val="clear" w:color="auto" w:fill="002B62"/>
          </w:tcPr>
          <w:p w:rsidR="00094BA9" w:rsidRPr="00105FCC" w:rsidRDefault="00094BA9" w:rsidP="00BD6C1D">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Parameter name</w:t>
            </w:r>
          </w:p>
        </w:tc>
        <w:tc>
          <w:tcPr>
            <w:tcW w:w="3544" w:type="dxa"/>
            <w:shd w:val="clear" w:color="auto" w:fill="002B62"/>
          </w:tcPr>
          <w:p w:rsidR="00094BA9" w:rsidRPr="00105FCC" w:rsidRDefault="00094BA9" w:rsidP="00BD6C1D">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w:t>
            </w:r>
            <w:r>
              <w:rPr>
                <w:rFonts w:asciiTheme="majorHAnsi" w:hAnsiTheme="majorHAnsi" w:cstheme="majorHAnsi"/>
                <w:color w:val="FFFFFF" w:themeColor="background1"/>
              </w:rPr>
              <w:t>alue</w:t>
            </w:r>
          </w:p>
        </w:tc>
      </w:tr>
      <w:tr w:rsidR="00094BA9" w:rsidRPr="00105FCC" w:rsidTr="00BD6C1D">
        <w:tc>
          <w:tcPr>
            <w:tcW w:w="3118" w:type="dxa"/>
          </w:tcPr>
          <w:p w:rsidR="00094BA9" w:rsidRPr="00105FCC" w:rsidRDefault="00094BA9" w:rsidP="00BD6C1D">
            <w:pPr>
              <w:rPr>
                <w:rFonts w:asciiTheme="majorHAnsi" w:hAnsiTheme="majorHAnsi" w:cstheme="majorHAnsi"/>
              </w:rPr>
            </w:pPr>
            <w:r w:rsidRPr="00105FCC">
              <w:rPr>
                <w:rFonts w:asciiTheme="majorHAnsi" w:hAnsiTheme="majorHAnsi" w:cstheme="majorHAnsi"/>
              </w:rPr>
              <w:t>SYMPHONY_INSTANCE_ID</w:t>
            </w:r>
          </w:p>
        </w:tc>
        <w:tc>
          <w:tcPr>
            <w:tcW w:w="3544" w:type="dxa"/>
          </w:tcPr>
          <w:p w:rsidR="00094BA9" w:rsidRPr="00105FCC" w:rsidRDefault="00094BA9" w:rsidP="00BD6C1D">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hint="eastAsia"/>
              </w:rPr>
              <w:t xml:space="preserve"> </w:t>
            </w:r>
            <w:r>
              <w:rPr>
                <w:rFonts w:asciiTheme="majorHAnsi" w:hAnsiTheme="majorHAnsi" w:cstheme="majorHAnsi"/>
              </w:rPr>
              <w:t xml:space="preserve">instance </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rsidR="00094BA9" w:rsidRPr="00105FCC" w:rsidRDefault="00094BA9" w:rsidP="00094BA9">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Pr>
          <w:rFonts w:asciiTheme="majorHAnsi" w:hAnsiTheme="majorHAnsi" w:cstheme="majorHAnsi"/>
        </w:rPr>
        <w:t xml:space="preserve">The value obtained from the return value of </w:t>
      </w:r>
      <w:r w:rsidRPr="00105FCC">
        <w:rPr>
          <w:rFonts w:asciiTheme="majorHAnsi" w:hAnsiTheme="majorHAnsi" w:cstheme="majorHAnsi"/>
        </w:rPr>
        <w:t>EXECUTE</w:t>
      </w:r>
      <w:r>
        <w:rPr>
          <w:rFonts w:asciiTheme="majorHAnsi" w:hAnsiTheme="majorHAnsi" w:cstheme="majorHAnsi"/>
        </w:rPr>
        <w:t>.</w:t>
      </w:r>
    </w:p>
    <w:p w:rsidR="003B7774" w:rsidRPr="00094BA9" w:rsidRDefault="003B7774" w:rsidP="003B7774">
      <w:pPr>
        <w:rPr>
          <w:rFonts w:asciiTheme="majorHAnsi" w:hAnsiTheme="majorHAnsi" w:cstheme="majorHAnsi"/>
        </w:rPr>
      </w:pPr>
    </w:p>
    <w:p w:rsidR="00094BA9" w:rsidRPr="00105FCC" w:rsidRDefault="00094BA9" w:rsidP="00BD6C1D">
      <w:pPr>
        <w:ind w:left="454"/>
        <w:rPr>
          <w:rFonts w:asciiTheme="majorHAnsi" w:hAnsiTheme="majorHAnsi" w:cstheme="majorHAnsi"/>
        </w:rPr>
      </w:pPr>
      <w:r w:rsidRPr="00105FCC">
        <w:rPr>
          <w:rFonts w:asciiTheme="majorHAnsi" w:hAnsiTheme="majorHAnsi" w:cstheme="majorHAnsi"/>
        </w:rPr>
        <w:t>・</w:t>
      </w:r>
      <w:r>
        <w:rPr>
          <w:rFonts w:asciiTheme="majorHAnsi" w:hAnsiTheme="majorHAnsi" w:cstheme="majorHAnsi" w:hint="eastAsia"/>
        </w:rPr>
        <w:t>R</w:t>
      </w:r>
      <w:r>
        <w:rPr>
          <w:rFonts w:asciiTheme="majorHAnsi" w:hAnsiTheme="majorHAnsi" w:cstheme="majorHAnsi"/>
        </w:rPr>
        <w:t>esponse</w:t>
      </w:r>
    </w:p>
    <w:p w:rsidR="00094BA9" w:rsidRPr="00105FCC" w:rsidRDefault="00094BA9" w:rsidP="00094BA9">
      <w:pPr>
        <w:ind w:left="454"/>
        <w:rPr>
          <w:rFonts w:asciiTheme="majorHAnsi" w:hAnsiTheme="majorHAnsi" w:cstheme="majorHAnsi"/>
        </w:rPr>
      </w:pPr>
      <w:r>
        <w:rPr>
          <w:rFonts w:asciiTheme="majorHAnsi" w:hAnsiTheme="majorHAnsi" w:cstheme="majorHAnsi"/>
        </w:rPr>
        <w:tab/>
        <w:t>The returned response is stored in JSON format. Please refer to the following for the returned items.</w:t>
      </w:r>
    </w:p>
    <w:tbl>
      <w:tblPr>
        <w:tblW w:w="8506" w:type="dxa"/>
        <w:jc w:val="center"/>
        <w:tblCellMar>
          <w:left w:w="99" w:type="dxa"/>
          <w:right w:w="99" w:type="dxa"/>
        </w:tblCellMar>
        <w:tblLook w:val="04A0" w:firstRow="1" w:lastRow="0" w:firstColumn="1" w:lastColumn="0" w:noHBand="0" w:noVBand="1"/>
      </w:tblPr>
      <w:tblGrid>
        <w:gridCol w:w="8506"/>
      </w:tblGrid>
      <w:tr w:rsidR="003B7774" w:rsidRPr="00105FCC" w:rsidTr="0019153B">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094BA9" w:rsidRPr="00105FCC" w:rsidRDefault="003B7774" w:rsidP="00094BA9">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094BA9" w:rsidRPr="00105FCC">
              <w:rPr>
                <w:rFonts w:asciiTheme="majorHAnsi" w:eastAsia="ＭＳ ゴシック" w:hAnsiTheme="majorHAnsi" w:cstheme="majorHAnsi"/>
                <w:color w:val="000000"/>
                <w:kern w:val="0"/>
                <w:szCs w:val="21"/>
              </w:rPr>
              <w:t>"resultdata": {</w:t>
            </w:r>
          </w:p>
          <w:p w:rsidR="00094BA9" w:rsidRPr="00105FCC" w:rsidRDefault="00094BA9" w:rsidP="00094BA9">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sidRPr="00105FCC">
              <w:rPr>
                <w:rFonts w:asciiTheme="majorHAnsi" w:eastAsia="ＭＳ ゴシック" w:hAnsiTheme="majorHAnsi" w:cstheme="majorHAnsi"/>
                <w:color w:val="000000"/>
                <w:kern w:val="0"/>
                <w:szCs w:val="21"/>
              </w:rPr>
              <w:t>SYMPHONY_INSTANCE_ID": "</w:t>
            </w:r>
            <w:r w:rsidRPr="00105FCC">
              <w:rPr>
                <w:rFonts w:asciiTheme="majorHAnsi" w:hAnsiTheme="majorHAnsi" w:cstheme="majorHAnsi"/>
                <w:szCs w:val="21"/>
              </w:rPr>
              <w:t xml:space="preserve">Symphony </w:t>
            </w:r>
            <w:r>
              <w:rPr>
                <w:rFonts w:asciiTheme="majorHAnsi" w:hAnsiTheme="majorHAnsi" w:cstheme="majorHAnsi"/>
                <w:szCs w:val="21"/>
              </w:rPr>
              <w:t xml:space="preserve">instance </w:t>
            </w:r>
            <w:r w:rsidRPr="00105FCC">
              <w:rPr>
                <w:rFonts w:asciiTheme="majorHAnsi" w:hAnsiTheme="majorHAnsi" w:cstheme="majorHAnsi"/>
                <w:szCs w:val="21"/>
              </w:rPr>
              <w:t xml:space="preserve">ID </w:t>
            </w:r>
            <w:r>
              <w:rPr>
                <w:rFonts w:asciiTheme="majorHAnsi" w:hAnsiTheme="majorHAnsi" w:cstheme="majorHAnsi"/>
                <w:szCs w:val="21"/>
              </w:rPr>
              <w:t>during execution</w:t>
            </w:r>
            <w:r w:rsidRPr="00105FCC">
              <w:rPr>
                <w:rFonts w:asciiTheme="majorHAnsi" w:eastAsia="ＭＳ ゴシック" w:hAnsiTheme="majorHAnsi" w:cstheme="majorHAnsi"/>
                <w:color w:val="000000"/>
                <w:kern w:val="0"/>
                <w:szCs w:val="21"/>
              </w:rPr>
              <w:t>",</w:t>
            </w:r>
          </w:p>
          <w:p w:rsidR="00094BA9" w:rsidRPr="00105FCC" w:rsidRDefault="00094BA9" w:rsidP="00094BA9">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Pr>
                <w:rFonts w:asciiTheme="majorHAnsi" w:hAnsiTheme="majorHAnsi" w:cstheme="majorHAnsi" w:hint="eastAsia"/>
                <w:szCs w:val="21"/>
              </w:rPr>
              <w:t>R</w:t>
            </w:r>
            <w:r>
              <w:rPr>
                <w:rFonts w:asciiTheme="majorHAnsi" w:hAnsiTheme="majorHAnsi" w:cstheme="majorHAnsi"/>
                <w:szCs w:val="21"/>
              </w:rPr>
              <w:t>esult</w:t>
            </w:r>
            <w:r w:rsidRPr="00105FCC">
              <w:rPr>
                <w:rFonts w:asciiTheme="majorHAnsi" w:eastAsia="ＭＳ ゴシック" w:hAnsiTheme="majorHAnsi" w:cstheme="majorHAnsi"/>
                <w:color w:val="000000"/>
                <w:kern w:val="0"/>
                <w:szCs w:val="21"/>
              </w:rPr>
              <w:t>",</w:t>
            </w:r>
          </w:p>
          <w:p w:rsidR="00094BA9" w:rsidRPr="00105FCC" w:rsidRDefault="00094BA9" w:rsidP="00094BA9">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Pr>
                <w:rFonts w:asciiTheme="majorHAnsi" w:hAnsiTheme="majorHAnsi" w:cstheme="majorHAnsi" w:hint="eastAsia"/>
                <w:szCs w:val="21"/>
              </w:rPr>
              <w:t>D</w:t>
            </w:r>
            <w:r>
              <w:rPr>
                <w:rFonts w:asciiTheme="majorHAnsi" w:hAnsiTheme="majorHAnsi" w:cstheme="majorHAnsi"/>
                <w:szCs w:val="21"/>
              </w:rPr>
              <w:t>etailed information</w:t>
            </w:r>
            <w:r w:rsidRPr="00105FCC">
              <w:rPr>
                <w:rFonts w:asciiTheme="majorHAnsi" w:eastAsia="ＭＳ ゴシック" w:hAnsiTheme="majorHAnsi" w:cstheme="majorHAnsi"/>
                <w:color w:val="000000"/>
                <w:kern w:val="0"/>
                <w:szCs w:val="21"/>
              </w:rPr>
              <w:t>"</w:t>
            </w:r>
          </w:p>
          <w:p w:rsidR="00094BA9" w:rsidRPr="00105FCC" w:rsidRDefault="00094BA9" w:rsidP="00094BA9">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bl>
    <w:p w:rsidR="003B7774" w:rsidRPr="00105FCC" w:rsidRDefault="003B7774" w:rsidP="003B7774">
      <w:pPr>
        <w:ind w:firstLineChars="500" w:firstLine="1050"/>
        <w:rPr>
          <w:rFonts w:asciiTheme="majorHAnsi" w:hAnsiTheme="majorHAnsi" w:cstheme="majorHAnsi"/>
          <w:szCs w:val="21"/>
        </w:rPr>
      </w:pPr>
    </w:p>
    <w:p w:rsidR="003B7774" w:rsidRPr="00105FCC" w:rsidRDefault="003B7774" w:rsidP="00985A4F">
      <w:pPr>
        <w:pStyle w:val="30"/>
      </w:pPr>
      <w:bookmarkStart w:id="81" w:name="_Toc488681331"/>
      <w:bookmarkStart w:id="82" w:name="_Toc14438636"/>
      <w:bookmarkStart w:id="83" w:name="_Toc96603267"/>
      <w:r w:rsidRPr="00105FCC">
        <w:t>RELEASE</w:t>
      </w:r>
      <w:bookmarkEnd w:id="81"/>
      <w:bookmarkEnd w:id="82"/>
      <w:bookmarkEnd w:id="83"/>
    </w:p>
    <w:p w:rsidR="009D3294" w:rsidRDefault="009D3294" w:rsidP="003B7774">
      <w:pPr>
        <w:ind w:left="454"/>
        <w:rPr>
          <w:rFonts w:asciiTheme="majorHAnsi" w:hAnsiTheme="majorHAnsi" w:cstheme="majorHAnsi"/>
          <w:szCs w:val="21"/>
        </w:rPr>
      </w:pPr>
      <w:r>
        <w:rPr>
          <w:rFonts w:asciiTheme="majorHAnsi" w:hAnsiTheme="majorHAnsi" w:cstheme="majorHAnsi" w:hint="eastAsia"/>
          <w:szCs w:val="21"/>
        </w:rPr>
        <w:t xml:space="preserve">Specify Symphony instance ID and Movement order </w:t>
      </w:r>
      <w:r>
        <w:rPr>
          <w:rFonts w:asciiTheme="majorHAnsi" w:hAnsiTheme="majorHAnsi" w:cstheme="majorHAnsi"/>
          <w:szCs w:val="21"/>
        </w:rPr>
        <w:t>then release the points that “pause” are set.</w:t>
      </w:r>
    </w:p>
    <w:p w:rsidR="003B7774" w:rsidRPr="00105FCC" w:rsidRDefault="003B7774" w:rsidP="003B7774">
      <w:pPr>
        <w:ind w:left="454"/>
        <w:rPr>
          <w:rFonts w:asciiTheme="majorHAnsi" w:hAnsiTheme="majorHAnsi" w:cstheme="majorHAnsi"/>
        </w:rPr>
      </w:pPr>
    </w:p>
    <w:p w:rsidR="003B7774" w:rsidRPr="00105FCC" w:rsidRDefault="003B7774" w:rsidP="009D3294">
      <w:pPr>
        <w:ind w:left="454"/>
        <w:rPr>
          <w:rFonts w:asciiTheme="majorHAnsi" w:hAnsiTheme="majorHAnsi" w:cstheme="majorHAnsi"/>
        </w:rPr>
      </w:pPr>
      <w:r w:rsidRPr="00105FCC">
        <w:rPr>
          <w:rFonts w:asciiTheme="majorHAnsi" w:hAnsiTheme="majorHAnsi" w:cstheme="majorHAnsi"/>
        </w:rPr>
        <w:t>・</w:t>
      </w:r>
      <w:r w:rsidR="009D3294">
        <w:rPr>
          <w:rFonts w:asciiTheme="majorHAnsi" w:hAnsiTheme="majorHAnsi" w:cstheme="majorHAnsi" w:hint="eastAsia"/>
        </w:rPr>
        <w:t>P</w:t>
      </w:r>
      <w:r w:rsidR="009D3294">
        <w:rPr>
          <w:rFonts w:asciiTheme="majorHAnsi" w:hAnsiTheme="majorHAnsi" w:cstheme="majorHAnsi"/>
        </w:rPr>
        <w:t>arameter</w:t>
      </w:r>
    </w:p>
    <w:p w:rsidR="003B7774" w:rsidRDefault="003B7774" w:rsidP="009D3294">
      <w:pPr>
        <w:ind w:left="454"/>
        <w:rPr>
          <w:rFonts w:asciiTheme="majorHAnsi" w:hAnsiTheme="majorHAnsi" w:cstheme="majorHAnsi"/>
        </w:rPr>
      </w:pPr>
      <w:r w:rsidRPr="00105FCC">
        <w:rPr>
          <w:rFonts w:asciiTheme="majorHAnsi" w:hAnsiTheme="majorHAnsi" w:cstheme="majorHAnsi"/>
        </w:rPr>
        <w:t xml:space="preserve">　　</w:t>
      </w:r>
      <w:r w:rsidR="009D3294">
        <w:rPr>
          <w:rFonts w:asciiTheme="majorHAnsi" w:hAnsiTheme="majorHAnsi" w:cstheme="majorHAnsi" w:hint="eastAsia"/>
        </w:rPr>
        <w:t>Please</w:t>
      </w:r>
      <w:r w:rsidR="009D3294">
        <w:rPr>
          <w:rFonts w:asciiTheme="majorHAnsi" w:hAnsiTheme="majorHAnsi" w:cstheme="majorHAnsi"/>
        </w:rPr>
        <w:t xml:space="preserve"> specify the following items in JSON format to “content”.</w:t>
      </w:r>
    </w:p>
    <w:p w:rsidR="00487A22" w:rsidRPr="00105FCC" w:rsidRDefault="00487A22" w:rsidP="003B7774">
      <w:pPr>
        <w:ind w:left="454" w:firstLine="386"/>
        <w:rPr>
          <w:rFonts w:asciiTheme="majorHAnsi" w:hAnsiTheme="majorHAnsi" w:cstheme="majorHAnsi"/>
        </w:rPr>
      </w:pPr>
    </w:p>
    <w:p w:rsidR="003B7774" w:rsidRPr="00105FCC" w:rsidRDefault="009D3294" w:rsidP="003B7774">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3B7774" w:rsidRPr="00105FCC">
        <w:rPr>
          <w:rFonts w:asciiTheme="majorHAnsi" w:hAnsiTheme="majorHAnsi" w:cstheme="majorHAnsi"/>
        </w:rPr>
        <w:t xml:space="preserve"> </w:t>
      </w:r>
      <w:r w:rsidR="003B7774">
        <w:rPr>
          <w:rFonts w:asciiTheme="majorHAnsi" w:hAnsiTheme="majorHAnsi" w:cstheme="majorHAnsi"/>
        </w:rPr>
        <w:fldChar w:fldCharType="begin"/>
      </w:r>
      <w:r w:rsidR="003B7774">
        <w:rPr>
          <w:rFonts w:asciiTheme="majorHAnsi" w:hAnsiTheme="majorHAnsi" w:cstheme="majorHAnsi"/>
        </w:rPr>
        <w:instrText xml:space="preserve"> STYLEREF 1 \s </w:instrText>
      </w:r>
      <w:r w:rsidR="003B7774">
        <w:rPr>
          <w:rFonts w:asciiTheme="majorHAnsi" w:hAnsiTheme="majorHAnsi" w:cstheme="majorHAnsi"/>
        </w:rPr>
        <w:fldChar w:fldCharType="separate"/>
      </w:r>
      <w:r w:rsidR="005F1F35">
        <w:rPr>
          <w:rFonts w:asciiTheme="majorHAnsi" w:hAnsiTheme="majorHAnsi" w:cstheme="majorHAnsi"/>
          <w:noProof/>
        </w:rPr>
        <w:t>5</w:t>
      </w:r>
      <w:r w:rsidR="003B7774">
        <w:rPr>
          <w:rFonts w:asciiTheme="majorHAnsi" w:hAnsiTheme="majorHAnsi" w:cstheme="majorHAnsi"/>
        </w:rPr>
        <w:fldChar w:fldCharType="end"/>
      </w:r>
      <w:r w:rsidR="003B7774">
        <w:rPr>
          <w:rFonts w:asciiTheme="majorHAnsi" w:hAnsiTheme="majorHAnsi" w:cstheme="majorHAnsi"/>
        </w:rPr>
        <w:t>-</w:t>
      </w:r>
      <w:r w:rsidR="003B7774">
        <w:rPr>
          <w:rFonts w:asciiTheme="majorHAnsi" w:hAnsiTheme="majorHAnsi" w:cstheme="majorHAnsi"/>
        </w:rPr>
        <w:fldChar w:fldCharType="begin"/>
      </w:r>
      <w:r w:rsidR="003B7774">
        <w:rPr>
          <w:rFonts w:asciiTheme="majorHAnsi" w:hAnsiTheme="majorHAnsi" w:cstheme="majorHAnsi"/>
        </w:rPr>
        <w:instrText xml:space="preserve"> SEQ </w:instrText>
      </w:r>
      <w:r w:rsidR="003B7774">
        <w:rPr>
          <w:rFonts w:asciiTheme="majorHAnsi" w:hAnsiTheme="majorHAnsi" w:cstheme="majorHAnsi"/>
        </w:rPr>
        <w:instrText>表</w:instrText>
      </w:r>
      <w:r w:rsidR="003B7774">
        <w:rPr>
          <w:rFonts w:asciiTheme="majorHAnsi" w:hAnsiTheme="majorHAnsi" w:cstheme="majorHAnsi"/>
        </w:rPr>
        <w:instrText xml:space="preserve"> \* ARABIC \s 1 </w:instrText>
      </w:r>
      <w:r w:rsidR="003B7774">
        <w:rPr>
          <w:rFonts w:asciiTheme="majorHAnsi" w:hAnsiTheme="majorHAnsi" w:cstheme="majorHAnsi"/>
        </w:rPr>
        <w:fldChar w:fldCharType="separate"/>
      </w:r>
      <w:r w:rsidR="005F1F35">
        <w:rPr>
          <w:rFonts w:asciiTheme="majorHAnsi" w:hAnsiTheme="majorHAnsi" w:cstheme="majorHAnsi"/>
          <w:noProof/>
        </w:rPr>
        <w:t>16</w:t>
      </w:r>
      <w:r w:rsidR="003B7774">
        <w:rPr>
          <w:rFonts w:asciiTheme="majorHAnsi" w:hAnsiTheme="majorHAnsi" w:cstheme="majorHAnsi"/>
        </w:rPr>
        <w:fldChar w:fldCharType="end"/>
      </w:r>
      <w:r w:rsidR="003B7774" w:rsidRPr="00105FCC">
        <w:rPr>
          <w:rFonts w:asciiTheme="majorHAnsi" w:hAnsiTheme="majorHAnsi" w:cstheme="majorHAnsi"/>
          <w:b w:val="0"/>
        </w:rPr>
        <w:t xml:space="preserve"> </w:t>
      </w:r>
      <w:r w:rsidR="003B7774" w:rsidRPr="00EC7260">
        <w:rPr>
          <w:rFonts w:asciiTheme="majorHAnsi" w:hAnsiTheme="majorHAnsi" w:cstheme="majorHAnsi"/>
        </w:rPr>
        <w:t>Symphony</w:t>
      </w:r>
      <w:r w:rsidRPr="00EC7260">
        <w:rPr>
          <w:rFonts w:asciiTheme="majorHAnsi" w:hAnsiTheme="majorHAnsi" w:cstheme="majorHAnsi" w:hint="eastAsia"/>
        </w:rPr>
        <w:t xml:space="preserve"> </w:t>
      </w:r>
      <w:r w:rsidRPr="00EC7260">
        <w:rPr>
          <w:rFonts w:asciiTheme="majorHAnsi" w:hAnsiTheme="majorHAnsi" w:cstheme="majorHAnsi"/>
        </w:rPr>
        <w:t>execution</w:t>
      </w:r>
      <w:r w:rsidRPr="00EC7260">
        <w:rPr>
          <w:rFonts w:asciiTheme="majorHAnsi" w:hAnsiTheme="majorHAnsi" w:cstheme="majorHAnsi" w:hint="eastAsia"/>
        </w:rPr>
        <w:t xml:space="preserve"> </w:t>
      </w:r>
      <w:r w:rsidRPr="00EC7260">
        <w:rPr>
          <w:rFonts w:asciiTheme="majorHAnsi" w:hAnsiTheme="majorHAnsi" w:cstheme="majorHAnsi"/>
        </w:rPr>
        <w:t>unpause parameter list</w:t>
      </w:r>
      <w:r w:rsidRPr="00105FCC">
        <w:rPr>
          <w:rFonts w:asciiTheme="majorHAnsi" w:hAnsiTheme="majorHAnsi" w:cstheme="majorHAnsi"/>
        </w:rPr>
        <w:t xml:space="preserve"> </w:t>
      </w:r>
    </w:p>
    <w:tbl>
      <w:tblPr>
        <w:tblStyle w:val="ab"/>
        <w:tblW w:w="0" w:type="auto"/>
        <w:tblInd w:w="959" w:type="dxa"/>
        <w:tblLook w:val="04A0" w:firstRow="1" w:lastRow="0" w:firstColumn="1" w:lastColumn="0" w:noHBand="0" w:noVBand="1"/>
      </w:tblPr>
      <w:tblGrid>
        <w:gridCol w:w="3118"/>
        <w:gridCol w:w="3544"/>
      </w:tblGrid>
      <w:tr w:rsidR="003B7774" w:rsidRPr="00105FCC" w:rsidTr="0019153B">
        <w:tc>
          <w:tcPr>
            <w:tcW w:w="3118" w:type="dxa"/>
            <w:shd w:val="clear" w:color="auto" w:fill="002B62"/>
          </w:tcPr>
          <w:p w:rsidR="003B7774" w:rsidRPr="00105FCC" w:rsidRDefault="009D3294" w:rsidP="0019153B">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 name</w:t>
            </w:r>
          </w:p>
        </w:tc>
        <w:tc>
          <w:tcPr>
            <w:tcW w:w="3544" w:type="dxa"/>
            <w:shd w:val="clear" w:color="auto" w:fill="002B62"/>
          </w:tcPr>
          <w:p w:rsidR="003B7774" w:rsidRPr="00105FCC" w:rsidRDefault="009D3294" w:rsidP="0019153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w:t>
            </w:r>
            <w:r>
              <w:rPr>
                <w:rFonts w:asciiTheme="majorHAnsi" w:hAnsiTheme="majorHAnsi" w:cstheme="majorHAnsi"/>
                <w:color w:val="FFFFFF" w:themeColor="background1"/>
              </w:rPr>
              <w:t>alue</w:t>
            </w:r>
          </w:p>
        </w:tc>
      </w:tr>
      <w:tr w:rsidR="003B7774" w:rsidRPr="00105FCC" w:rsidTr="0019153B">
        <w:tc>
          <w:tcPr>
            <w:tcW w:w="3118"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rsidR="003B7774" w:rsidRPr="00105FCC" w:rsidRDefault="003B7774" w:rsidP="009D3294">
            <w:pPr>
              <w:rPr>
                <w:rFonts w:asciiTheme="majorHAnsi" w:hAnsiTheme="majorHAnsi" w:cstheme="majorHAnsi"/>
              </w:rPr>
            </w:pPr>
            <w:r w:rsidRPr="00105FCC">
              <w:rPr>
                <w:rFonts w:asciiTheme="majorHAnsi" w:hAnsiTheme="majorHAnsi" w:cstheme="majorHAnsi"/>
              </w:rPr>
              <w:t>Symphony</w:t>
            </w:r>
            <w:r w:rsidR="009D3294">
              <w:rPr>
                <w:rFonts w:asciiTheme="majorHAnsi" w:hAnsiTheme="majorHAnsi" w:cstheme="majorHAnsi" w:hint="eastAsia"/>
              </w:rPr>
              <w:t xml:space="preserve"> </w:t>
            </w:r>
            <w:r w:rsidR="009D3294">
              <w:rPr>
                <w:rFonts w:asciiTheme="majorHAnsi" w:hAnsiTheme="majorHAnsi" w:cstheme="majorHAnsi"/>
              </w:rPr>
              <w:t xml:space="preserve">instance </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r w:rsidR="003B7774" w:rsidRPr="00105FCC" w:rsidTr="0019153B">
        <w:tc>
          <w:tcPr>
            <w:tcW w:w="3118"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MOVEMENT_SEQ_NO</w:t>
            </w:r>
          </w:p>
        </w:tc>
        <w:tc>
          <w:tcPr>
            <w:tcW w:w="3544" w:type="dxa"/>
          </w:tcPr>
          <w:p w:rsidR="003B7774" w:rsidRPr="009D3294" w:rsidRDefault="009D3294" w:rsidP="0019153B">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 xml:space="preserve">he sequence number of </w:t>
            </w:r>
            <w:r w:rsidR="003B7774" w:rsidRPr="00105FCC">
              <w:rPr>
                <w:rFonts w:asciiTheme="majorHAnsi" w:hAnsiTheme="majorHAnsi" w:cstheme="majorHAnsi"/>
                <w:szCs w:val="21"/>
              </w:rPr>
              <w:t>Movement</w:t>
            </w:r>
          </w:p>
        </w:tc>
      </w:tr>
    </w:tbl>
    <w:p w:rsidR="009D3294" w:rsidRPr="00105FCC" w:rsidRDefault="003B7774" w:rsidP="009D329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9D3294">
        <w:rPr>
          <w:rFonts w:asciiTheme="majorHAnsi" w:hAnsiTheme="majorHAnsi" w:cstheme="majorHAnsi"/>
        </w:rPr>
        <w:t xml:space="preserve">The value obtained from the return value of </w:t>
      </w:r>
      <w:r w:rsidR="009D3294" w:rsidRPr="00105FCC">
        <w:rPr>
          <w:rFonts w:asciiTheme="majorHAnsi" w:hAnsiTheme="majorHAnsi" w:cstheme="majorHAnsi"/>
        </w:rPr>
        <w:t>EXECUTE</w:t>
      </w:r>
      <w:r w:rsidR="009D3294">
        <w:rPr>
          <w:rFonts w:asciiTheme="majorHAnsi" w:hAnsiTheme="majorHAnsi" w:cstheme="majorHAnsi"/>
        </w:rPr>
        <w:t>.</w:t>
      </w:r>
    </w:p>
    <w:p w:rsidR="00487A22" w:rsidRPr="009D3294" w:rsidRDefault="00487A22" w:rsidP="009D3294">
      <w:pPr>
        <w:ind w:left="454" w:firstLineChars="300" w:firstLine="630"/>
        <w:rPr>
          <w:rFonts w:asciiTheme="majorHAnsi" w:hAnsiTheme="majorHAnsi" w:cstheme="majorHAnsi"/>
        </w:rPr>
      </w:pPr>
    </w:p>
    <w:p w:rsidR="009D3294" w:rsidRPr="00105FCC" w:rsidRDefault="009D3294" w:rsidP="00BD6C1D">
      <w:pPr>
        <w:ind w:left="454"/>
        <w:rPr>
          <w:rFonts w:asciiTheme="majorHAnsi" w:hAnsiTheme="majorHAnsi" w:cstheme="majorHAnsi"/>
        </w:rPr>
      </w:pPr>
      <w:r w:rsidRPr="00105FCC">
        <w:rPr>
          <w:rFonts w:asciiTheme="majorHAnsi" w:hAnsiTheme="majorHAnsi" w:cstheme="majorHAnsi"/>
        </w:rPr>
        <w:t>・</w:t>
      </w:r>
      <w:r>
        <w:rPr>
          <w:rFonts w:asciiTheme="majorHAnsi" w:hAnsiTheme="majorHAnsi" w:cstheme="majorHAnsi" w:hint="eastAsia"/>
        </w:rPr>
        <w:t>R</w:t>
      </w:r>
      <w:r>
        <w:rPr>
          <w:rFonts w:asciiTheme="majorHAnsi" w:hAnsiTheme="majorHAnsi" w:cstheme="majorHAnsi"/>
        </w:rPr>
        <w:t>esponse</w:t>
      </w:r>
    </w:p>
    <w:p w:rsidR="009D3294" w:rsidRPr="00105FCC" w:rsidRDefault="009D3294" w:rsidP="009D3294">
      <w:pPr>
        <w:ind w:left="454"/>
        <w:rPr>
          <w:rFonts w:asciiTheme="majorHAnsi" w:hAnsiTheme="majorHAnsi" w:cstheme="majorHAnsi"/>
        </w:rPr>
      </w:pPr>
      <w:r>
        <w:rPr>
          <w:rFonts w:asciiTheme="majorHAnsi" w:hAnsiTheme="majorHAnsi" w:cstheme="majorHAnsi"/>
        </w:rPr>
        <w:lastRenderedPageBreak/>
        <w:tab/>
        <w:t>The returned response is stored in JSON format. Please refer to the following for the returned items.</w:t>
      </w:r>
    </w:p>
    <w:tbl>
      <w:tblPr>
        <w:tblW w:w="8784" w:type="dxa"/>
        <w:jc w:val="center"/>
        <w:tblCellMar>
          <w:left w:w="99" w:type="dxa"/>
          <w:right w:w="99" w:type="dxa"/>
        </w:tblCellMar>
        <w:tblLook w:val="04A0" w:firstRow="1" w:lastRow="0" w:firstColumn="1" w:lastColumn="0" w:noHBand="0" w:noVBand="1"/>
      </w:tblPr>
      <w:tblGrid>
        <w:gridCol w:w="8784"/>
      </w:tblGrid>
      <w:tr w:rsidR="003B7774" w:rsidRPr="00105FCC" w:rsidTr="0019153B">
        <w:trPr>
          <w:trHeight w:val="286"/>
          <w:jc w:val="center"/>
        </w:trPr>
        <w:tc>
          <w:tcPr>
            <w:tcW w:w="87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eastAsia="ＭＳ ゴシック" w:hAnsiTheme="majorHAnsi" w:cstheme="majorHAnsi"/>
                <w:szCs w:val="21"/>
              </w:rPr>
              <w:t>SUCCEED</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w:t>
            </w:r>
            <w:r w:rsidR="00FB1F5F" w:rsidRPr="00105FCC">
              <w:rPr>
                <w:rFonts w:asciiTheme="majorHAnsi" w:hAnsiTheme="majorHAnsi" w:cstheme="majorHAnsi"/>
                <w:szCs w:val="21"/>
              </w:rPr>
              <w:t xml:space="preserve">Symphony </w:t>
            </w:r>
            <w:r w:rsidR="00FB1F5F">
              <w:rPr>
                <w:rFonts w:asciiTheme="majorHAnsi" w:hAnsiTheme="majorHAnsi" w:cstheme="majorHAnsi"/>
                <w:szCs w:val="21"/>
              </w:rPr>
              <w:t xml:space="preserve">instance </w:t>
            </w:r>
            <w:r w:rsidR="00FB1F5F" w:rsidRPr="00105FCC">
              <w:rPr>
                <w:rFonts w:asciiTheme="majorHAnsi" w:hAnsiTheme="majorHAnsi" w:cstheme="majorHAnsi"/>
                <w:szCs w:val="21"/>
              </w:rPr>
              <w:t xml:space="preserve">ID </w:t>
            </w:r>
            <w:r w:rsidR="00FB1F5F">
              <w:rPr>
                <w:rFonts w:asciiTheme="majorHAnsi" w:hAnsiTheme="majorHAnsi" w:cstheme="majorHAnsi"/>
                <w:szCs w:val="21"/>
              </w:rPr>
              <w:t>during execution</w:t>
            </w:r>
            <w:r w:rsidR="00FB1F5F"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ind w:firstLineChars="400" w:firstLine="84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rPr>
              <w:t>MOVEMENT_SEQ_NO</w:t>
            </w:r>
            <w:r w:rsidRPr="00105FCC">
              <w:rPr>
                <w:rFonts w:asciiTheme="majorHAnsi" w:eastAsia="ＭＳ ゴシック" w:hAnsiTheme="majorHAnsi" w:cstheme="majorHAnsi"/>
                <w:color w:val="000000"/>
                <w:kern w:val="0"/>
                <w:szCs w:val="21"/>
              </w:rPr>
              <w:t>": "</w:t>
            </w:r>
            <w:r w:rsidR="00FB1F5F">
              <w:rPr>
                <w:rFonts w:asciiTheme="majorHAnsi" w:eastAsia="ＭＳ ゴシック" w:hAnsiTheme="majorHAnsi" w:cstheme="majorHAnsi"/>
                <w:color w:val="000000"/>
                <w:kern w:val="0"/>
                <w:szCs w:val="21"/>
              </w:rPr>
              <w:t>The sequence number of the executed Movement in Symphony class</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FB1F5F">
              <w:rPr>
                <w:rFonts w:asciiTheme="majorHAnsi" w:eastAsia="ＭＳ ゴシック" w:hAnsiTheme="majorHAnsi" w:cstheme="majorHAnsi" w:hint="eastAsia"/>
                <w:szCs w:val="21"/>
              </w:rPr>
              <w:t>R</w:t>
            </w:r>
            <w:r w:rsidR="00FB1F5F">
              <w:rPr>
                <w:rFonts w:asciiTheme="majorHAnsi" w:eastAsia="ＭＳ ゴシック" w:hAnsiTheme="majorHAnsi" w:cstheme="majorHAnsi"/>
                <w:szCs w:val="21"/>
              </w:rPr>
              <w:t>esult code</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FB1F5F">
              <w:rPr>
                <w:rFonts w:asciiTheme="majorHAnsi" w:eastAsia="ＭＳ ゴシック" w:hAnsiTheme="majorHAnsi" w:cstheme="majorHAnsi"/>
                <w:color w:val="000000"/>
                <w:kern w:val="0"/>
                <w:szCs w:val="21"/>
              </w:rPr>
              <w:t>Detailed information</w:t>
            </w:r>
            <w:r w:rsidR="00FB1F5F"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rsidTr="0019153B">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rsidTr="0019153B">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bl>
    <w:p w:rsidR="003B7774" w:rsidRPr="00487A22" w:rsidRDefault="003B7774" w:rsidP="003B7774">
      <w:pPr>
        <w:widowControl/>
        <w:jc w:val="left"/>
        <w:rPr>
          <w:rFonts w:asciiTheme="majorHAnsi" w:hAnsiTheme="majorHAnsi" w:cstheme="majorHAnsi"/>
        </w:rPr>
      </w:pPr>
    </w:p>
    <w:p w:rsidR="00487A22" w:rsidRPr="00A853C2" w:rsidRDefault="007A268E" w:rsidP="00B23864">
      <w:pPr>
        <w:pStyle w:val="20"/>
      </w:pPr>
      <w:bookmarkStart w:id="84" w:name="_Toc96603268"/>
      <w:r w:rsidRPr="00105FCC">
        <w:t>RestAPI</w:t>
      </w:r>
      <w:r>
        <w:t xml:space="preserve"> for </w:t>
      </w:r>
      <w:r w:rsidRPr="00105FCC">
        <w:t>Symphony</w:t>
      </w:r>
      <w:r>
        <w:t xml:space="preserve"> execution checking</w:t>
      </w:r>
      <w:bookmarkEnd w:id="84"/>
    </w:p>
    <w:p w:rsidR="007A268E" w:rsidRPr="009B2A76" w:rsidRDefault="00BA7886" w:rsidP="007A268E">
      <w:pPr>
        <w:ind w:left="680"/>
        <w:rPr>
          <w:rFonts w:asciiTheme="majorHAnsi" w:hAnsiTheme="majorHAnsi" w:cstheme="majorHAnsi"/>
        </w:rPr>
      </w:pPr>
      <w:r>
        <w:rPr>
          <w:rFonts w:asciiTheme="majorHAnsi" w:hAnsiTheme="majorHAnsi" w:cstheme="majorHAnsi"/>
        </w:rPr>
        <w:t>Users can use RestAPI to operate the Symphony function.</w:t>
      </w:r>
      <w:r w:rsidR="007A268E">
        <w:rPr>
          <w:rFonts w:asciiTheme="majorHAnsi" w:hAnsiTheme="majorHAnsi" w:cstheme="majorHAnsi"/>
        </w:rPr>
        <w:t>.</w:t>
      </w:r>
    </w:p>
    <w:p w:rsidR="007A268E" w:rsidRPr="00105FCC" w:rsidRDefault="00BA7886" w:rsidP="007A268E">
      <w:pPr>
        <w:ind w:left="680"/>
        <w:rPr>
          <w:rFonts w:asciiTheme="majorHAnsi" w:hAnsiTheme="majorHAnsi" w:cstheme="majorHAnsi"/>
        </w:rPr>
      </w:pPr>
      <w:r>
        <w:rPr>
          <w:rFonts w:asciiTheme="majorHAnsi" w:hAnsiTheme="majorHAnsi" w:cstheme="majorHAnsi"/>
        </w:rPr>
        <w:t>The functions available are same as the ones</w:t>
      </w:r>
      <w:r w:rsidR="007A268E">
        <w:rPr>
          <w:rFonts w:asciiTheme="majorHAnsi" w:hAnsiTheme="majorHAnsi" w:cstheme="majorHAnsi"/>
        </w:rPr>
        <w:t xml:space="preserve"> in “Symphony execution” and Symphony execution checking” menu in “</w:t>
      </w:r>
      <w:r w:rsidR="008E3456">
        <w:rPr>
          <w:rFonts w:asciiTheme="majorHAnsi" w:hAnsiTheme="majorHAnsi" w:cstheme="majorHAnsi"/>
        </w:rPr>
        <w:t>Symphony</w:t>
      </w:r>
      <w:r w:rsidR="007A268E">
        <w:rPr>
          <w:rFonts w:asciiTheme="majorHAnsi" w:hAnsiTheme="majorHAnsi" w:cstheme="majorHAnsi"/>
        </w:rPr>
        <w:t>” menu group.</w:t>
      </w:r>
    </w:p>
    <w:p w:rsidR="00A853C2" w:rsidRPr="007A268E" w:rsidRDefault="00A853C2" w:rsidP="00A853C2">
      <w:pPr>
        <w:ind w:left="680"/>
        <w:rPr>
          <w:rFonts w:asciiTheme="majorHAnsi" w:hAnsiTheme="majorHAnsi" w:cstheme="majorHAnsi"/>
        </w:rPr>
      </w:pPr>
    </w:p>
    <w:p w:rsidR="00A853C2" w:rsidRPr="00105FCC" w:rsidRDefault="00A853C2" w:rsidP="00A853C2">
      <w:pPr>
        <w:ind w:left="680"/>
        <w:rPr>
          <w:rFonts w:asciiTheme="majorHAnsi" w:hAnsiTheme="majorHAnsi" w:cstheme="majorHAnsi"/>
        </w:rPr>
      </w:pPr>
    </w:p>
    <w:p w:rsidR="007A268E" w:rsidRPr="00105FCC" w:rsidRDefault="007A268E" w:rsidP="007A268E">
      <w:pPr>
        <w:pStyle w:val="af2"/>
        <w:keepNext/>
        <w:rPr>
          <w:rFonts w:asciiTheme="majorHAnsi" w:hAnsiTheme="majorHAnsi" w:cstheme="majorHAnsi"/>
        </w:rPr>
      </w:pPr>
      <w:r>
        <w:rPr>
          <w:rFonts w:asciiTheme="majorHAnsi" w:hAnsiTheme="majorHAnsi" w:cstheme="majorHAnsi"/>
        </w:rPr>
        <w:t>T</w:t>
      </w:r>
      <w:r>
        <w:rPr>
          <w:rFonts w:asciiTheme="majorHAnsi" w:hAnsiTheme="majorHAnsi" w:cstheme="majorHAnsi" w:hint="eastAsia"/>
        </w:rPr>
        <w:t>a</w:t>
      </w:r>
      <w:r>
        <w:rPr>
          <w:rFonts w:asciiTheme="majorHAnsi" w:hAnsiTheme="majorHAnsi" w:cstheme="majorHAnsi"/>
        </w:rPr>
        <w:t>ble</w:t>
      </w:r>
      <w:r w:rsidRPr="00105FCC">
        <w:rPr>
          <w:rFonts w:asciiTheme="majorHAnsi" w:hAnsiTheme="majorHAnsi" w:cstheme="majorHAnsi"/>
        </w:rPr>
        <w:t xml:space="preserve"> </w:t>
      </w:r>
      <w:r>
        <w:rPr>
          <w:rFonts w:asciiTheme="majorHAnsi" w:hAnsiTheme="majorHAnsi" w:cstheme="majorHAnsi"/>
        </w:rPr>
        <w:t>5-</w:t>
      </w:r>
      <w:r w:rsidR="00EC7260">
        <w:rPr>
          <w:rFonts w:asciiTheme="majorHAnsi" w:hAnsiTheme="majorHAnsi" w:cstheme="majorHAnsi"/>
        </w:rPr>
        <w:fldChar w:fldCharType="begin"/>
      </w:r>
      <w:r w:rsidR="00EC7260">
        <w:rPr>
          <w:rFonts w:asciiTheme="majorHAnsi" w:hAnsiTheme="majorHAnsi" w:cstheme="majorHAnsi"/>
        </w:rPr>
        <w:instrText xml:space="preserve"> SEQ </w:instrText>
      </w:r>
      <w:r w:rsidR="00EC7260">
        <w:rPr>
          <w:rFonts w:asciiTheme="majorHAnsi" w:hAnsiTheme="majorHAnsi" w:cstheme="majorHAnsi"/>
        </w:rPr>
        <w:instrText>表</w:instrText>
      </w:r>
      <w:r w:rsidR="00EC7260">
        <w:rPr>
          <w:rFonts w:asciiTheme="majorHAnsi" w:hAnsiTheme="majorHAnsi" w:cstheme="majorHAnsi"/>
        </w:rPr>
        <w:instrText xml:space="preserve"> \* ARABIC \s 1 </w:instrText>
      </w:r>
      <w:r w:rsidR="00EC7260">
        <w:rPr>
          <w:rFonts w:asciiTheme="majorHAnsi" w:hAnsiTheme="majorHAnsi" w:cstheme="majorHAnsi"/>
        </w:rPr>
        <w:fldChar w:fldCharType="separate"/>
      </w:r>
      <w:r w:rsidR="005F1F35">
        <w:rPr>
          <w:rFonts w:asciiTheme="majorHAnsi" w:hAnsiTheme="majorHAnsi" w:cstheme="majorHAnsi"/>
          <w:noProof/>
        </w:rPr>
        <w:t>17</w:t>
      </w:r>
      <w:r w:rsidR="00EC7260">
        <w:rPr>
          <w:rFonts w:asciiTheme="majorHAnsi" w:hAnsiTheme="majorHAnsi" w:cstheme="majorHAnsi"/>
        </w:rPr>
        <w:fldChar w:fldCharType="end"/>
      </w:r>
      <w:r>
        <w:rPr>
          <w:rFonts w:asciiTheme="majorHAnsi" w:hAnsiTheme="majorHAnsi" w:cstheme="majorHAnsi"/>
        </w:rPr>
        <w:t xml:space="preserve"> </w:t>
      </w:r>
      <w:r>
        <w:rPr>
          <w:rFonts w:asciiTheme="majorHAnsi" w:hAnsiTheme="majorHAnsi" w:cstheme="majorHAnsi" w:hint="eastAsia"/>
        </w:rPr>
        <w:t>T</w:t>
      </w:r>
      <w:r>
        <w:rPr>
          <w:rFonts w:asciiTheme="majorHAnsi" w:hAnsiTheme="majorHAnsi" w:cstheme="majorHAnsi"/>
        </w:rPr>
        <w:t>arget menu list</w:t>
      </w:r>
    </w:p>
    <w:tbl>
      <w:tblPr>
        <w:tblStyle w:val="ab"/>
        <w:tblW w:w="0" w:type="auto"/>
        <w:jc w:val="center"/>
        <w:tblLook w:val="04A0" w:firstRow="1" w:lastRow="0" w:firstColumn="1" w:lastColumn="0" w:noHBand="0" w:noVBand="1"/>
      </w:tblPr>
      <w:tblGrid>
        <w:gridCol w:w="1696"/>
        <w:gridCol w:w="3686"/>
        <w:gridCol w:w="2551"/>
      </w:tblGrid>
      <w:tr w:rsidR="007A268E" w:rsidRPr="00105FCC" w:rsidTr="007A268E">
        <w:trPr>
          <w:jc w:val="center"/>
        </w:trPr>
        <w:tc>
          <w:tcPr>
            <w:tcW w:w="1696" w:type="dxa"/>
            <w:shd w:val="clear" w:color="auto" w:fill="002B62"/>
          </w:tcPr>
          <w:p w:rsidR="007A268E" w:rsidRPr="00105FCC" w:rsidRDefault="007A268E" w:rsidP="00BD6C1D">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group</w:t>
            </w:r>
          </w:p>
        </w:tc>
        <w:tc>
          <w:tcPr>
            <w:tcW w:w="3686" w:type="dxa"/>
            <w:shd w:val="clear" w:color="auto" w:fill="002B62"/>
          </w:tcPr>
          <w:p w:rsidR="007A268E" w:rsidRPr="00105FCC" w:rsidRDefault="007A268E" w:rsidP="00BD6C1D">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name</w:t>
            </w:r>
          </w:p>
        </w:tc>
        <w:tc>
          <w:tcPr>
            <w:tcW w:w="2551" w:type="dxa"/>
            <w:shd w:val="clear" w:color="auto" w:fill="002B62"/>
          </w:tcPr>
          <w:p w:rsidR="007A268E" w:rsidRPr="00105FCC" w:rsidRDefault="007A268E" w:rsidP="00BD6C1D">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7A268E" w:rsidRPr="00105FCC" w:rsidTr="007A268E">
        <w:trPr>
          <w:jc w:val="center"/>
        </w:trPr>
        <w:tc>
          <w:tcPr>
            <w:tcW w:w="1696" w:type="dxa"/>
          </w:tcPr>
          <w:p w:rsidR="007A268E" w:rsidRPr="00105FCC" w:rsidRDefault="008E3456" w:rsidP="00BD6C1D">
            <w:pPr>
              <w:rPr>
                <w:rFonts w:asciiTheme="majorHAnsi" w:hAnsiTheme="majorHAnsi" w:cstheme="majorHAnsi"/>
              </w:rPr>
            </w:pPr>
            <w:r>
              <w:rPr>
                <w:rFonts w:asciiTheme="majorHAnsi" w:hAnsiTheme="majorHAnsi" w:cstheme="majorHAnsi"/>
              </w:rPr>
              <w:t>Symphony</w:t>
            </w:r>
          </w:p>
        </w:tc>
        <w:tc>
          <w:tcPr>
            <w:tcW w:w="3686" w:type="dxa"/>
          </w:tcPr>
          <w:p w:rsidR="007A268E" w:rsidRPr="00105FCC" w:rsidRDefault="007A268E" w:rsidP="002A5161">
            <w:pPr>
              <w:rPr>
                <w:rFonts w:asciiTheme="majorHAnsi" w:hAnsiTheme="majorHAnsi" w:cstheme="majorHAnsi"/>
              </w:rPr>
            </w:pPr>
            <w:r>
              <w:rPr>
                <w:rFonts w:asciiTheme="majorHAnsi" w:hAnsiTheme="majorHAnsi" w:cstheme="majorHAnsi"/>
              </w:rPr>
              <w:t>Symphony execution checking</w:t>
            </w:r>
          </w:p>
        </w:tc>
        <w:tc>
          <w:tcPr>
            <w:tcW w:w="2551" w:type="dxa"/>
          </w:tcPr>
          <w:p w:rsidR="007A268E" w:rsidRPr="00105FCC" w:rsidRDefault="007A268E" w:rsidP="00BD6C1D">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9</w:t>
            </w:r>
          </w:p>
        </w:tc>
      </w:tr>
    </w:tbl>
    <w:p w:rsidR="00A853C2" w:rsidRPr="00105FCC" w:rsidRDefault="00A853C2" w:rsidP="00A853C2">
      <w:pPr>
        <w:rPr>
          <w:rFonts w:asciiTheme="majorHAnsi" w:hAnsiTheme="majorHAnsi" w:cstheme="majorHAnsi"/>
        </w:rPr>
      </w:pPr>
    </w:p>
    <w:p w:rsidR="00A853C2" w:rsidRPr="00105FCC" w:rsidRDefault="007A268E" w:rsidP="00985A4F">
      <w:pPr>
        <w:pStyle w:val="30"/>
        <w:numPr>
          <w:ilvl w:val="2"/>
          <w:numId w:val="22"/>
        </w:numPr>
      </w:pPr>
      <w:bookmarkStart w:id="85" w:name="_Toc96603269"/>
      <w:r>
        <w:rPr>
          <w:rFonts w:hint="eastAsia"/>
        </w:rPr>
        <w:t>R</w:t>
      </w:r>
      <w:r>
        <w:t>equest type</w:t>
      </w:r>
      <w:bookmarkEnd w:id="85"/>
    </w:p>
    <w:p w:rsidR="007A268E" w:rsidRPr="00105FCC" w:rsidRDefault="007A268E" w:rsidP="007A268E">
      <w:pPr>
        <w:ind w:left="680"/>
        <w:rPr>
          <w:rFonts w:asciiTheme="majorHAnsi" w:hAnsiTheme="majorHAnsi" w:cstheme="majorHAnsi"/>
        </w:rPr>
      </w:pPr>
      <w:r>
        <w:rPr>
          <w:rFonts w:asciiTheme="majorHAnsi" w:hAnsiTheme="majorHAnsi" w:cstheme="majorHAnsi"/>
        </w:rPr>
        <w:t>Send HTTP request with the following information.</w:t>
      </w:r>
    </w:p>
    <w:p w:rsidR="007A268E" w:rsidRPr="0006446B" w:rsidRDefault="007A268E" w:rsidP="007A268E">
      <w:pPr>
        <w:ind w:left="680"/>
        <w:rPr>
          <w:rFonts w:asciiTheme="majorHAnsi" w:hAnsiTheme="majorHAnsi" w:cstheme="majorHAnsi"/>
        </w:rPr>
      </w:pPr>
    </w:p>
    <w:p w:rsidR="007A268E" w:rsidRPr="00105FCC" w:rsidRDefault="007A268E" w:rsidP="007A268E">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7A268E" w:rsidRPr="00105FCC" w:rsidRDefault="007A268E" w:rsidP="007A268E">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06446B">
        <w:rPr>
          <w:rFonts w:asciiTheme="majorHAnsi" w:hAnsiTheme="majorHAnsi" w:cstheme="majorHAnsi"/>
        </w:rPr>
        <w:t xml:space="preserve"> </w:t>
      </w:r>
      <w:r>
        <w:rPr>
          <w:rFonts w:asciiTheme="majorHAnsi" w:hAnsiTheme="majorHAnsi" w:cstheme="majorHAnsi"/>
        </w:rPr>
        <w:t>Menu</w:t>
      </w:r>
      <w:r w:rsidRPr="00105FCC">
        <w:rPr>
          <w:rFonts w:asciiTheme="majorHAnsi" w:hAnsiTheme="majorHAnsi" w:cstheme="majorHAnsi"/>
        </w:rPr>
        <w:t>ID</w:t>
      </w:r>
    </w:p>
    <w:p w:rsidR="00A853C2" w:rsidRPr="00105FCC" w:rsidRDefault="007A268E" w:rsidP="007A268E">
      <w:pPr>
        <w:ind w:left="680" w:firstLineChars="200" w:firstLine="420"/>
        <w:rPr>
          <w:rFonts w:asciiTheme="majorHAnsi" w:hAnsiTheme="majorHAnsi" w:cstheme="majorHAnsi"/>
        </w:rPr>
      </w:pPr>
      <w:r>
        <w:rPr>
          <w:rFonts w:asciiTheme="majorHAnsi" w:hAnsiTheme="majorHAnsi" w:cstheme="majorHAnsi" w:hint="eastAsia"/>
        </w:rPr>
        <w:t xml:space="preserve">Please refer to </w:t>
      </w:r>
      <w:r>
        <w:rPr>
          <w:rFonts w:asciiTheme="majorHAnsi" w:hAnsiTheme="majorHAnsi" w:cstheme="majorHAnsi"/>
        </w:rPr>
        <w:t>“</w:t>
      </w:r>
      <w:r w:rsidRPr="00093AF7">
        <w:rPr>
          <w:rFonts w:asciiTheme="majorHAnsi" w:hAnsiTheme="majorHAnsi" w:cstheme="majorHAnsi"/>
        </w:rPr>
        <w:t xml:space="preserve">Table </w:t>
      </w:r>
      <w:r>
        <w:rPr>
          <w:rFonts w:asciiTheme="majorHAnsi" w:hAnsiTheme="majorHAnsi" w:cstheme="majorHAnsi"/>
        </w:rPr>
        <w:t>5</w:t>
      </w:r>
      <w:r w:rsidRPr="00093AF7">
        <w:rPr>
          <w:rFonts w:asciiTheme="majorHAnsi" w:hAnsiTheme="majorHAnsi" w:cstheme="majorHAnsi"/>
        </w:rPr>
        <w:t>-</w:t>
      </w:r>
      <w:r>
        <w:rPr>
          <w:rFonts w:asciiTheme="majorHAnsi" w:hAnsiTheme="majorHAnsi" w:cstheme="majorHAnsi"/>
        </w:rPr>
        <w:t>1</w:t>
      </w:r>
      <w:r w:rsidR="00B270AA">
        <w:rPr>
          <w:rFonts w:asciiTheme="majorHAnsi" w:hAnsiTheme="majorHAnsi" w:cstheme="majorHAnsi" w:hint="eastAsia"/>
        </w:rPr>
        <w:t>9</w:t>
      </w:r>
      <w:r w:rsidRPr="00093AF7">
        <w:rPr>
          <w:rFonts w:asciiTheme="majorHAnsi" w:hAnsiTheme="majorHAnsi" w:cstheme="majorHAnsi"/>
        </w:rPr>
        <w:t xml:space="preserve">　</w:t>
      </w:r>
      <w:r w:rsidRPr="00093AF7">
        <w:rPr>
          <w:rFonts w:asciiTheme="majorHAnsi" w:hAnsiTheme="majorHAnsi" w:cstheme="majorHAnsi"/>
        </w:rPr>
        <w:t>List of parameters that can be specified for X-Command</w:t>
      </w:r>
      <w:r>
        <w:rPr>
          <w:rFonts w:asciiTheme="majorHAnsi" w:hAnsiTheme="majorHAnsi" w:cstheme="majorHAnsi"/>
        </w:rPr>
        <w:t>” for Menu ID.</w:t>
      </w:r>
    </w:p>
    <w:p w:rsidR="00A853C2" w:rsidRPr="00105FCC" w:rsidRDefault="00A853C2" w:rsidP="00A853C2">
      <w:pPr>
        <w:ind w:left="680" w:firstLineChars="100" w:firstLine="210"/>
        <w:rPr>
          <w:rFonts w:asciiTheme="majorHAnsi" w:hAnsiTheme="majorHAnsi" w:cstheme="majorHAnsi"/>
        </w:rPr>
      </w:pPr>
    </w:p>
    <w:p w:rsidR="00A853C2" w:rsidRPr="00105FCC" w:rsidRDefault="00A853C2" w:rsidP="00A853C2">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7A268E">
        <w:rPr>
          <w:rFonts w:asciiTheme="majorHAnsi" w:hAnsiTheme="majorHAnsi" w:cstheme="majorHAnsi"/>
        </w:rPr>
        <w:t xml:space="preserve"> header</w:t>
      </w:r>
    </w:p>
    <w:p w:rsidR="00A853C2" w:rsidRPr="00105FCC" w:rsidRDefault="007A268E" w:rsidP="00A853C2">
      <w:pPr>
        <w:pStyle w:val="af2"/>
        <w:keepNext/>
        <w:rPr>
          <w:rFonts w:asciiTheme="majorHAnsi" w:hAnsiTheme="majorHAnsi" w:cstheme="majorHAnsi"/>
        </w:rPr>
      </w:pPr>
      <w:bookmarkStart w:id="86" w:name="_Ref29396320"/>
      <w:r>
        <w:rPr>
          <w:rFonts w:asciiTheme="majorHAnsi" w:hAnsiTheme="majorHAnsi" w:cstheme="majorHAnsi" w:hint="eastAsia"/>
        </w:rPr>
        <w:t>T</w:t>
      </w:r>
      <w:r>
        <w:rPr>
          <w:rFonts w:asciiTheme="majorHAnsi" w:hAnsiTheme="majorHAnsi" w:cstheme="majorHAnsi"/>
        </w:rPr>
        <w:t>able</w:t>
      </w:r>
      <w:r w:rsidR="00A853C2" w:rsidRPr="00105FCC">
        <w:rPr>
          <w:rFonts w:asciiTheme="majorHAnsi" w:hAnsiTheme="majorHAnsi" w:cstheme="majorHAnsi"/>
        </w:rPr>
        <w:t xml:space="preserve"> </w:t>
      </w:r>
      <w:r w:rsidR="00A853C2">
        <w:rPr>
          <w:rFonts w:asciiTheme="majorHAnsi" w:hAnsiTheme="majorHAnsi" w:cstheme="majorHAnsi"/>
        </w:rPr>
        <w:fldChar w:fldCharType="begin"/>
      </w:r>
      <w:r w:rsidR="00A853C2">
        <w:rPr>
          <w:rFonts w:asciiTheme="majorHAnsi" w:hAnsiTheme="majorHAnsi" w:cstheme="majorHAnsi"/>
        </w:rPr>
        <w:instrText xml:space="preserve"> STYLEREF 1 \s </w:instrText>
      </w:r>
      <w:r w:rsidR="00A853C2">
        <w:rPr>
          <w:rFonts w:asciiTheme="majorHAnsi" w:hAnsiTheme="majorHAnsi" w:cstheme="majorHAnsi"/>
        </w:rPr>
        <w:fldChar w:fldCharType="separate"/>
      </w:r>
      <w:r w:rsidR="005F1F35">
        <w:rPr>
          <w:rFonts w:asciiTheme="majorHAnsi" w:hAnsiTheme="majorHAnsi" w:cstheme="majorHAnsi"/>
          <w:noProof/>
        </w:rPr>
        <w:t>5</w:t>
      </w:r>
      <w:r w:rsidR="00A853C2">
        <w:rPr>
          <w:rFonts w:asciiTheme="majorHAnsi" w:hAnsiTheme="majorHAnsi" w:cstheme="majorHAnsi"/>
        </w:rPr>
        <w:fldChar w:fldCharType="end"/>
      </w:r>
      <w:r w:rsidR="00A853C2">
        <w:rPr>
          <w:rFonts w:asciiTheme="majorHAnsi" w:hAnsiTheme="majorHAnsi" w:cstheme="majorHAnsi"/>
        </w:rPr>
        <w:t>-</w:t>
      </w:r>
      <w:r w:rsidR="00A853C2">
        <w:rPr>
          <w:rFonts w:asciiTheme="majorHAnsi" w:hAnsiTheme="majorHAnsi" w:cstheme="majorHAnsi"/>
        </w:rPr>
        <w:fldChar w:fldCharType="begin"/>
      </w:r>
      <w:r w:rsidR="00A853C2">
        <w:rPr>
          <w:rFonts w:asciiTheme="majorHAnsi" w:hAnsiTheme="majorHAnsi" w:cstheme="majorHAnsi"/>
        </w:rPr>
        <w:instrText xml:space="preserve"> SEQ </w:instrText>
      </w:r>
      <w:r w:rsidR="00A853C2">
        <w:rPr>
          <w:rFonts w:asciiTheme="majorHAnsi" w:hAnsiTheme="majorHAnsi" w:cstheme="majorHAnsi"/>
        </w:rPr>
        <w:instrText>表</w:instrText>
      </w:r>
      <w:r w:rsidR="00A853C2">
        <w:rPr>
          <w:rFonts w:asciiTheme="majorHAnsi" w:hAnsiTheme="majorHAnsi" w:cstheme="majorHAnsi"/>
        </w:rPr>
        <w:instrText xml:space="preserve"> \* ARABIC \s 1 </w:instrText>
      </w:r>
      <w:r w:rsidR="00A853C2">
        <w:rPr>
          <w:rFonts w:asciiTheme="majorHAnsi" w:hAnsiTheme="majorHAnsi" w:cstheme="majorHAnsi"/>
        </w:rPr>
        <w:fldChar w:fldCharType="separate"/>
      </w:r>
      <w:r w:rsidR="005F1F35">
        <w:rPr>
          <w:rFonts w:asciiTheme="majorHAnsi" w:hAnsiTheme="majorHAnsi" w:cstheme="majorHAnsi"/>
          <w:noProof/>
        </w:rPr>
        <w:t>18</w:t>
      </w:r>
      <w:r w:rsidR="00A853C2">
        <w:rPr>
          <w:rFonts w:asciiTheme="majorHAnsi" w:hAnsiTheme="majorHAnsi" w:cstheme="majorHAnsi"/>
        </w:rPr>
        <w:fldChar w:fldCharType="end"/>
      </w:r>
      <w:r w:rsidR="00A853C2" w:rsidRPr="00105FCC">
        <w:rPr>
          <w:rFonts w:asciiTheme="majorHAnsi" w:hAnsiTheme="majorHAnsi" w:cstheme="majorHAnsi"/>
          <w:b w:val="0"/>
        </w:rPr>
        <w:t xml:space="preserve"> </w:t>
      </w:r>
      <w:r w:rsidR="00487A22">
        <w:rPr>
          <w:rFonts w:asciiTheme="majorHAnsi" w:hAnsiTheme="majorHAnsi" w:cstheme="majorHAnsi" w:hint="eastAsia"/>
          <w:b w:val="0"/>
        </w:rPr>
        <w:t xml:space="preserve"> </w:t>
      </w:r>
      <w:r w:rsidR="00A853C2" w:rsidRPr="00B270AA">
        <w:rPr>
          <w:rFonts w:asciiTheme="majorHAnsi" w:hAnsiTheme="majorHAnsi" w:cstheme="majorHAnsi"/>
        </w:rPr>
        <w:t>HTTP</w:t>
      </w:r>
      <w:bookmarkEnd w:id="86"/>
      <w:r w:rsidRPr="00B270AA">
        <w:rPr>
          <w:rFonts w:asciiTheme="majorHAnsi" w:hAnsiTheme="majorHAnsi" w:cstheme="majorHAnsi" w:hint="eastAsia"/>
        </w:rPr>
        <w:t xml:space="preserve"> header parameter list</w:t>
      </w:r>
      <w:r w:rsidRPr="00105FCC">
        <w:rPr>
          <w:rFonts w:asciiTheme="majorHAnsi" w:hAnsiTheme="majorHAnsi" w:cstheme="majorHAnsi"/>
        </w:rPr>
        <w:t xml:space="preserve"> </w:t>
      </w:r>
    </w:p>
    <w:tbl>
      <w:tblPr>
        <w:tblStyle w:val="ab"/>
        <w:tblW w:w="0" w:type="auto"/>
        <w:tblInd w:w="680" w:type="dxa"/>
        <w:tblLook w:val="04A0" w:firstRow="1" w:lastRow="0" w:firstColumn="1" w:lastColumn="0" w:noHBand="0" w:noVBand="1"/>
      </w:tblPr>
      <w:tblGrid>
        <w:gridCol w:w="1696"/>
        <w:gridCol w:w="7088"/>
      </w:tblGrid>
      <w:tr w:rsidR="00A853C2" w:rsidRPr="00105FCC" w:rsidTr="0077068B">
        <w:tc>
          <w:tcPr>
            <w:tcW w:w="1696" w:type="dxa"/>
            <w:shd w:val="clear" w:color="auto" w:fill="002B62"/>
          </w:tcPr>
          <w:p w:rsidR="00A853C2" w:rsidRPr="00105FCC" w:rsidRDefault="00A853C2" w:rsidP="007A268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7A268E">
              <w:rPr>
                <w:rFonts w:asciiTheme="majorHAnsi" w:hAnsiTheme="majorHAnsi" w:cstheme="majorHAnsi" w:hint="eastAsia"/>
                <w:color w:val="FFFFFF" w:themeColor="background1"/>
              </w:rPr>
              <w:t xml:space="preserve"> </w:t>
            </w:r>
            <w:r w:rsidR="007A268E">
              <w:rPr>
                <w:rFonts w:asciiTheme="majorHAnsi" w:hAnsiTheme="majorHAnsi" w:cstheme="majorHAnsi"/>
                <w:color w:val="FFFFFF" w:themeColor="background1"/>
              </w:rPr>
              <w:t>Header</w:t>
            </w:r>
          </w:p>
        </w:tc>
        <w:tc>
          <w:tcPr>
            <w:tcW w:w="7088" w:type="dxa"/>
            <w:shd w:val="clear" w:color="auto" w:fill="002B62"/>
          </w:tcPr>
          <w:p w:rsidR="00A853C2" w:rsidRPr="00105FCC" w:rsidRDefault="007A268E" w:rsidP="0077068B">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7A268E" w:rsidRPr="00105FCC" w:rsidTr="0077068B">
        <w:tc>
          <w:tcPr>
            <w:tcW w:w="1696" w:type="dxa"/>
          </w:tcPr>
          <w:p w:rsidR="007A268E" w:rsidRPr="00105FCC" w:rsidRDefault="007A268E" w:rsidP="007A268E">
            <w:pPr>
              <w:rPr>
                <w:rFonts w:asciiTheme="majorHAnsi" w:hAnsiTheme="majorHAnsi" w:cstheme="majorHAnsi"/>
              </w:rPr>
            </w:pPr>
            <w:r w:rsidRPr="00105FCC">
              <w:rPr>
                <w:rFonts w:asciiTheme="majorHAnsi" w:hAnsiTheme="majorHAnsi" w:cstheme="majorHAnsi"/>
              </w:rPr>
              <w:t>Content-Type</w:t>
            </w:r>
          </w:p>
        </w:tc>
        <w:tc>
          <w:tcPr>
            <w:tcW w:w="7088" w:type="dxa"/>
          </w:tcPr>
          <w:p w:rsidR="007A268E" w:rsidRPr="00105FCC" w:rsidRDefault="007A268E" w:rsidP="007A268E">
            <w:pPr>
              <w:rPr>
                <w:rFonts w:asciiTheme="majorHAnsi" w:hAnsiTheme="majorHAnsi" w:cstheme="majorHAnsi"/>
              </w:rPr>
            </w:pPr>
            <w:r>
              <w:rPr>
                <w:rFonts w:asciiTheme="majorHAnsi" w:hAnsiTheme="majorHAnsi" w:cstheme="majorHAnsi"/>
              </w:rPr>
              <w:t xml:space="preserve">Specify </w:t>
            </w:r>
            <w:r w:rsidRPr="00105FCC">
              <w:rPr>
                <w:rFonts w:asciiTheme="majorHAnsi" w:hAnsiTheme="majorHAnsi" w:cstheme="majorHAnsi"/>
              </w:rPr>
              <w:t xml:space="preserve">“application/json” </w:t>
            </w:r>
          </w:p>
        </w:tc>
      </w:tr>
      <w:tr w:rsidR="007A268E" w:rsidRPr="00105FCC" w:rsidTr="0077068B">
        <w:tc>
          <w:tcPr>
            <w:tcW w:w="1696" w:type="dxa"/>
          </w:tcPr>
          <w:p w:rsidR="007A268E" w:rsidRPr="00105FCC" w:rsidRDefault="007A268E" w:rsidP="007A268E">
            <w:pPr>
              <w:rPr>
                <w:rFonts w:asciiTheme="majorHAnsi" w:hAnsiTheme="majorHAnsi" w:cstheme="majorHAnsi"/>
              </w:rPr>
            </w:pPr>
            <w:r w:rsidRPr="00105FCC">
              <w:rPr>
                <w:rFonts w:asciiTheme="majorHAnsi" w:hAnsiTheme="majorHAnsi" w:cstheme="majorHAnsi"/>
              </w:rPr>
              <w:t>Authorization</w:t>
            </w:r>
          </w:p>
        </w:tc>
        <w:tc>
          <w:tcPr>
            <w:tcW w:w="7088" w:type="dxa"/>
          </w:tcPr>
          <w:p w:rsidR="007A268E" w:rsidRPr="00105FCC" w:rsidRDefault="007A268E" w:rsidP="007A268E">
            <w:pPr>
              <w:rPr>
                <w:rFonts w:asciiTheme="majorHAnsi" w:hAnsiTheme="majorHAnsi" w:cstheme="majorHAnsi"/>
              </w:rPr>
            </w:pPr>
            <w:r>
              <w:rPr>
                <w:rFonts w:asciiTheme="majorHAnsi" w:hAnsiTheme="majorHAnsi" w:cstheme="majorHAnsi"/>
              </w:rPr>
              <w:t>When accessing the menu that needs ITA authentication,</w:t>
            </w:r>
            <w:r>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A853C2" w:rsidRPr="00105FCC" w:rsidTr="0077068B">
        <w:tc>
          <w:tcPr>
            <w:tcW w:w="1696"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X-Command</w:t>
            </w:r>
          </w:p>
        </w:tc>
        <w:tc>
          <w:tcPr>
            <w:tcW w:w="708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INFO</w:t>
            </w:r>
          </w:p>
          <w:p w:rsidR="00A853C2" w:rsidRPr="00105FCC" w:rsidRDefault="004B4CB3" w:rsidP="0077068B">
            <w:pPr>
              <w:rPr>
                <w:rFonts w:asciiTheme="majorHAnsi" w:hAnsiTheme="majorHAnsi" w:cstheme="majorHAnsi"/>
              </w:rPr>
            </w:pPr>
            <w:r>
              <w:rPr>
                <w:rFonts w:asciiTheme="majorHAnsi" w:hAnsiTheme="majorHAnsi" w:cstheme="majorHAnsi"/>
              </w:rPr>
              <w:t>Can</w:t>
            </w:r>
            <w:r w:rsidR="007A268E">
              <w:rPr>
                <w:rFonts w:asciiTheme="majorHAnsi" w:hAnsiTheme="majorHAnsi" w:cstheme="majorHAnsi"/>
              </w:rPr>
              <w:t xml:space="preserve"> be specified.</w:t>
            </w:r>
          </w:p>
        </w:tc>
      </w:tr>
    </w:tbl>
    <w:p w:rsidR="00A853C2" w:rsidRPr="00105FCC" w:rsidRDefault="00A853C2" w:rsidP="00A853C2">
      <w:pPr>
        <w:ind w:left="680"/>
        <w:rPr>
          <w:rFonts w:asciiTheme="majorHAnsi" w:hAnsiTheme="majorHAnsi" w:cstheme="majorHAnsi"/>
        </w:rPr>
      </w:pPr>
    </w:p>
    <w:p w:rsidR="00A853C2" w:rsidRPr="007A268E" w:rsidRDefault="007A268E" w:rsidP="00A853C2">
      <w:pPr>
        <w:ind w:left="680"/>
        <w:rPr>
          <w:rFonts w:asciiTheme="majorHAnsi" w:hAnsiTheme="majorHAnsi" w:cstheme="majorHAnsi"/>
        </w:rPr>
      </w:pPr>
      <w:r w:rsidRPr="002458C7">
        <w:rPr>
          <w:rFonts w:asciiTheme="majorHAnsi" w:hAnsiTheme="majorHAnsi" w:cstheme="majorHAnsi"/>
        </w:rPr>
        <w:t>Parameters that can be specified for X-Command</w:t>
      </w:r>
    </w:p>
    <w:p w:rsidR="00A853C2" w:rsidRPr="00105FCC" w:rsidRDefault="00A853C2" w:rsidP="00A853C2">
      <w:pPr>
        <w:ind w:left="680"/>
        <w:rPr>
          <w:rFonts w:asciiTheme="majorHAnsi" w:hAnsiTheme="majorHAnsi" w:cstheme="majorHAnsi"/>
        </w:rPr>
      </w:pPr>
    </w:p>
    <w:p w:rsidR="00A853C2" w:rsidRPr="00105FCC" w:rsidRDefault="007A268E" w:rsidP="00A853C2">
      <w:pPr>
        <w:pStyle w:val="af2"/>
        <w:keepNext/>
        <w:rPr>
          <w:rFonts w:asciiTheme="majorHAnsi" w:hAnsiTheme="majorHAnsi" w:cstheme="majorHAnsi"/>
        </w:rPr>
      </w:pPr>
      <w:bookmarkStart w:id="87" w:name="_Ref29396613"/>
      <w:r w:rsidRPr="00A80F66">
        <w:rPr>
          <w:rFonts w:asciiTheme="majorHAnsi" w:hAnsiTheme="majorHAnsi" w:cstheme="majorHAnsi" w:hint="eastAsia"/>
        </w:rPr>
        <w:lastRenderedPageBreak/>
        <w:t>T</w:t>
      </w:r>
      <w:r w:rsidRPr="00A80F66">
        <w:rPr>
          <w:rFonts w:asciiTheme="majorHAnsi" w:hAnsiTheme="majorHAnsi" w:cstheme="majorHAnsi"/>
        </w:rPr>
        <w:t>able</w:t>
      </w:r>
      <w:r w:rsidR="00A853C2" w:rsidRPr="00105FCC">
        <w:rPr>
          <w:rFonts w:asciiTheme="majorHAnsi" w:hAnsiTheme="majorHAnsi" w:cstheme="majorHAnsi"/>
        </w:rPr>
        <w:t xml:space="preserve"> </w:t>
      </w:r>
      <w:r w:rsidR="00A853C2">
        <w:rPr>
          <w:rFonts w:asciiTheme="majorHAnsi" w:hAnsiTheme="majorHAnsi" w:cstheme="majorHAnsi"/>
        </w:rPr>
        <w:fldChar w:fldCharType="begin"/>
      </w:r>
      <w:r w:rsidR="00A853C2">
        <w:rPr>
          <w:rFonts w:asciiTheme="majorHAnsi" w:hAnsiTheme="majorHAnsi" w:cstheme="majorHAnsi"/>
        </w:rPr>
        <w:instrText xml:space="preserve"> STYLEREF 1 \s </w:instrText>
      </w:r>
      <w:r w:rsidR="00A853C2">
        <w:rPr>
          <w:rFonts w:asciiTheme="majorHAnsi" w:hAnsiTheme="majorHAnsi" w:cstheme="majorHAnsi"/>
        </w:rPr>
        <w:fldChar w:fldCharType="separate"/>
      </w:r>
      <w:r w:rsidR="005F1F35">
        <w:rPr>
          <w:rFonts w:asciiTheme="majorHAnsi" w:hAnsiTheme="majorHAnsi" w:cstheme="majorHAnsi"/>
          <w:noProof/>
        </w:rPr>
        <w:t>5</w:t>
      </w:r>
      <w:r w:rsidR="00A853C2">
        <w:rPr>
          <w:rFonts w:asciiTheme="majorHAnsi" w:hAnsiTheme="majorHAnsi" w:cstheme="majorHAnsi"/>
        </w:rPr>
        <w:fldChar w:fldCharType="end"/>
      </w:r>
      <w:r w:rsidR="00A853C2">
        <w:rPr>
          <w:rFonts w:asciiTheme="majorHAnsi" w:hAnsiTheme="majorHAnsi" w:cstheme="majorHAnsi"/>
        </w:rPr>
        <w:t>-</w:t>
      </w:r>
      <w:r w:rsidR="00A853C2">
        <w:rPr>
          <w:rFonts w:asciiTheme="majorHAnsi" w:hAnsiTheme="majorHAnsi" w:cstheme="majorHAnsi"/>
        </w:rPr>
        <w:fldChar w:fldCharType="begin"/>
      </w:r>
      <w:r w:rsidR="00A853C2">
        <w:rPr>
          <w:rFonts w:asciiTheme="majorHAnsi" w:hAnsiTheme="majorHAnsi" w:cstheme="majorHAnsi"/>
        </w:rPr>
        <w:instrText xml:space="preserve"> SEQ </w:instrText>
      </w:r>
      <w:r w:rsidR="00A853C2">
        <w:rPr>
          <w:rFonts w:asciiTheme="majorHAnsi" w:hAnsiTheme="majorHAnsi" w:cstheme="majorHAnsi"/>
        </w:rPr>
        <w:instrText>表</w:instrText>
      </w:r>
      <w:r w:rsidR="00A853C2">
        <w:rPr>
          <w:rFonts w:asciiTheme="majorHAnsi" w:hAnsiTheme="majorHAnsi" w:cstheme="majorHAnsi"/>
        </w:rPr>
        <w:instrText xml:space="preserve"> \* ARABIC \s 1 </w:instrText>
      </w:r>
      <w:r w:rsidR="00A853C2">
        <w:rPr>
          <w:rFonts w:asciiTheme="majorHAnsi" w:hAnsiTheme="majorHAnsi" w:cstheme="majorHAnsi"/>
        </w:rPr>
        <w:fldChar w:fldCharType="separate"/>
      </w:r>
      <w:r w:rsidR="005F1F35">
        <w:rPr>
          <w:rFonts w:asciiTheme="majorHAnsi" w:hAnsiTheme="majorHAnsi" w:cstheme="majorHAnsi"/>
          <w:noProof/>
        </w:rPr>
        <w:t>19</w:t>
      </w:r>
      <w:r w:rsidR="00A853C2">
        <w:rPr>
          <w:rFonts w:asciiTheme="majorHAnsi" w:hAnsiTheme="majorHAnsi" w:cstheme="majorHAnsi"/>
        </w:rPr>
        <w:fldChar w:fldCharType="end"/>
      </w:r>
      <w:r w:rsidR="00A853C2" w:rsidRPr="00105FCC">
        <w:rPr>
          <w:rFonts w:asciiTheme="majorHAnsi" w:hAnsiTheme="majorHAnsi" w:cstheme="majorHAnsi"/>
          <w:b w:val="0"/>
        </w:rPr>
        <w:t xml:space="preserve">　</w:t>
      </w:r>
      <w:bookmarkEnd w:id="87"/>
      <w:r w:rsidRPr="007A268E">
        <w:rPr>
          <w:rFonts w:asciiTheme="majorHAnsi" w:hAnsiTheme="majorHAnsi" w:cstheme="majorHAnsi"/>
        </w:rPr>
        <w:t xml:space="preserve"> </w:t>
      </w:r>
      <w:r w:rsidRPr="00093AF7">
        <w:rPr>
          <w:rFonts w:asciiTheme="majorHAnsi" w:hAnsiTheme="majorHAnsi" w:cstheme="majorHAnsi"/>
        </w:rPr>
        <w:t>L</w:t>
      </w:r>
      <w:r>
        <w:rPr>
          <w:rFonts w:asciiTheme="majorHAnsi" w:hAnsiTheme="majorHAnsi" w:cstheme="majorHAnsi"/>
        </w:rPr>
        <w:t xml:space="preserve">ist of parameters that can be specified for </w:t>
      </w:r>
      <w:r w:rsidRPr="00105FCC">
        <w:rPr>
          <w:rFonts w:asciiTheme="majorHAnsi" w:hAnsiTheme="majorHAnsi" w:cstheme="majorHAnsi"/>
        </w:rPr>
        <w:t>X-Command</w:t>
      </w:r>
    </w:p>
    <w:tbl>
      <w:tblPr>
        <w:tblStyle w:val="ab"/>
        <w:tblW w:w="9209" w:type="dxa"/>
        <w:tblInd w:w="680" w:type="dxa"/>
        <w:tblLook w:val="04A0" w:firstRow="1" w:lastRow="0" w:firstColumn="1" w:lastColumn="0" w:noHBand="0" w:noVBand="1"/>
      </w:tblPr>
      <w:tblGrid>
        <w:gridCol w:w="1533"/>
        <w:gridCol w:w="4132"/>
        <w:gridCol w:w="2127"/>
        <w:gridCol w:w="1417"/>
      </w:tblGrid>
      <w:tr w:rsidR="007A268E" w:rsidRPr="00105FCC" w:rsidTr="0077068B">
        <w:tc>
          <w:tcPr>
            <w:tcW w:w="1533" w:type="dxa"/>
            <w:shd w:val="clear" w:color="auto" w:fill="002B62"/>
          </w:tcPr>
          <w:p w:rsidR="007A268E" w:rsidRPr="00105FCC" w:rsidRDefault="007A268E" w:rsidP="007A268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7A268E" w:rsidRPr="00105FCC" w:rsidRDefault="007A268E" w:rsidP="007A268E">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c>
          <w:tcPr>
            <w:tcW w:w="2127" w:type="dxa"/>
            <w:shd w:val="clear" w:color="auto" w:fill="002B62"/>
          </w:tcPr>
          <w:p w:rsidR="007A268E" w:rsidRPr="00105FCC" w:rsidRDefault="007A268E" w:rsidP="007A268E">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T</w:t>
            </w:r>
            <w:r>
              <w:rPr>
                <w:rFonts w:asciiTheme="majorHAnsi" w:hAnsiTheme="majorHAnsi" w:cstheme="majorHAnsi"/>
                <w:color w:val="FFFFFF" w:themeColor="background1"/>
              </w:rPr>
              <w:t>arget menu</w:t>
            </w:r>
          </w:p>
        </w:tc>
        <w:tc>
          <w:tcPr>
            <w:tcW w:w="1417" w:type="dxa"/>
            <w:shd w:val="clear" w:color="auto" w:fill="002B62"/>
          </w:tcPr>
          <w:p w:rsidR="007A268E" w:rsidRPr="00105FCC" w:rsidRDefault="007A268E" w:rsidP="007A268E">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A853C2" w:rsidRPr="00105FCC" w:rsidTr="0077068B">
        <w:tc>
          <w:tcPr>
            <w:tcW w:w="1533"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INFO</w:t>
            </w:r>
          </w:p>
        </w:tc>
        <w:tc>
          <w:tcPr>
            <w:tcW w:w="4132" w:type="dxa"/>
          </w:tcPr>
          <w:p w:rsidR="00A853C2" w:rsidRPr="00105FCC" w:rsidRDefault="007A268E" w:rsidP="0077068B">
            <w:pPr>
              <w:rPr>
                <w:rFonts w:asciiTheme="majorHAnsi" w:hAnsiTheme="majorHAnsi" w:cstheme="majorHAnsi"/>
              </w:rPr>
            </w:pPr>
            <w:r>
              <w:rPr>
                <w:rFonts w:asciiTheme="majorHAnsi" w:hAnsiTheme="majorHAnsi" w:cstheme="majorHAnsi"/>
              </w:rPr>
              <w:t xml:space="preserve">Check the execution status of </w:t>
            </w:r>
            <w:r w:rsidR="00A853C2" w:rsidRPr="00105FCC">
              <w:rPr>
                <w:rFonts w:asciiTheme="majorHAnsi" w:hAnsiTheme="majorHAnsi" w:cstheme="majorHAnsi"/>
              </w:rPr>
              <w:t>Symphony</w:t>
            </w:r>
            <w:r>
              <w:rPr>
                <w:rFonts w:asciiTheme="majorHAnsi" w:hAnsiTheme="majorHAnsi" w:cstheme="majorHAnsi" w:hint="eastAsia"/>
              </w:rPr>
              <w:t xml:space="preserve"> an</w:t>
            </w:r>
            <w:r>
              <w:rPr>
                <w:rFonts w:asciiTheme="majorHAnsi" w:hAnsiTheme="majorHAnsi" w:cstheme="majorHAnsi"/>
              </w:rPr>
              <w:t>d return the status.</w:t>
            </w:r>
          </w:p>
        </w:tc>
        <w:tc>
          <w:tcPr>
            <w:tcW w:w="2127" w:type="dxa"/>
          </w:tcPr>
          <w:p w:rsidR="00A853C2" w:rsidRPr="00105FCC" w:rsidRDefault="007A268E" w:rsidP="002A5161">
            <w:pPr>
              <w:jc w:val="left"/>
              <w:rPr>
                <w:rFonts w:asciiTheme="majorHAnsi" w:hAnsiTheme="majorHAnsi" w:cstheme="majorHAnsi"/>
              </w:rPr>
            </w:pPr>
            <w:r>
              <w:rPr>
                <w:rFonts w:asciiTheme="majorHAnsi" w:hAnsiTheme="majorHAnsi" w:cstheme="majorHAnsi"/>
              </w:rPr>
              <w:t>Symphony</w:t>
            </w:r>
            <w:r w:rsidR="002A5161">
              <w:rPr>
                <w:rFonts w:asciiTheme="majorHAnsi" w:hAnsiTheme="majorHAnsi" w:cstheme="majorHAnsi"/>
              </w:rPr>
              <w:t xml:space="preserve"> </w:t>
            </w:r>
            <w:r>
              <w:rPr>
                <w:rFonts w:asciiTheme="majorHAnsi" w:hAnsiTheme="majorHAnsi" w:cstheme="majorHAnsi"/>
              </w:rPr>
              <w:t>execution checking</w:t>
            </w:r>
          </w:p>
        </w:tc>
        <w:tc>
          <w:tcPr>
            <w:tcW w:w="1417"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2100000309</w:t>
            </w:r>
          </w:p>
        </w:tc>
      </w:tr>
    </w:tbl>
    <w:p w:rsidR="00A853C2" w:rsidRPr="00105FCC" w:rsidRDefault="00A853C2" w:rsidP="00A853C2">
      <w:pPr>
        <w:ind w:left="680"/>
        <w:rPr>
          <w:rFonts w:asciiTheme="majorHAnsi" w:hAnsiTheme="majorHAnsi" w:cstheme="majorHAnsi"/>
        </w:rPr>
      </w:pPr>
    </w:p>
    <w:p w:rsidR="00401CA9" w:rsidRPr="00401CA9" w:rsidRDefault="00401CA9" w:rsidP="00401CA9">
      <w:pPr>
        <w:ind w:left="680"/>
        <w:rPr>
          <w:rFonts w:asciiTheme="majorHAnsi" w:hAnsiTheme="majorHAnsi" w:cstheme="majorHAnsi"/>
        </w:rPr>
      </w:pPr>
      <w:r>
        <w:rPr>
          <w:rFonts w:asciiTheme="majorHAnsi" w:hAnsiTheme="majorHAnsi" w:cstheme="majorHAnsi" w:hint="eastAsia"/>
        </w:rPr>
        <w:t>The following is the explanation of each X-command parameter</w:t>
      </w:r>
      <w:r>
        <w:rPr>
          <w:rFonts w:asciiTheme="majorHAnsi" w:hAnsiTheme="majorHAnsi" w:cstheme="majorHAnsi"/>
        </w:rPr>
        <w:t>.</w:t>
      </w:r>
    </w:p>
    <w:p w:rsidR="00164584" w:rsidRPr="00105FCC" w:rsidRDefault="00164584" w:rsidP="00985A4F">
      <w:pPr>
        <w:pStyle w:val="30"/>
      </w:pPr>
      <w:bookmarkStart w:id="88" w:name="_Toc96603270"/>
      <w:r>
        <w:t>Response item</w:t>
      </w:r>
      <w:bookmarkEnd w:id="88"/>
    </w:p>
    <w:p w:rsidR="00A853C2" w:rsidRPr="00616DE0" w:rsidRDefault="00164584" w:rsidP="00164584">
      <w:pPr>
        <w:ind w:firstLineChars="200" w:firstLine="420"/>
        <w:rPr>
          <w:rFonts w:asciiTheme="majorHAnsi" w:hAnsiTheme="majorHAnsi" w:cstheme="majorHAnsi"/>
        </w:rPr>
      </w:pPr>
      <w:r>
        <w:rPr>
          <w:rFonts w:asciiTheme="majorHAnsi" w:hAnsiTheme="majorHAnsi" w:cstheme="majorHAnsi" w:hint="eastAsia"/>
        </w:rPr>
        <w:t xml:space="preserve">The following </w:t>
      </w:r>
      <w:r w:rsidR="00616DE0">
        <w:rPr>
          <w:rFonts w:asciiTheme="majorHAnsi" w:hAnsiTheme="majorHAnsi" w:cstheme="majorHAnsi"/>
        </w:rPr>
        <w:t xml:space="preserve">is the </w:t>
      </w:r>
      <w:r w:rsidR="00616DE0">
        <w:rPr>
          <w:rFonts w:asciiTheme="majorHAnsi" w:hAnsiTheme="majorHAnsi" w:cstheme="majorHAnsi" w:hint="eastAsia"/>
        </w:rPr>
        <w:t>explanation of</w:t>
      </w:r>
      <w:r>
        <w:rPr>
          <w:rFonts w:asciiTheme="majorHAnsi" w:hAnsiTheme="majorHAnsi" w:cstheme="majorHAnsi" w:hint="eastAsia"/>
        </w:rPr>
        <w:t xml:space="preserve"> </w:t>
      </w:r>
      <w:r w:rsidR="00616DE0">
        <w:rPr>
          <w:rFonts w:asciiTheme="majorHAnsi" w:hAnsiTheme="majorHAnsi" w:cstheme="majorHAnsi"/>
        </w:rPr>
        <w:t>the response items in</w:t>
      </w:r>
      <w:r>
        <w:rPr>
          <w:rFonts w:asciiTheme="majorHAnsi" w:hAnsiTheme="majorHAnsi" w:cstheme="majorHAnsi"/>
        </w:rPr>
        <w:t xml:space="preserve"> </w:t>
      </w:r>
      <w:r>
        <w:rPr>
          <w:rFonts w:asciiTheme="majorHAnsi" w:hAnsiTheme="majorHAnsi" w:cstheme="majorHAnsi" w:hint="eastAsia"/>
        </w:rPr>
        <w:t>each X-command parameter</w:t>
      </w:r>
      <w:r>
        <w:rPr>
          <w:rFonts w:asciiTheme="majorHAnsi" w:hAnsiTheme="majorHAnsi" w:cstheme="majorHAnsi"/>
        </w:rPr>
        <w:t>.</w:t>
      </w:r>
    </w:p>
    <w:p w:rsidR="00A853C2" w:rsidRPr="00105FCC" w:rsidRDefault="00164584" w:rsidP="00A853C2">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A853C2" w:rsidRPr="00105FCC">
        <w:rPr>
          <w:rFonts w:asciiTheme="majorHAnsi" w:hAnsiTheme="majorHAnsi" w:cstheme="majorHAnsi"/>
        </w:rPr>
        <w:t xml:space="preserve"> </w:t>
      </w:r>
      <w:r w:rsidR="00A853C2">
        <w:rPr>
          <w:rFonts w:asciiTheme="majorHAnsi" w:hAnsiTheme="majorHAnsi" w:cstheme="majorHAnsi"/>
        </w:rPr>
        <w:fldChar w:fldCharType="begin"/>
      </w:r>
      <w:r w:rsidR="00A853C2">
        <w:rPr>
          <w:rFonts w:asciiTheme="majorHAnsi" w:hAnsiTheme="majorHAnsi" w:cstheme="majorHAnsi"/>
        </w:rPr>
        <w:instrText xml:space="preserve"> STYLEREF 1 \s </w:instrText>
      </w:r>
      <w:r w:rsidR="00A853C2">
        <w:rPr>
          <w:rFonts w:asciiTheme="majorHAnsi" w:hAnsiTheme="majorHAnsi" w:cstheme="majorHAnsi"/>
        </w:rPr>
        <w:fldChar w:fldCharType="separate"/>
      </w:r>
      <w:r w:rsidR="005F1F35">
        <w:rPr>
          <w:rFonts w:asciiTheme="majorHAnsi" w:hAnsiTheme="majorHAnsi" w:cstheme="majorHAnsi"/>
          <w:noProof/>
        </w:rPr>
        <w:t>5</w:t>
      </w:r>
      <w:r w:rsidR="00A853C2">
        <w:rPr>
          <w:rFonts w:asciiTheme="majorHAnsi" w:hAnsiTheme="majorHAnsi" w:cstheme="majorHAnsi"/>
        </w:rPr>
        <w:fldChar w:fldCharType="end"/>
      </w:r>
      <w:r w:rsidR="00A853C2">
        <w:rPr>
          <w:rFonts w:asciiTheme="majorHAnsi" w:hAnsiTheme="majorHAnsi" w:cstheme="majorHAnsi"/>
        </w:rPr>
        <w:t>-</w:t>
      </w:r>
      <w:r w:rsidR="00A853C2">
        <w:rPr>
          <w:rFonts w:asciiTheme="majorHAnsi" w:hAnsiTheme="majorHAnsi" w:cstheme="majorHAnsi"/>
        </w:rPr>
        <w:fldChar w:fldCharType="begin"/>
      </w:r>
      <w:r w:rsidR="00A853C2">
        <w:rPr>
          <w:rFonts w:asciiTheme="majorHAnsi" w:hAnsiTheme="majorHAnsi" w:cstheme="majorHAnsi"/>
        </w:rPr>
        <w:instrText xml:space="preserve"> SEQ </w:instrText>
      </w:r>
      <w:r w:rsidR="00A853C2">
        <w:rPr>
          <w:rFonts w:asciiTheme="majorHAnsi" w:hAnsiTheme="majorHAnsi" w:cstheme="majorHAnsi"/>
        </w:rPr>
        <w:instrText>表</w:instrText>
      </w:r>
      <w:r w:rsidR="00A853C2">
        <w:rPr>
          <w:rFonts w:asciiTheme="majorHAnsi" w:hAnsiTheme="majorHAnsi" w:cstheme="majorHAnsi"/>
        </w:rPr>
        <w:instrText xml:space="preserve"> \* ARABIC \s 1 </w:instrText>
      </w:r>
      <w:r w:rsidR="00A853C2">
        <w:rPr>
          <w:rFonts w:asciiTheme="majorHAnsi" w:hAnsiTheme="majorHAnsi" w:cstheme="majorHAnsi"/>
        </w:rPr>
        <w:fldChar w:fldCharType="separate"/>
      </w:r>
      <w:r w:rsidR="005F1F35">
        <w:rPr>
          <w:rFonts w:asciiTheme="majorHAnsi" w:hAnsiTheme="majorHAnsi" w:cstheme="majorHAnsi"/>
          <w:noProof/>
        </w:rPr>
        <w:t>20</w:t>
      </w:r>
      <w:r w:rsidR="00A853C2">
        <w:rPr>
          <w:rFonts w:asciiTheme="majorHAnsi" w:hAnsiTheme="majorHAnsi" w:cstheme="majorHAnsi"/>
        </w:rPr>
        <w:fldChar w:fldCharType="end"/>
      </w:r>
      <w:r w:rsidR="00A853C2" w:rsidRPr="00105FCC">
        <w:rPr>
          <w:rFonts w:asciiTheme="majorHAnsi" w:hAnsiTheme="majorHAnsi" w:cstheme="majorHAnsi"/>
        </w:rPr>
        <w:t xml:space="preserve">　</w:t>
      </w:r>
      <w:r w:rsidRPr="00164584">
        <w:rPr>
          <w:rFonts w:asciiTheme="majorHAnsi" w:hAnsiTheme="majorHAnsi" w:cstheme="majorHAnsi" w:hint="eastAsia"/>
        </w:rPr>
        <w:t xml:space="preserve"> </w:t>
      </w:r>
      <w:r>
        <w:rPr>
          <w:rFonts w:asciiTheme="majorHAnsi" w:hAnsiTheme="majorHAnsi" w:cstheme="majorHAnsi" w:hint="eastAsia"/>
        </w:rPr>
        <w:t>R</w:t>
      </w:r>
      <w:r>
        <w:rPr>
          <w:rFonts w:asciiTheme="majorHAnsi" w:hAnsiTheme="majorHAnsi" w:cstheme="majorHAnsi"/>
        </w:rPr>
        <w:t>esponse item list</w:t>
      </w:r>
    </w:p>
    <w:tbl>
      <w:tblPr>
        <w:tblStyle w:val="ab"/>
        <w:tblW w:w="0" w:type="auto"/>
        <w:jc w:val="center"/>
        <w:tblLook w:val="04A0" w:firstRow="1" w:lastRow="0" w:firstColumn="1" w:lastColumn="0" w:noHBand="0" w:noVBand="1"/>
      </w:tblPr>
      <w:tblGrid>
        <w:gridCol w:w="2908"/>
        <w:gridCol w:w="5842"/>
      </w:tblGrid>
      <w:tr w:rsidR="00164584" w:rsidRPr="00105FCC" w:rsidTr="00A06154">
        <w:trPr>
          <w:jc w:val="center"/>
        </w:trPr>
        <w:tc>
          <w:tcPr>
            <w:tcW w:w="2908" w:type="dxa"/>
            <w:shd w:val="clear" w:color="auto" w:fill="002B62"/>
          </w:tcPr>
          <w:p w:rsidR="00164584" w:rsidRPr="00105FCC" w:rsidRDefault="00164584" w:rsidP="00164584">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I</w:t>
            </w:r>
            <w:r>
              <w:rPr>
                <w:rFonts w:asciiTheme="majorHAnsi" w:hAnsiTheme="majorHAnsi" w:cstheme="majorHAnsi"/>
                <w:color w:val="FFFFFF" w:themeColor="background1"/>
              </w:rPr>
              <w:t>tem name</w:t>
            </w:r>
          </w:p>
        </w:tc>
        <w:tc>
          <w:tcPr>
            <w:tcW w:w="5842" w:type="dxa"/>
            <w:shd w:val="clear" w:color="auto" w:fill="002B62"/>
          </w:tcPr>
          <w:p w:rsidR="00164584" w:rsidRPr="00105FCC" w:rsidRDefault="00164584" w:rsidP="00164584">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R</w:t>
            </w:r>
            <w:r>
              <w:rPr>
                <w:rFonts w:asciiTheme="majorHAnsi" w:hAnsiTheme="majorHAnsi" w:cstheme="majorHAnsi"/>
                <w:color w:val="FFFFFF" w:themeColor="background1"/>
              </w:rPr>
              <w:t>emarks</w:t>
            </w:r>
          </w:p>
        </w:tc>
      </w:tr>
      <w:tr w:rsidR="00164584" w:rsidRPr="00105FCC" w:rsidTr="00A06154">
        <w:trPr>
          <w:jc w:val="center"/>
        </w:trPr>
        <w:tc>
          <w:tcPr>
            <w:tcW w:w="2908" w:type="dxa"/>
          </w:tcPr>
          <w:p w:rsidR="00164584" w:rsidRPr="00105FCC" w:rsidRDefault="00164584" w:rsidP="00164584">
            <w:pPr>
              <w:rPr>
                <w:rFonts w:asciiTheme="majorHAnsi" w:hAnsiTheme="majorHAnsi" w:cstheme="majorHAnsi"/>
              </w:rPr>
            </w:pPr>
            <w:r w:rsidRPr="00105FCC">
              <w:rPr>
                <w:rFonts w:asciiTheme="majorHAnsi" w:hAnsiTheme="majorHAnsi" w:cstheme="majorHAnsi"/>
              </w:rPr>
              <w:t>SYMPHONY_INSTANCE_ID</w:t>
            </w:r>
          </w:p>
        </w:tc>
        <w:tc>
          <w:tcPr>
            <w:tcW w:w="5842" w:type="dxa"/>
          </w:tcPr>
          <w:p w:rsidR="00164584" w:rsidRPr="00105FCC" w:rsidRDefault="00164584" w:rsidP="00164584">
            <w:pPr>
              <w:rPr>
                <w:rFonts w:asciiTheme="majorHAnsi" w:hAnsiTheme="majorHAnsi" w:cstheme="majorHAnsi"/>
              </w:rPr>
            </w:pPr>
            <w:r>
              <w:rPr>
                <w:rFonts w:asciiTheme="majorHAnsi" w:hAnsiTheme="majorHAnsi" w:cstheme="majorHAnsi"/>
              </w:rPr>
              <w:t xml:space="preserve">Used when operating </w:t>
            </w:r>
            <w:r w:rsidRPr="00105FCC">
              <w:rPr>
                <w:rFonts w:asciiTheme="majorHAnsi" w:hAnsiTheme="majorHAnsi" w:cstheme="majorHAnsi"/>
              </w:rPr>
              <w:t xml:space="preserve">SYMPHONY </w:t>
            </w:r>
            <w:r>
              <w:rPr>
                <w:rFonts w:asciiTheme="majorHAnsi" w:hAnsiTheme="majorHAnsi" w:cstheme="majorHAnsi"/>
              </w:rPr>
              <w:t>instances</w:t>
            </w:r>
          </w:p>
        </w:tc>
      </w:tr>
      <w:tr w:rsidR="00A853C2" w:rsidRPr="00105FCC" w:rsidTr="00A06154">
        <w:trPr>
          <w:jc w:val="center"/>
        </w:trPr>
        <w:tc>
          <w:tcPr>
            <w:tcW w:w="2908" w:type="dxa"/>
          </w:tcPr>
          <w:p w:rsidR="00A853C2" w:rsidRPr="00105FCC" w:rsidRDefault="00A853C2" w:rsidP="0077068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164584" w:rsidRPr="00105FCC" w:rsidRDefault="00164584" w:rsidP="00164584">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he code of execution status</w:t>
            </w:r>
          </w:p>
          <w:p w:rsidR="00A853C2" w:rsidRPr="00164584" w:rsidRDefault="00164584" w:rsidP="00A853C2">
            <w:pPr>
              <w:ind w:leftChars="100" w:left="210"/>
              <w:rPr>
                <w:rFonts w:asciiTheme="majorHAnsi" w:hAnsiTheme="majorHAnsi" w:cstheme="majorHAnsi"/>
              </w:rPr>
            </w:pPr>
            <w:r w:rsidRPr="00105FCC">
              <w:rPr>
                <w:rFonts w:asciiTheme="majorHAnsi" w:hAnsiTheme="majorHAnsi" w:cstheme="majorHAnsi"/>
              </w:rPr>
              <w:t>000</w:t>
            </w:r>
            <w:r>
              <w:rPr>
                <w:rFonts w:asciiTheme="majorHAnsi" w:hAnsiTheme="majorHAnsi" w:cstheme="majorHAnsi"/>
              </w:rPr>
              <w:t>：</w:t>
            </w:r>
            <w:r>
              <w:rPr>
                <w:rFonts w:asciiTheme="majorHAnsi" w:hAnsiTheme="majorHAnsi" w:cstheme="majorHAnsi"/>
              </w:rPr>
              <w:t>Normal end</w:t>
            </w:r>
          </w:p>
        </w:tc>
      </w:tr>
      <w:tr w:rsidR="00A853C2" w:rsidRPr="00105FCC" w:rsidTr="00A06154">
        <w:trPr>
          <w:jc w:val="center"/>
        </w:trPr>
        <w:tc>
          <w:tcPr>
            <w:tcW w:w="290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RESULTINFO</w:t>
            </w:r>
          </w:p>
        </w:tc>
        <w:tc>
          <w:tcPr>
            <w:tcW w:w="5842" w:type="dxa"/>
          </w:tcPr>
          <w:p w:rsidR="00A853C2" w:rsidRPr="00105FCC" w:rsidRDefault="00164584" w:rsidP="00164584">
            <w:pPr>
              <w:rPr>
                <w:rFonts w:asciiTheme="majorHAnsi" w:hAnsiTheme="majorHAnsi" w:cstheme="majorHAnsi"/>
              </w:rPr>
            </w:pPr>
            <w:r>
              <w:rPr>
                <w:rFonts w:asciiTheme="majorHAnsi" w:hAnsiTheme="majorHAnsi" w:cstheme="majorHAnsi" w:hint="eastAsia"/>
              </w:rPr>
              <w:t>D</w:t>
            </w:r>
            <w:r>
              <w:rPr>
                <w:rFonts w:asciiTheme="majorHAnsi" w:hAnsiTheme="majorHAnsi" w:cstheme="majorHAnsi"/>
              </w:rPr>
              <w:t>etailed information</w:t>
            </w:r>
          </w:p>
        </w:tc>
      </w:tr>
    </w:tbl>
    <w:p w:rsidR="00A853C2" w:rsidRPr="00105FCC" w:rsidRDefault="00A853C2" w:rsidP="00A853C2">
      <w:pPr>
        <w:ind w:left="680"/>
        <w:rPr>
          <w:rFonts w:asciiTheme="majorHAnsi" w:hAnsiTheme="majorHAnsi" w:cstheme="majorHAnsi"/>
        </w:rPr>
      </w:pPr>
    </w:p>
    <w:p w:rsidR="00A853C2" w:rsidRPr="00105FCC" w:rsidRDefault="00A853C2" w:rsidP="00A853C2">
      <w:pPr>
        <w:ind w:left="680"/>
        <w:rPr>
          <w:rFonts w:asciiTheme="majorHAnsi" w:hAnsiTheme="majorHAnsi" w:cstheme="majorHAnsi"/>
        </w:rPr>
      </w:pPr>
    </w:p>
    <w:p w:rsidR="00C34249" w:rsidRPr="00C34249" w:rsidRDefault="00A853C2" w:rsidP="00985A4F">
      <w:pPr>
        <w:pStyle w:val="30"/>
      </w:pPr>
      <w:bookmarkStart w:id="89" w:name="_Toc96603271"/>
      <w:r w:rsidRPr="00105FCC">
        <w:t>INFO</w:t>
      </w:r>
      <w:bookmarkEnd w:id="89"/>
    </w:p>
    <w:p w:rsidR="00C34249" w:rsidRDefault="00C34249" w:rsidP="00A853C2">
      <w:pPr>
        <w:ind w:left="454"/>
        <w:rPr>
          <w:rFonts w:asciiTheme="majorHAnsi" w:hAnsiTheme="majorHAnsi" w:cstheme="majorHAnsi"/>
          <w:szCs w:val="21"/>
        </w:rPr>
      </w:pPr>
      <w:r>
        <w:rPr>
          <w:rFonts w:asciiTheme="majorHAnsi" w:hAnsiTheme="majorHAnsi" w:cstheme="majorHAnsi" w:hint="eastAsia"/>
          <w:szCs w:val="21"/>
        </w:rPr>
        <w:t xml:space="preserve">Specify the instance ID </w:t>
      </w:r>
      <w:r>
        <w:rPr>
          <w:rFonts w:asciiTheme="majorHAnsi" w:hAnsiTheme="majorHAnsi" w:cstheme="majorHAnsi"/>
          <w:szCs w:val="21"/>
        </w:rPr>
        <w:t>of Symphony during execution and obtain the execution information.</w:t>
      </w:r>
    </w:p>
    <w:p w:rsidR="00C34249" w:rsidRDefault="00C34249" w:rsidP="00C34249">
      <w:pPr>
        <w:ind w:left="454"/>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Parameter</w:t>
      </w:r>
    </w:p>
    <w:p w:rsidR="00C34249" w:rsidRPr="00105FCC" w:rsidRDefault="00C34249" w:rsidP="00C34249">
      <w:pPr>
        <w:ind w:left="454" w:firstLine="386"/>
        <w:rPr>
          <w:rFonts w:asciiTheme="majorHAnsi" w:hAnsiTheme="majorHAnsi" w:cstheme="majorHAnsi"/>
        </w:rPr>
      </w:pPr>
      <w:r>
        <w:rPr>
          <w:rFonts w:asciiTheme="majorHAnsi" w:hAnsiTheme="majorHAnsi" w:cstheme="majorHAnsi" w:hint="eastAsia"/>
        </w:rPr>
        <w:t>Please</w:t>
      </w:r>
      <w:r>
        <w:rPr>
          <w:rFonts w:asciiTheme="majorHAnsi" w:hAnsiTheme="majorHAnsi" w:cstheme="majorHAnsi"/>
        </w:rPr>
        <w:t xml:space="preserve"> specify the following items in JSON format to “content”.</w:t>
      </w:r>
    </w:p>
    <w:p w:rsidR="00A853C2" w:rsidRPr="00C34249" w:rsidRDefault="00A853C2" w:rsidP="00A853C2">
      <w:pPr>
        <w:ind w:left="454" w:firstLine="386"/>
        <w:rPr>
          <w:rFonts w:asciiTheme="majorHAnsi" w:hAnsiTheme="majorHAnsi" w:cstheme="majorHAnsi"/>
        </w:rPr>
      </w:pPr>
    </w:p>
    <w:p w:rsidR="00A853C2" w:rsidRPr="00C34249" w:rsidRDefault="00C34249" w:rsidP="00A853C2">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A853C2" w:rsidRPr="00105FCC">
        <w:rPr>
          <w:rFonts w:asciiTheme="majorHAnsi" w:hAnsiTheme="majorHAnsi" w:cstheme="majorHAnsi"/>
        </w:rPr>
        <w:t xml:space="preserve"> </w:t>
      </w:r>
      <w:r w:rsidR="00A853C2">
        <w:rPr>
          <w:rFonts w:asciiTheme="majorHAnsi" w:hAnsiTheme="majorHAnsi" w:cstheme="majorHAnsi"/>
        </w:rPr>
        <w:fldChar w:fldCharType="begin"/>
      </w:r>
      <w:r w:rsidR="00A853C2">
        <w:rPr>
          <w:rFonts w:asciiTheme="majorHAnsi" w:hAnsiTheme="majorHAnsi" w:cstheme="majorHAnsi"/>
        </w:rPr>
        <w:instrText xml:space="preserve"> STYLEREF 1 \s </w:instrText>
      </w:r>
      <w:r w:rsidR="00A853C2">
        <w:rPr>
          <w:rFonts w:asciiTheme="majorHAnsi" w:hAnsiTheme="majorHAnsi" w:cstheme="majorHAnsi"/>
        </w:rPr>
        <w:fldChar w:fldCharType="separate"/>
      </w:r>
      <w:r w:rsidR="005F1F35">
        <w:rPr>
          <w:rFonts w:asciiTheme="majorHAnsi" w:hAnsiTheme="majorHAnsi" w:cstheme="majorHAnsi"/>
          <w:noProof/>
        </w:rPr>
        <w:t>5</w:t>
      </w:r>
      <w:r w:rsidR="00A853C2">
        <w:rPr>
          <w:rFonts w:asciiTheme="majorHAnsi" w:hAnsiTheme="majorHAnsi" w:cstheme="majorHAnsi"/>
        </w:rPr>
        <w:fldChar w:fldCharType="end"/>
      </w:r>
      <w:r w:rsidR="00A853C2">
        <w:rPr>
          <w:rFonts w:asciiTheme="majorHAnsi" w:hAnsiTheme="majorHAnsi" w:cstheme="majorHAnsi"/>
        </w:rPr>
        <w:t>-</w:t>
      </w:r>
      <w:r w:rsidR="00A853C2">
        <w:rPr>
          <w:rFonts w:asciiTheme="majorHAnsi" w:hAnsiTheme="majorHAnsi" w:cstheme="majorHAnsi"/>
        </w:rPr>
        <w:fldChar w:fldCharType="begin"/>
      </w:r>
      <w:r w:rsidR="00A853C2">
        <w:rPr>
          <w:rFonts w:asciiTheme="majorHAnsi" w:hAnsiTheme="majorHAnsi" w:cstheme="majorHAnsi"/>
        </w:rPr>
        <w:instrText xml:space="preserve"> SEQ </w:instrText>
      </w:r>
      <w:r w:rsidR="00A853C2">
        <w:rPr>
          <w:rFonts w:asciiTheme="majorHAnsi" w:hAnsiTheme="majorHAnsi" w:cstheme="majorHAnsi"/>
        </w:rPr>
        <w:instrText>表</w:instrText>
      </w:r>
      <w:r w:rsidR="00A853C2">
        <w:rPr>
          <w:rFonts w:asciiTheme="majorHAnsi" w:hAnsiTheme="majorHAnsi" w:cstheme="majorHAnsi"/>
        </w:rPr>
        <w:instrText xml:space="preserve"> \* ARABIC \s 1 </w:instrText>
      </w:r>
      <w:r w:rsidR="00A853C2">
        <w:rPr>
          <w:rFonts w:asciiTheme="majorHAnsi" w:hAnsiTheme="majorHAnsi" w:cstheme="majorHAnsi"/>
        </w:rPr>
        <w:fldChar w:fldCharType="separate"/>
      </w:r>
      <w:r w:rsidR="005F1F35">
        <w:rPr>
          <w:rFonts w:asciiTheme="majorHAnsi" w:hAnsiTheme="majorHAnsi" w:cstheme="majorHAnsi"/>
          <w:noProof/>
        </w:rPr>
        <w:t>21</w:t>
      </w:r>
      <w:r w:rsidR="00A853C2">
        <w:rPr>
          <w:rFonts w:asciiTheme="majorHAnsi" w:hAnsiTheme="majorHAnsi" w:cstheme="majorHAnsi"/>
        </w:rPr>
        <w:fldChar w:fldCharType="end"/>
      </w:r>
      <w:r w:rsidR="00A853C2" w:rsidRPr="00C34249">
        <w:rPr>
          <w:rFonts w:asciiTheme="majorHAnsi" w:hAnsiTheme="majorHAnsi" w:cstheme="majorHAnsi"/>
        </w:rPr>
        <w:t xml:space="preserve">　</w:t>
      </w:r>
      <w:r w:rsidR="00A853C2" w:rsidRPr="00C34249">
        <w:rPr>
          <w:rFonts w:asciiTheme="majorHAnsi" w:hAnsiTheme="majorHAnsi" w:cstheme="majorHAnsi"/>
        </w:rPr>
        <w:t>Symphony</w:t>
      </w:r>
      <w:r w:rsidRPr="00C34249">
        <w:rPr>
          <w:rFonts w:asciiTheme="majorHAnsi" w:hAnsiTheme="majorHAnsi" w:cstheme="majorHAnsi" w:hint="eastAsia"/>
        </w:rPr>
        <w:t xml:space="preserve"> </w:t>
      </w:r>
      <w:r w:rsidRPr="00C34249">
        <w:rPr>
          <w:rFonts w:asciiTheme="majorHAnsi" w:hAnsiTheme="majorHAnsi" w:cstheme="majorHAnsi"/>
        </w:rPr>
        <w:t>execution</w:t>
      </w:r>
      <w:r w:rsidRPr="00C34249">
        <w:rPr>
          <w:rFonts w:asciiTheme="majorHAnsi" w:hAnsiTheme="majorHAnsi" w:cstheme="majorHAnsi" w:hint="eastAsia"/>
        </w:rPr>
        <w:t xml:space="preserve"> </w:t>
      </w:r>
      <w:r w:rsidRPr="00C34249">
        <w:rPr>
          <w:rFonts w:asciiTheme="majorHAnsi" w:hAnsiTheme="majorHAnsi" w:cstheme="majorHAnsi"/>
        </w:rPr>
        <w:t>obtain information parameter list</w:t>
      </w:r>
    </w:p>
    <w:tbl>
      <w:tblPr>
        <w:tblStyle w:val="ab"/>
        <w:tblW w:w="0" w:type="auto"/>
        <w:tblInd w:w="959" w:type="dxa"/>
        <w:tblLook w:val="04A0" w:firstRow="1" w:lastRow="0" w:firstColumn="1" w:lastColumn="0" w:noHBand="0" w:noVBand="1"/>
      </w:tblPr>
      <w:tblGrid>
        <w:gridCol w:w="3118"/>
        <w:gridCol w:w="3544"/>
      </w:tblGrid>
      <w:tr w:rsidR="00A853C2" w:rsidRPr="00105FCC" w:rsidTr="0077068B">
        <w:tc>
          <w:tcPr>
            <w:tcW w:w="3118" w:type="dxa"/>
            <w:shd w:val="clear" w:color="auto" w:fill="002B62"/>
          </w:tcPr>
          <w:p w:rsidR="00A853C2" w:rsidRPr="00105FCC" w:rsidRDefault="00C34249" w:rsidP="0077068B">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 name</w:t>
            </w:r>
          </w:p>
        </w:tc>
        <w:tc>
          <w:tcPr>
            <w:tcW w:w="3544" w:type="dxa"/>
            <w:shd w:val="clear" w:color="auto" w:fill="002B62"/>
          </w:tcPr>
          <w:p w:rsidR="00A853C2" w:rsidRPr="00105FCC" w:rsidRDefault="00C34249" w:rsidP="0077068B">
            <w:pPr>
              <w:jc w:val="center"/>
              <w:rPr>
                <w:rFonts w:asciiTheme="majorHAnsi" w:hAnsiTheme="majorHAnsi" w:cstheme="majorHAnsi"/>
                <w:color w:val="FFFFFF" w:themeColor="background1"/>
              </w:rPr>
            </w:pPr>
            <w:r>
              <w:rPr>
                <w:rFonts w:asciiTheme="majorHAnsi" w:hAnsiTheme="majorHAnsi" w:cstheme="majorHAnsi"/>
                <w:color w:val="FFFFFF" w:themeColor="background1"/>
              </w:rPr>
              <w:t>Value</w:t>
            </w:r>
          </w:p>
        </w:tc>
      </w:tr>
      <w:tr w:rsidR="00A853C2" w:rsidRPr="00105FCC" w:rsidTr="0077068B">
        <w:tc>
          <w:tcPr>
            <w:tcW w:w="311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3544" w:type="dxa"/>
          </w:tcPr>
          <w:p w:rsidR="00A853C2" w:rsidRPr="00105FCC" w:rsidRDefault="00A853C2" w:rsidP="00C34249">
            <w:pPr>
              <w:rPr>
                <w:rFonts w:asciiTheme="majorHAnsi" w:hAnsiTheme="majorHAnsi" w:cstheme="majorHAnsi"/>
              </w:rPr>
            </w:pPr>
            <w:r w:rsidRPr="00105FCC">
              <w:rPr>
                <w:rFonts w:asciiTheme="majorHAnsi" w:hAnsiTheme="majorHAnsi" w:cstheme="majorHAnsi"/>
              </w:rPr>
              <w:t>Symphony</w:t>
            </w:r>
            <w:r w:rsidR="00C34249">
              <w:rPr>
                <w:rFonts w:asciiTheme="majorHAnsi" w:hAnsiTheme="majorHAnsi" w:cstheme="majorHAnsi" w:hint="eastAsia"/>
              </w:rPr>
              <w:t xml:space="preserve"> </w:t>
            </w:r>
            <w:r w:rsidR="00C34249">
              <w:rPr>
                <w:rFonts w:asciiTheme="majorHAnsi" w:hAnsiTheme="majorHAnsi" w:cstheme="majorHAnsi"/>
              </w:rPr>
              <w:t xml:space="preserve">instance </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rsidR="00A853C2" w:rsidRPr="00105FCC" w:rsidRDefault="00A853C2" w:rsidP="00A853C2">
      <w:pPr>
        <w:ind w:left="454" w:firstLineChars="600" w:firstLine="126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C34249">
        <w:rPr>
          <w:rFonts w:asciiTheme="majorHAnsi" w:hAnsiTheme="majorHAnsi" w:cstheme="majorHAnsi"/>
        </w:rPr>
        <w:t>The value obtained from the return value of EXECUTE.</w:t>
      </w:r>
    </w:p>
    <w:p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w:t>
      </w:r>
      <w:r w:rsidR="00C34249">
        <w:rPr>
          <w:rFonts w:asciiTheme="majorHAnsi" w:hAnsiTheme="majorHAnsi" w:cstheme="majorHAnsi" w:hint="eastAsia"/>
        </w:rPr>
        <w:t>R</w:t>
      </w:r>
      <w:r w:rsidR="00C34249">
        <w:rPr>
          <w:rFonts w:asciiTheme="majorHAnsi" w:hAnsiTheme="majorHAnsi" w:cstheme="majorHAnsi"/>
        </w:rPr>
        <w:t>esponse</w:t>
      </w:r>
    </w:p>
    <w:p w:rsidR="00A853C2" w:rsidRPr="00105FCC" w:rsidRDefault="00A853C2" w:rsidP="00A853C2">
      <w:pPr>
        <w:ind w:left="454"/>
        <w:rPr>
          <w:rFonts w:asciiTheme="majorHAnsi" w:hAnsiTheme="majorHAnsi" w:cstheme="majorHAnsi"/>
        </w:rPr>
      </w:pPr>
      <w:r w:rsidRPr="00105FCC">
        <w:rPr>
          <w:rFonts w:asciiTheme="majorHAnsi" w:hAnsiTheme="majorHAnsi" w:cstheme="majorHAnsi"/>
        </w:rPr>
        <w:t xml:space="preserve">　　</w:t>
      </w:r>
      <w:r w:rsidR="00C34249">
        <w:rPr>
          <w:rFonts w:asciiTheme="majorHAnsi" w:hAnsiTheme="majorHAnsi" w:cstheme="majorHAnsi"/>
        </w:rPr>
        <w:t>The returned response is stored in JSON format.</w:t>
      </w:r>
    </w:p>
    <w:tbl>
      <w:tblPr>
        <w:tblW w:w="9084" w:type="dxa"/>
        <w:jc w:val="center"/>
        <w:tblCellMar>
          <w:left w:w="99" w:type="dxa"/>
          <w:right w:w="99" w:type="dxa"/>
        </w:tblCellMar>
        <w:tblLook w:val="04A0" w:firstRow="1" w:lastRow="0" w:firstColumn="1" w:lastColumn="0" w:noHBand="0" w:noVBand="1"/>
      </w:tblPr>
      <w:tblGrid>
        <w:gridCol w:w="9084"/>
      </w:tblGrid>
      <w:tr w:rsidR="00A853C2" w:rsidRPr="00105FCC" w:rsidTr="0077068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"SYMPHONY_CLASS_ID": "1",</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"SYMPHONY_INSTANCE_INFO":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1,</w:t>
            </w:r>
          </w:p>
          <w:p w:rsidR="00A853C2" w:rsidRPr="00105FCC" w:rsidRDefault="00A853C2" w:rsidP="0077068B">
            <w:pPr>
              <w:widowControl/>
              <w:ind w:firstLineChars="700" w:firstLine="147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w:t>
            </w:r>
            <w:r w:rsidR="00CC178A">
              <w:rPr>
                <w:rFonts w:asciiTheme="majorHAnsi" w:eastAsia="ＭＳ ゴシック" w:hAnsiTheme="majorHAnsi" w:cstheme="majorHAnsi"/>
                <w:color w:val="FF0000"/>
                <w:kern w:val="0"/>
                <w:szCs w:val="21"/>
              </w:rPr>
              <w:t>(</w:t>
            </w:r>
            <w:r w:rsidR="009C7B9A">
              <w:rPr>
                <w:rFonts w:asciiTheme="majorHAnsi" w:eastAsia="ＭＳ ゴシック" w:hAnsiTheme="majorHAnsi" w:cstheme="majorHAnsi"/>
                <w:color w:val="FF0000"/>
                <w:kern w:val="0"/>
                <w:szCs w:val="21"/>
              </w:rPr>
              <w:t>Abbr</w:t>
            </w:r>
            <w:r w:rsidR="00CC178A">
              <w:rPr>
                <w:rFonts w:asciiTheme="majorHAnsi" w:eastAsia="ＭＳ ゴシック" w:hAnsiTheme="majorHAnsi" w:cstheme="majorHAnsi"/>
                <w:color w:val="FF0000"/>
                <w:kern w:val="0"/>
                <w:szCs w:val="21"/>
              </w:rPr>
              <w:t>)</w:t>
            </w:r>
            <w:r w:rsidR="00CC178A" w:rsidRPr="00094ADD">
              <w:rPr>
                <w:rFonts w:ascii="Arial" w:eastAsia="ＭＳ ゴシック" w:hAnsi="Arial" w:cs="Arial"/>
                <w:color w:val="FF0000"/>
                <w:kern w:val="0"/>
                <w:szCs w:val="21"/>
              </w:rPr>
              <w:t xml:space="preserve"> refer to the following </w:t>
            </w:r>
            <w:r w:rsidR="00CC178A" w:rsidRPr="00094ADD">
              <w:rPr>
                <w:rFonts w:ascii="ＭＳ ゴシック" w:eastAsia="ＭＳ ゴシック" w:hAnsi="ＭＳ ゴシック" w:cs="ＭＳ ゴシック" w:hint="eastAsia"/>
                <w:color w:val="FF0000"/>
                <w:kern w:val="0"/>
                <w:szCs w:val="21"/>
              </w:rPr>
              <w:t>①</w:t>
            </w:r>
            <w:r w:rsidR="00CC178A" w:rsidRPr="00094ADD">
              <w:rPr>
                <w:rFonts w:ascii="Arial" w:eastAsia="ＭＳ ゴシック" w:hAnsi="Arial" w:cs="Arial"/>
                <w:color w:val="FF0000"/>
                <w:kern w:val="0"/>
                <w:szCs w:val="21"/>
              </w:rPr>
              <w:t xml:space="preserve"> for the items</w:t>
            </w:r>
            <w:r w:rsidRPr="00105FCC">
              <w:rPr>
                <w:rFonts w:asciiTheme="majorHAnsi" w:eastAsia="ＭＳ ゴシック" w:hAnsiTheme="majorHAnsi" w:cstheme="majorHAnsi"/>
                <w:color w:val="FF0000"/>
                <w:kern w:val="0"/>
                <w:szCs w:val="21"/>
              </w:rPr>
              <w:t>・・・</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"FOCUS_MOVEMENT": 1</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"MOVEMENTS":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"CLASS_ITEM":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"ORCHESTRATOR_ID": "3",</w:t>
            </w:r>
          </w:p>
          <w:p w:rsidR="00A853C2" w:rsidRPr="00105FCC" w:rsidRDefault="00CC178A" w:rsidP="0077068B">
            <w:pPr>
              <w:widowControl/>
              <w:ind w:firstLineChars="1100" w:firstLine="2310"/>
              <w:jc w:val="left"/>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w:t>
            </w:r>
            <w:r w:rsidR="009C7B9A">
              <w:rPr>
                <w:rFonts w:asciiTheme="majorHAnsi" w:eastAsia="ＭＳ ゴシック" w:hAnsiTheme="majorHAnsi" w:cstheme="majorHAnsi"/>
                <w:color w:val="FF0000"/>
                <w:kern w:val="0"/>
                <w:szCs w:val="21"/>
              </w:rPr>
              <w:t>Abbr</w:t>
            </w:r>
            <w:r>
              <w:rPr>
                <w:rFonts w:asciiTheme="majorHAnsi" w:eastAsia="ＭＳ ゴシック" w:hAnsiTheme="majorHAnsi" w:cstheme="majorHAnsi"/>
                <w:color w:val="FF0000"/>
                <w:kern w:val="0"/>
                <w:szCs w:val="21"/>
              </w:rPr>
              <w:t>)</w:t>
            </w:r>
            <w:r w:rsidRPr="00094ADD">
              <w:rPr>
                <w:rFonts w:ascii="Arial" w:eastAsia="ＭＳ ゴシック" w:hAnsi="Arial" w:cs="Arial"/>
                <w:color w:val="FF0000"/>
                <w:kern w:val="0"/>
                <w:szCs w:val="21"/>
              </w:rPr>
              <w:t xml:space="preserve"> refer to the following </w:t>
            </w:r>
            <w:r>
              <w:rPr>
                <w:rFonts w:ascii="Arial" w:eastAsia="ＭＳ ゴシック" w:hAnsi="Arial" w:cs="Arial" w:hint="eastAsia"/>
                <w:color w:val="FF0000"/>
                <w:kern w:val="0"/>
                <w:szCs w:val="21"/>
              </w:rPr>
              <w:t>②</w:t>
            </w:r>
            <w:r w:rsidRPr="00094ADD">
              <w:rPr>
                <w:rFonts w:ascii="Arial" w:eastAsia="ＭＳ ゴシック" w:hAnsi="Arial" w:cs="Arial"/>
                <w:color w:val="FF0000"/>
                <w:kern w:val="0"/>
                <w:szCs w:val="21"/>
              </w:rPr>
              <w:t xml:space="preserve"> for the items</w:t>
            </w:r>
            <w:r w:rsidR="00A853C2" w:rsidRPr="00105FCC">
              <w:rPr>
                <w:rFonts w:asciiTheme="majorHAnsi" w:eastAsia="ＭＳ ゴシック" w:hAnsiTheme="majorHAnsi" w:cstheme="majorHAnsi"/>
                <w:color w:val="FF0000"/>
                <w:kern w:val="0"/>
                <w:szCs w:val="21"/>
              </w:rPr>
              <w:t>・・・</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"NEXT_PENDING": "checkedValue"</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"INS_ITEM":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"11",</w:t>
            </w:r>
          </w:p>
          <w:p w:rsidR="00A853C2" w:rsidRPr="00105FCC" w:rsidRDefault="00A853C2" w:rsidP="0077068B">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w:t>
            </w:r>
            <w:r w:rsidR="00CC178A">
              <w:rPr>
                <w:rFonts w:asciiTheme="majorHAnsi" w:eastAsia="ＭＳ ゴシック" w:hAnsiTheme="majorHAnsi" w:cstheme="majorHAnsi"/>
                <w:color w:val="FF0000"/>
                <w:kern w:val="0"/>
                <w:szCs w:val="21"/>
              </w:rPr>
              <w:t>(</w:t>
            </w:r>
            <w:r w:rsidR="009C7B9A">
              <w:rPr>
                <w:rFonts w:asciiTheme="majorHAnsi" w:eastAsia="ＭＳ ゴシック" w:hAnsiTheme="majorHAnsi" w:cstheme="majorHAnsi"/>
                <w:color w:val="FF0000"/>
                <w:kern w:val="0"/>
                <w:szCs w:val="21"/>
              </w:rPr>
              <w:t>Abbr</w:t>
            </w:r>
            <w:r w:rsidR="00CC178A">
              <w:rPr>
                <w:rFonts w:asciiTheme="majorHAnsi" w:eastAsia="ＭＳ ゴシック" w:hAnsiTheme="majorHAnsi" w:cstheme="majorHAnsi"/>
                <w:color w:val="FF0000"/>
                <w:kern w:val="0"/>
                <w:szCs w:val="21"/>
              </w:rPr>
              <w:t>)</w:t>
            </w:r>
            <w:r w:rsidR="00CC178A" w:rsidRPr="00094ADD">
              <w:rPr>
                <w:rFonts w:ascii="Arial" w:eastAsia="ＭＳ ゴシック" w:hAnsi="Arial" w:cs="Arial"/>
                <w:color w:val="FF0000"/>
                <w:kern w:val="0"/>
                <w:szCs w:val="21"/>
              </w:rPr>
              <w:t xml:space="preserve"> refer to the following </w:t>
            </w:r>
            <w:r w:rsidR="00CC178A">
              <w:rPr>
                <w:rFonts w:ascii="Arial" w:eastAsia="ＭＳ ゴシック" w:hAnsi="Arial" w:cs="Arial" w:hint="eastAsia"/>
                <w:color w:val="FF0000"/>
                <w:kern w:val="0"/>
                <w:szCs w:val="21"/>
              </w:rPr>
              <w:t>③</w:t>
            </w:r>
            <w:r w:rsidR="00CC178A" w:rsidRPr="00094ADD">
              <w:rPr>
                <w:rFonts w:ascii="Arial" w:eastAsia="ＭＳ ゴシック" w:hAnsi="Arial" w:cs="Arial"/>
                <w:color w:val="FF0000"/>
                <w:kern w:val="0"/>
                <w:szCs w:val="21"/>
              </w:rPr>
              <w:t xml:space="preserve"> for the items</w:t>
            </w:r>
            <w:r w:rsidRPr="00105FCC">
              <w:rPr>
                <w:rFonts w:asciiTheme="majorHAnsi" w:eastAsia="ＭＳ ゴシック" w:hAnsiTheme="majorHAnsi" w:cstheme="majorHAnsi"/>
                <w:color w:val="FF0000"/>
                <w:kern w:val="0"/>
                <w:szCs w:val="21"/>
              </w:rPr>
              <w:t>・・・</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"OPERATION_NAME": null</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"000",</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A853C2" w:rsidRPr="00105FCC" w:rsidTr="0077068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853C2" w:rsidRPr="00105FCC" w:rsidRDefault="00A853C2" w:rsidP="0077068B">
            <w:pPr>
              <w:widowControl/>
              <w:jc w:val="left"/>
              <w:rPr>
                <w:rFonts w:asciiTheme="majorHAnsi" w:eastAsia="ＭＳ ゴシック" w:hAnsiTheme="majorHAnsi" w:cstheme="majorHAnsi"/>
                <w:color w:val="000000"/>
                <w:kern w:val="0"/>
                <w:sz w:val="22"/>
              </w:rPr>
            </w:pPr>
          </w:p>
        </w:tc>
      </w:tr>
      <w:tr w:rsidR="00A853C2" w:rsidRPr="00105FCC" w:rsidTr="0077068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853C2" w:rsidRPr="00105FCC" w:rsidRDefault="00A853C2" w:rsidP="0077068B">
            <w:pPr>
              <w:widowControl/>
              <w:jc w:val="left"/>
              <w:rPr>
                <w:rFonts w:asciiTheme="majorHAnsi" w:eastAsia="ＭＳ ゴシック" w:hAnsiTheme="majorHAnsi" w:cstheme="majorHAnsi"/>
                <w:color w:val="000000"/>
                <w:kern w:val="0"/>
                <w:sz w:val="22"/>
              </w:rPr>
            </w:pPr>
          </w:p>
        </w:tc>
      </w:tr>
    </w:tbl>
    <w:p w:rsidR="00A853C2" w:rsidRPr="00105FCC" w:rsidRDefault="00A853C2" w:rsidP="00A853C2">
      <w:pPr>
        <w:pStyle w:val="52"/>
        <w:rPr>
          <w:rFonts w:asciiTheme="majorHAnsi" w:hAnsiTheme="majorHAnsi" w:cstheme="majorHAnsi"/>
        </w:rPr>
      </w:pPr>
    </w:p>
    <w:p w:rsidR="00A853C2" w:rsidRPr="00105FCC" w:rsidRDefault="00A853C2" w:rsidP="00A853C2">
      <w:pPr>
        <w:tabs>
          <w:tab w:val="left" w:pos="3030"/>
        </w:tabs>
        <w:ind w:firstLine="454"/>
        <w:rPr>
          <w:rFonts w:asciiTheme="majorHAnsi" w:hAnsiTheme="majorHAnsi" w:cstheme="majorHAnsi"/>
        </w:rPr>
      </w:pPr>
      <w:r w:rsidRPr="00105FCC">
        <w:rPr>
          <w:rFonts w:asciiTheme="majorHAnsi" w:hAnsiTheme="majorHAnsi" w:cstheme="majorHAnsi"/>
        </w:rPr>
        <w:t xml:space="preserve">　　　</w:t>
      </w:r>
    </w:p>
    <w:p w:rsidR="00A853C2" w:rsidRPr="00CC178A" w:rsidRDefault="00CC178A" w:rsidP="00CC178A">
      <w:pPr>
        <w:pStyle w:val="a9"/>
        <w:numPr>
          <w:ilvl w:val="0"/>
          <w:numId w:val="35"/>
        </w:numPr>
        <w:ind w:leftChars="0"/>
        <w:rPr>
          <w:rFonts w:asciiTheme="majorHAnsi" w:hAnsiTheme="majorHAnsi" w:cstheme="majorHAnsi"/>
          <w:szCs w:val="21"/>
        </w:rPr>
      </w:pPr>
      <w:r>
        <w:rPr>
          <w:rFonts w:asciiTheme="majorHAnsi" w:hAnsiTheme="majorHAnsi" w:cstheme="majorHAnsi"/>
          <w:szCs w:val="21"/>
        </w:rPr>
        <w:t xml:space="preserve">The </w:t>
      </w:r>
      <w:r w:rsidR="00A853C2" w:rsidRPr="00CC178A">
        <w:rPr>
          <w:rFonts w:asciiTheme="majorHAnsi" w:hAnsiTheme="majorHAnsi" w:cstheme="majorHAnsi"/>
          <w:szCs w:val="21"/>
        </w:rPr>
        <w:t>S</w:t>
      </w:r>
      <w:r w:rsidRPr="00CC178A">
        <w:rPr>
          <w:rFonts w:asciiTheme="majorHAnsi" w:hAnsiTheme="majorHAnsi" w:cstheme="majorHAnsi" w:hint="eastAsia"/>
          <w:szCs w:val="21"/>
        </w:rPr>
        <w:t>y</w:t>
      </w:r>
      <w:r>
        <w:rPr>
          <w:rFonts w:asciiTheme="majorHAnsi" w:hAnsiTheme="majorHAnsi" w:cstheme="majorHAnsi"/>
          <w:szCs w:val="21"/>
        </w:rPr>
        <w:t>mphony instance information array stored in S</w:t>
      </w:r>
      <w:r w:rsidR="00A853C2" w:rsidRPr="00CC178A">
        <w:rPr>
          <w:rFonts w:asciiTheme="majorHAnsi" w:hAnsiTheme="majorHAnsi" w:cstheme="majorHAnsi"/>
          <w:szCs w:val="21"/>
        </w:rPr>
        <w:t>YMPHONY_INSTANCE_INFO</w:t>
      </w:r>
    </w:p>
    <w:p w:rsidR="00A853C2" w:rsidRPr="00105FCC" w:rsidRDefault="00A853C2" w:rsidP="00A853C2">
      <w:pPr>
        <w:rPr>
          <w:rFonts w:asciiTheme="majorHAnsi" w:hAnsiTheme="majorHAnsi" w:cstheme="majorHAnsi"/>
          <w:b/>
        </w:rPr>
      </w:pPr>
    </w:p>
    <w:p w:rsidR="00A853C2" w:rsidRPr="00105FCC" w:rsidRDefault="00CC178A" w:rsidP="00A853C2">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A853C2" w:rsidRPr="00105FCC">
        <w:rPr>
          <w:rFonts w:asciiTheme="majorHAnsi" w:hAnsiTheme="majorHAnsi" w:cstheme="majorHAnsi"/>
        </w:rPr>
        <w:t xml:space="preserve"> </w:t>
      </w:r>
      <w:r w:rsidR="00A853C2">
        <w:rPr>
          <w:rFonts w:asciiTheme="majorHAnsi" w:hAnsiTheme="majorHAnsi" w:cstheme="majorHAnsi"/>
        </w:rPr>
        <w:fldChar w:fldCharType="begin"/>
      </w:r>
      <w:r w:rsidR="00A853C2">
        <w:rPr>
          <w:rFonts w:asciiTheme="majorHAnsi" w:hAnsiTheme="majorHAnsi" w:cstheme="majorHAnsi"/>
        </w:rPr>
        <w:instrText xml:space="preserve"> STYLEREF 1 \s </w:instrText>
      </w:r>
      <w:r w:rsidR="00A853C2">
        <w:rPr>
          <w:rFonts w:asciiTheme="majorHAnsi" w:hAnsiTheme="majorHAnsi" w:cstheme="majorHAnsi"/>
        </w:rPr>
        <w:fldChar w:fldCharType="separate"/>
      </w:r>
      <w:r w:rsidR="005F1F35">
        <w:rPr>
          <w:rFonts w:asciiTheme="majorHAnsi" w:hAnsiTheme="majorHAnsi" w:cstheme="majorHAnsi"/>
          <w:noProof/>
        </w:rPr>
        <w:t>5</w:t>
      </w:r>
      <w:r w:rsidR="00A853C2">
        <w:rPr>
          <w:rFonts w:asciiTheme="majorHAnsi" w:hAnsiTheme="majorHAnsi" w:cstheme="majorHAnsi"/>
        </w:rPr>
        <w:fldChar w:fldCharType="end"/>
      </w:r>
      <w:r w:rsidR="00A853C2">
        <w:rPr>
          <w:rFonts w:asciiTheme="majorHAnsi" w:hAnsiTheme="majorHAnsi" w:cstheme="majorHAnsi"/>
        </w:rPr>
        <w:t>-</w:t>
      </w:r>
      <w:r w:rsidR="00A853C2">
        <w:rPr>
          <w:rFonts w:asciiTheme="majorHAnsi" w:hAnsiTheme="majorHAnsi" w:cstheme="majorHAnsi"/>
        </w:rPr>
        <w:fldChar w:fldCharType="begin"/>
      </w:r>
      <w:r w:rsidR="00A853C2">
        <w:rPr>
          <w:rFonts w:asciiTheme="majorHAnsi" w:hAnsiTheme="majorHAnsi" w:cstheme="majorHAnsi"/>
        </w:rPr>
        <w:instrText xml:space="preserve"> SEQ </w:instrText>
      </w:r>
      <w:r w:rsidR="00A853C2">
        <w:rPr>
          <w:rFonts w:asciiTheme="majorHAnsi" w:hAnsiTheme="majorHAnsi" w:cstheme="majorHAnsi"/>
        </w:rPr>
        <w:instrText>表</w:instrText>
      </w:r>
      <w:r w:rsidR="00A853C2">
        <w:rPr>
          <w:rFonts w:asciiTheme="majorHAnsi" w:hAnsiTheme="majorHAnsi" w:cstheme="majorHAnsi"/>
        </w:rPr>
        <w:instrText xml:space="preserve"> \* ARABIC \s 1 </w:instrText>
      </w:r>
      <w:r w:rsidR="00A853C2">
        <w:rPr>
          <w:rFonts w:asciiTheme="majorHAnsi" w:hAnsiTheme="majorHAnsi" w:cstheme="majorHAnsi"/>
        </w:rPr>
        <w:fldChar w:fldCharType="separate"/>
      </w:r>
      <w:r w:rsidR="005F1F35">
        <w:rPr>
          <w:rFonts w:asciiTheme="majorHAnsi" w:hAnsiTheme="majorHAnsi" w:cstheme="majorHAnsi"/>
          <w:noProof/>
        </w:rPr>
        <w:t>22</w:t>
      </w:r>
      <w:r w:rsidR="00A853C2">
        <w:rPr>
          <w:rFonts w:asciiTheme="majorHAnsi" w:hAnsiTheme="majorHAnsi" w:cstheme="majorHAnsi"/>
        </w:rPr>
        <w:fldChar w:fldCharType="end"/>
      </w:r>
      <w:r w:rsidR="00A853C2" w:rsidRPr="00105FCC">
        <w:rPr>
          <w:rFonts w:asciiTheme="majorHAnsi" w:hAnsiTheme="majorHAnsi" w:cstheme="majorHAnsi"/>
          <w:b w:val="0"/>
        </w:rPr>
        <w:t xml:space="preserve">　</w:t>
      </w:r>
      <w:r w:rsidRPr="00675D03">
        <w:rPr>
          <w:rFonts w:asciiTheme="majorHAnsi" w:hAnsiTheme="majorHAnsi" w:cstheme="majorHAnsi" w:hint="eastAsia"/>
        </w:rPr>
        <w:t>I</w:t>
      </w:r>
      <w:r w:rsidRPr="00675D03">
        <w:rPr>
          <w:rFonts w:asciiTheme="majorHAnsi" w:hAnsiTheme="majorHAnsi" w:cstheme="majorHAnsi"/>
        </w:rPr>
        <w:t>nstance array list</w:t>
      </w:r>
    </w:p>
    <w:tbl>
      <w:tblPr>
        <w:tblStyle w:val="ab"/>
        <w:tblW w:w="0" w:type="auto"/>
        <w:tblInd w:w="1242" w:type="dxa"/>
        <w:tblLook w:val="04A0" w:firstRow="1" w:lastRow="0" w:firstColumn="1" w:lastColumn="0" w:noHBand="0" w:noVBand="1"/>
      </w:tblPr>
      <w:tblGrid>
        <w:gridCol w:w="3119"/>
        <w:gridCol w:w="4678"/>
      </w:tblGrid>
      <w:tr w:rsidR="00A853C2" w:rsidRPr="00105FCC" w:rsidTr="0077068B">
        <w:tc>
          <w:tcPr>
            <w:tcW w:w="3119" w:type="dxa"/>
            <w:shd w:val="clear" w:color="auto" w:fill="002B62"/>
          </w:tcPr>
          <w:p w:rsidR="00A853C2" w:rsidRPr="00105FCC" w:rsidRDefault="00CC178A" w:rsidP="0077068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K</w:t>
            </w:r>
            <w:r>
              <w:rPr>
                <w:rFonts w:asciiTheme="majorHAnsi" w:hAnsiTheme="majorHAnsi" w:cstheme="majorHAnsi"/>
                <w:color w:val="FFFFFF" w:themeColor="background1"/>
              </w:rPr>
              <w:t>ey</w:t>
            </w:r>
          </w:p>
        </w:tc>
        <w:tc>
          <w:tcPr>
            <w:tcW w:w="4678" w:type="dxa"/>
            <w:shd w:val="clear" w:color="auto" w:fill="002B62"/>
          </w:tcPr>
          <w:p w:rsidR="00A853C2" w:rsidRPr="00105FCC" w:rsidRDefault="00CC178A" w:rsidP="0077068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ontent</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4678" w:type="dxa"/>
          </w:tcPr>
          <w:p w:rsidR="00A853C2" w:rsidRPr="00105FCC" w:rsidRDefault="00A853C2" w:rsidP="00CC178A">
            <w:pPr>
              <w:rPr>
                <w:rFonts w:asciiTheme="majorHAnsi" w:hAnsiTheme="majorHAnsi" w:cstheme="majorHAnsi"/>
              </w:rPr>
            </w:pPr>
            <w:r w:rsidRPr="00105FCC">
              <w:rPr>
                <w:rFonts w:asciiTheme="majorHAnsi" w:hAnsiTheme="majorHAnsi" w:cstheme="majorHAnsi"/>
              </w:rPr>
              <w:t>Symphony</w:t>
            </w:r>
            <w:r w:rsidR="00CC178A">
              <w:rPr>
                <w:rFonts w:asciiTheme="majorHAnsi" w:hAnsiTheme="majorHAnsi" w:cstheme="majorHAnsi" w:hint="eastAsia"/>
              </w:rPr>
              <w:t xml:space="preserve"> </w:t>
            </w:r>
            <w:r w:rsidR="00CC178A">
              <w:rPr>
                <w:rFonts w:asciiTheme="majorHAnsi" w:hAnsiTheme="majorHAnsi" w:cstheme="majorHAnsi"/>
              </w:rPr>
              <w:t xml:space="preserve">instance </w:t>
            </w:r>
            <w:r w:rsidRPr="00105FCC">
              <w:rPr>
                <w:rFonts w:asciiTheme="majorHAnsi" w:hAnsiTheme="majorHAnsi" w:cstheme="majorHAnsi"/>
              </w:rPr>
              <w:t>ID</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I_SYMPHONY_CLASS_NO</w:t>
            </w:r>
          </w:p>
        </w:tc>
        <w:tc>
          <w:tcPr>
            <w:tcW w:w="4678" w:type="dxa"/>
          </w:tcPr>
          <w:p w:rsidR="00A853C2" w:rsidRPr="00105FCC" w:rsidRDefault="00CC178A" w:rsidP="00CC178A">
            <w:pPr>
              <w:rPr>
                <w:rFonts w:asciiTheme="majorHAnsi" w:hAnsiTheme="majorHAnsi" w:cstheme="majorHAnsi"/>
              </w:rPr>
            </w:pPr>
            <w:r>
              <w:rPr>
                <w:rFonts w:asciiTheme="majorHAnsi" w:hAnsiTheme="majorHAnsi" w:cstheme="majorHAnsi" w:hint="eastAsia"/>
              </w:rPr>
              <w:t xml:space="preserve">Class ID of the </w:t>
            </w:r>
            <w:r>
              <w:rPr>
                <w:rFonts w:asciiTheme="majorHAnsi" w:hAnsiTheme="majorHAnsi" w:cstheme="majorHAnsi"/>
              </w:rPr>
              <w:t>instance</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I_SYMPHONY_NAME</w:t>
            </w:r>
          </w:p>
        </w:tc>
        <w:tc>
          <w:tcPr>
            <w:tcW w:w="4678" w:type="dxa"/>
          </w:tcPr>
          <w:p w:rsidR="00A853C2" w:rsidRPr="00105FCC" w:rsidRDefault="00CC178A" w:rsidP="0077068B">
            <w:pPr>
              <w:rPr>
                <w:rFonts w:asciiTheme="majorHAnsi" w:hAnsiTheme="majorHAnsi" w:cstheme="majorHAnsi"/>
              </w:rPr>
            </w:pPr>
            <w:r>
              <w:rPr>
                <w:rFonts w:asciiTheme="majorHAnsi" w:hAnsiTheme="majorHAnsi" w:cstheme="majorHAnsi"/>
              </w:rPr>
              <w:t>Name</w:t>
            </w:r>
            <w:r>
              <w:rPr>
                <w:rFonts w:asciiTheme="majorHAnsi" w:hAnsiTheme="majorHAnsi" w:cstheme="majorHAnsi" w:hint="eastAsia"/>
              </w:rPr>
              <w:t xml:space="preserve"> of the </w:t>
            </w:r>
            <w:r>
              <w:rPr>
                <w:rFonts w:asciiTheme="majorHAnsi" w:hAnsiTheme="majorHAnsi" w:cstheme="majorHAnsi"/>
              </w:rPr>
              <w:t>instance</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I_DESCRIPTION</w:t>
            </w:r>
          </w:p>
        </w:tc>
        <w:tc>
          <w:tcPr>
            <w:tcW w:w="4678" w:type="dxa"/>
          </w:tcPr>
          <w:p w:rsidR="00A853C2" w:rsidRPr="00105FCC" w:rsidRDefault="00CC178A" w:rsidP="0077068B">
            <w:pPr>
              <w:rPr>
                <w:rFonts w:asciiTheme="majorHAnsi" w:hAnsiTheme="majorHAnsi" w:cstheme="majorHAnsi"/>
              </w:rPr>
            </w:pPr>
            <w:r>
              <w:rPr>
                <w:rFonts w:asciiTheme="majorHAnsi" w:hAnsiTheme="majorHAnsi" w:cstheme="majorHAnsi"/>
              </w:rPr>
              <w:t>Description</w:t>
            </w:r>
            <w:r>
              <w:rPr>
                <w:rFonts w:asciiTheme="majorHAnsi" w:hAnsiTheme="majorHAnsi" w:cstheme="majorHAnsi" w:hint="eastAsia"/>
              </w:rPr>
              <w:t xml:space="preserve"> of the </w:t>
            </w:r>
            <w:r>
              <w:rPr>
                <w:rFonts w:asciiTheme="majorHAnsi" w:hAnsiTheme="majorHAnsi" w:cstheme="majorHAnsi"/>
              </w:rPr>
              <w:t>instance</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STATUS_ID</w:t>
            </w:r>
          </w:p>
        </w:tc>
        <w:tc>
          <w:tcPr>
            <w:tcW w:w="4678" w:type="dxa"/>
          </w:tcPr>
          <w:p w:rsidR="00A853C2" w:rsidRPr="00105FCC" w:rsidRDefault="00CC178A" w:rsidP="00CC178A">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xecution status</w:t>
            </w:r>
            <w:r w:rsidR="00F756F9">
              <w:rPr>
                <w:rFonts w:asciiTheme="majorHAnsi" w:hAnsiTheme="majorHAnsi" w:cstheme="majorHAnsi"/>
              </w:rPr>
              <w:t>.</w:t>
            </w:r>
            <w:r w:rsidR="00A853C2" w:rsidRPr="00105FCC">
              <w:rPr>
                <w:rFonts w:asciiTheme="majorHAnsi" w:hAnsiTheme="majorHAnsi" w:cstheme="majorHAnsi"/>
              </w:rPr>
              <w:t xml:space="preserve">　</w:t>
            </w:r>
            <w:r w:rsidR="00F756F9">
              <w:rPr>
                <w:rFonts w:asciiTheme="majorHAnsi" w:hAnsiTheme="majorHAnsi" w:cstheme="majorHAnsi" w:hint="eastAsia"/>
              </w:rPr>
              <w:t>R</w:t>
            </w:r>
            <w:r>
              <w:rPr>
                <w:rFonts w:asciiTheme="majorHAnsi" w:hAnsiTheme="majorHAnsi" w:cstheme="majorHAnsi" w:hint="eastAsia"/>
              </w:rPr>
              <w:t xml:space="preserve">efer to Table </w:t>
            </w:r>
            <w:r>
              <w:rPr>
                <w:rFonts w:asciiTheme="majorHAnsi" w:hAnsiTheme="majorHAnsi" w:cstheme="majorHAnsi"/>
              </w:rPr>
              <w:t>5-25 for details</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ABORT_EXECUTE_FLAG</w:t>
            </w:r>
          </w:p>
        </w:tc>
        <w:tc>
          <w:tcPr>
            <w:tcW w:w="4678" w:type="dxa"/>
          </w:tcPr>
          <w:p w:rsidR="00A853C2" w:rsidRPr="00105FCC" w:rsidRDefault="00CC178A" w:rsidP="00CC178A">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 xml:space="preserve">mergency stop </w:t>
            </w:r>
            <w:r>
              <w:rPr>
                <w:rFonts w:asciiTheme="majorHAnsi" w:hAnsiTheme="majorHAnsi" w:cstheme="majorHAnsi" w:hint="eastAsia"/>
              </w:rPr>
              <w:t>flag</w:t>
            </w:r>
            <w:r>
              <w:rPr>
                <w:rFonts w:asciiTheme="majorHAnsi" w:hAnsiTheme="majorHAnsi" w:cstheme="majorHAnsi"/>
              </w:rPr>
              <w:t>.</w:t>
            </w:r>
            <w:r>
              <w:rPr>
                <w:rFonts w:asciiTheme="majorHAnsi" w:hAnsiTheme="majorHAnsi" w:cstheme="majorHAnsi" w:hint="eastAsia"/>
              </w:rPr>
              <w:t xml:space="preserve"> Not issued:</w:t>
            </w:r>
            <w:r>
              <w:rPr>
                <w:rFonts w:asciiTheme="majorHAnsi" w:hAnsiTheme="majorHAnsi" w:cstheme="majorHAnsi"/>
              </w:rPr>
              <w:t xml:space="preserve"> </w:t>
            </w:r>
            <w:r>
              <w:rPr>
                <w:rFonts w:asciiTheme="majorHAnsi" w:hAnsiTheme="majorHAnsi" w:cstheme="majorHAnsi" w:hint="eastAsia"/>
              </w:rPr>
              <w:t>1</w:t>
            </w:r>
            <w:r w:rsidR="00A853C2" w:rsidRPr="00105FCC">
              <w:rPr>
                <w:rFonts w:asciiTheme="majorHAnsi" w:hAnsiTheme="majorHAnsi" w:cstheme="majorHAnsi"/>
              </w:rPr>
              <w:t xml:space="preserve">　</w:t>
            </w:r>
            <w:r>
              <w:rPr>
                <w:rFonts w:asciiTheme="majorHAnsi" w:hAnsiTheme="majorHAnsi" w:cstheme="majorHAnsi" w:hint="eastAsia"/>
              </w:rPr>
              <w:t>Issued:</w:t>
            </w:r>
            <w:r>
              <w:rPr>
                <w:rFonts w:asciiTheme="majorHAnsi" w:hAnsiTheme="majorHAnsi" w:cstheme="majorHAnsi"/>
              </w:rPr>
              <w:t xml:space="preserve"> </w:t>
            </w:r>
            <w:r>
              <w:rPr>
                <w:rFonts w:asciiTheme="majorHAnsi" w:hAnsiTheme="majorHAnsi" w:cstheme="majorHAnsi" w:hint="eastAsia"/>
              </w:rPr>
              <w:t>2</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OPERATION_NO_UAPK</w:t>
            </w:r>
          </w:p>
        </w:tc>
        <w:tc>
          <w:tcPr>
            <w:tcW w:w="4678" w:type="dxa"/>
          </w:tcPr>
          <w:p w:rsidR="00A853C2" w:rsidRPr="00105FCC" w:rsidRDefault="00CC178A" w:rsidP="0077068B">
            <w:pPr>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 xml:space="preserve">peration </w:t>
            </w:r>
            <w:r w:rsidR="00A853C2" w:rsidRPr="00105FCC">
              <w:rPr>
                <w:rFonts w:asciiTheme="majorHAnsi" w:hAnsiTheme="majorHAnsi" w:cstheme="majorHAnsi"/>
              </w:rPr>
              <w:t>NO</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OPERATION_NO_IDBH</w:t>
            </w:r>
          </w:p>
        </w:tc>
        <w:tc>
          <w:tcPr>
            <w:tcW w:w="4678" w:type="dxa"/>
          </w:tcPr>
          <w:p w:rsidR="00A853C2" w:rsidRPr="00105FCC" w:rsidRDefault="00CC178A" w:rsidP="0077068B">
            <w:pPr>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 xml:space="preserve">peration </w:t>
            </w:r>
            <w:r w:rsidR="00A853C2" w:rsidRPr="00105FCC">
              <w:rPr>
                <w:rFonts w:asciiTheme="majorHAnsi" w:hAnsiTheme="majorHAnsi" w:cstheme="majorHAnsi"/>
              </w:rPr>
              <w:t>ID</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OPERATION_NAME</w:t>
            </w:r>
          </w:p>
        </w:tc>
        <w:tc>
          <w:tcPr>
            <w:tcW w:w="4678" w:type="dxa"/>
          </w:tcPr>
          <w:p w:rsidR="00A853C2" w:rsidRPr="00105FCC" w:rsidRDefault="00CC178A" w:rsidP="0077068B">
            <w:pPr>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peration name</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TIME_BOOK</w:t>
            </w:r>
          </w:p>
        </w:tc>
        <w:tc>
          <w:tcPr>
            <w:tcW w:w="4678" w:type="dxa"/>
          </w:tcPr>
          <w:p w:rsidR="00A853C2" w:rsidRPr="00105FCC" w:rsidRDefault="00CC178A" w:rsidP="00F756F9">
            <w:pPr>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cheduled execution</w:t>
            </w:r>
            <w:r w:rsidR="00F756F9">
              <w:rPr>
                <w:rFonts w:asciiTheme="majorHAnsi" w:hAnsiTheme="majorHAnsi" w:cstheme="majorHAnsi"/>
              </w:rPr>
              <w:t xml:space="preserve"> date/</w:t>
            </w:r>
            <w:r>
              <w:rPr>
                <w:rFonts w:asciiTheme="majorHAnsi" w:hAnsiTheme="majorHAnsi" w:cstheme="majorHAnsi"/>
              </w:rPr>
              <w:t>time</w:t>
            </w:r>
          </w:p>
        </w:tc>
      </w:tr>
      <w:tr w:rsidR="00F756F9" w:rsidRPr="00105FCC" w:rsidTr="0077068B">
        <w:tc>
          <w:tcPr>
            <w:tcW w:w="3119" w:type="dxa"/>
          </w:tcPr>
          <w:p w:rsidR="00F756F9" w:rsidRPr="00105FCC" w:rsidRDefault="00F756F9" w:rsidP="00F756F9">
            <w:pPr>
              <w:rPr>
                <w:rFonts w:asciiTheme="majorHAnsi" w:hAnsiTheme="majorHAnsi" w:cstheme="majorHAnsi"/>
              </w:rPr>
            </w:pPr>
            <w:r w:rsidRPr="00105FCC">
              <w:rPr>
                <w:rFonts w:asciiTheme="majorHAnsi" w:hAnsiTheme="majorHAnsi" w:cstheme="majorHAnsi"/>
              </w:rPr>
              <w:t>TIME_START</w:t>
            </w:r>
          </w:p>
        </w:tc>
        <w:tc>
          <w:tcPr>
            <w:tcW w:w="4678" w:type="dxa"/>
          </w:tcPr>
          <w:p w:rsidR="00F756F9" w:rsidRPr="00105FCC" w:rsidRDefault="00F756F9" w:rsidP="00F756F9">
            <w:pPr>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tart date/time</w:t>
            </w:r>
          </w:p>
        </w:tc>
      </w:tr>
      <w:tr w:rsidR="00F756F9" w:rsidRPr="00105FCC" w:rsidTr="0077068B">
        <w:tc>
          <w:tcPr>
            <w:tcW w:w="3119" w:type="dxa"/>
          </w:tcPr>
          <w:p w:rsidR="00F756F9" w:rsidRPr="00105FCC" w:rsidRDefault="00F756F9" w:rsidP="00F756F9">
            <w:pPr>
              <w:rPr>
                <w:rFonts w:asciiTheme="majorHAnsi" w:hAnsiTheme="majorHAnsi" w:cstheme="majorHAnsi"/>
              </w:rPr>
            </w:pPr>
            <w:r w:rsidRPr="00105FCC">
              <w:rPr>
                <w:rFonts w:asciiTheme="majorHAnsi" w:hAnsiTheme="majorHAnsi" w:cstheme="majorHAnsi"/>
              </w:rPr>
              <w:t>TIME_END</w:t>
            </w:r>
          </w:p>
        </w:tc>
        <w:tc>
          <w:tcPr>
            <w:tcW w:w="4678" w:type="dxa"/>
          </w:tcPr>
          <w:p w:rsidR="00F756F9" w:rsidRPr="00105FCC" w:rsidRDefault="00F756F9" w:rsidP="00F756F9">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nd date/time</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MOVEMENT_LENGTH</w:t>
            </w:r>
          </w:p>
        </w:tc>
        <w:tc>
          <w:tcPr>
            <w:tcW w:w="4678" w:type="dxa"/>
          </w:tcPr>
          <w:p w:rsidR="00A853C2" w:rsidRPr="00105FCC" w:rsidRDefault="00CC178A" w:rsidP="00CC178A">
            <w:pPr>
              <w:rPr>
                <w:rFonts w:asciiTheme="majorHAnsi" w:hAnsiTheme="majorHAnsi" w:cstheme="majorHAnsi"/>
              </w:rPr>
            </w:pPr>
            <w:r>
              <w:rPr>
                <w:rFonts w:asciiTheme="majorHAnsi" w:hAnsiTheme="majorHAnsi" w:cstheme="majorHAnsi" w:hint="eastAsia"/>
              </w:rPr>
              <w:t>Number of registered</w:t>
            </w:r>
            <w:r>
              <w:rPr>
                <w:rFonts w:asciiTheme="majorHAnsi" w:hAnsiTheme="majorHAnsi" w:cstheme="majorHAnsi"/>
              </w:rPr>
              <w:t xml:space="preserve"> M</w:t>
            </w:r>
            <w:r w:rsidR="00A853C2" w:rsidRPr="00105FCC">
              <w:rPr>
                <w:rFonts w:asciiTheme="majorHAnsi" w:hAnsiTheme="majorHAnsi" w:cstheme="majorHAnsi"/>
              </w:rPr>
              <w:t>ovement</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FOCUS_MOVEMENT</w:t>
            </w:r>
          </w:p>
        </w:tc>
        <w:tc>
          <w:tcPr>
            <w:tcW w:w="4678" w:type="dxa"/>
          </w:tcPr>
          <w:p w:rsidR="00A853C2" w:rsidRPr="00105FCC" w:rsidRDefault="00CC178A" w:rsidP="00CC178A">
            <w:pPr>
              <w:rPr>
                <w:rFonts w:asciiTheme="majorHAnsi" w:hAnsiTheme="majorHAnsi" w:cstheme="majorHAnsi"/>
              </w:rPr>
            </w:pPr>
            <w:r>
              <w:rPr>
                <w:rFonts w:asciiTheme="majorHAnsi" w:hAnsiTheme="majorHAnsi" w:cstheme="majorHAnsi"/>
              </w:rPr>
              <w:t>The sequence of current execution Movement</w:t>
            </w:r>
          </w:p>
        </w:tc>
      </w:tr>
    </w:tbl>
    <w:p w:rsidR="00A853C2" w:rsidRPr="00105FCC" w:rsidRDefault="00A853C2" w:rsidP="00A853C2">
      <w:pPr>
        <w:rPr>
          <w:rFonts w:asciiTheme="majorHAnsi" w:hAnsiTheme="majorHAnsi" w:cstheme="majorHAnsi"/>
        </w:rPr>
      </w:pPr>
    </w:p>
    <w:p w:rsidR="00A853C2" w:rsidRPr="006A1946" w:rsidRDefault="006A1946" w:rsidP="006A1946">
      <w:pPr>
        <w:pStyle w:val="a9"/>
        <w:numPr>
          <w:ilvl w:val="0"/>
          <w:numId w:val="35"/>
        </w:numPr>
        <w:ind w:leftChars="0"/>
        <w:rPr>
          <w:rFonts w:asciiTheme="majorHAnsi" w:hAnsiTheme="majorHAnsi" w:cstheme="majorHAnsi"/>
          <w:szCs w:val="21"/>
        </w:rPr>
      </w:pPr>
      <w:r w:rsidRPr="006A1946">
        <w:rPr>
          <w:rFonts w:ascii="ＭＳ ゴシック" w:eastAsia="ＭＳ ゴシック" w:hAnsi="ＭＳ ゴシック" w:cs="ＭＳ ゴシック" w:hint="eastAsia"/>
          <w:szCs w:val="21"/>
        </w:rPr>
        <w:t xml:space="preserve"> </w:t>
      </w:r>
      <w:r w:rsidRPr="006A1946">
        <w:rPr>
          <w:rFonts w:asciiTheme="majorHAnsi" w:hAnsiTheme="majorHAnsi" w:cstheme="majorHAnsi"/>
          <w:szCs w:val="21"/>
        </w:rPr>
        <w:t xml:space="preserve">The </w:t>
      </w:r>
      <w:r>
        <w:rPr>
          <w:rFonts w:asciiTheme="majorHAnsi" w:hAnsiTheme="majorHAnsi" w:cstheme="majorHAnsi"/>
          <w:szCs w:val="21"/>
        </w:rPr>
        <w:t xml:space="preserve">Movement class information stored in </w:t>
      </w:r>
      <w:r w:rsidR="00A853C2" w:rsidRPr="006A1946">
        <w:rPr>
          <w:rFonts w:asciiTheme="majorHAnsi" w:hAnsiTheme="majorHAnsi" w:cstheme="majorHAnsi"/>
          <w:szCs w:val="21"/>
        </w:rPr>
        <w:t>CLASS_ITEM</w:t>
      </w:r>
    </w:p>
    <w:p w:rsidR="00A853C2" w:rsidRPr="00105FCC" w:rsidRDefault="00A853C2" w:rsidP="00A853C2">
      <w:pPr>
        <w:rPr>
          <w:rFonts w:asciiTheme="majorHAnsi" w:hAnsiTheme="majorHAnsi" w:cstheme="majorHAnsi"/>
        </w:rPr>
      </w:pPr>
    </w:p>
    <w:p w:rsidR="00A853C2" w:rsidRPr="00105FCC" w:rsidRDefault="006A1946" w:rsidP="00A853C2">
      <w:pPr>
        <w:pStyle w:val="af2"/>
        <w:keepNext/>
        <w:rPr>
          <w:rFonts w:asciiTheme="majorHAnsi" w:hAnsiTheme="majorHAnsi" w:cstheme="majorHAnsi"/>
        </w:rPr>
      </w:pPr>
      <w:bookmarkStart w:id="90" w:name="_Ref30079965"/>
      <w:r>
        <w:rPr>
          <w:rFonts w:asciiTheme="majorHAnsi" w:hAnsiTheme="majorHAnsi" w:cstheme="majorHAnsi" w:hint="eastAsia"/>
        </w:rPr>
        <w:t>T</w:t>
      </w:r>
      <w:r>
        <w:rPr>
          <w:rFonts w:asciiTheme="majorHAnsi" w:hAnsiTheme="majorHAnsi" w:cstheme="majorHAnsi"/>
        </w:rPr>
        <w:t>able</w:t>
      </w:r>
      <w:r w:rsidR="00A853C2" w:rsidRPr="00105FCC">
        <w:rPr>
          <w:rFonts w:asciiTheme="majorHAnsi" w:hAnsiTheme="majorHAnsi" w:cstheme="majorHAnsi"/>
        </w:rPr>
        <w:t xml:space="preserve"> </w:t>
      </w:r>
      <w:r w:rsidR="00A853C2">
        <w:rPr>
          <w:rFonts w:asciiTheme="majorHAnsi" w:hAnsiTheme="majorHAnsi" w:cstheme="majorHAnsi"/>
        </w:rPr>
        <w:fldChar w:fldCharType="begin"/>
      </w:r>
      <w:r w:rsidR="00A853C2">
        <w:rPr>
          <w:rFonts w:asciiTheme="majorHAnsi" w:hAnsiTheme="majorHAnsi" w:cstheme="majorHAnsi"/>
        </w:rPr>
        <w:instrText xml:space="preserve"> STYLEREF 1 \s </w:instrText>
      </w:r>
      <w:r w:rsidR="00A853C2">
        <w:rPr>
          <w:rFonts w:asciiTheme="majorHAnsi" w:hAnsiTheme="majorHAnsi" w:cstheme="majorHAnsi"/>
        </w:rPr>
        <w:fldChar w:fldCharType="separate"/>
      </w:r>
      <w:r w:rsidR="005F1F35">
        <w:rPr>
          <w:rFonts w:asciiTheme="majorHAnsi" w:hAnsiTheme="majorHAnsi" w:cstheme="majorHAnsi"/>
          <w:noProof/>
        </w:rPr>
        <w:t>5</w:t>
      </w:r>
      <w:r w:rsidR="00A853C2">
        <w:rPr>
          <w:rFonts w:asciiTheme="majorHAnsi" w:hAnsiTheme="majorHAnsi" w:cstheme="majorHAnsi"/>
        </w:rPr>
        <w:fldChar w:fldCharType="end"/>
      </w:r>
      <w:r w:rsidR="00A853C2">
        <w:rPr>
          <w:rFonts w:asciiTheme="majorHAnsi" w:hAnsiTheme="majorHAnsi" w:cstheme="majorHAnsi"/>
        </w:rPr>
        <w:t>-</w:t>
      </w:r>
      <w:r w:rsidR="00A853C2">
        <w:rPr>
          <w:rFonts w:asciiTheme="majorHAnsi" w:hAnsiTheme="majorHAnsi" w:cstheme="majorHAnsi"/>
        </w:rPr>
        <w:fldChar w:fldCharType="begin"/>
      </w:r>
      <w:r w:rsidR="00A853C2">
        <w:rPr>
          <w:rFonts w:asciiTheme="majorHAnsi" w:hAnsiTheme="majorHAnsi" w:cstheme="majorHAnsi"/>
        </w:rPr>
        <w:instrText xml:space="preserve"> SEQ </w:instrText>
      </w:r>
      <w:r w:rsidR="00A853C2">
        <w:rPr>
          <w:rFonts w:asciiTheme="majorHAnsi" w:hAnsiTheme="majorHAnsi" w:cstheme="majorHAnsi"/>
        </w:rPr>
        <w:instrText>表</w:instrText>
      </w:r>
      <w:r w:rsidR="00A853C2">
        <w:rPr>
          <w:rFonts w:asciiTheme="majorHAnsi" w:hAnsiTheme="majorHAnsi" w:cstheme="majorHAnsi"/>
        </w:rPr>
        <w:instrText xml:space="preserve"> \* ARABIC \s 1 </w:instrText>
      </w:r>
      <w:r w:rsidR="00A853C2">
        <w:rPr>
          <w:rFonts w:asciiTheme="majorHAnsi" w:hAnsiTheme="majorHAnsi" w:cstheme="majorHAnsi"/>
        </w:rPr>
        <w:fldChar w:fldCharType="separate"/>
      </w:r>
      <w:r w:rsidR="005F1F35">
        <w:rPr>
          <w:rFonts w:asciiTheme="majorHAnsi" w:hAnsiTheme="majorHAnsi" w:cstheme="majorHAnsi"/>
          <w:noProof/>
        </w:rPr>
        <w:t>23</w:t>
      </w:r>
      <w:r w:rsidR="00A853C2">
        <w:rPr>
          <w:rFonts w:asciiTheme="majorHAnsi" w:hAnsiTheme="majorHAnsi" w:cstheme="majorHAnsi"/>
        </w:rPr>
        <w:fldChar w:fldCharType="end"/>
      </w:r>
      <w:r w:rsidR="00A853C2" w:rsidRPr="00105FCC">
        <w:rPr>
          <w:rFonts w:asciiTheme="majorHAnsi" w:hAnsiTheme="majorHAnsi" w:cstheme="majorHAnsi"/>
          <w:b w:val="0"/>
        </w:rPr>
        <w:t xml:space="preserve">　</w:t>
      </w:r>
      <w:r w:rsidR="00A853C2" w:rsidRPr="00675D03">
        <w:rPr>
          <w:rFonts w:asciiTheme="majorHAnsi" w:hAnsiTheme="majorHAnsi" w:cstheme="majorHAnsi"/>
        </w:rPr>
        <w:t>Movement</w:t>
      </w:r>
      <w:bookmarkEnd w:id="90"/>
      <w:r w:rsidRPr="00675D03">
        <w:rPr>
          <w:rFonts w:asciiTheme="majorHAnsi" w:hAnsiTheme="majorHAnsi" w:cstheme="majorHAnsi" w:hint="eastAsia"/>
        </w:rPr>
        <w:t xml:space="preserve"> </w:t>
      </w:r>
      <w:r w:rsidRPr="00675D03">
        <w:rPr>
          <w:rFonts w:asciiTheme="majorHAnsi" w:hAnsiTheme="majorHAnsi" w:cstheme="majorHAnsi"/>
        </w:rPr>
        <w:t>class information list</w:t>
      </w:r>
    </w:p>
    <w:tbl>
      <w:tblPr>
        <w:tblStyle w:val="ab"/>
        <w:tblW w:w="0" w:type="auto"/>
        <w:tblInd w:w="1242" w:type="dxa"/>
        <w:tblLook w:val="04A0" w:firstRow="1" w:lastRow="0" w:firstColumn="1" w:lastColumn="0" w:noHBand="0" w:noVBand="1"/>
      </w:tblPr>
      <w:tblGrid>
        <w:gridCol w:w="2581"/>
        <w:gridCol w:w="5216"/>
      </w:tblGrid>
      <w:tr w:rsidR="00A853C2" w:rsidRPr="00105FCC" w:rsidTr="006A1946">
        <w:tc>
          <w:tcPr>
            <w:tcW w:w="2581" w:type="dxa"/>
            <w:shd w:val="clear" w:color="auto" w:fill="002B62"/>
          </w:tcPr>
          <w:p w:rsidR="00A853C2" w:rsidRPr="00105FCC" w:rsidRDefault="006A1946" w:rsidP="0077068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Key</w:t>
            </w:r>
          </w:p>
        </w:tc>
        <w:tc>
          <w:tcPr>
            <w:tcW w:w="5216" w:type="dxa"/>
            <w:shd w:val="clear" w:color="auto" w:fill="002B62"/>
          </w:tcPr>
          <w:p w:rsidR="00A853C2" w:rsidRPr="00105FCC" w:rsidRDefault="006A1946" w:rsidP="0077068B">
            <w:pPr>
              <w:jc w:val="center"/>
              <w:rPr>
                <w:rFonts w:asciiTheme="majorHAnsi" w:hAnsiTheme="majorHAnsi" w:cstheme="majorHAnsi"/>
                <w:color w:val="FFFFFF" w:themeColor="background1"/>
              </w:rPr>
            </w:pPr>
            <w:r>
              <w:rPr>
                <w:rFonts w:asciiTheme="majorHAnsi" w:hAnsiTheme="majorHAnsi" w:cstheme="majorHAnsi"/>
                <w:color w:val="FFFFFF" w:themeColor="background1"/>
              </w:rPr>
              <w:t>Content</w:t>
            </w:r>
          </w:p>
        </w:tc>
      </w:tr>
      <w:tr w:rsidR="00A853C2" w:rsidRPr="00105FCC" w:rsidTr="006A1946">
        <w:tc>
          <w:tcPr>
            <w:tcW w:w="2581"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ORCHESTRATOR_ID</w:t>
            </w:r>
          </w:p>
        </w:tc>
        <w:tc>
          <w:tcPr>
            <w:tcW w:w="5216" w:type="dxa"/>
          </w:tcPr>
          <w:p w:rsidR="00A853C2" w:rsidRPr="00105FCC" w:rsidRDefault="006A1946" w:rsidP="006A1946">
            <w:pPr>
              <w:jc w:val="left"/>
              <w:rPr>
                <w:rFonts w:asciiTheme="majorHAnsi" w:hAnsiTheme="majorHAnsi" w:cstheme="majorHAnsi"/>
              </w:rPr>
            </w:pPr>
            <w:r>
              <w:rPr>
                <w:rFonts w:asciiTheme="majorHAnsi" w:hAnsiTheme="majorHAnsi" w:cstheme="majorHAnsi"/>
              </w:rPr>
              <w:t xml:space="preserve">Orchestrator </w:t>
            </w:r>
            <w:r w:rsidR="00A853C2" w:rsidRPr="00105FCC">
              <w:rPr>
                <w:rFonts w:asciiTheme="majorHAnsi" w:hAnsiTheme="majorHAnsi" w:cstheme="majorHAnsi"/>
              </w:rPr>
              <w:t>ID</w:t>
            </w:r>
            <w:r w:rsidR="00F756F9">
              <w:rPr>
                <w:rFonts w:asciiTheme="majorHAnsi" w:hAnsiTheme="majorHAnsi" w:cstheme="majorHAnsi"/>
              </w:rPr>
              <w:t>.</w:t>
            </w:r>
            <w:r w:rsidR="00A853C2" w:rsidRPr="00105FCC">
              <w:rPr>
                <w:rFonts w:asciiTheme="majorHAnsi" w:hAnsiTheme="majorHAnsi" w:cstheme="majorHAnsi"/>
              </w:rPr>
              <w:t xml:space="preserve">　</w:t>
            </w:r>
            <w:r>
              <w:rPr>
                <w:rFonts w:asciiTheme="majorHAnsi" w:hAnsiTheme="majorHAnsi" w:cstheme="majorHAnsi" w:hint="eastAsia"/>
              </w:rPr>
              <w:t>M</w:t>
            </w:r>
            <w:r>
              <w:rPr>
                <w:rFonts w:asciiTheme="majorHAnsi" w:hAnsiTheme="majorHAnsi" w:cstheme="majorHAnsi"/>
              </w:rPr>
              <w:t>apping table is in below table 5-26</w:t>
            </w:r>
          </w:p>
        </w:tc>
      </w:tr>
      <w:tr w:rsidR="00A853C2" w:rsidRPr="00105FCC" w:rsidTr="006A1946">
        <w:tc>
          <w:tcPr>
            <w:tcW w:w="2581"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PATTERN_ID</w:t>
            </w:r>
          </w:p>
        </w:tc>
        <w:tc>
          <w:tcPr>
            <w:tcW w:w="5216"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szCs w:val="21"/>
              </w:rPr>
              <w:t>Movement</w:t>
            </w:r>
            <w:r w:rsidR="006A1946">
              <w:rPr>
                <w:rFonts w:asciiTheme="majorHAnsi" w:hAnsiTheme="majorHAnsi" w:cstheme="majorHAnsi"/>
              </w:rPr>
              <w:t xml:space="preserve"> </w:t>
            </w:r>
            <w:r w:rsidRPr="00105FCC">
              <w:rPr>
                <w:rFonts w:asciiTheme="majorHAnsi" w:hAnsiTheme="majorHAnsi" w:cstheme="majorHAnsi"/>
              </w:rPr>
              <w:t>ID</w:t>
            </w:r>
          </w:p>
        </w:tc>
      </w:tr>
      <w:tr w:rsidR="00A853C2" w:rsidRPr="00105FCC" w:rsidTr="006A1946">
        <w:tc>
          <w:tcPr>
            <w:tcW w:w="2581"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PATTERN_NAME</w:t>
            </w:r>
          </w:p>
        </w:tc>
        <w:tc>
          <w:tcPr>
            <w:tcW w:w="5216" w:type="dxa"/>
          </w:tcPr>
          <w:p w:rsidR="00A853C2" w:rsidRPr="00105FCC" w:rsidRDefault="00A853C2" w:rsidP="006A1946">
            <w:pPr>
              <w:jc w:val="left"/>
              <w:rPr>
                <w:rFonts w:asciiTheme="majorHAnsi" w:hAnsiTheme="majorHAnsi" w:cstheme="majorHAnsi"/>
              </w:rPr>
            </w:pPr>
            <w:r w:rsidRPr="00105FCC">
              <w:rPr>
                <w:rFonts w:asciiTheme="majorHAnsi" w:hAnsiTheme="majorHAnsi" w:cstheme="majorHAnsi"/>
                <w:szCs w:val="21"/>
              </w:rPr>
              <w:t>Movement</w:t>
            </w:r>
            <w:r w:rsidR="006A1946">
              <w:rPr>
                <w:rFonts w:asciiTheme="majorHAnsi" w:hAnsiTheme="majorHAnsi" w:cstheme="majorHAnsi" w:hint="eastAsia"/>
              </w:rPr>
              <w:t xml:space="preserve"> </w:t>
            </w:r>
            <w:r w:rsidR="006A1946">
              <w:rPr>
                <w:rFonts w:asciiTheme="majorHAnsi" w:hAnsiTheme="majorHAnsi" w:cstheme="majorHAnsi"/>
              </w:rPr>
              <w:t>name</w:t>
            </w:r>
          </w:p>
        </w:tc>
      </w:tr>
      <w:tr w:rsidR="00A853C2" w:rsidRPr="00105FCC" w:rsidTr="006A1946">
        <w:tc>
          <w:tcPr>
            <w:tcW w:w="2581"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THEME_COLOR</w:t>
            </w:r>
          </w:p>
        </w:tc>
        <w:tc>
          <w:tcPr>
            <w:tcW w:w="5216" w:type="dxa"/>
          </w:tcPr>
          <w:p w:rsidR="00A853C2" w:rsidRPr="00105FCC" w:rsidRDefault="00A853C2" w:rsidP="006A1946">
            <w:pPr>
              <w:jc w:val="left"/>
              <w:rPr>
                <w:rFonts w:asciiTheme="majorHAnsi" w:hAnsiTheme="majorHAnsi" w:cstheme="majorHAnsi"/>
              </w:rPr>
            </w:pPr>
            <w:r w:rsidRPr="00105FCC">
              <w:rPr>
                <w:rFonts w:asciiTheme="majorHAnsi" w:hAnsiTheme="majorHAnsi" w:cstheme="majorHAnsi"/>
              </w:rPr>
              <w:t>&lt;</w:t>
            </w:r>
            <w:r w:rsidR="006A1946">
              <w:rPr>
                <w:rFonts w:asciiTheme="majorHAnsi" w:hAnsiTheme="majorHAnsi" w:cstheme="majorHAnsi" w:hint="eastAsia"/>
              </w:rPr>
              <w:t>F</w:t>
            </w:r>
            <w:r w:rsidR="006A1946">
              <w:rPr>
                <w:rFonts w:asciiTheme="majorHAnsi" w:hAnsiTheme="majorHAnsi" w:cstheme="majorHAnsi"/>
              </w:rPr>
              <w:t>or Web</w:t>
            </w:r>
            <w:r w:rsidRPr="00105FCC">
              <w:rPr>
                <w:rFonts w:asciiTheme="majorHAnsi" w:hAnsiTheme="majorHAnsi" w:cstheme="majorHAnsi"/>
              </w:rPr>
              <w:t>&gt;</w:t>
            </w:r>
            <w:r w:rsidR="006A1946">
              <w:rPr>
                <w:rFonts w:asciiTheme="majorHAnsi" w:hAnsiTheme="majorHAnsi" w:cstheme="majorHAnsi"/>
              </w:rPr>
              <w:t xml:space="preserve"> The color of the circle icon set on Web screen</w:t>
            </w:r>
          </w:p>
        </w:tc>
      </w:tr>
      <w:tr w:rsidR="00A853C2" w:rsidRPr="00105FCC" w:rsidTr="006A1946">
        <w:tc>
          <w:tcPr>
            <w:tcW w:w="2581"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MOVEMENT_SEQ</w:t>
            </w:r>
          </w:p>
        </w:tc>
        <w:tc>
          <w:tcPr>
            <w:tcW w:w="5216" w:type="dxa"/>
          </w:tcPr>
          <w:p w:rsidR="00A853C2" w:rsidRPr="00105FCC" w:rsidRDefault="006A1946" w:rsidP="006A1946">
            <w:pPr>
              <w:jc w:val="left"/>
              <w:rPr>
                <w:rFonts w:asciiTheme="majorHAnsi" w:hAnsiTheme="majorHAnsi" w:cstheme="majorHAnsi"/>
              </w:rPr>
            </w:pPr>
            <w:r>
              <w:rPr>
                <w:rFonts w:asciiTheme="majorHAnsi" w:hAnsiTheme="majorHAnsi" w:cstheme="majorHAnsi"/>
              </w:rPr>
              <w:t xml:space="preserve">The sequence number in </w:t>
            </w:r>
            <w:r w:rsidR="00A853C2" w:rsidRPr="00105FCC">
              <w:rPr>
                <w:rFonts w:asciiTheme="majorHAnsi" w:hAnsiTheme="majorHAnsi" w:cstheme="majorHAnsi"/>
              </w:rPr>
              <w:t>Symphony</w:t>
            </w:r>
            <w:r>
              <w:rPr>
                <w:rFonts w:asciiTheme="majorHAnsi" w:hAnsiTheme="majorHAnsi" w:cstheme="majorHAnsi"/>
              </w:rPr>
              <w:t xml:space="preserve"> class</w:t>
            </w:r>
          </w:p>
        </w:tc>
      </w:tr>
      <w:tr w:rsidR="00A853C2" w:rsidRPr="00105FCC" w:rsidTr="006A1946">
        <w:tc>
          <w:tcPr>
            <w:tcW w:w="2581"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DESCRIPTION</w:t>
            </w:r>
          </w:p>
        </w:tc>
        <w:tc>
          <w:tcPr>
            <w:tcW w:w="5216" w:type="dxa"/>
          </w:tcPr>
          <w:p w:rsidR="00A853C2" w:rsidRPr="00105FCC" w:rsidRDefault="006A1946" w:rsidP="006A1946">
            <w:pPr>
              <w:jc w:val="left"/>
              <w:rPr>
                <w:rFonts w:asciiTheme="majorHAnsi" w:hAnsiTheme="majorHAnsi" w:cstheme="majorHAnsi"/>
              </w:rPr>
            </w:pPr>
            <w:r>
              <w:rPr>
                <w:rFonts w:asciiTheme="majorHAnsi" w:hAnsiTheme="majorHAnsi" w:cstheme="majorHAnsi"/>
              </w:rPr>
              <w:t xml:space="preserve">The description entered in </w:t>
            </w:r>
            <w:r w:rsidR="00A853C2" w:rsidRPr="00105FCC">
              <w:rPr>
                <w:rFonts w:asciiTheme="majorHAnsi" w:hAnsiTheme="majorHAnsi" w:cstheme="majorHAnsi"/>
              </w:rPr>
              <w:t>Symphony</w:t>
            </w:r>
            <w:r>
              <w:rPr>
                <w:rFonts w:asciiTheme="majorHAnsi" w:hAnsiTheme="majorHAnsi" w:cstheme="majorHAnsi" w:hint="eastAsia"/>
              </w:rPr>
              <w:t xml:space="preserve"> </w:t>
            </w:r>
            <w:r>
              <w:rPr>
                <w:rFonts w:asciiTheme="majorHAnsi" w:hAnsiTheme="majorHAnsi" w:cstheme="majorHAnsi"/>
              </w:rPr>
              <w:t>class editor screen</w:t>
            </w:r>
          </w:p>
        </w:tc>
      </w:tr>
      <w:tr w:rsidR="00A853C2" w:rsidRPr="00105FCC" w:rsidTr="006A1946">
        <w:tc>
          <w:tcPr>
            <w:tcW w:w="2581"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NEXT_PENDING</w:t>
            </w:r>
          </w:p>
        </w:tc>
        <w:tc>
          <w:tcPr>
            <w:tcW w:w="5216" w:type="dxa"/>
          </w:tcPr>
          <w:p w:rsidR="00A853C2" w:rsidRPr="00105FCC" w:rsidRDefault="006A1946" w:rsidP="006A1946">
            <w:pPr>
              <w:jc w:val="left"/>
              <w:rPr>
                <w:rFonts w:asciiTheme="majorHAnsi" w:hAnsiTheme="majorHAnsi" w:cstheme="majorHAnsi"/>
              </w:rPr>
            </w:pPr>
            <w:r>
              <w:rPr>
                <w:rFonts w:asciiTheme="majorHAnsi" w:hAnsiTheme="majorHAnsi" w:cstheme="majorHAnsi"/>
              </w:rPr>
              <w:t>If pause is set</w:t>
            </w:r>
            <w:r w:rsidR="00A853C2" w:rsidRPr="00105FCC">
              <w:rPr>
                <w:rFonts w:asciiTheme="majorHAnsi" w:hAnsiTheme="majorHAnsi" w:cstheme="majorHAnsi"/>
              </w:rPr>
              <w:t>：</w:t>
            </w:r>
            <w:r w:rsidR="00A853C2" w:rsidRPr="00105FCC">
              <w:rPr>
                <w:rFonts w:asciiTheme="majorHAnsi" w:hAnsiTheme="majorHAnsi" w:cstheme="majorHAnsi"/>
              </w:rPr>
              <w:t>checkedValue</w:t>
            </w:r>
          </w:p>
        </w:tc>
      </w:tr>
    </w:tbl>
    <w:p w:rsidR="00A853C2" w:rsidRPr="00105FCC" w:rsidRDefault="00A853C2" w:rsidP="00A853C2">
      <w:pPr>
        <w:rPr>
          <w:rFonts w:asciiTheme="majorHAnsi" w:hAnsiTheme="majorHAnsi" w:cstheme="majorHAnsi"/>
        </w:rPr>
      </w:pPr>
    </w:p>
    <w:p w:rsidR="00A853C2" w:rsidRPr="00F756F9" w:rsidRDefault="00F756F9" w:rsidP="00F756F9">
      <w:pPr>
        <w:pStyle w:val="a9"/>
        <w:numPr>
          <w:ilvl w:val="0"/>
          <w:numId w:val="35"/>
        </w:numPr>
        <w:ind w:leftChars="0"/>
        <w:rPr>
          <w:rFonts w:asciiTheme="majorHAnsi" w:hAnsiTheme="majorHAnsi" w:cstheme="majorHAnsi"/>
          <w:szCs w:val="21"/>
        </w:rPr>
      </w:pPr>
      <w:r w:rsidRPr="00F756F9">
        <w:rPr>
          <w:rFonts w:asciiTheme="majorHAnsi" w:hAnsiTheme="majorHAnsi" w:cstheme="majorHAnsi"/>
          <w:szCs w:val="21"/>
        </w:rPr>
        <w:t>The</w:t>
      </w:r>
      <w:r>
        <w:rPr>
          <w:rFonts w:asciiTheme="majorHAnsi" w:hAnsiTheme="majorHAnsi" w:cstheme="majorHAnsi"/>
          <w:szCs w:val="21"/>
        </w:rPr>
        <w:t xml:space="preserve"> Movement i</w:t>
      </w:r>
      <w:r w:rsidRPr="00F756F9">
        <w:rPr>
          <w:rFonts w:asciiTheme="majorHAnsi" w:hAnsiTheme="majorHAnsi" w:cstheme="majorHAnsi"/>
          <w:szCs w:val="21"/>
        </w:rPr>
        <w:t xml:space="preserve">nstance </w:t>
      </w:r>
      <w:r>
        <w:rPr>
          <w:rFonts w:asciiTheme="majorHAnsi" w:hAnsiTheme="majorHAnsi" w:cstheme="majorHAnsi"/>
          <w:szCs w:val="21"/>
        </w:rPr>
        <w:t xml:space="preserve">information stored in </w:t>
      </w:r>
      <w:r w:rsidR="00A853C2" w:rsidRPr="00F756F9">
        <w:rPr>
          <w:rFonts w:asciiTheme="majorHAnsi" w:hAnsiTheme="majorHAnsi" w:cstheme="majorHAnsi"/>
          <w:szCs w:val="21"/>
        </w:rPr>
        <w:t>INS_ITEM</w:t>
      </w:r>
    </w:p>
    <w:p w:rsidR="00A853C2" w:rsidRPr="00105FCC" w:rsidRDefault="00A853C2" w:rsidP="00A853C2">
      <w:pPr>
        <w:ind w:left="454" w:firstLine="386"/>
        <w:rPr>
          <w:rFonts w:asciiTheme="majorHAnsi" w:hAnsiTheme="majorHAnsi" w:cstheme="majorHAnsi"/>
          <w:szCs w:val="21"/>
        </w:rPr>
      </w:pPr>
    </w:p>
    <w:p w:rsidR="00A853C2" w:rsidRPr="00105FCC" w:rsidRDefault="00F756F9" w:rsidP="00A853C2">
      <w:pPr>
        <w:pStyle w:val="af2"/>
        <w:keepNext/>
        <w:rPr>
          <w:rFonts w:asciiTheme="majorHAnsi" w:hAnsiTheme="majorHAnsi" w:cstheme="majorHAnsi"/>
        </w:rPr>
      </w:pPr>
      <w:r>
        <w:rPr>
          <w:rFonts w:asciiTheme="majorHAnsi" w:hAnsiTheme="majorHAnsi" w:cstheme="majorHAnsi" w:hint="eastAsia"/>
        </w:rPr>
        <w:lastRenderedPageBreak/>
        <w:t>T</w:t>
      </w:r>
      <w:r>
        <w:rPr>
          <w:rFonts w:asciiTheme="majorHAnsi" w:hAnsiTheme="majorHAnsi" w:cstheme="majorHAnsi"/>
        </w:rPr>
        <w:t>able</w:t>
      </w:r>
      <w:r w:rsidR="00A853C2" w:rsidRPr="00105FCC">
        <w:rPr>
          <w:rFonts w:asciiTheme="majorHAnsi" w:hAnsiTheme="majorHAnsi" w:cstheme="majorHAnsi"/>
        </w:rPr>
        <w:t xml:space="preserve"> </w:t>
      </w:r>
      <w:r w:rsidR="00A853C2">
        <w:rPr>
          <w:rFonts w:asciiTheme="majorHAnsi" w:hAnsiTheme="majorHAnsi" w:cstheme="majorHAnsi"/>
        </w:rPr>
        <w:fldChar w:fldCharType="begin"/>
      </w:r>
      <w:r w:rsidR="00A853C2">
        <w:rPr>
          <w:rFonts w:asciiTheme="majorHAnsi" w:hAnsiTheme="majorHAnsi" w:cstheme="majorHAnsi"/>
        </w:rPr>
        <w:instrText xml:space="preserve"> STYLEREF 1 \s </w:instrText>
      </w:r>
      <w:r w:rsidR="00A853C2">
        <w:rPr>
          <w:rFonts w:asciiTheme="majorHAnsi" w:hAnsiTheme="majorHAnsi" w:cstheme="majorHAnsi"/>
        </w:rPr>
        <w:fldChar w:fldCharType="separate"/>
      </w:r>
      <w:r w:rsidR="005F1F35">
        <w:rPr>
          <w:rFonts w:asciiTheme="majorHAnsi" w:hAnsiTheme="majorHAnsi" w:cstheme="majorHAnsi"/>
          <w:noProof/>
        </w:rPr>
        <w:t>5</w:t>
      </w:r>
      <w:r w:rsidR="00A853C2">
        <w:rPr>
          <w:rFonts w:asciiTheme="majorHAnsi" w:hAnsiTheme="majorHAnsi" w:cstheme="majorHAnsi"/>
        </w:rPr>
        <w:fldChar w:fldCharType="end"/>
      </w:r>
      <w:r w:rsidR="00A853C2">
        <w:rPr>
          <w:rFonts w:asciiTheme="majorHAnsi" w:hAnsiTheme="majorHAnsi" w:cstheme="majorHAnsi"/>
        </w:rPr>
        <w:t>-</w:t>
      </w:r>
      <w:r w:rsidR="00A853C2">
        <w:rPr>
          <w:rFonts w:asciiTheme="majorHAnsi" w:hAnsiTheme="majorHAnsi" w:cstheme="majorHAnsi"/>
        </w:rPr>
        <w:fldChar w:fldCharType="begin"/>
      </w:r>
      <w:r w:rsidR="00A853C2">
        <w:rPr>
          <w:rFonts w:asciiTheme="majorHAnsi" w:hAnsiTheme="majorHAnsi" w:cstheme="majorHAnsi"/>
        </w:rPr>
        <w:instrText xml:space="preserve"> SEQ </w:instrText>
      </w:r>
      <w:r w:rsidR="00A853C2">
        <w:rPr>
          <w:rFonts w:asciiTheme="majorHAnsi" w:hAnsiTheme="majorHAnsi" w:cstheme="majorHAnsi"/>
        </w:rPr>
        <w:instrText>表</w:instrText>
      </w:r>
      <w:r w:rsidR="00A853C2">
        <w:rPr>
          <w:rFonts w:asciiTheme="majorHAnsi" w:hAnsiTheme="majorHAnsi" w:cstheme="majorHAnsi"/>
        </w:rPr>
        <w:instrText xml:space="preserve"> \* ARABIC \s 1 </w:instrText>
      </w:r>
      <w:r w:rsidR="00A853C2">
        <w:rPr>
          <w:rFonts w:asciiTheme="majorHAnsi" w:hAnsiTheme="majorHAnsi" w:cstheme="majorHAnsi"/>
        </w:rPr>
        <w:fldChar w:fldCharType="separate"/>
      </w:r>
      <w:r w:rsidR="005F1F35">
        <w:rPr>
          <w:rFonts w:asciiTheme="majorHAnsi" w:hAnsiTheme="majorHAnsi" w:cstheme="majorHAnsi"/>
          <w:noProof/>
        </w:rPr>
        <w:t>24</w:t>
      </w:r>
      <w:r w:rsidR="00A853C2">
        <w:rPr>
          <w:rFonts w:asciiTheme="majorHAnsi" w:hAnsiTheme="majorHAnsi" w:cstheme="majorHAnsi"/>
        </w:rPr>
        <w:fldChar w:fldCharType="end"/>
      </w:r>
      <w:r w:rsidR="00A853C2" w:rsidRPr="00105FCC">
        <w:rPr>
          <w:rFonts w:asciiTheme="majorHAnsi" w:hAnsiTheme="majorHAnsi" w:cstheme="majorHAnsi"/>
          <w:b w:val="0"/>
        </w:rPr>
        <w:t xml:space="preserve">　</w:t>
      </w:r>
      <w:r w:rsidR="00A853C2" w:rsidRPr="00675D03">
        <w:rPr>
          <w:rFonts w:asciiTheme="majorHAnsi" w:hAnsiTheme="majorHAnsi" w:cstheme="majorHAnsi"/>
        </w:rPr>
        <w:t>Movement</w:t>
      </w:r>
      <w:r w:rsidRPr="00675D03">
        <w:rPr>
          <w:rFonts w:asciiTheme="majorHAnsi" w:hAnsiTheme="majorHAnsi" w:cstheme="majorHAnsi"/>
        </w:rPr>
        <w:t xml:space="preserve"> instance information list</w:t>
      </w:r>
    </w:p>
    <w:tbl>
      <w:tblPr>
        <w:tblStyle w:val="ab"/>
        <w:tblW w:w="0" w:type="auto"/>
        <w:tblInd w:w="1242" w:type="dxa"/>
        <w:tblLook w:val="04A0" w:firstRow="1" w:lastRow="0" w:firstColumn="1" w:lastColumn="0" w:noHBand="0" w:noVBand="1"/>
      </w:tblPr>
      <w:tblGrid>
        <w:gridCol w:w="3119"/>
        <w:gridCol w:w="4678"/>
      </w:tblGrid>
      <w:tr w:rsidR="00A853C2" w:rsidRPr="00105FCC" w:rsidTr="0077068B">
        <w:tc>
          <w:tcPr>
            <w:tcW w:w="3119" w:type="dxa"/>
            <w:shd w:val="clear" w:color="auto" w:fill="002B62"/>
          </w:tcPr>
          <w:p w:rsidR="00A853C2" w:rsidRPr="00105FCC" w:rsidRDefault="00F756F9" w:rsidP="0077068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K</w:t>
            </w:r>
            <w:r>
              <w:rPr>
                <w:rFonts w:asciiTheme="majorHAnsi" w:hAnsiTheme="majorHAnsi" w:cstheme="majorHAnsi"/>
                <w:color w:val="FFFFFF" w:themeColor="background1"/>
              </w:rPr>
              <w:t>ey</w:t>
            </w:r>
          </w:p>
        </w:tc>
        <w:tc>
          <w:tcPr>
            <w:tcW w:w="4678" w:type="dxa"/>
            <w:shd w:val="clear" w:color="auto" w:fill="002B62"/>
          </w:tcPr>
          <w:p w:rsidR="00A853C2" w:rsidRPr="00105FCC" w:rsidRDefault="00F756F9" w:rsidP="0077068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ontent</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STATUS</w:t>
            </w:r>
          </w:p>
        </w:tc>
        <w:tc>
          <w:tcPr>
            <w:tcW w:w="4678" w:type="dxa"/>
          </w:tcPr>
          <w:p w:rsidR="00A853C2" w:rsidRPr="00105FCC" w:rsidRDefault="00F756F9" w:rsidP="00664B8D">
            <w:pPr>
              <w:rPr>
                <w:rFonts w:asciiTheme="majorHAnsi" w:hAnsiTheme="majorHAnsi" w:cstheme="majorHAnsi"/>
              </w:rPr>
            </w:pPr>
            <w:r>
              <w:rPr>
                <w:rFonts w:asciiTheme="majorHAnsi" w:hAnsiTheme="majorHAnsi" w:cstheme="majorHAnsi" w:hint="eastAsia"/>
              </w:rPr>
              <w:t>Execution status</w:t>
            </w:r>
            <w:r>
              <w:rPr>
                <w:rFonts w:asciiTheme="majorHAnsi" w:hAnsiTheme="majorHAnsi" w:cstheme="majorHAnsi"/>
              </w:rPr>
              <w:t>.</w:t>
            </w:r>
            <w:r>
              <w:rPr>
                <w:rFonts w:asciiTheme="majorHAnsi" w:hAnsiTheme="majorHAnsi" w:cstheme="majorHAnsi" w:hint="eastAsia"/>
              </w:rPr>
              <w:t xml:space="preserve"> Refer to Table </w:t>
            </w:r>
            <w:r>
              <w:rPr>
                <w:rFonts w:asciiTheme="majorHAnsi" w:hAnsiTheme="majorHAnsi" w:cstheme="majorHAnsi"/>
              </w:rPr>
              <w:t>5-25 for details</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RELEASED</w:t>
            </w:r>
          </w:p>
        </w:tc>
        <w:tc>
          <w:tcPr>
            <w:tcW w:w="4678" w:type="dxa"/>
          </w:tcPr>
          <w:p w:rsidR="00A853C2" w:rsidRPr="00105FCC" w:rsidRDefault="00F756F9" w:rsidP="0077068B">
            <w:pPr>
              <w:rPr>
                <w:rFonts w:asciiTheme="majorHAnsi" w:hAnsiTheme="majorHAnsi" w:cstheme="majorHAnsi"/>
              </w:rPr>
            </w:pPr>
            <w:r>
              <w:rPr>
                <w:rFonts w:asciiTheme="majorHAnsi" w:hAnsiTheme="majorHAnsi" w:cstheme="majorHAnsi" w:hint="eastAsia"/>
              </w:rPr>
              <w:t>P</w:t>
            </w:r>
            <w:r>
              <w:rPr>
                <w:rFonts w:asciiTheme="majorHAnsi" w:hAnsiTheme="majorHAnsi" w:cstheme="majorHAnsi"/>
              </w:rPr>
              <w:t>ause is set</w:t>
            </w:r>
            <w:r w:rsidR="00A853C2" w:rsidRPr="00105FCC">
              <w:rPr>
                <w:rFonts w:asciiTheme="majorHAnsi" w:hAnsiTheme="majorHAnsi" w:cstheme="majorHAnsi"/>
              </w:rPr>
              <w:t>:</w:t>
            </w:r>
            <w:r>
              <w:rPr>
                <w:rFonts w:asciiTheme="majorHAnsi" w:hAnsiTheme="majorHAnsi" w:cstheme="majorHAnsi"/>
              </w:rPr>
              <w:t xml:space="preserve"> </w:t>
            </w:r>
            <w:r w:rsidR="00A853C2" w:rsidRPr="00105FCC">
              <w:rPr>
                <w:rFonts w:asciiTheme="majorHAnsi" w:hAnsiTheme="majorHAnsi" w:cstheme="majorHAnsi"/>
              </w:rPr>
              <w:t>1</w:t>
            </w:r>
            <w:r w:rsidR="00A853C2" w:rsidRPr="00105FCC">
              <w:rPr>
                <w:rFonts w:asciiTheme="majorHAnsi" w:hAnsiTheme="majorHAnsi" w:cstheme="majorHAnsi"/>
              </w:rPr>
              <w:t xml:space="preserve">　</w:t>
            </w:r>
          </w:p>
          <w:p w:rsidR="00A853C2" w:rsidRPr="00105FCC" w:rsidRDefault="00F756F9" w:rsidP="0077068B">
            <w:pPr>
              <w:rPr>
                <w:rFonts w:asciiTheme="majorHAnsi" w:hAnsiTheme="majorHAnsi" w:cstheme="majorHAnsi"/>
              </w:rPr>
            </w:pPr>
            <w:r>
              <w:rPr>
                <w:rFonts w:asciiTheme="majorHAnsi" w:hAnsiTheme="majorHAnsi" w:cstheme="majorHAnsi" w:hint="eastAsia"/>
              </w:rPr>
              <w:t>P</w:t>
            </w:r>
            <w:r>
              <w:rPr>
                <w:rFonts w:asciiTheme="majorHAnsi" w:hAnsiTheme="majorHAnsi" w:cstheme="majorHAnsi"/>
              </w:rPr>
              <w:t>ause is released</w:t>
            </w:r>
            <w:r w:rsidRPr="00105FCC">
              <w:rPr>
                <w:rFonts w:asciiTheme="majorHAnsi" w:hAnsiTheme="majorHAnsi" w:cstheme="majorHAnsi"/>
              </w:rPr>
              <w:t>:</w:t>
            </w:r>
            <w:r>
              <w:rPr>
                <w:rFonts w:asciiTheme="majorHAnsi" w:hAnsiTheme="majorHAnsi" w:cstheme="majorHAnsi"/>
              </w:rPr>
              <w:t xml:space="preserve"> </w:t>
            </w:r>
            <w:r w:rsidR="00A853C2" w:rsidRPr="00105FCC">
              <w:rPr>
                <w:rFonts w:asciiTheme="majorHAnsi" w:hAnsiTheme="majorHAnsi" w:cstheme="majorHAnsi"/>
              </w:rPr>
              <w:t>2</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EXECUTION_NO</w:t>
            </w:r>
          </w:p>
        </w:tc>
        <w:tc>
          <w:tcPr>
            <w:tcW w:w="4678" w:type="dxa"/>
          </w:tcPr>
          <w:p w:rsidR="00A853C2" w:rsidRPr="00105FCC" w:rsidRDefault="00A853C2" w:rsidP="00F756F9">
            <w:pPr>
              <w:rPr>
                <w:rFonts w:asciiTheme="majorHAnsi" w:hAnsiTheme="majorHAnsi" w:cstheme="majorHAnsi"/>
              </w:rPr>
            </w:pPr>
            <w:r w:rsidRPr="00105FCC">
              <w:rPr>
                <w:rFonts w:asciiTheme="majorHAnsi" w:hAnsiTheme="majorHAnsi" w:cstheme="majorHAnsi"/>
                <w:szCs w:val="21"/>
              </w:rPr>
              <w:t>Movement</w:t>
            </w:r>
            <w:r w:rsidR="00F756F9">
              <w:rPr>
                <w:rFonts w:asciiTheme="majorHAnsi" w:hAnsiTheme="majorHAnsi" w:cstheme="majorHAnsi" w:hint="eastAsia"/>
              </w:rPr>
              <w:t xml:space="preserve"> </w:t>
            </w:r>
            <w:r w:rsidR="00F756F9">
              <w:rPr>
                <w:rFonts w:asciiTheme="majorHAnsi" w:hAnsiTheme="majorHAnsi" w:cstheme="majorHAnsi"/>
              </w:rPr>
              <w:t xml:space="preserve">instance </w:t>
            </w:r>
            <w:r w:rsidRPr="00105FCC">
              <w:rPr>
                <w:rFonts w:asciiTheme="majorHAnsi" w:hAnsiTheme="majorHAnsi" w:cstheme="majorHAnsi"/>
              </w:rPr>
              <w:t>ID</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JUMP</w:t>
            </w:r>
          </w:p>
        </w:tc>
        <w:tc>
          <w:tcPr>
            <w:tcW w:w="4678" w:type="dxa"/>
          </w:tcPr>
          <w:p w:rsidR="00A853C2" w:rsidRPr="00105FCC" w:rsidRDefault="00A853C2" w:rsidP="00F756F9">
            <w:pPr>
              <w:rPr>
                <w:rFonts w:asciiTheme="majorHAnsi" w:hAnsiTheme="majorHAnsi" w:cstheme="majorHAnsi"/>
              </w:rPr>
            </w:pPr>
            <w:r w:rsidRPr="00105FCC">
              <w:rPr>
                <w:rFonts w:asciiTheme="majorHAnsi" w:hAnsiTheme="majorHAnsi" w:cstheme="majorHAnsi"/>
              </w:rPr>
              <w:t>&lt;</w:t>
            </w:r>
            <w:r w:rsidR="00F756F9">
              <w:rPr>
                <w:rFonts w:asciiTheme="majorHAnsi" w:hAnsiTheme="majorHAnsi" w:cstheme="majorHAnsi" w:hint="eastAsia"/>
              </w:rPr>
              <w:t>For Web</w:t>
            </w:r>
            <w:r w:rsidRPr="00105FCC">
              <w:rPr>
                <w:rFonts w:asciiTheme="majorHAnsi" w:hAnsiTheme="majorHAnsi" w:cstheme="majorHAnsi"/>
              </w:rPr>
              <w:t>&gt;</w:t>
            </w:r>
            <w:r w:rsidR="00F756F9">
              <w:rPr>
                <w:rFonts w:asciiTheme="majorHAnsi" w:hAnsiTheme="majorHAnsi" w:cstheme="majorHAnsi" w:hint="eastAsia"/>
              </w:rPr>
              <w:t xml:space="preserve"> Transit target</w:t>
            </w:r>
            <w:r w:rsidR="00F756F9" w:rsidRPr="00105FCC">
              <w:rPr>
                <w:rFonts w:asciiTheme="majorHAnsi" w:hAnsiTheme="majorHAnsi" w:cstheme="majorHAnsi"/>
              </w:rPr>
              <w:t xml:space="preserve"> </w:t>
            </w:r>
            <w:r w:rsidRPr="00105FCC">
              <w:rPr>
                <w:rFonts w:asciiTheme="majorHAnsi" w:hAnsiTheme="majorHAnsi" w:cstheme="majorHAnsi"/>
              </w:rPr>
              <w:t>URL</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ABORT_RECEPTED</w:t>
            </w:r>
          </w:p>
        </w:tc>
        <w:tc>
          <w:tcPr>
            <w:tcW w:w="4678" w:type="dxa"/>
          </w:tcPr>
          <w:p w:rsidR="00A853C2" w:rsidRPr="00105FCC" w:rsidRDefault="00F756F9" w:rsidP="00F756F9">
            <w:pPr>
              <w:rPr>
                <w:rFonts w:asciiTheme="majorHAnsi" w:hAnsiTheme="majorHAnsi" w:cstheme="majorHAnsi"/>
              </w:rPr>
            </w:pPr>
            <w:r>
              <w:rPr>
                <w:rFonts w:asciiTheme="majorHAnsi" w:hAnsiTheme="majorHAnsi" w:cstheme="majorHAnsi" w:hint="eastAsia"/>
              </w:rPr>
              <w:t>Emergency stop</w:t>
            </w:r>
            <w:r>
              <w:rPr>
                <w:rFonts w:asciiTheme="majorHAnsi" w:hAnsiTheme="majorHAnsi" w:cstheme="majorHAnsi"/>
              </w:rPr>
              <w:t xml:space="preserve"> request 1: Not received 2: received</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SKIP</w:t>
            </w:r>
          </w:p>
        </w:tc>
        <w:tc>
          <w:tcPr>
            <w:tcW w:w="4678" w:type="dxa"/>
          </w:tcPr>
          <w:p w:rsidR="00A853C2" w:rsidRPr="00105FCC" w:rsidRDefault="00F756F9" w:rsidP="00F756F9">
            <w:pPr>
              <w:rPr>
                <w:rFonts w:asciiTheme="majorHAnsi" w:hAnsiTheme="majorHAnsi" w:cstheme="majorHAnsi"/>
              </w:rPr>
            </w:pPr>
            <w:r>
              <w:rPr>
                <w:rFonts w:asciiTheme="majorHAnsi" w:hAnsiTheme="majorHAnsi" w:cstheme="majorHAnsi"/>
              </w:rPr>
              <w:t>If skip is set</w:t>
            </w:r>
            <w:r w:rsidR="00A853C2" w:rsidRPr="00105FCC">
              <w:rPr>
                <w:rFonts w:asciiTheme="majorHAnsi" w:hAnsiTheme="majorHAnsi" w:cstheme="majorHAnsi"/>
              </w:rPr>
              <w:t>：</w:t>
            </w:r>
            <w:r w:rsidR="00A853C2" w:rsidRPr="00105FCC">
              <w:rPr>
                <w:rFonts w:asciiTheme="majorHAnsi" w:hAnsiTheme="majorHAnsi" w:cstheme="majorHAnsi"/>
              </w:rPr>
              <w:t>1</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TIME_START</w:t>
            </w:r>
          </w:p>
        </w:tc>
        <w:tc>
          <w:tcPr>
            <w:tcW w:w="4678" w:type="dxa"/>
          </w:tcPr>
          <w:p w:rsidR="00A853C2" w:rsidRPr="00105FCC" w:rsidRDefault="00F756F9" w:rsidP="0077068B">
            <w:pPr>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tart date/time</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TIME_END</w:t>
            </w:r>
          </w:p>
        </w:tc>
        <w:tc>
          <w:tcPr>
            <w:tcW w:w="4678" w:type="dxa"/>
          </w:tcPr>
          <w:p w:rsidR="00A853C2" w:rsidRPr="00105FCC" w:rsidRDefault="00F756F9" w:rsidP="0077068B">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nd date/time</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OPERATION_ID</w:t>
            </w:r>
          </w:p>
        </w:tc>
        <w:tc>
          <w:tcPr>
            <w:tcW w:w="4678" w:type="dxa"/>
          </w:tcPr>
          <w:p w:rsidR="00A853C2" w:rsidRPr="00105FCC" w:rsidRDefault="00ED7A19" w:rsidP="0077068B">
            <w:pPr>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 xml:space="preserve">ndividually specified Operation </w:t>
            </w:r>
            <w:r w:rsidR="00A853C2" w:rsidRPr="00105FCC">
              <w:rPr>
                <w:rFonts w:asciiTheme="majorHAnsi" w:hAnsiTheme="majorHAnsi" w:cstheme="majorHAnsi"/>
              </w:rPr>
              <w:t>ID</w:t>
            </w:r>
          </w:p>
        </w:tc>
      </w:tr>
      <w:tr w:rsidR="00ED7A19" w:rsidRPr="00105FCC" w:rsidTr="0077068B">
        <w:tc>
          <w:tcPr>
            <w:tcW w:w="3119" w:type="dxa"/>
          </w:tcPr>
          <w:p w:rsidR="00ED7A19" w:rsidRPr="00105FCC" w:rsidRDefault="00ED7A19" w:rsidP="00ED7A19">
            <w:pPr>
              <w:rPr>
                <w:rFonts w:asciiTheme="majorHAnsi" w:hAnsiTheme="majorHAnsi" w:cstheme="majorHAnsi"/>
              </w:rPr>
            </w:pPr>
            <w:r w:rsidRPr="00105FCC">
              <w:rPr>
                <w:rFonts w:asciiTheme="majorHAnsi" w:hAnsiTheme="majorHAnsi" w:cstheme="majorHAnsi"/>
              </w:rPr>
              <w:t>OPERATION_NAME</w:t>
            </w:r>
          </w:p>
        </w:tc>
        <w:tc>
          <w:tcPr>
            <w:tcW w:w="4678" w:type="dxa"/>
          </w:tcPr>
          <w:p w:rsidR="00ED7A19" w:rsidRPr="00105FCC" w:rsidRDefault="00ED7A19" w:rsidP="00ED7A19">
            <w:pPr>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ndividually specified Operation Name</w:t>
            </w:r>
          </w:p>
        </w:tc>
      </w:tr>
    </w:tbl>
    <w:p w:rsidR="00A853C2" w:rsidRDefault="00A853C2" w:rsidP="00A853C2">
      <w:pPr>
        <w:rPr>
          <w:rFonts w:asciiTheme="majorHAnsi" w:hAnsiTheme="majorHAnsi" w:cstheme="majorHAnsi"/>
        </w:rPr>
      </w:pPr>
    </w:p>
    <w:p w:rsidR="00BB2260" w:rsidRPr="00105FCC" w:rsidRDefault="00BB2260" w:rsidP="00A853C2">
      <w:pPr>
        <w:rPr>
          <w:rFonts w:asciiTheme="majorHAnsi" w:hAnsiTheme="majorHAnsi" w:cstheme="majorHAnsi"/>
        </w:rPr>
      </w:pPr>
    </w:p>
    <w:p w:rsidR="00A853C2" w:rsidRPr="00105FCC" w:rsidRDefault="00ED7A19" w:rsidP="00A853C2">
      <w:pPr>
        <w:pStyle w:val="af2"/>
        <w:keepNext/>
        <w:rPr>
          <w:rFonts w:asciiTheme="majorHAnsi" w:hAnsiTheme="majorHAnsi" w:cstheme="majorHAnsi"/>
        </w:rPr>
      </w:pPr>
      <w:bookmarkStart w:id="91" w:name="_Ref30080040"/>
      <w:bookmarkStart w:id="92" w:name="_Ref30079982"/>
      <w:r>
        <w:rPr>
          <w:rFonts w:asciiTheme="majorHAnsi" w:hAnsiTheme="majorHAnsi" w:cstheme="majorHAnsi" w:hint="eastAsia"/>
        </w:rPr>
        <w:t>T</w:t>
      </w:r>
      <w:r>
        <w:rPr>
          <w:rFonts w:asciiTheme="majorHAnsi" w:hAnsiTheme="majorHAnsi" w:cstheme="majorHAnsi"/>
        </w:rPr>
        <w:t>able</w:t>
      </w:r>
      <w:r w:rsidR="00A853C2" w:rsidRPr="00105FCC">
        <w:rPr>
          <w:rFonts w:asciiTheme="majorHAnsi" w:hAnsiTheme="majorHAnsi" w:cstheme="majorHAnsi"/>
        </w:rPr>
        <w:t xml:space="preserve"> </w:t>
      </w:r>
      <w:r w:rsidR="00A853C2">
        <w:rPr>
          <w:rFonts w:asciiTheme="majorHAnsi" w:hAnsiTheme="majorHAnsi" w:cstheme="majorHAnsi"/>
        </w:rPr>
        <w:fldChar w:fldCharType="begin"/>
      </w:r>
      <w:r w:rsidR="00A853C2">
        <w:rPr>
          <w:rFonts w:asciiTheme="majorHAnsi" w:hAnsiTheme="majorHAnsi" w:cstheme="majorHAnsi"/>
        </w:rPr>
        <w:instrText xml:space="preserve"> STYLEREF 1 \s </w:instrText>
      </w:r>
      <w:r w:rsidR="00A853C2">
        <w:rPr>
          <w:rFonts w:asciiTheme="majorHAnsi" w:hAnsiTheme="majorHAnsi" w:cstheme="majorHAnsi"/>
        </w:rPr>
        <w:fldChar w:fldCharType="separate"/>
      </w:r>
      <w:r w:rsidR="005F1F35">
        <w:rPr>
          <w:rFonts w:asciiTheme="majorHAnsi" w:hAnsiTheme="majorHAnsi" w:cstheme="majorHAnsi"/>
          <w:noProof/>
        </w:rPr>
        <w:t>5</w:t>
      </w:r>
      <w:r w:rsidR="00A853C2">
        <w:rPr>
          <w:rFonts w:asciiTheme="majorHAnsi" w:hAnsiTheme="majorHAnsi" w:cstheme="majorHAnsi"/>
        </w:rPr>
        <w:fldChar w:fldCharType="end"/>
      </w:r>
      <w:r w:rsidR="00A853C2">
        <w:rPr>
          <w:rFonts w:asciiTheme="majorHAnsi" w:hAnsiTheme="majorHAnsi" w:cstheme="majorHAnsi"/>
        </w:rPr>
        <w:t>-</w:t>
      </w:r>
      <w:r w:rsidR="00A853C2">
        <w:rPr>
          <w:rFonts w:asciiTheme="majorHAnsi" w:hAnsiTheme="majorHAnsi" w:cstheme="majorHAnsi"/>
        </w:rPr>
        <w:fldChar w:fldCharType="begin"/>
      </w:r>
      <w:r w:rsidR="00A853C2">
        <w:rPr>
          <w:rFonts w:asciiTheme="majorHAnsi" w:hAnsiTheme="majorHAnsi" w:cstheme="majorHAnsi"/>
        </w:rPr>
        <w:instrText xml:space="preserve"> SEQ </w:instrText>
      </w:r>
      <w:r w:rsidR="00A853C2">
        <w:rPr>
          <w:rFonts w:asciiTheme="majorHAnsi" w:hAnsiTheme="majorHAnsi" w:cstheme="majorHAnsi"/>
        </w:rPr>
        <w:instrText>表</w:instrText>
      </w:r>
      <w:r w:rsidR="00A853C2">
        <w:rPr>
          <w:rFonts w:asciiTheme="majorHAnsi" w:hAnsiTheme="majorHAnsi" w:cstheme="majorHAnsi"/>
        </w:rPr>
        <w:instrText xml:space="preserve"> \* ARABIC \s 1 </w:instrText>
      </w:r>
      <w:r w:rsidR="00A853C2">
        <w:rPr>
          <w:rFonts w:asciiTheme="majorHAnsi" w:hAnsiTheme="majorHAnsi" w:cstheme="majorHAnsi"/>
        </w:rPr>
        <w:fldChar w:fldCharType="separate"/>
      </w:r>
      <w:r w:rsidR="005F1F35">
        <w:rPr>
          <w:rFonts w:asciiTheme="majorHAnsi" w:hAnsiTheme="majorHAnsi" w:cstheme="majorHAnsi"/>
          <w:noProof/>
        </w:rPr>
        <w:t>25</w:t>
      </w:r>
      <w:r w:rsidR="00A853C2">
        <w:rPr>
          <w:rFonts w:asciiTheme="majorHAnsi" w:hAnsiTheme="majorHAnsi" w:cstheme="majorHAnsi"/>
        </w:rPr>
        <w:fldChar w:fldCharType="end"/>
      </w:r>
      <w:bookmarkEnd w:id="91"/>
      <w:r w:rsidR="00A853C2" w:rsidRPr="00105FCC">
        <w:rPr>
          <w:rFonts w:asciiTheme="majorHAnsi" w:hAnsiTheme="majorHAnsi" w:cstheme="majorHAnsi"/>
          <w:b w:val="0"/>
        </w:rPr>
        <w:t xml:space="preserve">　</w:t>
      </w:r>
      <w:r w:rsidRPr="00675D03">
        <w:rPr>
          <w:rFonts w:asciiTheme="majorHAnsi" w:hAnsiTheme="majorHAnsi" w:cstheme="majorHAnsi" w:hint="eastAsia"/>
        </w:rPr>
        <w:t xml:space="preserve">Mapping table of status ID </w:t>
      </w:r>
      <w:r w:rsidRPr="00675D03">
        <w:rPr>
          <w:rFonts w:asciiTheme="majorHAnsi" w:hAnsiTheme="majorHAnsi" w:cstheme="majorHAnsi"/>
        </w:rPr>
        <w:t>during</w:t>
      </w:r>
      <w:r w:rsidRPr="00675D03">
        <w:rPr>
          <w:rFonts w:asciiTheme="majorHAnsi" w:hAnsiTheme="majorHAnsi" w:cstheme="majorHAnsi" w:hint="eastAsia"/>
        </w:rPr>
        <w:t xml:space="preserve"> </w:t>
      </w:r>
      <w:r w:rsidR="00A853C2" w:rsidRPr="00675D03">
        <w:rPr>
          <w:rFonts w:asciiTheme="majorHAnsi" w:hAnsiTheme="majorHAnsi" w:cstheme="majorHAnsi"/>
        </w:rPr>
        <w:t>Symphony</w:t>
      </w:r>
      <w:bookmarkEnd w:id="92"/>
      <w:r w:rsidRPr="00675D03">
        <w:rPr>
          <w:rFonts w:asciiTheme="majorHAnsi" w:hAnsiTheme="majorHAnsi" w:cstheme="majorHAnsi"/>
        </w:rPr>
        <w:t xml:space="preserve"> instance execution</w:t>
      </w:r>
    </w:p>
    <w:tbl>
      <w:tblPr>
        <w:tblStyle w:val="ab"/>
        <w:tblW w:w="0" w:type="auto"/>
        <w:tblInd w:w="2235" w:type="dxa"/>
        <w:tblLook w:val="04A0" w:firstRow="1" w:lastRow="0" w:firstColumn="1" w:lastColumn="0" w:noHBand="0" w:noVBand="1"/>
      </w:tblPr>
      <w:tblGrid>
        <w:gridCol w:w="1275"/>
        <w:gridCol w:w="2552"/>
      </w:tblGrid>
      <w:tr w:rsidR="00A853C2" w:rsidRPr="00105FCC" w:rsidTr="0077068B">
        <w:tc>
          <w:tcPr>
            <w:tcW w:w="1275"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A853C2" w:rsidRPr="00105FCC" w:rsidRDefault="00ED7A19" w:rsidP="0077068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S</w:t>
            </w:r>
            <w:r>
              <w:rPr>
                <w:rFonts w:asciiTheme="majorHAnsi" w:hAnsiTheme="majorHAnsi" w:cstheme="majorHAnsi"/>
                <w:color w:val="FFFFFF" w:themeColor="background1"/>
              </w:rPr>
              <w:t>tatus</w:t>
            </w:r>
          </w:p>
        </w:tc>
      </w:tr>
      <w:tr w:rsidR="00BB2260" w:rsidRPr="00105FCC" w:rsidTr="00BD6C1D">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1</w:t>
            </w:r>
          </w:p>
        </w:tc>
        <w:tc>
          <w:tcPr>
            <w:tcW w:w="2552" w:type="dxa"/>
            <w:vAlign w:val="center"/>
          </w:tcPr>
          <w:p w:rsidR="00BB2260" w:rsidRDefault="00BB2260" w:rsidP="00BB2260">
            <w:pPr>
              <w:widowControl/>
              <w:jc w:val="left"/>
              <w:rPr>
                <w:color w:val="000000"/>
                <w:sz w:val="22"/>
              </w:rPr>
            </w:pPr>
            <w:r>
              <w:rPr>
                <w:rFonts w:hint="eastAsia"/>
                <w:color w:val="000000"/>
                <w:sz w:val="22"/>
              </w:rPr>
              <w:t>Unexecuted</w:t>
            </w:r>
          </w:p>
        </w:tc>
      </w:tr>
      <w:tr w:rsidR="00BB2260" w:rsidRPr="00105FCC" w:rsidTr="00BD6C1D">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2</w:t>
            </w:r>
          </w:p>
        </w:tc>
        <w:tc>
          <w:tcPr>
            <w:tcW w:w="2552" w:type="dxa"/>
            <w:vAlign w:val="center"/>
          </w:tcPr>
          <w:p w:rsidR="00BB2260" w:rsidRDefault="00BB2260" w:rsidP="00BB2260">
            <w:pPr>
              <w:rPr>
                <w:color w:val="000000"/>
                <w:sz w:val="22"/>
              </w:rPr>
            </w:pPr>
            <w:r>
              <w:rPr>
                <w:rFonts w:hint="eastAsia"/>
                <w:color w:val="000000"/>
                <w:sz w:val="22"/>
              </w:rPr>
              <w:t>Unexecuted (schedule)</w:t>
            </w:r>
          </w:p>
        </w:tc>
      </w:tr>
      <w:tr w:rsidR="00BB2260" w:rsidRPr="00105FCC" w:rsidTr="00BD6C1D">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3</w:t>
            </w:r>
          </w:p>
        </w:tc>
        <w:tc>
          <w:tcPr>
            <w:tcW w:w="2552" w:type="dxa"/>
            <w:vAlign w:val="center"/>
          </w:tcPr>
          <w:p w:rsidR="00BB2260" w:rsidRDefault="00BB2260" w:rsidP="00BB2260">
            <w:pPr>
              <w:widowControl/>
              <w:jc w:val="left"/>
              <w:rPr>
                <w:color w:val="000000"/>
                <w:sz w:val="22"/>
              </w:rPr>
            </w:pPr>
            <w:r>
              <w:rPr>
                <w:rFonts w:hint="eastAsia"/>
                <w:color w:val="000000"/>
                <w:sz w:val="22"/>
              </w:rPr>
              <w:t>Executing</w:t>
            </w:r>
          </w:p>
        </w:tc>
      </w:tr>
      <w:tr w:rsidR="00BB2260" w:rsidRPr="00105FCC" w:rsidTr="00BD6C1D">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4</w:t>
            </w:r>
          </w:p>
        </w:tc>
        <w:tc>
          <w:tcPr>
            <w:tcW w:w="2552" w:type="dxa"/>
            <w:vAlign w:val="center"/>
          </w:tcPr>
          <w:p w:rsidR="00BB2260" w:rsidRDefault="00BB2260" w:rsidP="00BB2260">
            <w:pPr>
              <w:rPr>
                <w:color w:val="000000"/>
                <w:sz w:val="22"/>
              </w:rPr>
            </w:pPr>
            <w:r>
              <w:rPr>
                <w:rFonts w:hint="eastAsia"/>
                <w:color w:val="000000"/>
                <w:sz w:val="22"/>
              </w:rPr>
              <w:t>Executing (delay)</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rsidR="00A853C2" w:rsidRPr="00BB2260" w:rsidRDefault="00BB2260" w:rsidP="00BB2260">
            <w:pPr>
              <w:widowControl/>
              <w:rPr>
                <w:color w:val="000000"/>
                <w:sz w:val="22"/>
              </w:rPr>
            </w:pPr>
            <w:r>
              <w:rPr>
                <w:rFonts w:hint="eastAsia"/>
                <w:color w:val="000000"/>
                <w:sz w:val="22"/>
              </w:rPr>
              <w:t>Normal end</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6</w:t>
            </w:r>
          </w:p>
        </w:tc>
        <w:tc>
          <w:tcPr>
            <w:tcW w:w="2552" w:type="dxa"/>
          </w:tcPr>
          <w:p w:rsidR="00A853C2" w:rsidRPr="00BB2260" w:rsidRDefault="00BB2260" w:rsidP="00BB2260">
            <w:pPr>
              <w:widowControl/>
              <w:rPr>
                <w:color w:val="000000"/>
                <w:sz w:val="22"/>
              </w:rPr>
            </w:pPr>
            <w:r>
              <w:rPr>
                <w:rFonts w:hint="eastAsia"/>
                <w:color w:val="000000"/>
                <w:sz w:val="22"/>
              </w:rPr>
              <w:t>Emergency stop</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7</w:t>
            </w:r>
          </w:p>
        </w:tc>
        <w:tc>
          <w:tcPr>
            <w:tcW w:w="2552" w:type="dxa"/>
          </w:tcPr>
          <w:p w:rsidR="00A853C2" w:rsidRPr="00105FCC" w:rsidRDefault="00BB2260" w:rsidP="0077068B">
            <w:pPr>
              <w:rPr>
                <w:rFonts w:asciiTheme="majorHAnsi" w:hAnsiTheme="majorHAnsi" w:cstheme="majorHAnsi"/>
              </w:rPr>
            </w:pPr>
            <w:r>
              <w:rPr>
                <w:rFonts w:asciiTheme="majorHAnsi" w:hAnsiTheme="majorHAnsi" w:cstheme="majorHAnsi" w:hint="eastAsia"/>
              </w:rPr>
              <w:t>A</w:t>
            </w:r>
            <w:r>
              <w:rPr>
                <w:rFonts w:asciiTheme="majorHAnsi" w:hAnsiTheme="majorHAnsi" w:cstheme="majorHAnsi"/>
              </w:rPr>
              <w:t>bend</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8</w:t>
            </w:r>
          </w:p>
        </w:tc>
        <w:tc>
          <w:tcPr>
            <w:tcW w:w="2552" w:type="dxa"/>
          </w:tcPr>
          <w:p w:rsidR="00A853C2" w:rsidRPr="00BB2260" w:rsidRDefault="00BB2260" w:rsidP="00BB2260">
            <w:pPr>
              <w:widowControl/>
              <w:rPr>
                <w:color w:val="000000"/>
                <w:sz w:val="22"/>
              </w:rPr>
            </w:pPr>
            <w:r>
              <w:rPr>
                <w:rFonts w:hint="eastAsia"/>
                <w:color w:val="000000"/>
                <w:sz w:val="22"/>
              </w:rPr>
              <w:t>Unexpected error</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9</w:t>
            </w:r>
          </w:p>
        </w:tc>
        <w:tc>
          <w:tcPr>
            <w:tcW w:w="2552" w:type="dxa"/>
          </w:tcPr>
          <w:p w:rsidR="00A853C2" w:rsidRPr="00BB2260" w:rsidRDefault="00BB2260" w:rsidP="00BB2260">
            <w:pPr>
              <w:widowControl/>
              <w:rPr>
                <w:color w:val="000000"/>
                <w:sz w:val="22"/>
              </w:rPr>
            </w:pPr>
            <w:r>
              <w:rPr>
                <w:rFonts w:hint="eastAsia"/>
                <w:color w:val="000000"/>
                <w:sz w:val="22"/>
              </w:rPr>
              <w:t>Schedule cancellation</w:t>
            </w:r>
          </w:p>
        </w:tc>
      </w:tr>
    </w:tbl>
    <w:p w:rsidR="00A853C2" w:rsidRPr="00105FCC" w:rsidRDefault="00A853C2" w:rsidP="00A853C2">
      <w:pPr>
        <w:rPr>
          <w:rFonts w:asciiTheme="majorHAnsi" w:hAnsiTheme="majorHAnsi" w:cstheme="majorHAnsi"/>
        </w:rPr>
      </w:pPr>
    </w:p>
    <w:p w:rsidR="00A853C2" w:rsidRPr="00105FCC" w:rsidRDefault="00A853C2" w:rsidP="00A853C2">
      <w:pPr>
        <w:rPr>
          <w:rFonts w:asciiTheme="majorHAnsi" w:hAnsiTheme="majorHAnsi" w:cstheme="majorHAnsi"/>
        </w:rPr>
      </w:pPr>
    </w:p>
    <w:p w:rsidR="00A853C2" w:rsidRPr="00105FCC" w:rsidRDefault="00A853C2" w:rsidP="00A853C2">
      <w:pPr>
        <w:rPr>
          <w:rFonts w:asciiTheme="majorHAnsi" w:hAnsiTheme="majorHAnsi" w:cstheme="majorHAnsi"/>
        </w:rPr>
      </w:pPr>
    </w:p>
    <w:p w:rsidR="00A853C2" w:rsidRPr="00105FCC" w:rsidRDefault="00A853C2" w:rsidP="00A853C2">
      <w:pPr>
        <w:jc w:val="left"/>
        <w:rPr>
          <w:rFonts w:asciiTheme="majorHAnsi" w:hAnsiTheme="majorHAnsi" w:cstheme="majorHAnsi"/>
        </w:rPr>
      </w:pPr>
    </w:p>
    <w:p w:rsidR="00A853C2" w:rsidRPr="00105FCC" w:rsidRDefault="00ED7A19" w:rsidP="00A853C2">
      <w:pPr>
        <w:pStyle w:val="af2"/>
        <w:keepNext/>
        <w:rPr>
          <w:rFonts w:asciiTheme="majorHAnsi" w:hAnsiTheme="majorHAnsi" w:cstheme="majorHAnsi"/>
        </w:rPr>
      </w:pPr>
      <w:bookmarkStart w:id="93" w:name="_Ref30080031"/>
      <w:bookmarkStart w:id="94" w:name="_Ref30080013"/>
      <w:r>
        <w:rPr>
          <w:rFonts w:asciiTheme="majorHAnsi" w:hAnsiTheme="majorHAnsi" w:cstheme="majorHAnsi" w:hint="eastAsia"/>
        </w:rPr>
        <w:t>T</w:t>
      </w:r>
      <w:r>
        <w:rPr>
          <w:rFonts w:asciiTheme="majorHAnsi" w:hAnsiTheme="majorHAnsi" w:cstheme="majorHAnsi"/>
        </w:rPr>
        <w:t>able</w:t>
      </w:r>
      <w:r w:rsidR="00A853C2" w:rsidRPr="00105FCC">
        <w:rPr>
          <w:rFonts w:asciiTheme="majorHAnsi" w:hAnsiTheme="majorHAnsi" w:cstheme="majorHAnsi"/>
        </w:rPr>
        <w:t xml:space="preserve"> </w:t>
      </w:r>
      <w:r w:rsidR="00A853C2">
        <w:rPr>
          <w:rFonts w:asciiTheme="majorHAnsi" w:hAnsiTheme="majorHAnsi" w:cstheme="majorHAnsi"/>
        </w:rPr>
        <w:fldChar w:fldCharType="begin"/>
      </w:r>
      <w:r w:rsidR="00A853C2">
        <w:rPr>
          <w:rFonts w:asciiTheme="majorHAnsi" w:hAnsiTheme="majorHAnsi" w:cstheme="majorHAnsi"/>
        </w:rPr>
        <w:instrText xml:space="preserve"> STYLEREF 1 \s </w:instrText>
      </w:r>
      <w:r w:rsidR="00A853C2">
        <w:rPr>
          <w:rFonts w:asciiTheme="majorHAnsi" w:hAnsiTheme="majorHAnsi" w:cstheme="majorHAnsi"/>
        </w:rPr>
        <w:fldChar w:fldCharType="separate"/>
      </w:r>
      <w:r w:rsidR="005F1F35">
        <w:rPr>
          <w:rFonts w:asciiTheme="majorHAnsi" w:hAnsiTheme="majorHAnsi" w:cstheme="majorHAnsi"/>
          <w:noProof/>
        </w:rPr>
        <w:t>5</w:t>
      </w:r>
      <w:r w:rsidR="00A853C2">
        <w:rPr>
          <w:rFonts w:asciiTheme="majorHAnsi" w:hAnsiTheme="majorHAnsi" w:cstheme="majorHAnsi"/>
        </w:rPr>
        <w:fldChar w:fldCharType="end"/>
      </w:r>
      <w:r w:rsidR="00A853C2">
        <w:rPr>
          <w:rFonts w:asciiTheme="majorHAnsi" w:hAnsiTheme="majorHAnsi" w:cstheme="majorHAnsi"/>
        </w:rPr>
        <w:t>-</w:t>
      </w:r>
      <w:r w:rsidR="00A853C2">
        <w:rPr>
          <w:rFonts w:asciiTheme="majorHAnsi" w:hAnsiTheme="majorHAnsi" w:cstheme="majorHAnsi"/>
        </w:rPr>
        <w:fldChar w:fldCharType="begin"/>
      </w:r>
      <w:r w:rsidR="00A853C2">
        <w:rPr>
          <w:rFonts w:asciiTheme="majorHAnsi" w:hAnsiTheme="majorHAnsi" w:cstheme="majorHAnsi"/>
        </w:rPr>
        <w:instrText xml:space="preserve"> SEQ </w:instrText>
      </w:r>
      <w:r w:rsidR="00A853C2">
        <w:rPr>
          <w:rFonts w:asciiTheme="majorHAnsi" w:hAnsiTheme="majorHAnsi" w:cstheme="majorHAnsi"/>
        </w:rPr>
        <w:instrText>表</w:instrText>
      </w:r>
      <w:r w:rsidR="00A853C2">
        <w:rPr>
          <w:rFonts w:asciiTheme="majorHAnsi" w:hAnsiTheme="majorHAnsi" w:cstheme="majorHAnsi"/>
        </w:rPr>
        <w:instrText xml:space="preserve"> \* ARABIC \s 1 </w:instrText>
      </w:r>
      <w:r w:rsidR="00A853C2">
        <w:rPr>
          <w:rFonts w:asciiTheme="majorHAnsi" w:hAnsiTheme="majorHAnsi" w:cstheme="majorHAnsi"/>
        </w:rPr>
        <w:fldChar w:fldCharType="separate"/>
      </w:r>
      <w:r w:rsidR="005F1F35">
        <w:rPr>
          <w:rFonts w:asciiTheme="majorHAnsi" w:hAnsiTheme="majorHAnsi" w:cstheme="majorHAnsi"/>
          <w:noProof/>
        </w:rPr>
        <w:t>26</w:t>
      </w:r>
      <w:r w:rsidR="00A853C2">
        <w:rPr>
          <w:rFonts w:asciiTheme="majorHAnsi" w:hAnsiTheme="majorHAnsi" w:cstheme="majorHAnsi"/>
        </w:rPr>
        <w:fldChar w:fldCharType="end"/>
      </w:r>
      <w:bookmarkEnd w:id="93"/>
      <w:r w:rsidR="00A853C2" w:rsidRPr="00105FCC">
        <w:rPr>
          <w:rFonts w:asciiTheme="majorHAnsi" w:hAnsiTheme="majorHAnsi" w:cstheme="majorHAnsi"/>
          <w:b w:val="0"/>
        </w:rPr>
        <w:t xml:space="preserve">　</w:t>
      </w:r>
      <w:r w:rsidRPr="00675D03">
        <w:rPr>
          <w:rFonts w:asciiTheme="majorHAnsi" w:hAnsiTheme="majorHAnsi" w:cstheme="majorHAnsi" w:hint="eastAsia"/>
        </w:rPr>
        <w:t>Mapping table</w:t>
      </w:r>
      <w:r w:rsidRPr="00675D03">
        <w:rPr>
          <w:rFonts w:asciiTheme="majorHAnsi" w:hAnsiTheme="majorHAnsi" w:cstheme="majorHAnsi"/>
        </w:rPr>
        <w:t xml:space="preserve"> of </w:t>
      </w:r>
      <w:r w:rsidRPr="00675D03">
        <w:rPr>
          <w:rFonts w:asciiTheme="majorHAnsi" w:hAnsiTheme="majorHAnsi" w:cstheme="majorHAnsi" w:hint="eastAsia"/>
        </w:rPr>
        <w:t>O</w:t>
      </w:r>
      <w:r w:rsidRPr="00675D03">
        <w:rPr>
          <w:rFonts w:asciiTheme="majorHAnsi" w:hAnsiTheme="majorHAnsi" w:cstheme="majorHAnsi"/>
        </w:rPr>
        <w:t xml:space="preserve">rchestrator </w:t>
      </w:r>
      <w:r w:rsidR="00A853C2" w:rsidRPr="00675D03">
        <w:rPr>
          <w:rFonts w:asciiTheme="majorHAnsi" w:hAnsiTheme="majorHAnsi" w:cstheme="majorHAnsi"/>
        </w:rPr>
        <w:t>ID</w:t>
      </w:r>
      <w:bookmarkEnd w:id="94"/>
    </w:p>
    <w:tbl>
      <w:tblPr>
        <w:tblStyle w:val="ab"/>
        <w:tblW w:w="0" w:type="auto"/>
        <w:tblInd w:w="2235" w:type="dxa"/>
        <w:tblLook w:val="04A0" w:firstRow="1" w:lastRow="0" w:firstColumn="1" w:lastColumn="0" w:noHBand="0" w:noVBand="1"/>
      </w:tblPr>
      <w:tblGrid>
        <w:gridCol w:w="1275"/>
        <w:gridCol w:w="2552"/>
      </w:tblGrid>
      <w:tr w:rsidR="00A853C2" w:rsidRPr="00105FCC" w:rsidTr="0077068B">
        <w:tc>
          <w:tcPr>
            <w:tcW w:w="1275"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A853C2" w:rsidRPr="00105FCC" w:rsidRDefault="00ED7A19" w:rsidP="0077068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S</w:t>
            </w:r>
            <w:r>
              <w:rPr>
                <w:rFonts w:asciiTheme="majorHAnsi" w:hAnsiTheme="majorHAnsi" w:cstheme="majorHAnsi"/>
                <w:color w:val="FFFFFF" w:themeColor="background1"/>
              </w:rPr>
              <w:t>tatus</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Ansible Legacy</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Ansible Pioneer</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Ansible Legacy Role</w:t>
            </w:r>
          </w:p>
        </w:tc>
      </w:tr>
      <w:tr w:rsidR="008E3456" w:rsidRPr="00105FCC" w:rsidTr="0077068B">
        <w:tc>
          <w:tcPr>
            <w:tcW w:w="1275" w:type="dxa"/>
          </w:tcPr>
          <w:p w:rsidR="008E3456" w:rsidRPr="00105FCC" w:rsidRDefault="008E3456" w:rsidP="0077068B">
            <w:pPr>
              <w:jc w:val="center"/>
              <w:rPr>
                <w:rFonts w:asciiTheme="majorHAnsi" w:hAnsiTheme="majorHAnsi" w:cstheme="majorHAnsi"/>
              </w:rPr>
            </w:pPr>
            <w:r>
              <w:rPr>
                <w:rFonts w:asciiTheme="majorHAnsi" w:hAnsiTheme="majorHAnsi" w:cstheme="majorHAnsi" w:hint="eastAsia"/>
              </w:rPr>
              <w:t>10</w:t>
            </w:r>
          </w:p>
        </w:tc>
        <w:tc>
          <w:tcPr>
            <w:tcW w:w="2552" w:type="dxa"/>
          </w:tcPr>
          <w:p w:rsidR="008E3456" w:rsidRPr="00105FCC" w:rsidRDefault="008E3456" w:rsidP="0077068B">
            <w:pPr>
              <w:rPr>
                <w:rFonts w:asciiTheme="majorHAnsi" w:hAnsiTheme="majorHAnsi" w:cstheme="majorHAnsi"/>
              </w:rPr>
            </w:pPr>
            <w:r>
              <w:rPr>
                <w:rFonts w:asciiTheme="majorHAnsi" w:hAnsiTheme="majorHAnsi" w:cstheme="majorHAnsi" w:hint="eastAsia"/>
              </w:rPr>
              <w:t>Terraform</w:t>
            </w:r>
          </w:p>
        </w:tc>
      </w:tr>
    </w:tbl>
    <w:p w:rsidR="00A853C2" w:rsidRDefault="00A853C2" w:rsidP="00A853C2">
      <w:pPr>
        <w:rPr>
          <w:rFonts w:asciiTheme="majorHAnsi" w:hAnsiTheme="majorHAnsi" w:cstheme="majorHAnsi"/>
        </w:rPr>
      </w:pPr>
    </w:p>
    <w:p w:rsidR="00BB2260" w:rsidRDefault="00BB2260" w:rsidP="00A853C2">
      <w:pPr>
        <w:rPr>
          <w:rFonts w:asciiTheme="majorHAnsi" w:hAnsiTheme="majorHAnsi" w:cstheme="majorHAnsi"/>
        </w:rPr>
      </w:pPr>
    </w:p>
    <w:p w:rsidR="00BB2260" w:rsidRPr="00105FCC" w:rsidRDefault="00BB2260" w:rsidP="00A853C2">
      <w:pPr>
        <w:rPr>
          <w:rFonts w:asciiTheme="majorHAnsi" w:hAnsiTheme="majorHAnsi" w:cstheme="majorHAnsi"/>
        </w:rPr>
      </w:pPr>
    </w:p>
    <w:p w:rsidR="00A853C2" w:rsidRPr="00105FCC" w:rsidRDefault="00BB2260" w:rsidP="00BB2260">
      <w:pPr>
        <w:widowControl/>
        <w:jc w:val="left"/>
        <w:rPr>
          <w:rFonts w:asciiTheme="majorHAnsi" w:hAnsiTheme="majorHAnsi" w:cstheme="majorHAnsi"/>
        </w:rPr>
      </w:pPr>
      <w:r>
        <w:rPr>
          <w:rFonts w:asciiTheme="majorHAnsi" w:hAnsiTheme="majorHAnsi" w:cstheme="majorHAnsi"/>
        </w:rPr>
        <w:br w:type="page"/>
      </w:r>
    </w:p>
    <w:p w:rsidR="00A853C2" w:rsidRPr="00105FCC" w:rsidRDefault="00BB2260" w:rsidP="00A853C2">
      <w:pPr>
        <w:pStyle w:val="af2"/>
        <w:keepNext/>
        <w:rPr>
          <w:rFonts w:asciiTheme="majorHAnsi" w:hAnsiTheme="majorHAnsi" w:cstheme="majorHAnsi"/>
        </w:rPr>
      </w:pPr>
      <w:bookmarkStart w:id="95" w:name="_Ref30080098"/>
      <w:r>
        <w:rPr>
          <w:rFonts w:asciiTheme="majorHAnsi" w:hAnsiTheme="majorHAnsi" w:cstheme="majorHAnsi" w:hint="eastAsia"/>
        </w:rPr>
        <w:lastRenderedPageBreak/>
        <w:t>T</w:t>
      </w:r>
      <w:r>
        <w:rPr>
          <w:rFonts w:asciiTheme="majorHAnsi" w:hAnsiTheme="majorHAnsi" w:cstheme="majorHAnsi"/>
        </w:rPr>
        <w:t>able</w:t>
      </w:r>
      <w:r w:rsidR="00A853C2" w:rsidRPr="00105FCC">
        <w:rPr>
          <w:rFonts w:asciiTheme="majorHAnsi" w:hAnsiTheme="majorHAnsi" w:cstheme="majorHAnsi"/>
        </w:rPr>
        <w:t xml:space="preserve"> </w:t>
      </w:r>
      <w:r w:rsidR="00A853C2" w:rsidRPr="00BB2260">
        <w:rPr>
          <w:rFonts w:asciiTheme="majorHAnsi" w:hAnsiTheme="majorHAnsi" w:cstheme="majorHAnsi"/>
        </w:rPr>
        <w:fldChar w:fldCharType="begin"/>
      </w:r>
      <w:r w:rsidR="00A853C2" w:rsidRPr="00BB2260">
        <w:rPr>
          <w:rFonts w:asciiTheme="majorHAnsi" w:hAnsiTheme="majorHAnsi" w:cstheme="majorHAnsi"/>
        </w:rPr>
        <w:instrText xml:space="preserve"> STYLEREF 1 \s </w:instrText>
      </w:r>
      <w:r w:rsidR="00A853C2" w:rsidRPr="00BB2260">
        <w:rPr>
          <w:rFonts w:asciiTheme="majorHAnsi" w:hAnsiTheme="majorHAnsi" w:cstheme="majorHAnsi"/>
        </w:rPr>
        <w:fldChar w:fldCharType="separate"/>
      </w:r>
      <w:r w:rsidR="005F1F35">
        <w:rPr>
          <w:rFonts w:asciiTheme="majorHAnsi" w:hAnsiTheme="majorHAnsi" w:cstheme="majorHAnsi"/>
          <w:noProof/>
        </w:rPr>
        <w:t>5</w:t>
      </w:r>
      <w:r w:rsidR="00A853C2" w:rsidRPr="00BB2260">
        <w:rPr>
          <w:rFonts w:asciiTheme="majorHAnsi" w:hAnsiTheme="majorHAnsi" w:cstheme="majorHAnsi"/>
        </w:rPr>
        <w:fldChar w:fldCharType="end"/>
      </w:r>
      <w:r w:rsidR="00A853C2" w:rsidRPr="00BB2260">
        <w:rPr>
          <w:rFonts w:asciiTheme="majorHAnsi" w:hAnsiTheme="majorHAnsi" w:cstheme="majorHAnsi"/>
        </w:rPr>
        <w:t>-</w:t>
      </w:r>
      <w:r w:rsidR="00A853C2" w:rsidRPr="00BB2260">
        <w:rPr>
          <w:rFonts w:asciiTheme="majorHAnsi" w:hAnsiTheme="majorHAnsi" w:cstheme="majorHAnsi"/>
        </w:rPr>
        <w:fldChar w:fldCharType="begin"/>
      </w:r>
      <w:r w:rsidR="00A853C2" w:rsidRPr="00BB2260">
        <w:rPr>
          <w:rFonts w:asciiTheme="majorHAnsi" w:hAnsiTheme="majorHAnsi" w:cstheme="majorHAnsi"/>
        </w:rPr>
        <w:instrText xml:space="preserve"> SEQ </w:instrText>
      </w:r>
      <w:r w:rsidR="00A853C2" w:rsidRPr="00BB2260">
        <w:rPr>
          <w:rFonts w:asciiTheme="majorHAnsi" w:hAnsiTheme="majorHAnsi" w:cstheme="majorHAnsi"/>
        </w:rPr>
        <w:instrText>表</w:instrText>
      </w:r>
      <w:r w:rsidR="00A853C2" w:rsidRPr="00BB2260">
        <w:rPr>
          <w:rFonts w:asciiTheme="majorHAnsi" w:hAnsiTheme="majorHAnsi" w:cstheme="majorHAnsi"/>
        </w:rPr>
        <w:instrText xml:space="preserve"> \* ARABIC \s 1 </w:instrText>
      </w:r>
      <w:r w:rsidR="00A853C2" w:rsidRPr="00BB2260">
        <w:rPr>
          <w:rFonts w:asciiTheme="majorHAnsi" w:hAnsiTheme="majorHAnsi" w:cstheme="majorHAnsi"/>
        </w:rPr>
        <w:fldChar w:fldCharType="separate"/>
      </w:r>
      <w:r w:rsidR="005F1F35">
        <w:rPr>
          <w:rFonts w:asciiTheme="majorHAnsi" w:hAnsiTheme="majorHAnsi" w:cstheme="majorHAnsi"/>
          <w:noProof/>
        </w:rPr>
        <w:t>27</w:t>
      </w:r>
      <w:r w:rsidR="00A853C2" w:rsidRPr="00BB2260">
        <w:rPr>
          <w:rFonts w:asciiTheme="majorHAnsi" w:hAnsiTheme="majorHAnsi" w:cstheme="majorHAnsi"/>
        </w:rPr>
        <w:fldChar w:fldCharType="end"/>
      </w:r>
      <w:bookmarkEnd w:id="95"/>
      <w:r w:rsidR="00A853C2" w:rsidRPr="00BB2260">
        <w:rPr>
          <w:rFonts w:asciiTheme="majorHAnsi" w:hAnsiTheme="majorHAnsi" w:cstheme="majorHAnsi"/>
        </w:rPr>
        <w:t xml:space="preserve"> </w:t>
      </w:r>
      <w:r w:rsidRPr="00BB2260">
        <w:rPr>
          <w:rFonts w:asciiTheme="majorHAnsi" w:hAnsiTheme="majorHAnsi" w:cstheme="majorHAnsi"/>
        </w:rPr>
        <w:t xml:space="preserve">Mapping table of status ID during </w:t>
      </w:r>
      <w:r w:rsidR="00A853C2" w:rsidRPr="00BB2260">
        <w:rPr>
          <w:rFonts w:asciiTheme="majorHAnsi" w:hAnsiTheme="majorHAnsi" w:cstheme="majorHAnsi"/>
        </w:rPr>
        <w:t>Movement</w:t>
      </w:r>
      <w:r w:rsidRPr="00BB2260">
        <w:rPr>
          <w:rFonts w:asciiTheme="majorHAnsi" w:hAnsiTheme="majorHAnsi" w:cstheme="majorHAnsi"/>
        </w:rPr>
        <w:t xml:space="preserve"> instance execution</w:t>
      </w:r>
    </w:p>
    <w:tbl>
      <w:tblPr>
        <w:tblStyle w:val="ab"/>
        <w:tblW w:w="0" w:type="auto"/>
        <w:tblInd w:w="2235" w:type="dxa"/>
        <w:tblLook w:val="04A0" w:firstRow="1" w:lastRow="0" w:firstColumn="1" w:lastColumn="0" w:noHBand="0" w:noVBand="1"/>
      </w:tblPr>
      <w:tblGrid>
        <w:gridCol w:w="1275"/>
        <w:gridCol w:w="2552"/>
      </w:tblGrid>
      <w:tr w:rsidR="00A853C2" w:rsidRPr="00105FCC" w:rsidTr="0077068B">
        <w:tc>
          <w:tcPr>
            <w:tcW w:w="1275"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A853C2" w:rsidRPr="00105FCC" w:rsidRDefault="00BB2260" w:rsidP="0077068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S</w:t>
            </w:r>
            <w:r>
              <w:rPr>
                <w:rFonts w:asciiTheme="majorHAnsi" w:hAnsiTheme="majorHAnsi" w:cstheme="majorHAnsi"/>
                <w:color w:val="FFFFFF" w:themeColor="background1"/>
              </w:rPr>
              <w:t>tatus</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1</w:t>
            </w:r>
          </w:p>
        </w:tc>
        <w:tc>
          <w:tcPr>
            <w:tcW w:w="2552" w:type="dxa"/>
          </w:tcPr>
          <w:p w:rsidR="00BB2260" w:rsidRPr="00B1046C" w:rsidRDefault="004B4CB3" w:rsidP="004B4CB3">
            <w:r>
              <w:t xml:space="preserve">Not </w:t>
            </w:r>
            <w:r w:rsidR="00BB2260" w:rsidRPr="00B1046C">
              <w:t>executed</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2</w:t>
            </w:r>
          </w:p>
        </w:tc>
        <w:tc>
          <w:tcPr>
            <w:tcW w:w="2552" w:type="dxa"/>
          </w:tcPr>
          <w:p w:rsidR="00BB2260" w:rsidRPr="00B1046C" w:rsidRDefault="00BB2260" w:rsidP="00BB2260">
            <w:r w:rsidRPr="00B1046C">
              <w:t>Preparing</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3</w:t>
            </w:r>
          </w:p>
        </w:tc>
        <w:tc>
          <w:tcPr>
            <w:tcW w:w="2552" w:type="dxa"/>
          </w:tcPr>
          <w:p w:rsidR="00BB2260" w:rsidRPr="00B1046C" w:rsidRDefault="00BB2260" w:rsidP="00BB2260">
            <w:r w:rsidRPr="00B1046C">
              <w:t>Executing</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4</w:t>
            </w:r>
          </w:p>
        </w:tc>
        <w:tc>
          <w:tcPr>
            <w:tcW w:w="2552" w:type="dxa"/>
          </w:tcPr>
          <w:p w:rsidR="00BB2260" w:rsidRPr="00B1046C" w:rsidRDefault="00BB2260" w:rsidP="00BB2260">
            <w:r w:rsidRPr="00B1046C">
              <w:t>Executing(delayed)</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5</w:t>
            </w:r>
          </w:p>
        </w:tc>
        <w:tc>
          <w:tcPr>
            <w:tcW w:w="2552" w:type="dxa"/>
          </w:tcPr>
          <w:p w:rsidR="00BB2260" w:rsidRPr="00B1046C" w:rsidRDefault="00BB2260" w:rsidP="00BB2260">
            <w:r w:rsidRPr="00B1046C">
              <w:t>Execution completed</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6</w:t>
            </w:r>
          </w:p>
        </w:tc>
        <w:tc>
          <w:tcPr>
            <w:tcW w:w="2552" w:type="dxa"/>
          </w:tcPr>
          <w:p w:rsidR="00BB2260" w:rsidRPr="00B1046C" w:rsidRDefault="00BB2260" w:rsidP="00BB2260">
            <w:r w:rsidRPr="00B1046C">
              <w:t>Abend</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7</w:t>
            </w:r>
          </w:p>
        </w:tc>
        <w:tc>
          <w:tcPr>
            <w:tcW w:w="2552" w:type="dxa"/>
          </w:tcPr>
          <w:p w:rsidR="00BB2260" w:rsidRPr="00B1046C" w:rsidRDefault="00BB2260" w:rsidP="00BB2260">
            <w:r w:rsidRPr="00B1046C">
              <w:t>Emergency stop</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8</w:t>
            </w:r>
          </w:p>
        </w:tc>
        <w:tc>
          <w:tcPr>
            <w:tcW w:w="2552" w:type="dxa"/>
          </w:tcPr>
          <w:p w:rsidR="00BB2260" w:rsidRPr="00B1046C" w:rsidRDefault="00BB2260" w:rsidP="00BB2260">
            <w:r w:rsidRPr="00B1046C">
              <w:t>Holding</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9</w:t>
            </w:r>
          </w:p>
        </w:tc>
        <w:tc>
          <w:tcPr>
            <w:tcW w:w="2552" w:type="dxa"/>
          </w:tcPr>
          <w:p w:rsidR="00BB2260" w:rsidRPr="00B1046C" w:rsidRDefault="00BB2260" w:rsidP="00BB2260">
            <w:r w:rsidRPr="00B1046C">
              <w:t>Nomal end</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10</w:t>
            </w:r>
          </w:p>
        </w:tc>
        <w:tc>
          <w:tcPr>
            <w:tcW w:w="2552" w:type="dxa"/>
          </w:tcPr>
          <w:p w:rsidR="00BB2260" w:rsidRPr="00B1046C" w:rsidRDefault="00BB2260" w:rsidP="00BB2260">
            <w:r w:rsidRPr="00B1046C">
              <w:t>Preparation error</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11</w:t>
            </w:r>
          </w:p>
        </w:tc>
        <w:tc>
          <w:tcPr>
            <w:tcW w:w="2552" w:type="dxa"/>
          </w:tcPr>
          <w:p w:rsidR="00BB2260" w:rsidRPr="00B1046C" w:rsidRDefault="00BB2260" w:rsidP="00BB2260">
            <w:r w:rsidRPr="00B1046C">
              <w:t>Unexpected error</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12</w:t>
            </w:r>
          </w:p>
        </w:tc>
        <w:tc>
          <w:tcPr>
            <w:tcW w:w="2552" w:type="dxa"/>
          </w:tcPr>
          <w:p w:rsidR="00BB2260" w:rsidRPr="00B1046C" w:rsidRDefault="00BB2260" w:rsidP="00BB2260">
            <w:r w:rsidRPr="00B1046C">
              <w:t>Skip completed</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13</w:t>
            </w:r>
          </w:p>
        </w:tc>
        <w:tc>
          <w:tcPr>
            <w:tcW w:w="2552" w:type="dxa"/>
          </w:tcPr>
          <w:p w:rsidR="00BB2260" w:rsidRPr="00B1046C" w:rsidRDefault="00BB2260" w:rsidP="00BB2260">
            <w:r w:rsidRPr="00B1046C">
              <w:t>Holding after skip</w:t>
            </w:r>
          </w:p>
        </w:tc>
      </w:tr>
      <w:tr w:rsidR="00BB2260" w:rsidRPr="00105FCC" w:rsidTr="0077068B">
        <w:tc>
          <w:tcPr>
            <w:tcW w:w="1275" w:type="dxa"/>
          </w:tcPr>
          <w:p w:rsidR="00BB2260" w:rsidRPr="00105FCC" w:rsidRDefault="00BB2260" w:rsidP="00BB2260">
            <w:pPr>
              <w:jc w:val="center"/>
              <w:rPr>
                <w:rFonts w:asciiTheme="majorHAnsi" w:hAnsiTheme="majorHAnsi" w:cstheme="majorHAnsi"/>
              </w:rPr>
            </w:pPr>
            <w:r w:rsidRPr="00105FCC">
              <w:rPr>
                <w:rFonts w:asciiTheme="majorHAnsi" w:hAnsiTheme="majorHAnsi" w:cstheme="majorHAnsi"/>
              </w:rPr>
              <w:t>14</w:t>
            </w:r>
          </w:p>
        </w:tc>
        <w:tc>
          <w:tcPr>
            <w:tcW w:w="2552" w:type="dxa"/>
          </w:tcPr>
          <w:p w:rsidR="00BB2260" w:rsidRDefault="00BB2260" w:rsidP="00BB2260">
            <w:r w:rsidRPr="00B1046C">
              <w:t>Skip end</w:t>
            </w:r>
          </w:p>
        </w:tc>
      </w:tr>
    </w:tbl>
    <w:p w:rsidR="0055425E" w:rsidRDefault="0055425E" w:rsidP="0055425E">
      <w:pPr>
        <w:pStyle w:val="20"/>
        <w:ind w:left="964"/>
      </w:pPr>
      <w:bookmarkStart w:id="96" w:name="_Movement利用編"/>
      <w:bookmarkStart w:id="97" w:name="_Toc90281795"/>
      <w:bookmarkStart w:id="98" w:name="_Ref74239728"/>
      <w:bookmarkStart w:id="99" w:name="_Ref74239734"/>
      <w:bookmarkStart w:id="100" w:name="Conductor"/>
      <w:bookmarkStart w:id="101" w:name="_Ref28165580"/>
      <w:bookmarkStart w:id="102" w:name="_Toc96603272"/>
      <w:bookmarkEnd w:id="96"/>
      <w:r w:rsidRPr="00A853C2">
        <w:t>RestAPI</w:t>
      </w:r>
      <w:bookmarkEnd w:id="97"/>
      <w:r>
        <w:t xml:space="preserve"> for Symphony list</w:t>
      </w:r>
      <w:bookmarkEnd w:id="102"/>
    </w:p>
    <w:p w:rsidR="0055425E" w:rsidRPr="00105FCC" w:rsidRDefault="0055425E" w:rsidP="0055425E">
      <w:pPr>
        <w:pStyle w:val="30"/>
        <w:numPr>
          <w:ilvl w:val="2"/>
          <w:numId w:val="19"/>
        </w:numPr>
      </w:pPr>
      <w:bookmarkStart w:id="103" w:name="_Toc96603273"/>
      <w:r>
        <w:t>Request format</w:t>
      </w:r>
      <w:bookmarkEnd w:id="103"/>
    </w:p>
    <w:p w:rsidR="00A822E9" w:rsidRPr="00105FCC" w:rsidRDefault="00A822E9" w:rsidP="00A822E9">
      <w:pPr>
        <w:ind w:left="680"/>
        <w:rPr>
          <w:rFonts w:asciiTheme="majorHAnsi" w:hAnsiTheme="majorHAnsi" w:cstheme="majorHAnsi"/>
        </w:rPr>
      </w:pPr>
      <w:r>
        <w:rPr>
          <w:rFonts w:asciiTheme="majorHAnsi" w:hAnsiTheme="majorHAnsi" w:cstheme="majorHAnsi"/>
        </w:rPr>
        <w:t>Send HTTP request with the following information.</w:t>
      </w:r>
    </w:p>
    <w:p w:rsidR="0055425E" w:rsidRPr="00A822E9" w:rsidRDefault="0055425E" w:rsidP="0055425E">
      <w:pPr>
        <w:ind w:left="680"/>
        <w:rPr>
          <w:rFonts w:asciiTheme="majorHAnsi" w:hAnsiTheme="majorHAnsi" w:cstheme="majorHAnsi"/>
        </w:rPr>
      </w:pPr>
    </w:p>
    <w:p w:rsidR="0055425E" w:rsidRPr="00105FCC" w:rsidRDefault="00A822E9" w:rsidP="0055425E">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55425E" w:rsidRPr="00105FCC" w:rsidRDefault="0055425E" w:rsidP="0055425E">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00A822E9">
        <w:rPr>
          <w:rFonts w:asciiTheme="majorHAnsi" w:hAnsiTheme="majorHAnsi" w:cstheme="majorHAnsi"/>
        </w:rPr>
        <w:t>Menu ID</w:t>
      </w:r>
    </w:p>
    <w:p w:rsidR="0055425E" w:rsidRPr="00105FCC" w:rsidRDefault="00A822E9" w:rsidP="00A822E9">
      <w:pPr>
        <w:ind w:left="1098"/>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ee “</w:t>
      </w:r>
      <w:r w:rsidRPr="00A80F66">
        <w:rPr>
          <w:rFonts w:asciiTheme="majorHAnsi" w:hAnsiTheme="majorHAnsi" w:cstheme="majorHAnsi" w:hint="eastAsia"/>
        </w:rPr>
        <w:t>T</w:t>
      </w:r>
      <w:r w:rsidRPr="00A80F66">
        <w:rPr>
          <w:rFonts w:asciiTheme="majorHAnsi" w:hAnsiTheme="majorHAnsi" w:cstheme="majorHAnsi"/>
        </w:rPr>
        <w: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5F1F35">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5F1F35">
        <w:rPr>
          <w:rFonts w:asciiTheme="majorHAnsi" w:hAnsiTheme="majorHAnsi" w:cstheme="majorHAnsi"/>
          <w:noProof/>
        </w:rPr>
        <w:t>28</w:t>
      </w:r>
      <w:r>
        <w:rPr>
          <w:rFonts w:asciiTheme="majorHAnsi" w:hAnsiTheme="majorHAnsi" w:cstheme="majorHAnsi"/>
        </w:rPr>
        <w:fldChar w:fldCharType="end"/>
      </w:r>
      <w:r w:rsidRPr="00105FCC">
        <w:rPr>
          <w:rFonts w:asciiTheme="majorHAnsi" w:hAnsiTheme="majorHAnsi" w:cstheme="majorHAnsi"/>
          <w:b/>
        </w:rPr>
        <w:t xml:space="preserve">　</w:t>
      </w:r>
      <w:r w:rsidRPr="007A268E">
        <w:rPr>
          <w:rFonts w:asciiTheme="majorHAnsi" w:hAnsiTheme="majorHAnsi" w:cstheme="majorHAnsi"/>
        </w:rPr>
        <w:t xml:space="preserve"> </w:t>
      </w:r>
      <w:r w:rsidRPr="00093AF7">
        <w:rPr>
          <w:rFonts w:asciiTheme="majorHAnsi" w:hAnsiTheme="majorHAnsi" w:cstheme="majorHAnsi"/>
        </w:rPr>
        <w:t>L</w:t>
      </w:r>
      <w:r>
        <w:rPr>
          <w:rFonts w:asciiTheme="majorHAnsi" w:hAnsiTheme="majorHAnsi" w:cstheme="majorHAnsi"/>
        </w:rPr>
        <w:t xml:space="preserve">ist of parameters that can be specified for </w:t>
      </w:r>
      <w:r w:rsidRPr="00105FCC">
        <w:rPr>
          <w:rFonts w:asciiTheme="majorHAnsi" w:hAnsiTheme="majorHAnsi" w:cstheme="majorHAnsi"/>
        </w:rPr>
        <w:t>X-Command</w:t>
      </w:r>
      <w:r>
        <w:rPr>
          <w:rFonts w:asciiTheme="majorHAnsi" w:hAnsiTheme="majorHAnsi" w:cstheme="majorHAnsi"/>
        </w:rPr>
        <w:t>” for the different Menu IDs</w:t>
      </w:r>
    </w:p>
    <w:p w:rsidR="0055425E" w:rsidRPr="00105FCC" w:rsidRDefault="0055425E" w:rsidP="0055425E">
      <w:pPr>
        <w:ind w:left="680" w:firstLineChars="100" w:firstLine="210"/>
        <w:rPr>
          <w:rFonts w:asciiTheme="majorHAnsi" w:hAnsiTheme="majorHAnsi" w:cstheme="majorHAnsi"/>
        </w:rPr>
      </w:pPr>
    </w:p>
    <w:p w:rsidR="0055425E" w:rsidRPr="00105FCC" w:rsidRDefault="0055425E" w:rsidP="0055425E">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A822E9">
        <w:rPr>
          <w:rFonts w:asciiTheme="majorHAnsi" w:hAnsiTheme="majorHAnsi" w:cstheme="majorHAnsi"/>
        </w:rPr>
        <w:t xml:space="preserve"> header</w:t>
      </w:r>
    </w:p>
    <w:p w:rsidR="0055425E" w:rsidRPr="00105FCC" w:rsidRDefault="00A822E9" w:rsidP="0055425E">
      <w:pPr>
        <w:pStyle w:val="af2"/>
        <w:keepNext/>
        <w:rPr>
          <w:rFonts w:asciiTheme="majorHAnsi" w:hAnsiTheme="majorHAnsi" w:cstheme="majorHAnsi"/>
        </w:rPr>
      </w:pPr>
      <w:r>
        <w:rPr>
          <w:rFonts w:asciiTheme="majorHAnsi" w:hAnsiTheme="majorHAnsi" w:cstheme="majorHAnsi"/>
        </w:rPr>
        <w:t>Table</w:t>
      </w:r>
      <w:r w:rsidR="0055425E" w:rsidRPr="00105FCC">
        <w:rPr>
          <w:rFonts w:asciiTheme="majorHAnsi" w:hAnsiTheme="majorHAnsi" w:cstheme="majorHAnsi"/>
        </w:rPr>
        <w:t xml:space="preserve"> </w:t>
      </w:r>
      <w:r w:rsidR="0055425E">
        <w:rPr>
          <w:rFonts w:asciiTheme="majorHAnsi" w:hAnsiTheme="majorHAnsi" w:cstheme="majorHAnsi"/>
        </w:rPr>
        <w:fldChar w:fldCharType="begin"/>
      </w:r>
      <w:r w:rsidR="0055425E">
        <w:rPr>
          <w:rFonts w:asciiTheme="majorHAnsi" w:hAnsiTheme="majorHAnsi" w:cstheme="majorHAnsi"/>
        </w:rPr>
        <w:instrText xml:space="preserve"> STYLEREF 1 \s </w:instrText>
      </w:r>
      <w:r w:rsidR="0055425E">
        <w:rPr>
          <w:rFonts w:asciiTheme="majorHAnsi" w:hAnsiTheme="majorHAnsi" w:cstheme="majorHAnsi"/>
        </w:rPr>
        <w:fldChar w:fldCharType="separate"/>
      </w:r>
      <w:r w:rsidR="005F1F35">
        <w:rPr>
          <w:rFonts w:asciiTheme="majorHAnsi" w:hAnsiTheme="majorHAnsi" w:cstheme="majorHAnsi"/>
          <w:noProof/>
        </w:rPr>
        <w:t>5</w:t>
      </w:r>
      <w:r w:rsidR="0055425E">
        <w:rPr>
          <w:rFonts w:asciiTheme="majorHAnsi" w:hAnsiTheme="majorHAnsi" w:cstheme="majorHAnsi"/>
        </w:rPr>
        <w:fldChar w:fldCharType="end"/>
      </w:r>
      <w:r w:rsidR="0055425E">
        <w:rPr>
          <w:rFonts w:asciiTheme="majorHAnsi" w:hAnsiTheme="majorHAnsi" w:cstheme="majorHAnsi"/>
        </w:rPr>
        <w:noBreakHyphen/>
      </w:r>
      <w:r w:rsidR="0055425E">
        <w:rPr>
          <w:rFonts w:asciiTheme="majorHAnsi" w:hAnsiTheme="majorHAnsi" w:cstheme="majorHAnsi"/>
        </w:rPr>
        <w:fldChar w:fldCharType="begin"/>
      </w:r>
      <w:r w:rsidR="0055425E">
        <w:rPr>
          <w:rFonts w:asciiTheme="majorHAnsi" w:hAnsiTheme="majorHAnsi" w:cstheme="majorHAnsi"/>
        </w:rPr>
        <w:instrText xml:space="preserve"> SEQ </w:instrText>
      </w:r>
      <w:r w:rsidR="0055425E">
        <w:rPr>
          <w:rFonts w:asciiTheme="majorHAnsi" w:hAnsiTheme="majorHAnsi" w:cstheme="majorHAnsi"/>
        </w:rPr>
        <w:instrText>表</w:instrText>
      </w:r>
      <w:r w:rsidR="0055425E">
        <w:rPr>
          <w:rFonts w:asciiTheme="majorHAnsi" w:hAnsiTheme="majorHAnsi" w:cstheme="majorHAnsi"/>
        </w:rPr>
        <w:instrText xml:space="preserve"> \* ARABIC \s 1 </w:instrText>
      </w:r>
      <w:r w:rsidR="0055425E">
        <w:rPr>
          <w:rFonts w:asciiTheme="majorHAnsi" w:hAnsiTheme="majorHAnsi" w:cstheme="majorHAnsi"/>
        </w:rPr>
        <w:fldChar w:fldCharType="separate"/>
      </w:r>
      <w:r w:rsidR="005F1F35">
        <w:rPr>
          <w:rFonts w:asciiTheme="majorHAnsi" w:hAnsiTheme="majorHAnsi" w:cstheme="majorHAnsi"/>
          <w:noProof/>
        </w:rPr>
        <w:t>29</w:t>
      </w:r>
      <w:r w:rsidR="0055425E">
        <w:rPr>
          <w:rFonts w:asciiTheme="majorHAnsi" w:hAnsiTheme="majorHAnsi" w:cstheme="majorHAnsi"/>
        </w:rPr>
        <w:fldChar w:fldCharType="end"/>
      </w:r>
      <w:r w:rsidR="0055425E" w:rsidRPr="00105FCC">
        <w:rPr>
          <w:rFonts w:asciiTheme="majorHAnsi" w:hAnsiTheme="majorHAnsi" w:cstheme="majorHAnsi"/>
          <w:b w:val="0"/>
        </w:rPr>
        <w:t xml:space="preserve"> </w:t>
      </w:r>
      <w:r w:rsidR="0055425E">
        <w:rPr>
          <w:rFonts w:asciiTheme="majorHAnsi" w:hAnsiTheme="majorHAnsi" w:cstheme="majorHAnsi" w:hint="eastAsia"/>
          <w:b w:val="0"/>
        </w:rPr>
        <w:t xml:space="preserve"> </w:t>
      </w:r>
      <w:r w:rsidR="0055425E" w:rsidRPr="00772378">
        <w:rPr>
          <w:rFonts w:asciiTheme="majorHAnsi" w:hAnsiTheme="majorHAnsi" w:cstheme="majorHAnsi"/>
        </w:rPr>
        <w:t>HTTP</w:t>
      </w:r>
      <w:r>
        <w:rPr>
          <w:rFonts w:asciiTheme="majorHAnsi" w:hAnsiTheme="majorHAnsi" w:cstheme="majorHAnsi" w:hint="eastAsia"/>
        </w:rPr>
        <w:t xml:space="preserve"> </w:t>
      </w:r>
      <w:r>
        <w:rPr>
          <w:rFonts w:asciiTheme="majorHAnsi" w:hAnsiTheme="majorHAnsi" w:cstheme="majorHAnsi"/>
        </w:rPr>
        <w:t>header parameter list</w:t>
      </w:r>
    </w:p>
    <w:tbl>
      <w:tblPr>
        <w:tblStyle w:val="ab"/>
        <w:tblW w:w="0" w:type="auto"/>
        <w:tblInd w:w="680" w:type="dxa"/>
        <w:tblLook w:val="04A0" w:firstRow="1" w:lastRow="0" w:firstColumn="1" w:lastColumn="0" w:noHBand="0" w:noVBand="1"/>
      </w:tblPr>
      <w:tblGrid>
        <w:gridCol w:w="1696"/>
        <w:gridCol w:w="7088"/>
      </w:tblGrid>
      <w:tr w:rsidR="0055425E" w:rsidRPr="00105FCC" w:rsidTr="00872C8E">
        <w:tc>
          <w:tcPr>
            <w:tcW w:w="1696" w:type="dxa"/>
            <w:shd w:val="clear" w:color="auto" w:fill="002B62"/>
          </w:tcPr>
          <w:p w:rsidR="0055425E" w:rsidRPr="00105FCC" w:rsidRDefault="0055425E" w:rsidP="00872C8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A822E9">
              <w:rPr>
                <w:rFonts w:asciiTheme="majorHAnsi" w:hAnsiTheme="majorHAnsi" w:cstheme="majorHAnsi"/>
                <w:color w:val="FFFFFF" w:themeColor="background1"/>
              </w:rPr>
              <w:t xml:space="preserve"> header</w:t>
            </w:r>
          </w:p>
        </w:tc>
        <w:tc>
          <w:tcPr>
            <w:tcW w:w="7088" w:type="dxa"/>
            <w:shd w:val="clear" w:color="auto" w:fill="002B62"/>
          </w:tcPr>
          <w:p w:rsidR="0055425E" w:rsidRPr="00105FCC" w:rsidRDefault="00A822E9" w:rsidP="00872C8E">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55425E" w:rsidRPr="00105FCC" w:rsidTr="00872C8E">
        <w:tc>
          <w:tcPr>
            <w:tcW w:w="1696" w:type="dxa"/>
          </w:tcPr>
          <w:p w:rsidR="0055425E" w:rsidRPr="00105FCC" w:rsidRDefault="0055425E" w:rsidP="00872C8E">
            <w:pPr>
              <w:rPr>
                <w:rFonts w:asciiTheme="majorHAnsi" w:hAnsiTheme="majorHAnsi" w:cstheme="majorHAnsi"/>
              </w:rPr>
            </w:pPr>
            <w:r w:rsidRPr="00105FCC">
              <w:rPr>
                <w:rFonts w:asciiTheme="majorHAnsi" w:hAnsiTheme="majorHAnsi" w:cstheme="majorHAnsi"/>
              </w:rPr>
              <w:t>Content-Type</w:t>
            </w:r>
          </w:p>
        </w:tc>
        <w:tc>
          <w:tcPr>
            <w:tcW w:w="7088" w:type="dxa"/>
          </w:tcPr>
          <w:p w:rsidR="0055425E" w:rsidRPr="00105FCC" w:rsidRDefault="00A822E9" w:rsidP="00A822E9">
            <w:pPr>
              <w:rPr>
                <w:rFonts w:asciiTheme="majorHAnsi" w:hAnsiTheme="majorHAnsi" w:cstheme="majorHAnsi"/>
              </w:rPr>
            </w:pPr>
            <w:r>
              <w:rPr>
                <w:rFonts w:asciiTheme="majorHAnsi" w:hAnsiTheme="majorHAnsi" w:cstheme="majorHAnsi"/>
              </w:rPr>
              <w:t xml:space="preserve">Specifies </w:t>
            </w:r>
            <w:r w:rsidR="0055425E" w:rsidRPr="00105FCC">
              <w:rPr>
                <w:rFonts w:asciiTheme="majorHAnsi" w:hAnsiTheme="majorHAnsi" w:cstheme="majorHAnsi"/>
              </w:rPr>
              <w:t>“application/json”</w:t>
            </w:r>
            <w:r w:rsidR="0055425E" w:rsidRPr="00105FCC">
              <w:rPr>
                <w:rFonts w:asciiTheme="majorHAnsi" w:hAnsiTheme="majorHAnsi" w:cstheme="majorHAnsi"/>
              </w:rPr>
              <w:t>。</w:t>
            </w:r>
          </w:p>
        </w:tc>
      </w:tr>
      <w:tr w:rsidR="0055425E" w:rsidRPr="00105FCC" w:rsidTr="00872C8E">
        <w:tc>
          <w:tcPr>
            <w:tcW w:w="1696" w:type="dxa"/>
          </w:tcPr>
          <w:p w:rsidR="0055425E" w:rsidRPr="00105FCC" w:rsidRDefault="0055425E" w:rsidP="00872C8E">
            <w:pPr>
              <w:rPr>
                <w:rFonts w:asciiTheme="majorHAnsi" w:hAnsiTheme="majorHAnsi" w:cstheme="majorHAnsi"/>
              </w:rPr>
            </w:pPr>
            <w:r w:rsidRPr="00105FCC">
              <w:rPr>
                <w:rFonts w:asciiTheme="majorHAnsi" w:hAnsiTheme="majorHAnsi" w:cstheme="majorHAnsi"/>
              </w:rPr>
              <w:t>Authorization</w:t>
            </w:r>
          </w:p>
        </w:tc>
        <w:tc>
          <w:tcPr>
            <w:tcW w:w="7088" w:type="dxa"/>
          </w:tcPr>
          <w:p w:rsidR="0055425E" w:rsidRPr="00105FCC" w:rsidRDefault="00A822E9" w:rsidP="00872C8E">
            <w:pPr>
              <w:rPr>
                <w:rFonts w:asciiTheme="majorHAnsi" w:hAnsiTheme="majorHAnsi" w:cstheme="majorHAnsi"/>
              </w:rPr>
            </w:pPr>
            <w:r>
              <w:rPr>
                <w:rFonts w:asciiTheme="majorHAnsi" w:hAnsiTheme="majorHAnsi" w:cstheme="majorHAnsi"/>
              </w:rPr>
              <w:t>When accessing the menu that needs ITA authentication,</w:t>
            </w:r>
            <w:r>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55425E" w:rsidRPr="00105FCC" w:rsidTr="00872C8E">
        <w:tc>
          <w:tcPr>
            <w:tcW w:w="1696" w:type="dxa"/>
          </w:tcPr>
          <w:p w:rsidR="0055425E" w:rsidRPr="00105FCC" w:rsidRDefault="0055425E" w:rsidP="00872C8E">
            <w:pPr>
              <w:rPr>
                <w:rFonts w:asciiTheme="majorHAnsi" w:hAnsiTheme="majorHAnsi" w:cstheme="majorHAnsi"/>
              </w:rPr>
            </w:pPr>
            <w:r w:rsidRPr="00105FCC">
              <w:rPr>
                <w:rFonts w:asciiTheme="majorHAnsi" w:hAnsiTheme="majorHAnsi" w:cstheme="majorHAnsi"/>
              </w:rPr>
              <w:t>X-Command</w:t>
            </w:r>
          </w:p>
        </w:tc>
        <w:tc>
          <w:tcPr>
            <w:tcW w:w="7088" w:type="dxa"/>
          </w:tcPr>
          <w:p w:rsidR="0055425E" w:rsidRDefault="00A822E9" w:rsidP="00872C8E">
            <w:pPr>
              <w:rPr>
                <w:rFonts w:asciiTheme="majorHAnsi" w:hAnsiTheme="majorHAnsi" w:cstheme="majorHAnsi"/>
              </w:rPr>
            </w:pPr>
            <w:r>
              <w:rPr>
                <w:rFonts w:asciiTheme="majorHAnsi" w:hAnsiTheme="majorHAnsi" w:cstheme="majorHAnsi"/>
              </w:rPr>
              <w:t>The following can be selected:</w:t>
            </w:r>
            <w:r>
              <w:rPr>
                <w:rFonts w:asciiTheme="majorHAnsi" w:hAnsiTheme="majorHAnsi" w:cstheme="majorHAnsi"/>
              </w:rPr>
              <w:br/>
            </w:r>
            <w:r w:rsidR="0055425E" w:rsidRPr="00105FCC">
              <w:rPr>
                <w:rFonts w:asciiTheme="majorHAnsi" w:hAnsiTheme="majorHAnsi" w:cstheme="majorHAnsi"/>
              </w:rPr>
              <w:t>INFO</w:t>
            </w:r>
          </w:p>
          <w:p w:rsidR="0055425E" w:rsidRDefault="0055425E" w:rsidP="00872C8E">
            <w:pPr>
              <w:rPr>
                <w:rFonts w:asciiTheme="majorHAnsi" w:hAnsiTheme="majorHAnsi" w:cstheme="majorHAnsi"/>
              </w:rPr>
            </w:pPr>
            <w:r>
              <w:rPr>
                <w:rFonts w:asciiTheme="majorHAnsi" w:hAnsiTheme="majorHAnsi" w:cstheme="majorHAnsi"/>
              </w:rPr>
              <w:t>FILTER</w:t>
            </w:r>
          </w:p>
          <w:p w:rsidR="0055425E" w:rsidRDefault="0055425E" w:rsidP="00872C8E">
            <w:pPr>
              <w:rPr>
                <w:rFonts w:asciiTheme="majorHAnsi" w:hAnsiTheme="majorHAnsi" w:cstheme="majorHAnsi"/>
              </w:rPr>
            </w:pPr>
            <w:r>
              <w:rPr>
                <w:rFonts w:asciiTheme="majorHAnsi" w:hAnsiTheme="majorHAnsi" w:cstheme="majorHAnsi"/>
              </w:rPr>
              <w:t>FILTER_DATAONLY</w:t>
            </w:r>
          </w:p>
          <w:p w:rsidR="005F1F35" w:rsidRDefault="005F1F35" w:rsidP="00872C8E">
            <w:pPr>
              <w:rPr>
                <w:rFonts w:asciiTheme="majorHAnsi" w:hAnsiTheme="majorHAnsi" w:cstheme="majorHAnsi"/>
              </w:rPr>
            </w:pPr>
            <w:r>
              <w:rPr>
                <w:rFonts w:asciiTheme="majorHAnsi" w:hAnsiTheme="majorHAnsi" w:cstheme="majorHAnsi" w:hint="eastAsia"/>
              </w:rPr>
              <w:t>EDIT</w:t>
            </w:r>
          </w:p>
          <w:p w:rsidR="0055425E" w:rsidRPr="00A822E9" w:rsidRDefault="0055425E" w:rsidP="00872C8E">
            <w:pPr>
              <w:rPr>
                <w:rFonts w:asciiTheme="majorHAnsi" w:hAnsiTheme="majorHAnsi" w:cstheme="majorHAnsi"/>
              </w:rPr>
            </w:pPr>
            <w:r>
              <w:rPr>
                <w:rFonts w:asciiTheme="majorHAnsi" w:hAnsiTheme="majorHAnsi" w:cstheme="majorHAnsi"/>
              </w:rPr>
              <w:t>DOWNLOAD</w:t>
            </w:r>
          </w:p>
        </w:tc>
      </w:tr>
    </w:tbl>
    <w:p w:rsidR="0055425E" w:rsidRDefault="0055425E" w:rsidP="0055425E">
      <w:pPr>
        <w:rPr>
          <w:rFonts w:asciiTheme="majorHAnsi" w:hAnsiTheme="majorHAnsi" w:cstheme="majorHAnsi"/>
        </w:rPr>
      </w:pPr>
    </w:p>
    <w:p w:rsidR="0055425E" w:rsidRDefault="0055425E" w:rsidP="0055425E">
      <w:pPr>
        <w:rPr>
          <w:rFonts w:asciiTheme="majorHAnsi" w:hAnsiTheme="majorHAnsi" w:cstheme="majorHAnsi"/>
        </w:rPr>
      </w:pPr>
    </w:p>
    <w:p w:rsidR="0055425E" w:rsidRPr="00105FCC" w:rsidRDefault="00A822E9" w:rsidP="0055425E">
      <w:pPr>
        <w:ind w:left="680"/>
        <w:rPr>
          <w:rFonts w:asciiTheme="majorHAnsi" w:hAnsiTheme="majorHAnsi" w:cstheme="majorHAnsi"/>
        </w:rPr>
      </w:pPr>
      <w:r>
        <w:rPr>
          <w:rFonts w:asciiTheme="majorHAnsi" w:hAnsiTheme="majorHAnsi" w:cstheme="majorHAnsi"/>
        </w:rPr>
        <w:t>Parameters that can be specified for X-Command</w:t>
      </w:r>
    </w:p>
    <w:p w:rsidR="0055425E" w:rsidRPr="00A822E9" w:rsidRDefault="00A822E9" w:rsidP="0055425E">
      <w:pPr>
        <w:pStyle w:val="af2"/>
        <w:keepNext/>
        <w:rPr>
          <w:rFonts w:asciiTheme="majorHAnsi" w:hAnsiTheme="majorHAnsi" w:cstheme="majorHAnsi"/>
        </w:rPr>
      </w:pPr>
      <w:r>
        <w:rPr>
          <w:rFonts w:asciiTheme="majorHAnsi" w:hAnsiTheme="majorHAnsi" w:cstheme="majorHAnsi"/>
        </w:rPr>
        <w:t>Table</w:t>
      </w:r>
      <w:r w:rsidR="0055425E" w:rsidRPr="00105FCC">
        <w:rPr>
          <w:rFonts w:asciiTheme="majorHAnsi" w:hAnsiTheme="majorHAnsi" w:cstheme="majorHAnsi"/>
        </w:rPr>
        <w:t xml:space="preserve"> </w:t>
      </w:r>
      <w:r w:rsidR="0055425E">
        <w:rPr>
          <w:rFonts w:asciiTheme="majorHAnsi" w:hAnsiTheme="majorHAnsi" w:cstheme="majorHAnsi"/>
        </w:rPr>
        <w:fldChar w:fldCharType="begin"/>
      </w:r>
      <w:r w:rsidR="0055425E">
        <w:rPr>
          <w:rFonts w:asciiTheme="majorHAnsi" w:hAnsiTheme="majorHAnsi" w:cstheme="majorHAnsi"/>
        </w:rPr>
        <w:instrText xml:space="preserve"> STYLEREF 1 \s </w:instrText>
      </w:r>
      <w:r w:rsidR="0055425E">
        <w:rPr>
          <w:rFonts w:asciiTheme="majorHAnsi" w:hAnsiTheme="majorHAnsi" w:cstheme="majorHAnsi"/>
        </w:rPr>
        <w:fldChar w:fldCharType="separate"/>
      </w:r>
      <w:r w:rsidR="005F1F35">
        <w:rPr>
          <w:rFonts w:asciiTheme="majorHAnsi" w:hAnsiTheme="majorHAnsi" w:cstheme="majorHAnsi"/>
          <w:noProof/>
        </w:rPr>
        <w:t>5</w:t>
      </w:r>
      <w:r w:rsidR="0055425E">
        <w:rPr>
          <w:rFonts w:asciiTheme="majorHAnsi" w:hAnsiTheme="majorHAnsi" w:cstheme="majorHAnsi"/>
        </w:rPr>
        <w:fldChar w:fldCharType="end"/>
      </w:r>
      <w:r w:rsidR="0055425E">
        <w:rPr>
          <w:rFonts w:asciiTheme="majorHAnsi" w:hAnsiTheme="majorHAnsi" w:cstheme="majorHAnsi"/>
        </w:rPr>
        <w:noBreakHyphen/>
      </w:r>
      <w:r w:rsidR="0055425E">
        <w:rPr>
          <w:rFonts w:asciiTheme="majorHAnsi" w:hAnsiTheme="majorHAnsi" w:cstheme="majorHAnsi"/>
        </w:rPr>
        <w:fldChar w:fldCharType="begin"/>
      </w:r>
      <w:r w:rsidR="0055425E">
        <w:rPr>
          <w:rFonts w:asciiTheme="majorHAnsi" w:hAnsiTheme="majorHAnsi" w:cstheme="majorHAnsi"/>
        </w:rPr>
        <w:instrText xml:space="preserve"> SEQ </w:instrText>
      </w:r>
      <w:r w:rsidR="0055425E">
        <w:rPr>
          <w:rFonts w:asciiTheme="majorHAnsi" w:hAnsiTheme="majorHAnsi" w:cstheme="majorHAnsi"/>
        </w:rPr>
        <w:instrText>表</w:instrText>
      </w:r>
      <w:r w:rsidR="0055425E">
        <w:rPr>
          <w:rFonts w:asciiTheme="majorHAnsi" w:hAnsiTheme="majorHAnsi" w:cstheme="majorHAnsi"/>
        </w:rPr>
        <w:instrText xml:space="preserve"> \* ARABIC \s 1 </w:instrText>
      </w:r>
      <w:r w:rsidR="0055425E">
        <w:rPr>
          <w:rFonts w:asciiTheme="majorHAnsi" w:hAnsiTheme="majorHAnsi" w:cstheme="majorHAnsi"/>
        </w:rPr>
        <w:fldChar w:fldCharType="separate"/>
      </w:r>
      <w:r w:rsidR="005F1F35">
        <w:rPr>
          <w:rFonts w:asciiTheme="majorHAnsi" w:hAnsiTheme="majorHAnsi" w:cstheme="majorHAnsi"/>
          <w:noProof/>
        </w:rPr>
        <w:t>30</w:t>
      </w:r>
      <w:r w:rsidR="0055425E">
        <w:rPr>
          <w:rFonts w:asciiTheme="majorHAnsi" w:hAnsiTheme="majorHAnsi" w:cstheme="majorHAnsi"/>
        </w:rPr>
        <w:fldChar w:fldCharType="end"/>
      </w:r>
      <w:r w:rsidR="0055425E" w:rsidRPr="00105FCC">
        <w:rPr>
          <w:rFonts w:asciiTheme="majorHAnsi" w:hAnsiTheme="majorHAnsi" w:cstheme="majorHAnsi"/>
          <w:b w:val="0"/>
        </w:rPr>
        <w:t xml:space="preserve">　</w:t>
      </w:r>
      <w:r>
        <w:rPr>
          <w:rFonts w:asciiTheme="majorHAnsi" w:hAnsiTheme="majorHAnsi" w:cstheme="majorHAnsi"/>
        </w:rPr>
        <w:t>Parameters that can be specified for X-Command</w:t>
      </w:r>
    </w:p>
    <w:tbl>
      <w:tblPr>
        <w:tblStyle w:val="ab"/>
        <w:tblW w:w="9209" w:type="dxa"/>
        <w:tblInd w:w="680" w:type="dxa"/>
        <w:tblLook w:val="04A0" w:firstRow="1" w:lastRow="0" w:firstColumn="1" w:lastColumn="0" w:noHBand="0" w:noVBand="1"/>
      </w:tblPr>
      <w:tblGrid>
        <w:gridCol w:w="2126"/>
        <w:gridCol w:w="3688"/>
        <w:gridCol w:w="1983"/>
        <w:gridCol w:w="1412"/>
      </w:tblGrid>
      <w:tr w:rsidR="00A822E9" w:rsidRPr="00105FCC" w:rsidTr="00872C8E">
        <w:tc>
          <w:tcPr>
            <w:tcW w:w="1533" w:type="dxa"/>
            <w:shd w:val="clear" w:color="auto" w:fill="002B62"/>
          </w:tcPr>
          <w:p w:rsidR="0055425E" w:rsidRPr="00105FCC" w:rsidRDefault="0055425E" w:rsidP="00872C8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55425E" w:rsidRPr="00105FCC" w:rsidRDefault="00A822E9" w:rsidP="00872C8E">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c>
          <w:tcPr>
            <w:tcW w:w="2127" w:type="dxa"/>
            <w:shd w:val="clear" w:color="auto" w:fill="002B62"/>
          </w:tcPr>
          <w:p w:rsidR="0055425E" w:rsidRPr="00105FCC" w:rsidRDefault="00A822E9" w:rsidP="00872C8E">
            <w:pPr>
              <w:jc w:val="center"/>
              <w:rPr>
                <w:rFonts w:asciiTheme="majorHAnsi" w:hAnsiTheme="majorHAnsi" w:cstheme="majorHAnsi"/>
                <w:color w:val="FFFFFF" w:themeColor="background1"/>
              </w:rPr>
            </w:pPr>
            <w:r>
              <w:rPr>
                <w:rFonts w:asciiTheme="majorHAnsi" w:hAnsiTheme="majorHAnsi" w:cstheme="majorHAnsi"/>
                <w:color w:val="FFFFFF" w:themeColor="background1"/>
              </w:rPr>
              <w:t>Target screen</w:t>
            </w:r>
          </w:p>
        </w:tc>
        <w:tc>
          <w:tcPr>
            <w:tcW w:w="1417" w:type="dxa"/>
            <w:shd w:val="clear" w:color="auto" w:fill="002B62"/>
          </w:tcPr>
          <w:p w:rsidR="0055425E" w:rsidRPr="00105FCC" w:rsidRDefault="00A822E9" w:rsidP="00872C8E">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Menu ID</w:t>
            </w:r>
          </w:p>
        </w:tc>
      </w:tr>
      <w:tr w:rsidR="00A822E9" w:rsidRPr="00105FCC" w:rsidTr="00872C8E">
        <w:tc>
          <w:tcPr>
            <w:tcW w:w="1533" w:type="dxa"/>
          </w:tcPr>
          <w:p w:rsidR="0055425E" w:rsidRPr="00105FCC" w:rsidRDefault="0055425E" w:rsidP="00872C8E">
            <w:pPr>
              <w:rPr>
                <w:rFonts w:asciiTheme="majorHAnsi" w:hAnsiTheme="majorHAnsi" w:cstheme="majorHAnsi"/>
              </w:rPr>
            </w:pPr>
            <w:r w:rsidRPr="00105FCC">
              <w:rPr>
                <w:rFonts w:asciiTheme="majorHAnsi" w:hAnsiTheme="majorHAnsi" w:cstheme="majorHAnsi"/>
              </w:rPr>
              <w:t>INFO</w:t>
            </w:r>
          </w:p>
        </w:tc>
        <w:tc>
          <w:tcPr>
            <w:tcW w:w="4132" w:type="dxa"/>
          </w:tcPr>
          <w:p w:rsidR="0055425E" w:rsidRPr="00105FCC" w:rsidRDefault="00A822E9" w:rsidP="00A822E9">
            <w:pPr>
              <w:rPr>
                <w:rFonts w:asciiTheme="majorHAnsi" w:hAnsiTheme="majorHAnsi" w:cstheme="majorHAnsi"/>
              </w:rPr>
            </w:pPr>
            <w:r>
              <w:rPr>
                <w:rFonts w:asciiTheme="majorHAnsi" w:hAnsiTheme="majorHAnsi" w:cstheme="majorHAnsi"/>
              </w:rPr>
              <w:t xml:space="preserve">Acquires Symphony </w:t>
            </w:r>
            <w:r w:rsidR="005F1F35">
              <w:rPr>
                <w:rFonts w:asciiTheme="majorHAnsi" w:hAnsiTheme="majorHAnsi" w:cstheme="majorHAnsi" w:hint="eastAsia"/>
              </w:rPr>
              <w:t>list</w:t>
            </w:r>
            <w:r w:rsidR="005F1F35">
              <w:rPr>
                <w:rFonts w:asciiTheme="majorHAnsi" w:hAnsiTheme="majorHAnsi" w:cstheme="majorHAnsi"/>
              </w:rPr>
              <w:t>.</w:t>
            </w:r>
          </w:p>
        </w:tc>
        <w:tc>
          <w:tcPr>
            <w:tcW w:w="2127" w:type="dxa"/>
          </w:tcPr>
          <w:p w:rsidR="0055425E" w:rsidRPr="00105FCC" w:rsidRDefault="0055425E" w:rsidP="00A822E9">
            <w:pPr>
              <w:rPr>
                <w:rFonts w:asciiTheme="majorHAnsi" w:hAnsiTheme="majorHAnsi" w:cstheme="majorHAnsi"/>
              </w:rPr>
            </w:pPr>
            <w:r w:rsidRPr="009A3904">
              <w:rPr>
                <w:rFonts w:asciiTheme="majorHAnsi" w:hAnsiTheme="majorHAnsi" w:cstheme="majorHAnsi" w:hint="eastAsia"/>
              </w:rPr>
              <w:t>Symphony</w:t>
            </w:r>
            <w:r w:rsidR="00A822E9">
              <w:rPr>
                <w:rFonts w:asciiTheme="majorHAnsi" w:hAnsiTheme="majorHAnsi" w:cstheme="majorHAnsi" w:hint="eastAsia"/>
              </w:rPr>
              <w:t xml:space="preserve"> list</w:t>
            </w:r>
          </w:p>
        </w:tc>
        <w:tc>
          <w:tcPr>
            <w:tcW w:w="1417" w:type="dxa"/>
          </w:tcPr>
          <w:p w:rsidR="0055425E" w:rsidRPr="00105FCC" w:rsidRDefault="0055425E" w:rsidP="00872C8E">
            <w:pPr>
              <w:rPr>
                <w:rFonts w:asciiTheme="majorHAnsi" w:hAnsiTheme="majorHAnsi" w:cstheme="majorHAnsi"/>
              </w:rPr>
            </w:pPr>
            <w:r>
              <w:rPr>
                <w:rFonts w:asciiTheme="majorHAnsi" w:hAnsiTheme="majorHAnsi" w:cstheme="majorHAnsi"/>
              </w:rPr>
              <w:t>2100000310</w:t>
            </w:r>
          </w:p>
        </w:tc>
      </w:tr>
      <w:tr w:rsidR="00A822E9" w:rsidRPr="00105FCC" w:rsidTr="00872C8E">
        <w:tc>
          <w:tcPr>
            <w:tcW w:w="1533" w:type="dxa"/>
          </w:tcPr>
          <w:p w:rsidR="0055425E" w:rsidRDefault="0055425E" w:rsidP="00872C8E">
            <w:pPr>
              <w:rPr>
                <w:rFonts w:asciiTheme="majorHAnsi" w:hAnsiTheme="majorHAnsi" w:cstheme="majorHAnsi"/>
              </w:rPr>
            </w:pPr>
            <w:r w:rsidRPr="00105FCC">
              <w:rPr>
                <w:rFonts w:asciiTheme="majorHAnsi" w:hAnsiTheme="majorHAnsi" w:cstheme="majorHAnsi"/>
              </w:rPr>
              <w:lastRenderedPageBreak/>
              <w:t>FILTER</w:t>
            </w:r>
          </w:p>
          <w:p w:rsidR="0055425E" w:rsidRPr="00105FCC" w:rsidRDefault="0055425E" w:rsidP="00872C8E">
            <w:pPr>
              <w:rPr>
                <w:rFonts w:asciiTheme="majorHAnsi" w:hAnsiTheme="majorHAnsi" w:cstheme="majorHAnsi"/>
              </w:rPr>
            </w:pPr>
            <w:r>
              <w:rPr>
                <w:rFonts w:asciiTheme="majorHAnsi" w:hAnsiTheme="majorHAnsi" w:cstheme="majorHAnsi"/>
              </w:rPr>
              <w:t>FILTER_DATAONLY</w:t>
            </w:r>
          </w:p>
        </w:tc>
        <w:tc>
          <w:tcPr>
            <w:tcW w:w="4132" w:type="dxa"/>
          </w:tcPr>
          <w:p w:rsidR="0055425E" w:rsidRPr="00105FCC" w:rsidRDefault="00A822E9" w:rsidP="005F1F35">
            <w:pPr>
              <w:rPr>
                <w:rFonts w:asciiTheme="majorHAnsi" w:hAnsiTheme="majorHAnsi" w:cstheme="majorHAnsi"/>
              </w:rPr>
            </w:pPr>
            <w:r w:rsidRPr="00A822E9">
              <w:rPr>
                <w:rFonts w:asciiTheme="majorHAnsi" w:hAnsiTheme="majorHAnsi" w:cstheme="majorHAnsi"/>
              </w:rPr>
              <w:t xml:space="preserve">References records that matches Symphony </w:t>
            </w:r>
            <w:r w:rsidR="005F1F35">
              <w:rPr>
                <w:rFonts w:asciiTheme="majorHAnsi" w:hAnsiTheme="majorHAnsi" w:cstheme="majorHAnsi"/>
              </w:rPr>
              <w:t>list.</w:t>
            </w:r>
          </w:p>
        </w:tc>
        <w:tc>
          <w:tcPr>
            <w:tcW w:w="2127" w:type="dxa"/>
          </w:tcPr>
          <w:p w:rsidR="0055425E" w:rsidRPr="00105FCC" w:rsidRDefault="0055425E" w:rsidP="00A822E9">
            <w:pPr>
              <w:rPr>
                <w:rFonts w:asciiTheme="majorHAnsi" w:hAnsiTheme="majorHAnsi" w:cstheme="majorHAnsi"/>
              </w:rPr>
            </w:pPr>
            <w:r w:rsidRPr="009A3904">
              <w:rPr>
                <w:rFonts w:asciiTheme="majorHAnsi" w:hAnsiTheme="majorHAnsi" w:cstheme="majorHAnsi" w:hint="eastAsia"/>
              </w:rPr>
              <w:t>Symphony</w:t>
            </w:r>
            <w:r w:rsidR="00A822E9">
              <w:rPr>
                <w:rFonts w:asciiTheme="majorHAnsi" w:hAnsiTheme="majorHAnsi" w:cstheme="majorHAnsi"/>
              </w:rPr>
              <w:t xml:space="preserve"> </w:t>
            </w:r>
            <w:r w:rsidR="00A822E9">
              <w:rPr>
                <w:rFonts w:asciiTheme="majorHAnsi" w:hAnsiTheme="majorHAnsi" w:cstheme="majorHAnsi" w:hint="eastAsia"/>
              </w:rPr>
              <w:t>li</w:t>
            </w:r>
            <w:r w:rsidR="00A822E9">
              <w:rPr>
                <w:rFonts w:asciiTheme="majorHAnsi" w:hAnsiTheme="majorHAnsi" w:cstheme="majorHAnsi"/>
              </w:rPr>
              <w:t>st</w:t>
            </w:r>
          </w:p>
        </w:tc>
        <w:tc>
          <w:tcPr>
            <w:tcW w:w="1417" w:type="dxa"/>
          </w:tcPr>
          <w:p w:rsidR="0055425E" w:rsidRPr="00105FCC" w:rsidRDefault="0055425E" w:rsidP="00872C8E">
            <w:pPr>
              <w:rPr>
                <w:rFonts w:asciiTheme="majorHAnsi" w:hAnsiTheme="majorHAnsi" w:cstheme="majorHAnsi"/>
              </w:rPr>
            </w:pPr>
            <w:r>
              <w:rPr>
                <w:rFonts w:asciiTheme="majorHAnsi" w:hAnsiTheme="majorHAnsi" w:cstheme="majorHAnsi"/>
              </w:rPr>
              <w:t>2100000310</w:t>
            </w:r>
          </w:p>
        </w:tc>
      </w:tr>
      <w:tr w:rsidR="005F1F35" w:rsidRPr="00105FCC" w:rsidTr="00872C8E">
        <w:tc>
          <w:tcPr>
            <w:tcW w:w="1533" w:type="dxa"/>
          </w:tcPr>
          <w:p w:rsidR="005F1F35" w:rsidRPr="00105FCC" w:rsidRDefault="005F1F35" w:rsidP="00872C8E">
            <w:pPr>
              <w:rPr>
                <w:rFonts w:asciiTheme="majorHAnsi" w:hAnsiTheme="majorHAnsi" w:cstheme="majorHAnsi"/>
              </w:rPr>
            </w:pPr>
            <w:r>
              <w:rPr>
                <w:rFonts w:asciiTheme="majorHAnsi" w:hAnsiTheme="majorHAnsi" w:cstheme="majorHAnsi" w:hint="eastAsia"/>
              </w:rPr>
              <w:t>EDIT</w:t>
            </w:r>
          </w:p>
        </w:tc>
        <w:tc>
          <w:tcPr>
            <w:tcW w:w="4132" w:type="dxa"/>
          </w:tcPr>
          <w:p w:rsidR="005F1F35" w:rsidRPr="00A822E9" w:rsidRDefault="005F1F35" w:rsidP="005F1F35">
            <w:pPr>
              <w:rPr>
                <w:rFonts w:asciiTheme="majorHAnsi" w:hAnsiTheme="majorHAnsi" w:cstheme="majorHAnsi"/>
              </w:rPr>
            </w:pPr>
            <w:r w:rsidRPr="005F1F35">
              <w:rPr>
                <w:rFonts w:asciiTheme="majorHAnsi" w:eastAsiaTheme="majorEastAsia" w:hAnsiTheme="majorHAnsi" w:cstheme="majorHAnsi"/>
                <w:color w:val="424242"/>
                <w:kern w:val="0"/>
                <w:szCs w:val="21"/>
              </w:rPr>
              <w:t>Updates Symphony list</w:t>
            </w:r>
            <w:r>
              <w:rPr>
                <w:rFonts w:asciiTheme="majorHAnsi" w:eastAsiaTheme="majorEastAsia" w:hAnsiTheme="majorHAnsi" w:cstheme="majorHAnsi"/>
                <w:color w:val="424242"/>
                <w:kern w:val="0"/>
                <w:szCs w:val="21"/>
              </w:rPr>
              <w:t>.</w:t>
            </w:r>
          </w:p>
        </w:tc>
        <w:tc>
          <w:tcPr>
            <w:tcW w:w="2127" w:type="dxa"/>
          </w:tcPr>
          <w:p w:rsidR="005F1F35" w:rsidRPr="009A3904" w:rsidRDefault="005F1F35" w:rsidP="00A822E9">
            <w:pPr>
              <w:rPr>
                <w:rFonts w:asciiTheme="majorHAnsi" w:hAnsiTheme="majorHAnsi" w:cstheme="majorHAnsi" w:hint="eastAsia"/>
              </w:rPr>
            </w:pPr>
            <w:r w:rsidRPr="009A3904">
              <w:rPr>
                <w:rFonts w:asciiTheme="majorHAnsi" w:hAnsiTheme="majorHAnsi" w:cstheme="majorHAnsi" w:hint="eastAsia"/>
              </w:rPr>
              <w:t>Symphony</w:t>
            </w:r>
            <w:r>
              <w:rPr>
                <w:rFonts w:asciiTheme="majorHAnsi" w:hAnsiTheme="majorHAnsi" w:cstheme="majorHAnsi"/>
              </w:rPr>
              <w:t xml:space="preserve"> </w:t>
            </w:r>
            <w:r>
              <w:rPr>
                <w:rFonts w:asciiTheme="majorHAnsi" w:hAnsiTheme="majorHAnsi" w:cstheme="majorHAnsi" w:hint="eastAsia"/>
              </w:rPr>
              <w:t>li</w:t>
            </w:r>
            <w:r>
              <w:rPr>
                <w:rFonts w:asciiTheme="majorHAnsi" w:hAnsiTheme="majorHAnsi" w:cstheme="majorHAnsi"/>
              </w:rPr>
              <w:t>st</w:t>
            </w:r>
          </w:p>
        </w:tc>
        <w:tc>
          <w:tcPr>
            <w:tcW w:w="1417" w:type="dxa"/>
          </w:tcPr>
          <w:p w:rsidR="005F1F35" w:rsidRDefault="005F1F35" w:rsidP="00872C8E">
            <w:pPr>
              <w:rPr>
                <w:rFonts w:asciiTheme="majorHAnsi" w:hAnsiTheme="majorHAnsi" w:cstheme="majorHAnsi"/>
              </w:rPr>
            </w:pPr>
            <w:r>
              <w:rPr>
                <w:rFonts w:asciiTheme="majorHAnsi" w:hAnsiTheme="majorHAnsi" w:cstheme="majorHAnsi"/>
              </w:rPr>
              <w:t>2100000310</w:t>
            </w:r>
          </w:p>
        </w:tc>
      </w:tr>
      <w:tr w:rsidR="00A822E9" w:rsidRPr="00105FCC" w:rsidTr="00872C8E">
        <w:tc>
          <w:tcPr>
            <w:tcW w:w="1533" w:type="dxa"/>
          </w:tcPr>
          <w:p w:rsidR="0055425E" w:rsidRPr="00105FCC" w:rsidRDefault="0055425E" w:rsidP="00872C8E">
            <w:pPr>
              <w:rPr>
                <w:rFonts w:asciiTheme="majorHAnsi" w:hAnsiTheme="majorHAnsi" w:cstheme="majorHAnsi"/>
              </w:rPr>
            </w:pPr>
            <w:r>
              <w:rPr>
                <w:rFonts w:asciiTheme="majorHAnsi" w:hAnsiTheme="majorHAnsi" w:cstheme="majorHAnsi"/>
              </w:rPr>
              <w:t>DOWNLOAD</w:t>
            </w:r>
          </w:p>
        </w:tc>
        <w:tc>
          <w:tcPr>
            <w:tcW w:w="4132" w:type="dxa"/>
          </w:tcPr>
          <w:p w:rsidR="0055425E" w:rsidRPr="00105FCC" w:rsidRDefault="00A822E9" w:rsidP="00872C8E">
            <w:pPr>
              <w:rPr>
                <w:rFonts w:asciiTheme="majorHAnsi" w:hAnsiTheme="majorHAnsi" w:cstheme="majorHAnsi"/>
              </w:rPr>
            </w:pPr>
            <w:r w:rsidRPr="00A822E9">
              <w:rPr>
                <w:rFonts w:asciiTheme="majorHAnsi" w:hAnsiTheme="majorHAnsi" w:cstheme="majorHAnsi"/>
              </w:rPr>
              <w:t>Acquires result data and input data from the Symphony list.</w:t>
            </w:r>
          </w:p>
        </w:tc>
        <w:tc>
          <w:tcPr>
            <w:tcW w:w="2127" w:type="dxa"/>
          </w:tcPr>
          <w:p w:rsidR="0055425E" w:rsidRPr="00105FCC" w:rsidRDefault="0055425E" w:rsidP="00A822E9">
            <w:pPr>
              <w:rPr>
                <w:rFonts w:asciiTheme="majorHAnsi" w:hAnsiTheme="majorHAnsi" w:cstheme="majorHAnsi"/>
              </w:rPr>
            </w:pPr>
            <w:r w:rsidRPr="009A3904">
              <w:rPr>
                <w:rFonts w:asciiTheme="majorHAnsi" w:hAnsiTheme="majorHAnsi" w:cstheme="majorHAnsi" w:hint="eastAsia"/>
              </w:rPr>
              <w:t>Symphony</w:t>
            </w:r>
            <w:r w:rsidR="00A822E9">
              <w:rPr>
                <w:rFonts w:asciiTheme="majorHAnsi" w:hAnsiTheme="majorHAnsi" w:cstheme="majorHAnsi"/>
              </w:rPr>
              <w:t xml:space="preserve"> </w:t>
            </w:r>
            <w:r w:rsidR="00A822E9">
              <w:rPr>
                <w:rFonts w:asciiTheme="majorHAnsi" w:hAnsiTheme="majorHAnsi" w:cstheme="majorHAnsi" w:hint="eastAsia"/>
              </w:rPr>
              <w:t>li</w:t>
            </w:r>
            <w:r w:rsidR="00A822E9">
              <w:rPr>
                <w:rFonts w:asciiTheme="majorHAnsi" w:hAnsiTheme="majorHAnsi" w:cstheme="majorHAnsi"/>
              </w:rPr>
              <w:t>st</w:t>
            </w:r>
          </w:p>
        </w:tc>
        <w:tc>
          <w:tcPr>
            <w:tcW w:w="1417" w:type="dxa"/>
          </w:tcPr>
          <w:p w:rsidR="0055425E" w:rsidRPr="00105FCC" w:rsidRDefault="0055425E" w:rsidP="00872C8E">
            <w:pPr>
              <w:rPr>
                <w:rFonts w:asciiTheme="majorHAnsi" w:hAnsiTheme="majorHAnsi" w:cstheme="majorHAnsi"/>
              </w:rPr>
            </w:pPr>
            <w:r>
              <w:rPr>
                <w:rFonts w:asciiTheme="majorHAnsi" w:hAnsiTheme="majorHAnsi" w:cstheme="majorHAnsi"/>
              </w:rPr>
              <w:t>2100000310</w:t>
            </w:r>
          </w:p>
        </w:tc>
      </w:tr>
    </w:tbl>
    <w:p w:rsidR="0055425E" w:rsidRPr="00105FCC" w:rsidRDefault="0055425E" w:rsidP="0055425E">
      <w:pPr>
        <w:ind w:left="680"/>
        <w:rPr>
          <w:rFonts w:asciiTheme="majorHAnsi" w:hAnsiTheme="majorHAnsi" w:cstheme="majorHAnsi"/>
        </w:rPr>
      </w:pPr>
    </w:p>
    <w:p w:rsidR="00A822E9" w:rsidRPr="00401CA9" w:rsidRDefault="00A822E9" w:rsidP="00A822E9">
      <w:pPr>
        <w:ind w:left="680"/>
        <w:rPr>
          <w:rFonts w:asciiTheme="majorHAnsi" w:hAnsiTheme="majorHAnsi" w:cstheme="majorHAnsi"/>
        </w:rPr>
      </w:pPr>
      <w:r>
        <w:rPr>
          <w:rFonts w:asciiTheme="majorHAnsi" w:hAnsiTheme="majorHAnsi" w:cstheme="majorHAnsi" w:hint="eastAsia"/>
        </w:rPr>
        <w:t>The following explains the different X-command parameter</w:t>
      </w:r>
      <w:r>
        <w:rPr>
          <w:rFonts w:asciiTheme="majorHAnsi" w:hAnsiTheme="majorHAnsi" w:cstheme="majorHAnsi"/>
        </w:rPr>
        <w:t>s.</w:t>
      </w:r>
    </w:p>
    <w:p w:rsidR="0055425E" w:rsidRPr="00A822E9" w:rsidRDefault="0055425E" w:rsidP="0055425E">
      <w:pPr>
        <w:ind w:left="680"/>
        <w:rPr>
          <w:rFonts w:asciiTheme="majorHAnsi" w:hAnsiTheme="majorHAnsi" w:cstheme="majorHAnsi"/>
        </w:rPr>
      </w:pPr>
    </w:p>
    <w:p w:rsidR="0055425E" w:rsidRDefault="0055425E" w:rsidP="0055425E">
      <w:pPr>
        <w:ind w:left="680"/>
        <w:rPr>
          <w:rFonts w:asciiTheme="majorHAnsi" w:hAnsiTheme="majorHAnsi" w:cstheme="majorHAnsi"/>
        </w:rPr>
      </w:pPr>
    </w:p>
    <w:p w:rsidR="0055425E" w:rsidRPr="00105FCC" w:rsidRDefault="0055425E" w:rsidP="0055425E">
      <w:pPr>
        <w:pStyle w:val="30"/>
      </w:pPr>
      <w:bookmarkStart w:id="104" w:name="_Toc90281797"/>
      <w:bookmarkStart w:id="105" w:name="_Toc96603274"/>
      <w:r w:rsidRPr="00105FCC">
        <w:t>INFO</w:t>
      </w:r>
      <w:bookmarkEnd w:id="104"/>
      <w:bookmarkEnd w:id="105"/>
    </w:p>
    <w:p w:rsidR="0055425E" w:rsidRPr="00105FCC" w:rsidRDefault="00A822E9" w:rsidP="0055425E">
      <w:pPr>
        <w:ind w:left="454"/>
        <w:rPr>
          <w:rFonts w:asciiTheme="majorHAnsi" w:hAnsiTheme="majorHAnsi" w:cstheme="majorHAnsi"/>
        </w:rPr>
      </w:pPr>
      <w:r>
        <w:rPr>
          <w:rFonts w:asciiTheme="majorHAnsi" w:hAnsiTheme="majorHAnsi" w:cstheme="majorHAnsi"/>
          <w:szCs w:val="21"/>
        </w:rPr>
        <w:t>Acquires Symphony class column information.</w:t>
      </w:r>
    </w:p>
    <w:p w:rsidR="0055425E" w:rsidRPr="00105FCC" w:rsidRDefault="0055425E" w:rsidP="0055425E">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00A822E9">
        <w:rPr>
          <w:rFonts w:asciiTheme="majorHAnsi" w:hAnsiTheme="majorHAnsi" w:cstheme="majorHAnsi" w:hint="eastAsia"/>
        </w:rPr>
        <w:t>S</w:t>
      </w:r>
      <w:r w:rsidR="00A822E9">
        <w:rPr>
          <w:rFonts w:asciiTheme="majorHAnsi" w:hAnsiTheme="majorHAnsi" w:cstheme="majorHAnsi"/>
        </w:rPr>
        <w:t xml:space="preserve">ee ”Standard </w:t>
      </w:r>
      <w:r w:rsidRPr="00105FCC">
        <w:rPr>
          <w:rFonts w:asciiTheme="majorHAnsi" w:hAnsiTheme="majorHAnsi" w:cstheme="majorHAnsi"/>
        </w:rPr>
        <w:t>REST</w:t>
      </w:r>
      <w:r w:rsidR="00A822E9">
        <w:rPr>
          <w:rFonts w:asciiTheme="majorHAnsi" w:hAnsiTheme="majorHAnsi" w:cstheme="majorHAnsi"/>
        </w:rPr>
        <w:t xml:space="preserve"> function”</w:t>
      </w:r>
      <w:r w:rsidRPr="00105FCC">
        <w:rPr>
          <w:rFonts w:asciiTheme="majorHAnsi" w:hAnsiTheme="majorHAnsi" w:cstheme="majorHAnsi"/>
        </w:rPr>
        <w:t>-</w:t>
      </w:r>
      <w:r w:rsidR="00A822E9">
        <w:rPr>
          <w:rFonts w:asciiTheme="majorHAnsi" w:hAnsiTheme="majorHAnsi" w:cstheme="majorHAnsi"/>
        </w:rPr>
        <w:t>“</w:t>
      </w:r>
      <w:r w:rsidRPr="00105FCC">
        <w:rPr>
          <w:rFonts w:asciiTheme="majorHAnsi" w:hAnsiTheme="majorHAnsi" w:cstheme="majorHAnsi"/>
        </w:rPr>
        <w:t>INFO(X-Command)</w:t>
      </w:r>
      <w:r w:rsidR="00A822E9">
        <w:rPr>
          <w:rFonts w:asciiTheme="majorHAnsi" w:hAnsiTheme="majorHAnsi" w:cstheme="majorHAnsi"/>
        </w:rPr>
        <w:t>” for more information</w:t>
      </w:r>
    </w:p>
    <w:p w:rsidR="0055425E" w:rsidRPr="00105FCC" w:rsidRDefault="0055425E" w:rsidP="0055425E">
      <w:pPr>
        <w:ind w:left="454" w:firstLine="386"/>
        <w:rPr>
          <w:rFonts w:asciiTheme="majorHAnsi" w:hAnsiTheme="majorHAnsi" w:cstheme="majorHAnsi"/>
        </w:rPr>
      </w:pPr>
    </w:p>
    <w:p w:rsidR="0055425E" w:rsidRPr="00105FCC" w:rsidRDefault="0055425E" w:rsidP="0055425E">
      <w:pPr>
        <w:pStyle w:val="30"/>
      </w:pPr>
      <w:bookmarkStart w:id="106" w:name="_Toc90281798"/>
      <w:bookmarkStart w:id="107" w:name="_Toc96603275"/>
      <w:r w:rsidRPr="00105FCC">
        <w:t>FILTER</w:t>
      </w:r>
      <w:r>
        <w:rPr>
          <w:rFonts w:hint="eastAsia"/>
        </w:rPr>
        <w:t>・</w:t>
      </w:r>
      <w:r>
        <w:rPr>
          <w:rFonts w:hint="eastAsia"/>
        </w:rPr>
        <w:t>FILTER_DATAONLY</w:t>
      </w:r>
      <w:bookmarkEnd w:id="106"/>
      <w:bookmarkEnd w:id="107"/>
    </w:p>
    <w:p w:rsidR="00A822E9" w:rsidRPr="00A822E9" w:rsidRDefault="00A822E9" w:rsidP="00A822E9">
      <w:pPr>
        <w:ind w:left="454"/>
        <w:rPr>
          <w:rFonts w:asciiTheme="majorHAnsi" w:hAnsiTheme="majorHAnsi" w:cstheme="majorHAnsi"/>
        </w:rPr>
      </w:pPr>
      <w:r w:rsidRPr="00A822E9">
        <w:rPr>
          <w:rFonts w:asciiTheme="majorHAnsi" w:hAnsiTheme="majorHAnsi" w:cstheme="majorHAnsi"/>
        </w:rPr>
        <w:t>Acquires either the column information of the records that matches the set conditions or column information, record contents and line numbers for all the records with normal status (Abolished or restoring).</w:t>
      </w:r>
    </w:p>
    <w:p w:rsidR="0055425E" w:rsidRPr="00A822E9" w:rsidRDefault="00A822E9" w:rsidP="00A822E9">
      <w:pPr>
        <w:ind w:left="454"/>
        <w:rPr>
          <w:rFonts w:asciiTheme="majorHAnsi" w:hAnsiTheme="majorHAnsi" w:cstheme="majorHAnsi"/>
        </w:rPr>
      </w:pPr>
      <w:r w:rsidRPr="00A822E9">
        <w:rPr>
          <w:rFonts w:asciiTheme="majorHAnsi" w:hAnsiTheme="majorHAnsi" w:cstheme="majorHAnsi"/>
        </w:rPr>
        <w:t>If FILTER_DATAONLY is specified, the colum</w:t>
      </w:r>
      <w:r>
        <w:rPr>
          <w:rFonts w:asciiTheme="majorHAnsi" w:hAnsiTheme="majorHAnsi" w:cstheme="majorHAnsi"/>
        </w:rPr>
        <w:t>n</w:t>
      </w:r>
      <w:r w:rsidRPr="00A822E9">
        <w:rPr>
          <w:rFonts w:asciiTheme="majorHAnsi" w:hAnsiTheme="majorHAnsi" w:cstheme="majorHAnsi"/>
        </w:rPr>
        <w:t xml:space="preserve"> information will be shortened.</w:t>
      </w:r>
    </w:p>
    <w:p w:rsidR="00A822E9" w:rsidRDefault="00A822E9" w:rsidP="00A822E9">
      <w:pPr>
        <w:ind w:left="454" w:firstLine="386"/>
        <w:rPr>
          <w:rFonts w:asciiTheme="majorHAnsi" w:hAnsiTheme="majorHAnsi" w:cstheme="majorHAnsi"/>
        </w:rPr>
      </w:pPr>
      <w:bookmarkStart w:id="108" w:name="_Toc90281799"/>
      <w:r w:rsidRPr="00105FCC">
        <w:rPr>
          <w:rFonts w:ascii="ＭＳ ゴシック" w:eastAsia="ＭＳ ゴシック" w:hAnsi="ＭＳ ゴシック" w:cs="ＭＳ ゴシック" w:hint="eastAsia"/>
        </w:rPr>
        <w:t>※</w:t>
      </w:r>
      <w:r>
        <w:rPr>
          <w:rFonts w:asciiTheme="majorHAnsi" w:hAnsiTheme="majorHAnsi" w:cstheme="majorHAnsi" w:hint="eastAsia"/>
        </w:rPr>
        <w:t>S</w:t>
      </w:r>
      <w:r>
        <w:rPr>
          <w:rFonts w:asciiTheme="majorHAnsi" w:hAnsiTheme="majorHAnsi" w:cstheme="majorHAnsi"/>
        </w:rPr>
        <w:t xml:space="preserve">ee ”Standard </w:t>
      </w:r>
      <w:r w:rsidRPr="00105FCC">
        <w:rPr>
          <w:rFonts w:asciiTheme="majorHAnsi" w:hAnsiTheme="majorHAnsi" w:cstheme="majorHAnsi"/>
        </w:rPr>
        <w:t>REST</w:t>
      </w:r>
      <w:r>
        <w:rPr>
          <w:rFonts w:asciiTheme="majorHAnsi" w:hAnsiTheme="majorHAnsi" w:cstheme="majorHAnsi"/>
        </w:rPr>
        <w:t xml:space="preserve"> function”</w:t>
      </w:r>
      <w:r w:rsidRPr="00105FCC">
        <w:rPr>
          <w:rFonts w:asciiTheme="majorHAnsi" w:hAnsiTheme="majorHAnsi" w:cstheme="majorHAnsi"/>
        </w:rPr>
        <w:t>-</w:t>
      </w:r>
      <w:r>
        <w:rPr>
          <w:rFonts w:asciiTheme="majorHAnsi" w:hAnsiTheme="majorHAnsi" w:cstheme="majorHAnsi"/>
        </w:rPr>
        <w:t>“</w:t>
      </w:r>
      <w:r w:rsidRPr="00105FCC">
        <w:rPr>
          <w:rFonts w:asciiTheme="majorHAnsi" w:hAnsiTheme="majorHAnsi" w:cstheme="majorHAnsi"/>
        </w:rPr>
        <w:t>INFO(X-Command)</w:t>
      </w:r>
      <w:r>
        <w:rPr>
          <w:rFonts w:asciiTheme="majorHAnsi" w:hAnsiTheme="majorHAnsi" w:cstheme="majorHAnsi"/>
        </w:rPr>
        <w:t>” for more information</w:t>
      </w:r>
    </w:p>
    <w:p w:rsidR="005F1F35" w:rsidRDefault="005F1F35" w:rsidP="005F1F35">
      <w:pPr>
        <w:rPr>
          <w:rFonts w:asciiTheme="majorHAnsi" w:hAnsiTheme="majorHAnsi" w:cstheme="majorHAnsi"/>
        </w:rPr>
      </w:pPr>
    </w:p>
    <w:p w:rsidR="005F1F35" w:rsidRPr="00105FCC" w:rsidRDefault="005F1F35" w:rsidP="005F1F35">
      <w:pPr>
        <w:pStyle w:val="30"/>
      </w:pPr>
      <w:bookmarkStart w:id="109" w:name="_Toc96572981"/>
      <w:bookmarkStart w:id="110" w:name="_Toc96603276"/>
      <w:r>
        <w:rPr>
          <w:rFonts w:hint="eastAsia"/>
        </w:rPr>
        <w:t>EDIT</w:t>
      </w:r>
      <w:bookmarkEnd w:id="109"/>
      <w:bookmarkEnd w:id="110"/>
    </w:p>
    <w:p w:rsidR="005F1F35" w:rsidRPr="005F1F35" w:rsidRDefault="005F1F35" w:rsidP="005F1F35">
      <w:pPr>
        <w:widowControl/>
        <w:ind w:leftChars="202" w:left="424"/>
        <w:jc w:val="left"/>
        <w:rPr>
          <w:rFonts w:asciiTheme="majorHAnsi" w:eastAsiaTheme="majorEastAsia" w:hAnsiTheme="majorHAnsi" w:cstheme="majorHAnsi"/>
          <w:color w:val="424242"/>
          <w:kern w:val="0"/>
          <w:szCs w:val="21"/>
        </w:rPr>
      </w:pPr>
      <w:r w:rsidRPr="005F1F35">
        <w:rPr>
          <w:rFonts w:asciiTheme="majorHAnsi" w:eastAsiaTheme="majorEastAsia" w:hAnsiTheme="majorHAnsi" w:cstheme="majorHAnsi"/>
          <w:color w:val="424242"/>
          <w:kern w:val="0"/>
          <w:szCs w:val="21"/>
        </w:rPr>
        <w:t>Updates, deletes or restores items in the Symphony list.</w:t>
      </w:r>
    </w:p>
    <w:p w:rsidR="005F1F35" w:rsidRPr="005F1F35" w:rsidRDefault="005F1F35" w:rsidP="005F1F35">
      <w:pPr>
        <w:widowControl/>
        <w:ind w:leftChars="202" w:left="424"/>
        <w:jc w:val="left"/>
        <w:rPr>
          <w:rFonts w:asciiTheme="majorHAnsi" w:eastAsiaTheme="majorEastAsia" w:hAnsiTheme="majorHAnsi" w:cstheme="majorHAnsi"/>
          <w:color w:val="424242"/>
          <w:kern w:val="0"/>
          <w:szCs w:val="21"/>
        </w:rPr>
      </w:pPr>
      <w:r w:rsidRPr="005F1F35">
        <w:rPr>
          <w:rFonts w:asciiTheme="majorHAnsi" w:eastAsiaTheme="majorEastAsia" w:hAnsiTheme="majorHAnsi" w:cstheme="majorHAnsi"/>
          <w:color w:val="424242"/>
          <w:kern w:val="0"/>
          <w:szCs w:val="21"/>
        </w:rPr>
        <w:t>Note that this can only be used if the user's "Role/menu" link is "Can maintain".</w:t>
      </w:r>
    </w:p>
    <w:p w:rsidR="005F1F35" w:rsidRPr="005F1F35" w:rsidRDefault="005F1F35" w:rsidP="005F1F35">
      <w:pPr>
        <w:widowControl/>
        <w:ind w:leftChars="202" w:left="424"/>
        <w:jc w:val="left"/>
        <w:rPr>
          <w:rFonts w:asciiTheme="majorHAnsi" w:eastAsiaTheme="majorEastAsia" w:hAnsiTheme="majorHAnsi" w:cstheme="majorHAnsi"/>
          <w:color w:val="424242"/>
          <w:kern w:val="0"/>
          <w:szCs w:val="21"/>
        </w:rPr>
      </w:pPr>
      <w:r w:rsidRPr="005F1F35">
        <w:rPr>
          <w:rFonts w:ascii="ＭＳ ゴシック" w:eastAsia="ＭＳ ゴシック" w:hAnsi="ＭＳ ゴシック" w:cs="ＭＳ ゴシック" w:hint="eastAsia"/>
          <w:color w:val="424242"/>
          <w:kern w:val="0"/>
          <w:szCs w:val="21"/>
        </w:rPr>
        <w:t>※</w:t>
      </w:r>
      <w:r w:rsidRPr="005F1F35">
        <w:rPr>
          <w:rFonts w:asciiTheme="majorHAnsi" w:eastAsiaTheme="majorEastAsia" w:hAnsiTheme="majorHAnsi" w:cstheme="majorHAnsi"/>
          <w:color w:val="424242"/>
          <w:kern w:val="0"/>
          <w:szCs w:val="21"/>
        </w:rPr>
        <w:t>For more information, please see "Using Standard Rest Function" - "EDIT(X-Command)".</w:t>
      </w:r>
    </w:p>
    <w:p w:rsidR="005F1F35" w:rsidRPr="005F1F35" w:rsidRDefault="005F1F35" w:rsidP="00A822E9">
      <w:pPr>
        <w:ind w:left="454" w:firstLine="386"/>
        <w:rPr>
          <w:rFonts w:asciiTheme="majorHAnsi" w:hAnsiTheme="majorHAnsi" w:cstheme="majorHAnsi"/>
        </w:rPr>
      </w:pPr>
    </w:p>
    <w:p w:rsidR="0055425E" w:rsidRDefault="0055425E" w:rsidP="0055425E">
      <w:pPr>
        <w:pStyle w:val="30"/>
      </w:pPr>
      <w:bookmarkStart w:id="111" w:name="_Toc96603277"/>
      <w:r>
        <w:rPr>
          <w:rFonts w:hint="eastAsia"/>
        </w:rPr>
        <w:t>DOWNLOAD</w:t>
      </w:r>
      <w:bookmarkEnd w:id="108"/>
      <w:bookmarkEnd w:id="111"/>
    </w:p>
    <w:p w:rsidR="0055425E" w:rsidRPr="00331618" w:rsidRDefault="00A822E9" w:rsidP="00A822E9">
      <w:pPr>
        <w:ind w:left="420"/>
      </w:pPr>
      <w:r>
        <w:rPr>
          <w:rFonts w:asciiTheme="majorHAnsi" w:hAnsiTheme="majorHAnsi" w:cstheme="majorHAnsi"/>
        </w:rPr>
        <w:t>Acquires</w:t>
      </w:r>
      <w:r w:rsidRPr="00A822E9">
        <w:rPr>
          <w:rFonts w:asciiTheme="majorHAnsi" w:hAnsiTheme="majorHAnsi" w:cstheme="majorHAnsi"/>
        </w:rPr>
        <w:t xml:space="preserve"> a BASE64-encoded zip file containing a set of input data and a set of result data for records that match the conditions specified by the parameters.</w:t>
      </w:r>
    </w:p>
    <w:p w:rsidR="0055425E" w:rsidRPr="00305B56" w:rsidRDefault="0055425E" w:rsidP="0055425E">
      <w:pPr>
        <w:ind w:left="680"/>
        <w:rPr>
          <w:rFonts w:asciiTheme="majorHAnsi" w:hAnsiTheme="majorHAnsi" w:cstheme="majorHAnsi"/>
        </w:rPr>
      </w:pPr>
      <w:bookmarkStart w:id="112" w:name="_GoBack"/>
      <w:bookmarkEnd w:id="112"/>
    </w:p>
    <w:p w:rsidR="0055425E" w:rsidRPr="00105FCC" w:rsidRDefault="00A822E9" w:rsidP="0055425E">
      <w:pPr>
        <w:pStyle w:val="52"/>
        <w:ind w:leftChars="67" w:left="141" w:firstLine="1"/>
        <w:jc w:val="center"/>
        <w:rPr>
          <w:rFonts w:asciiTheme="majorHAnsi" w:hAnsiTheme="majorHAnsi" w:cstheme="majorHAnsi"/>
        </w:rPr>
      </w:pPr>
      <w:r>
        <w:rPr>
          <w:rFonts w:asciiTheme="majorHAnsi" w:hAnsiTheme="majorHAnsi" w:cstheme="majorHAnsi"/>
          <w:b/>
        </w:rPr>
        <w:t>Table</w:t>
      </w:r>
      <w:r w:rsidR="0055425E" w:rsidRPr="0056210F">
        <w:rPr>
          <w:rFonts w:asciiTheme="majorHAnsi" w:hAnsiTheme="majorHAnsi" w:cstheme="majorHAnsi"/>
          <w:b/>
        </w:rPr>
        <w:t xml:space="preserve"> </w:t>
      </w:r>
      <w:r w:rsidR="0055425E">
        <w:rPr>
          <w:rFonts w:asciiTheme="majorHAnsi" w:hAnsiTheme="majorHAnsi" w:cstheme="majorHAnsi"/>
          <w:b/>
        </w:rPr>
        <w:fldChar w:fldCharType="begin"/>
      </w:r>
      <w:r w:rsidR="0055425E">
        <w:rPr>
          <w:rFonts w:asciiTheme="majorHAnsi" w:hAnsiTheme="majorHAnsi" w:cstheme="majorHAnsi"/>
          <w:b/>
        </w:rPr>
        <w:instrText xml:space="preserve"> STYLEREF 1 \s </w:instrText>
      </w:r>
      <w:r w:rsidR="0055425E">
        <w:rPr>
          <w:rFonts w:asciiTheme="majorHAnsi" w:hAnsiTheme="majorHAnsi" w:cstheme="majorHAnsi"/>
          <w:b/>
        </w:rPr>
        <w:fldChar w:fldCharType="separate"/>
      </w:r>
      <w:r w:rsidR="005F1F35">
        <w:rPr>
          <w:rFonts w:asciiTheme="majorHAnsi" w:hAnsiTheme="majorHAnsi" w:cstheme="majorHAnsi"/>
          <w:b/>
          <w:noProof/>
        </w:rPr>
        <w:t>5</w:t>
      </w:r>
      <w:r w:rsidR="0055425E">
        <w:rPr>
          <w:rFonts w:asciiTheme="majorHAnsi" w:hAnsiTheme="majorHAnsi" w:cstheme="majorHAnsi"/>
          <w:b/>
        </w:rPr>
        <w:fldChar w:fldCharType="end"/>
      </w:r>
      <w:r w:rsidR="0055425E">
        <w:rPr>
          <w:rFonts w:asciiTheme="majorHAnsi" w:hAnsiTheme="majorHAnsi" w:cstheme="majorHAnsi"/>
          <w:b/>
        </w:rPr>
        <w:noBreakHyphen/>
        <w:t>20</w:t>
      </w:r>
      <w:r w:rsidR="0055425E" w:rsidRPr="00105FCC">
        <w:rPr>
          <w:rFonts w:asciiTheme="majorHAnsi" w:hAnsiTheme="majorHAnsi" w:cstheme="majorHAnsi"/>
        </w:rPr>
        <w:t xml:space="preserve"> </w:t>
      </w:r>
      <w:r w:rsidR="0055425E" w:rsidRPr="00CD75FD">
        <w:rPr>
          <w:rFonts w:asciiTheme="majorHAnsi" w:hAnsiTheme="majorHAnsi" w:cstheme="majorHAnsi"/>
          <w:b/>
          <w:szCs w:val="21"/>
        </w:rPr>
        <w:t>Symphony</w:t>
      </w:r>
      <w:r>
        <w:rPr>
          <w:rFonts w:asciiTheme="majorHAnsi" w:hAnsiTheme="majorHAnsi" w:cstheme="majorHAnsi" w:hint="eastAsia"/>
          <w:b/>
        </w:rPr>
        <w:t xml:space="preserve"> class parameter list</w:t>
      </w:r>
    </w:p>
    <w:tbl>
      <w:tblPr>
        <w:tblW w:w="6720" w:type="dxa"/>
        <w:jc w:val="center"/>
        <w:tblCellMar>
          <w:left w:w="99" w:type="dxa"/>
          <w:right w:w="99" w:type="dxa"/>
        </w:tblCellMar>
        <w:tblLook w:val="04A0" w:firstRow="1" w:lastRow="0" w:firstColumn="1" w:lastColumn="0" w:noHBand="0" w:noVBand="1"/>
      </w:tblPr>
      <w:tblGrid>
        <w:gridCol w:w="3011"/>
        <w:gridCol w:w="3709"/>
      </w:tblGrid>
      <w:tr w:rsidR="0055425E" w:rsidRPr="00105FCC" w:rsidTr="00872C8E">
        <w:trPr>
          <w:trHeight w:val="195"/>
          <w:jc w:val="center"/>
        </w:trPr>
        <w:tc>
          <w:tcPr>
            <w:tcW w:w="2011" w:type="dxa"/>
            <w:tcBorders>
              <w:top w:val="single" w:sz="4" w:space="0" w:color="auto"/>
              <w:left w:val="single" w:sz="4" w:space="0" w:color="auto"/>
              <w:bottom w:val="single" w:sz="4" w:space="0" w:color="auto"/>
              <w:right w:val="single" w:sz="4" w:space="0" w:color="auto"/>
            </w:tcBorders>
            <w:shd w:val="clear" w:color="auto" w:fill="002B62"/>
          </w:tcPr>
          <w:p w:rsidR="0055425E" w:rsidRPr="00105FCC" w:rsidRDefault="00A822E9" w:rsidP="00872C8E">
            <w:pPr>
              <w:widowControl/>
              <w:ind w:firstLineChars="400" w:firstLine="883"/>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hint="eastAsia"/>
                <w:b/>
                <w:bCs/>
                <w:color w:val="FFFFFF"/>
                <w:kern w:val="0"/>
                <w:sz w:val="22"/>
                <w:shd w:val="clear" w:color="auto" w:fill="002B62"/>
              </w:rPr>
              <w:t>I</w:t>
            </w:r>
            <w:r>
              <w:rPr>
                <w:rFonts w:asciiTheme="majorHAnsi" w:eastAsia="ＭＳ ゴシック" w:hAnsiTheme="majorHAnsi" w:cstheme="majorHAnsi"/>
                <w:b/>
                <w:bCs/>
                <w:color w:val="FFFFFF"/>
                <w:kern w:val="0"/>
                <w:sz w:val="22"/>
                <w:shd w:val="clear" w:color="auto" w:fill="002B62"/>
              </w:rPr>
              <w:t>tem key name</w:t>
            </w:r>
          </w:p>
        </w:tc>
        <w:tc>
          <w:tcPr>
            <w:tcW w:w="4709" w:type="dxa"/>
            <w:tcBorders>
              <w:top w:val="single" w:sz="4" w:space="0" w:color="auto"/>
              <w:left w:val="single" w:sz="4" w:space="0" w:color="auto"/>
              <w:bottom w:val="single" w:sz="4" w:space="0" w:color="auto"/>
              <w:right w:val="single" w:sz="4" w:space="0" w:color="auto"/>
            </w:tcBorders>
            <w:shd w:val="clear" w:color="auto" w:fill="002B62"/>
          </w:tcPr>
          <w:p w:rsidR="0055425E" w:rsidRPr="00105FCC" w:rsidRDefault="00A822E9" w:rsidP="00872C8E">
            <w:pPr>
              <w:widowControl/>
              <w:ind w:firstLineChars="500" w:firstLine="1104"/>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hint="eastAsia"/>
                <w:b/>
                <w:bCs/>
                <w:color w:val="FFFFFF"/>
                <w:kern w:val="0"/>
                <w:sz w:val="22"/>
                <w:shd w:val="clear" w:color="auto" w:fill="002B62"/>
              </w:rPr>
              <w:t>Parameter name</w:t>
            </w:r>
          </w:p>
        </w:tc>
      </w:tr>
      <w:tr w:rsidR="0055425E" w:rsidRPr="00105FCC" w:rsidTr="00872C8E">
        <w:trPr>
          <w:trHeight w:val="175"/>
          <w:jc w:val="center"/>
        </w:trPr>
        <w:tc>
          <w:tcPr>
            <w:tcW w:w="2011" w:type="dxa"/>
            <w:tcBorders>
              <w:top w:val="single" w:sz="4" w:space="0" w:color="auto"/>
              <w:left w:val="single" w:sz="4" w:space="0" w:color="auto"/>
              <w:bottom w:val="single" w:sz="4" w:space="0" w:color="000000"/>
              <w:right w:val="single" w:sz="4" w:space="0" w:color="000000"/>
            </w:tcBorders>
          </w:tcPr>
          <w:p w:rsidR="0055425E" w:rsidRPr="00105FCC" w:rsidRDefault="0055425E" w:rsidP="00872C8E">
            <w:pPr>
              <w:widowControl/>
              <w:jc w:val="left"/>
              <w:rPr>
                <w:rFonts w:asciiTheme="majorHAnsi" w:hAnsiTheme="majorHAnsi" w:cstheme="majorHAnsi"/>
                <w:color w:val="000000"/>
                <w:kern w:val="0"/>
                <w:szCs w:val="21"/>
              </w:rPr>
            </w:pPr>
            <w:r w:rsidRPr="002656F8">
              <w:rPr>
                <w:rFonts w:asciiTheme="majorHAnsi" w:hAnsiTheme="majorHAnsi" w:cstheme="majorHAnsi"/>
                <w:color w:val="000000"/>
                <w:kern w:val="0"/>
                <w:szCs w:val="21"/>
              </w:rPr>
              <w:t>SYMPHONY_INSTANCE_NO</w:t>
            </w:r>
          </w:p>
        </w:tc>
        <w:tc>
          <w:tcPr>
            <w:tcW w:w="4709" w:type="dxa"/>
            <w:tcBorders>
              <w:top w:val="single" w:sz="4" w:space="0" w:color="auto"/>
              <w:left w:val="single" w:sz="4" w:space="0" w:color="auto"/>
              <w:bottom w:val="single" w:sz="4" w:space="0" w:color="000000"/>
              <w:right w:val="single" w:sz="4" w:space="0" w:color="000000"/>
            </w:tcBorders>
          </w:tcPr>
          <w:p w:rsidR="0055425E" w:rsidRPr="00105FCC" w:rsidRDefault="00A822E9" w:rsidP="00A822E9">
            <w:pPr>
              <w:widowControl/>
              <w:jc w:val="left"/>
              <w:rPr>
                <w:rFonts w:asciiTheme="majorHAnsi" w:hAnsiTheme="majorHAnsi" w:cstheme="majorHAnsi"/>
                <w:color w:val="000000"/>
                <w:kern w:val="0"/>
                <w:szCs w:val="21"/>
              </w:rPr>
            </w:pPr>
            <w:r w:rsidRPr="00A822E9">
              <w:rPr>
                <w:rFonts w:asciiTheme="majorHAnsi" w:hAnsiTheme="majorHAnsi" w:cstheme="majorHAnsi"/>
                <w:color w:val="000000"/>
                <w:kern w:val="0"/>
                <w:szCs w:val="21"/>
              </w:rPr>
              <w:t xml:space="preserve">Comma-separated Synphony instance number </w:t>
            </w:r>
            <w:r>
              <w:rPr>
                <w:rFonts w:asciiTheme="majorHAnsi" w:hAnsiTheme="majorHAnsi" w:cstheme="majorHAnsi"/>
                <w:color w:val="000000"/>
                <w:kern w:val="0"/>
                <w:szCs w:val="21"/>
              </w:rPr>
              <w:t>desired record</w:t>
            </w:r>
          </w:p>
        </w:tc>
      </w:tr>
    </w:tbl>
    <w:p w:rsidR="0055425E" w:rsidRDefault="0055425E" w:rsidP="0055425E">
      <w:pPr>
        <w:pStyle w:val="52"/>
        <w:ind w:leftChars="0" w:left="0"/>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55425E" w:rsidRPr="00105FCC" w:rsidTr="00872C8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55425E" w:rsidRPr="002656F8" w:rsidRDefault="00A822E9" w:rsidP="00A822E9">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 xml:space="preserve">　</w:t>
            </w:r>
            <w:r>
              <w:rPr>
                <w:rFonts w:asciiTheme="majorHAnsi" w:eastAsia="ＭＳ ゴシック" w:hAnsiTheme="majorHAnsi" w:cstheme="majorHAnsi"/>
                <w:b/>
                <w:bCs/>
                <w:color w:val="FFFFFF"/>
                <w:kern w:val="0"/>
                <w:sz w:val="22"/>
                <w:shd w:val="clear" w:color="auto" w:fill="002B62"/>
              </w:rPr>
              <w:t>Example</w:t>
            </w:r>
            <w:r w:rsidR="0055425E" w:rsidRPr="00105FCC">
              <w:rPr>
                <w:rFonts w:asciiTheme="majorHAnsi" w:eastAsia="ＭＳ ゴシック" w:hAnsiTheme="majorHAnsi" w:cstheme="majorHAnsi"/>
                <w:b/>
                <w:bCs/>
                <w:color w:val="FFFFFF"/>
                <w:kern w:val="0"/>
                <w:sz w:val="22"/>
                <w:shd w:val="clear" w:color="auto" w:fill="002B62"/>
              </w:rPr>
              <w:t>）</w:t>
            </w:r>
            <w:r w:rsidR="0055425E" w:rsidRPr="00105FCC">
              <w:rPr>
                <w:rFonts w:asciiTheme="majorHAnsi" w:eastAsia="ＭＳ ゴシック" w:hAnsiTheme="majorHAnsi" w:cstheme="majorHAnsi"/>
                <w:b/>
                <w:bCs/>
                <w:color w:val="FFFFFF"/>
                <w:kern w:val="0"/>
                <w:sz w:val="22"/>
                <w:shd w:val="clear" w:color="auto" w:fill="002B62"/>
              </w:rPr>
              <w:t>JSON</w:t>
            </w:r>
            <w:r>
              <w:rPr>
                <w:rFonts w:asciiTheme="majorHAnsi" w:eastAsia="ＭＳ ゴシック" w:hAnsiTheme="majorHAnsi" w:cstheme="majorHAnsi"/>
                <w:b/>
                <w:bCs/>
                <w:color w:val="FFFFFF"/>
                <w:kern w:val="0"/>
                <w:sz w:val="22"/>
                <w:shd w:val="clear" w:color="auto" w:fill="002B62"/>
              </w:rPr>
              <w:t xml:space="preserve"> description</w:t>
            </w:r>
            <w:r w:rsidR="0055425E" w:rsidRPr="00105FCC">
              <w:rPr>
                <w:rFonts w:asciiTheme="majorHAnsi" w:eastAsia="ＭＳ ゴシック" w:hAnsiTheme="majorHAnsi" w:cstheme="majorHAnsi"/>
                <w:b/>
                <w:bCs/>
                <w:color w:val="FFFFFF"/>
                <w:kern w:val="0"/>
                <w:sz w:val="22"/>
                <w:shd w:val="clear" w:color="auto" w:fill="002B62"/>
              </w:rPr>
              <w:t>：</w:t>
            </w:r>
            <w:r>
              <w:rPr>
                <w:rFonts w:asciiTheme="majorHAnsi" w:eastAsia="ＭＳ ゴシック" w:hAnsiTheme="majorHAnsi" w:cstheme="majorHAnsi"/>
                <w:b/>
                <w:bCs/>
                <w:color w:val="FFFFFF"/>
                <w:kern w:val="0"/>
                <w:sz w:val="22"/>
                <w:shd w:val="clear" w:color="auto" w:fill="002B62"/>
              </w:rPr>
              <w:t>Symphony Instance number 1 and 2</w:t>
            </w:r>
          </w:p>
        </w:tc>
      </w:tr>
      <w:tr w:rsidR="0055425E" w:rsidRPr="00105FCC" w:rsidTr="00872C8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55425E" w:rsidRPr="00105FCC" w:rsidRDefault="0055425E" w:rsidP="00872C8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55425E" w:rsidRDefault="0055425E" w:rsidP="00872C8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2656F8">
              <w:rPr>
                <w:rFonts w:asciiTheme="majorHAnsi" w:eastAsia="ＭＳ ゴシック" w:hAnsiTheme="majorHAnsi" w:cstheme="majorHAnsi"/>
                <w:color w:val="000000"/>
                <w:kern w:val="0"/>
                <w:szCs w:val="21"/>
              </w:rPr>
              <w:t>SYMPHONY_INSTANCE_NO</w:t>
            </w: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rsidR="0055425E" w:rsidRDefault="0055425E" w:rsidP="00872C8E">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"1",</w:t>
            </w:r>
          </w:p>
          <w:p w:rsidR="0055425E" w:rsidRDefault="0055425E" w:rsidP="00872C8E">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"2"</w:t>
            </w:r>
          </w:p>
          <w:p w:rsidR="0055425E" w:rsidRPr="00105FCC" w:rsidRDefault="0055425E" w:rsidP="00872C8E">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55425E" w:rsidRPr="00105FCC" w:rsidRDefault="0055425E" w:rsidP="00872C8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5425E" w:rsidRPr="00105FCC"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5425E" w:rsidRPr="00105FCC" w:rsidRDefault="0055425E" w:rsidP="00872C8E">
            <w:pPr>
              <w:widowControl/>
              <w:jc w:val="left"/>
              <w:rPr>
                <w:rFonts w:asciiTheme="majorHAnsi" w:eastAsia="ＭＳ ゴシック" w:hAnsiTheme="majorHAnsi" w:cstheme="majorHAnsi"/>
                <w:color w:val="000000"/>
                <w:kern w:val="0"/>
                <w:sz w:val="22"/>
              </w:rPr>
            </w:pPr>
          </w:p>
        </w:tc>
      </w:tr>
      <w:tr w:rsidR="0055425E" w:rsidRPr="00105FCC"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5425E" w:rsidRPr="00105FCC" w:rsidRDefault="0055425E" w:rsidP="00872C8E">
            <w:pPr>
              <w:widowControl/>
              <w:jc w:val="left"/>
              <w:rPr>
                <w:rFonts w:asciiTheme="majorHAnsi" w:eastAsia="ＭＳ ゴシック" w:hAnsiTheme="majorHAnsi" w:cstheme="majorHAnsi"/>
                <w:color w:val="000000"/>
                <w:kern w:val="0"/>
                <w:sz w:val="22"/>
              </w:rPr>
            </w:pPr>
          </w:p>
        </w:tc>
      </w:tr>
      <w:tr w:rsidR="0055425E" w:rsidRPr="00105FCC"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5425E" w:rsidRPr="00105FCC" w:rsidRDefault="0055425E" w:rsidP="00872C8E">
            <w:pPr>
              <w:widowControl/>
              <w:jc w:val="left"/>
              <w:rPr>
                <w:rFonts w:asciiTheme="majorHAnsi" w:eastAsia="ＭＳ ゴシック" w:hAnsiTheme="majorHAnsi" w:cstheme="majorHAnsi"/>
                <w:color w:val="000000"/>
                <w:kern w:val="0"/>
                <w:sz w:val="22"/>
              </w:rPr>
            </w:pPr>
          </w:p>
        </w:tc>
      </w:tr>
      <w:tr w:rsidR="0055425E" w:rsidRPr="00105FCC"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5425E" w:rsidRPr="00105FCC" w:rsidRDefault="0055425E" w:rsidP="00872C8E">
            <w:pPr>
              <w:widowControl/>
              <w:jc w:val="left"/>
              <w:rPr>
                <w:rFonts w:asciiTheme="majorHAnsi" w:eastAsia="ＭＳ ゴシック" w:hAnsiTheme="majorHAnsi" w:cstheme="majorHAnsi"/>
                <w:color w:val="000000"/>
                <w:kern w:val="0"/>
                <w:sz w:val="22"/>
              </w:rPr>
            </w:pPr>
          </w:p>
        </w:tc>
      </w:tr>
      <w:tr w:rsidR="0055425E" w:rsidRPr="00105FCC"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5425E" w:rsidRPr="00105FCC" w:rsidRDefault="0055425E" w:rsidP="00872C8E">
            <w:pPr>
              <w:widowControl/>
              <w:jc w:val="left"/>
              <w:rPr>
                <w:rFonts w:asciiTheme="majorHAnsi" w:eastAsia="ＭＳ ゴシック" w:hAnsiTheme="majorHAnsi" w:cstheme="majorHAnsi"/>
                <w:color w:val="000000"/>
                <w:kern w:val="0"/>
                <w:sz w:val="22"/>
              </w:rPr>
            </w:pPr>
          </w:p>
        </w:tc>
      </w:tr>
    </w:tbl>
    <w:p w:rsidR="0055425E" w:rsidRDefault="0055425E" w:rsidP="0055425E">
      <w:pPr>
        <w:pStyle w:val="52"/>
        <w:ind w:leftChars="0" w:left="0"/>
        <w:rPr>
          <w:rFonts w:asciiTheme="majorHAnsi" w:hAnsiTheme="majorHAnsi" w:cstheme="majorHAnsi"/>
        </w:rPr>
      </w:pPr>
    </w:p>
    <w:p w:rsidR="0055425E" w:rsidRPr="00105FCC" w:rsidRDefault="00A822E9" w:rsidP="0055425E">
      <w:pPr>
        <w:pStyle w:val="52"/>
        <w:ind w:leftChars="202" w:left="424"/>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55425E" w:rsidRPr="00105FCC" w:rsidRDefault="0055425E" w:rsidP="0055425E">
      <w:pPr>
        <w:pStyle w:val="52"/>
        <w:ind w:leftChars="202" w:left="424"/>
        <w:rPr>
          <w:rFonts w:asciiTheme="majorHAnsi" w:hAnsiTheme="majorHAnsi" w:cstheme="majorHAnsi"/>
        </w:rPr>
      </w:pPr>
    </w:p>
    <w:p w:rsidR="0055425E" w:rsidRPr="00105FCC" w:rsidRDefault="0055425E" w:rsidP="0055425E">
      <w:pPr>
        <w:pStyle w:val="52"/>
        <w:ind w:leftChars="202" w:left="424" w:firstLineChars="100" w:firstLine="210"/>
        <w:rPr>
          <w:rFonts w:asciiTheme="majorHAnsi" w:hAnsiTheme="majorHAnsi" w:cstheme="majorHAnsi"/>
        </w:rPr>
      </w:pPr>
      <w:r w:rsidRPr="00105FCC">
        <w:rPr>
          <w:rFonts w:asciiTheme="majorHAnsi" w:hAnsiTheme="majorHAnsi" w:cstheme="majorHAnsi"/>
        </w:rPr>
        <w:lastRenderedPageBreak/>
        <w:t>1)</w:t>
      </w:r>
      <w:r w:rsidR="00A822E9">
        <w:rPr>
          <w:rFonts w:asciiTheme="majorHAnsi" w:hAnsiTheme="majorHAnsi" w:cstheme="majorHAnsi"/>
        </w:rPr>
        <w:t xml:space="preserve"> Record line number</w:t>
      </w:r>
    </w:p>
    <w:p w:rsidR="0055425E" w:rsidRPr="00105FCC" w:rsidRDefault="0055425E" w:rsidP="0055425E">
      <w:pPr>
        <w:pStyle w:val="52"/>
        <w:ind w:leftChars="202" w:left="424"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00A822E9">
        <w:rPr>
          <w:rFonts w:asciiTheme="majorHAnsi" w:hAnsiTheme="majorHAnsi" w:cstheme="majorHAnsi"/>
        </w:rPr>
        <w:t xml:space="preserve"> format</w:t>
      </w:r>
      <w:r w:rsidRPr="00105FCC">
        <w:rPr>
          <w:rFonts w:asciiTheme="majorHAnsi" w:hAnsiTheme="majorHAnsi" w:cstheme="majorHAnsi"/>
        </w:rPr>
        <w:t>）</w:t>
      </w:r>
    </w:p>
    <w:p w:rsidR="0055425E" w:rsidRPr="00105FCC" w:rsidRDefault="00A822E9" w:rsidP="00A822E9">
      <w:pPr>
        <w:pStyle w:val="52"/>
        <w:ind w:leftChars="202" w:left="424" w:firstLineChars="300" w:firstLine="630"/>
        <w:rPr>
          <w:rFonts w:asciiTheme="majorHAnsi" w:hAnsiTheme="majorHAnsi" w:cstheme="majorHAnsi"/>
        </w:rPr>
      </w:pPr>
      <w:r>
        <w:rPr>
          <w:rFonts w:asciiTheme="majorHAnsi" w:hAnsiTheme="majorHAnsi" w:cstheme="majorHAnsi"/>
        </w:rPr>
        <w:t>I</w:t>
      </w:r>
      <w:r>
        <w:rPr>
          <w:rFonts w:asciiTheme="majorHAnsi" w:hAnsiTheme="majorHAnsi" w:cstheme="majorHAnsi" w:hint="eastAsia"/>
        </w:rPr>
        <w:t xml:space="preserve">s </w:t>
      </w:r>
      <w:r>
        <w:rPr>
          <w:rFonts w:asciiTheme="majorHAnsi" w:hAnsiTheme="majorHAnsi" w:cstheme="majorHAnsi"/>
        </w:rPr>
        <w:t xml:space="preserve">stored in </w:t>
      </w:r>
      <w:r w:rsidR="005E709D">
        <w:rPr>
          <w:rFonts w:asciiTheme="majorHAnsi" w:hAnsiTheme="majorHAnsi" w:cstheme="majorHAnsi"/>
        </w:rPr>
        <w:t>Key</w:t>
      </w:r>
      <w:r w:rsidR="0055425E" w:rsidRPr="00105FCC">
        <w:rPr>
          <w:rFonts w:asciiTheme="majorHAnsi" w:hAnsiTheme="majorHAnsi" w:cstheme="majorHAnsi"/>
        </w:rPr>
        <w:t xml:space="preserve">{resultdata} -&gt; </w:t>
      </w:r>
      <w:r w:rsidR="005E709D">
        <w:rPr>
          <w:rFonts w:asciiTheme="majorHAnsi" w:hAnsiTheme="majorHAnsi" w:cstheme="majorHAnsi"/>
        </w:rPr>
        <w:t>Key</w:t>
      </w:r>
      <w:r w:rsidR="0055425E" w:rsidRPr="00105FCC">
        <w:rPr>
          <w:rFonts w:asciiTheme="majorHAnsi" w:hAnsiTheme="majorHAnsi" w:cstheme="majorHAnsi"/>
        </w:rPr>
        <w:t xml:space="preserve">{CONTENTS} -&gt; </w:t>
      </w:r>
      <w:r w:rsidR="005E709D">
        <w:rPr>
          <w:rFonts w:asciiTheme="majorHAnsi" w:hAnsiTheme="majorHAnsi" w:cstheme="majorHAnsi"/>
        </w:rPr>
        <w:t>Key</w:t>
      </w:r>
      <w:r w:rsidR="0055425E" w:rsidRPr="00105FCC">
        <w:rPr>
          <w:rFonts w:asciiTheme="majorHAnsi" w:hAnsiTheme="majorHAnsi" w:cstheme="majorHAnsi"/>
        </w:rPr>
        <w:t>{RECORD_LENGTH}</w:t>
      </w:r>
      <w:r>
        <w:rPr>
          <w:rFonts w:asciiTheme="majorHAnsi" w:hAnsiTheme="majorHAnsi" w:cstheme="majorHAnsi"/>
        </w:rPr>
        <w:t xml:space="preserve"> as numeric value</w:t>
      </w:r>
    </w:p>
    <w:p w:rsidR="0055425E" w:rsidRPr="00105FCC" w:rsidRDefault="0055425E" w:rsidP="0055425E">
      <w:pPr>
        <w:pStyle w:val="52"/>
        <w:ind w:leftChars="202" w:left="424"/>
        <w:rPr>
          <w:rFonts w:asciiTheme="majorHAnsi" w:hAnsiTheme="majorHAnsi" w:cstheme="majorHAnsi"/>
        </w:rPr>
      </w:pPr>
    </w:p>
    <w:p w:rsidR="0055425E" w:rsidRPr="00105FCC" w:rsidRDefault="0055425E" w:rsidP="0055425E">
      <w:pPr>
        <w:pStyle w:val="52"/>
        <w:ind w:leftChars="202" w:left="424" w:firstLineChars="100" w:firstLine="210"/>
        <w:rPr>
          <w:rFonts w:asciiTheme="majorHAnsi" w:hAnsiTheme="majorHAnsi" w:cstheme="majorHAnsi"/>
        </w:rPr>
      </w:pPr>
      <w:r w:rsidRPr="00105FCC">
        <w:rPr>
          <w:rFonts w:asciiTheme="majorHAnsi" w:hAnsiTheme="majorHAnsi" w:cstheme="majorHAnsi"/>
        </w:rPr>
        <w:t>2)</w:t>
      </w:r>
      <w:r w:rsidRPr="00144DF3">
        <w:rPr>
          <w:rFonts w:asciiTheme="majorHAnsi" w:hAnsiTheme="majorHAnsi" w:cstheme="majorHAnsi"/>
        </w:rPr>
        <w:t xml:space="preserve"> </w:t>
      </w:r>
      <w:r w:rsidR="00A822E9">
        <w:rPr>
          <w:rFonts w:asciiTheme="majorHAnsi" w:hAnsiTheme="majorHAnsi" w:cstheme="majorHAnsi"/>
        </w:rPr>
        <w:t xml:space="preserve"> </w:t>
      </w:r>
      <w:r w:rsidR="00A822E9">
        <w:rPr>
          <w:rFonts w:asciiTheme="majorHAnsi" w:hAnsiTheme="majorHAnsi" w:cstheme="majorHAnsi" w:hint="eastAsia"/>
        </w:rPr>
        <w:t>R</w:t>
      </w:r>
      <w:r w:rsidR="00A822E9">
        <w:rPr>
          <w:rFonts w:asciiTheme="majorHAnsi" w:hAnsiTheme="majorHAnsi" w:cstheme="majorHAnsi"/>
        </w:rPr>
        <w:t>ecord information</w:t>
      </w:r>
    </w:p>
    <w:p w:rsidR="0055425E" w:rsidRPr="00105FCC" w:rsidRDefault="0055425E" w:rsidP="0055425E">
      <w:pPr>
        <w:pStyle w:val="52"/>
        <w:ind w:leftChars="202" w:left="424"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005E709D">
        <w:rPr>
          <w:rFonts w:asciiTheme="majorHAnsi" w:hAnsiTheme="majorHAnsi" w:cstheme="majorHAnsi"/>
        </w:rPr>
        <w:t xml:space="preserve"> format</w:t>
      </w:r>
      <w:r w:rsidRPr="00105FCC">
        <w:rPr>
          <w:rFonts w:asciiTheme="majorHAnsi" w:hAnsiTheme="majorHAnsi" w:cstheme="majorHAnsi"/>
        </w:rPr>
        <w:t>）（</w:t>
      </w:r>
      <w:r w:rsidR="005E709D">
        <w:rPr>
          <w:rFonts w:asciiTheme="majorHAnsi" w:hAnsiTheme="majorHAnsi" w:cstheme="majorHAnsi"/>
        </w:rPr>
        <w:t>1 array per line</w:t>
      </w:r>
      <w:r w:rsidRPr="00105FCC">
        <w:rPr>
          <w:rFonts w:asciiTheme="majorHAnsi" w:hAnsiTheme="majorHAnsi" w:cstheme="majorHAnsi"/>
        </w:rPr>
        <w:t>1</w:t>
      </w:r>
      <w:r w:rsidRPr="00105FCC">
        <w:rPr>
          <w:rFonts w:asciiTheme="majorHAnsi" w:hAnsiTheme="majorHAnsi" w:cstheme="majorHAnsi"/>
        </w:rPr>
        <w:t>（</w:t>
      </w:r>
      <w:r w:rsidR="005E709D">
        <w:rPr>
          <w:rFonts w:asciiTheme="majorHAnsi" w:hAnsiTheme="majorHAnsi" w:cstheme="majorHAnsi" w:hint="eastAsia"/>
        </w:rPr>
        <w:t>Co</w:t>
      </w:r>
      <w:r w:rsidR="005E709D">
        <w:rPr>
          <w:rFonts w:asciiTheme="majorHAnsi" w:hAnsiTheme="majorHAnsi" w:cstheme="majorHAnsi"/>
        </w:rPr>
        <w:t>lumn key and Column data</w:t>
      </w:r>
      <w:r w:rsidRPr="00105FCC">
        <w:rPr>
          <w:rFonts w:asciiTheme="majorHAnsi" w:hAnsiTheme="majorHAnsi" w:cstheme="majorHAnsi"/>
        </w:rPr>
        <w:t>））</w:t>
      </w:r>
    </w:p>
    <w:p w:rsidR="0055425E" w:rsidRDefault="005E709D" w:rsidP="0055425E">
      <w:pPr>
        <w:pStyle w:val="52"/>
        <w:ind w:leftChars="540" w:left="1134"/>
        <w:rPr>
          <w:rFonts w:asciiTheme="majorHAnsi" w:hAnsiTheme="majorHAnsi" w:cstheme="majorHAnsi"/>
        </w:rPr>
      </w:pPr>
      <w:r>
        <w:rPr>
          <w:rFonts w:asciiTheme="majorHAnsi" w:hAnsiTheme="majorHAnsi" w:cstheme="majorHAnsi"/>
        </w:rPr>
        <w:t>Is stored in Key</w:t>
      </w:r>
      <w:r w:rsidR="0055425E" w:rsidRPr="00105FCC">
        <w:rPr>
          <w:rFonts w:asciiTheme="majorHAnsi" w:hAnsiTheme="majorHAnsi" w:cstheme="majorHAnsi"/>
        </w:rPr>
        <w:t xml:space="preserve">{resultdata} -&gt; </w:t>
      </w:r>
      <w:r>
        <w:rPr>
          <w:rFonts w:asciiTheme="majorHAnsi" w:hAnsiTheme="majorHAnsi" w:cstheme="majorHAnsi"/>
        </w:rPr>
        <w:t>Key</w:t>
      </w:r>
      <w:r w:rsidR="0055425E" w:rsidRPr="00105FCC">
        <w:rPr>
          <w:rFonts w:asciiTheme="majorHAnsi" w:hAnsiTheme="majorHAnsi" w:cstheme="majorHAnsi"/>
        </w:rPr>
        <w:t xml:space="preserve">{CONTENTS} -&gt; </w:t>
      </w:r>
      <w:r>
        <w:rPr>
          <w:rFonts w:asciiTheme="majorHAnsi" w:hAnsiTheme="majorHAnsi" w:cstheme="majorHAnsi"/>
        </w:rPr>
        <w:t>Key</w:t>
      </w:r>
      <w:r w:rsidR="0055425E" w:rsidRPr="00105FCC">
        <w:rPr>
          <w:rFonts w:asciiTheme="majorHAnsi" w:hAnsiTheme="majorHAnsi" w:cstheme="majorHAnsi"/>
        </w:rPr>
        <w:t xml:space="preserve">{BODY} -&gt; </w:t>
      </w:r>
      <w:r>
        <w:rPr>
          <w:rFonts w:asciiTheme="majorHAnsi" w:hAnsiTheme="majorHAnsi" w:cstheme="majorHAnsi"/>
        </w:rPr>
        <w:t>Key</w:t>
      </w:r>
      <w:r w:rsidR="0055425E" w:rsidRPr="00105FCC">
        <w:rPr>
          <w:rFonts w:asciiTheme="majorHAnsi" w:hAnsiTheme="majorHAnsi" w:cstheme="majorHAnsi"/>
        </w:rPr>
        <w:t>{0}</w:t>
      </w:r>
      <w:r w:rsidRPr="005E709D">
        <w:rPr>
          <w:rFonts w:asciiTheme="majorHAnsi" w:hAnsiTheme="majorHAnsi" w:cstheme="majorHAnsi"/>
        </w:rPr>
        <w:t xml:space="preserve"> as an array whose keys are numbers starting from 0.</w:t>
      </w:r>
    </w:p>
    <w:p w:rsidR="0055425E" w:rsidRPr="00B11DC1" w:rsidRDefault="0055425E" w:rsidP="0055425E">
      <w:pPr>
        <w:pStyle w:val="52"/>
        <w:ind w:leftChars="0" w:left="0"/>
        <w:rPr>
          <w:rFonts w:asciiTheme="majorHAnsi" w:hAnsiTheme="majorHAnsi" w:cstheme="majorHAnsi"/>
        </w:rPr>
      </w:pPr>
    </w:p>
    <w:p w:rsidR="0055425E" w:rsidRPr="00144DF3" w:rsidRDefault="005E709D" w:rsidP="0055425E">
      <w:pPr>
        <w:pStyle w:val="52"/>
        <w:ind w:leftChars="67" w:left="141" w:firstLine="1"/>
        <w:jc w:val="center"/>
        <w:rPr>
          <w:rFonts w:asciiTheme="majorHAnsi" w:hAnsiTheme="majorHAnsi" w:cstheme="majorHAnsi"/>
        </w:rPr>
      </w:pPr>
      <w:r>
        <w:rPr>
          <w:rFonts w:asciiTheme="majorHAnsi" w:hAnsiTheme="majorHAnsi" w:cstheme="majorHAnsi"/>
          <w:b/>
        </w:rPr>
        <w:t>Table</w:t>
      </w:r>
      <w:r w:rsidR="0055425E" w:rsidRPr="0056210F">
        <w:rPr>
          <w:rFonts w:asciiTheme="majorHAnsi" w:hAnsiTheme="majorHAnsi" w:cstheme="majorHAnsi"/>
          <w:b/>
        </w:rPr>
        <w:t xml:space="preserve"> </w:t>
      </w:r>
      <w:r w:rsidR="0055425E">
        <w:rPr>
          <w:rFonts w:asciiTheme="majorHAnsi" w:hAnsiTheme="majorHAnsi" w:cstheme="majorHAnsi"/>
          <w:b/>
        </w:rPr>
        <w:fldChar w:fldCharType="begin"/>
      </w:r>
      <w:r w:rsidR="0055425E">
        <w:rPr>
          <w:rFonts w:asciiTheme="majorHAnsi" w:hAnsiTheme="majorHAnsi" w:cstheme="majorHAnsi"/>
          <w:b/>
        </w:rPr>
        <w:instrText xml:space="preserve"> STYLEREF 1 \s </w:instrText>
      </w:r>
      <w:r w:rsidR="0055425E">
        <w:rPr>
          <w:rFonts w:asciiTheme="majorHAnsi" w:hAnsiTheme="majorHAnsi" w:cstheme="majorHAnsi"/>
          <w:b/>
        </w:rPr>
        <w:fldChar w:fldCharType="separate"/>
      </w:r>
      <w:r w:rsidR="005F1F35">
        <w:rPr>
          <w:rFonts w:asciiTheme="majorHAnsi" w:hAnsiTheme="majorHAnsi" w:cstheme="majorHAnsi"/>
          <w:b/>
          <w:noProof/>
        </w:rPr>
        <w:t>5</w:t>
      </w:r>
      <w:r w:rsidR="0055425E">
        <w:rPr>
          <w:rFonts w:asciiTheme="majorHAnsi" w:hAnsiTheme="majorHAnsi" w:cstheme="majorHAnsi"/>
          <w:b/>
        </w:rPr>
        <w:fldChar w:fldCharType="end"/>
      </w:r>
      <w:r w:rsidR="0055425E">
        <w:rPr>
          <w:rFonts w:asciiTheme="majorHAnsi" w:hAnsiTheme="majorHAnsi" w:cstheme="majorHAnsi"/>
          <w:b/>
        </w:rPr>
        <w:noBreakHyphen/>
        <w:t>21</w:t>
      </w:r>
      <w:r w:rsidR="0055425E" w:rsidRPr="00105FCC">
        <w:rPr>
          <w:rFonts w:asciiTheme="majorHAnsi" w:hAnsiTheme="majorHAnsi" w:cstheme="majorHAnsi"/>
        </w:rPr>
        <w:t xml:space="preserve"> </w:t>
      </w:r>
      <w:r>
        <w:rPr>
          <w:rFonts w:asciiTheme="majorHAnsi" w:hAnsiTheme="majorHAnsi" w:cstheme="majorHAnsi" w:hint="eastAsia"/>
          <w:b/>
        </w:rPr>
        <w:t>R</w:t>
      </w:r>
      <w:r>
        <w:rPr>
          <w:rFonts w:asciiTheme="majorHAnsi" w:hAnsiTheme="majorHAnsi" w:cstheme="majorHAnsi"/>
          <w:b/>
        </w:rPr>
        <w:t>esponse parameter list</w:t>
      </w:r>
    </w:p>
    <w:tbl>
      <w:tblPr>
        <w:tblStyle w:val="ab"/>
        <w:tblW w:w="0" w:type="auto"/>
        <w:tblInd w:w="1756" w:type="dxa"/>
        <w:tblLayout w:type="fixed"/>
        <w:tblLook w:val="04A0" w:firstRow="1" w:lastRow="0" w:firstColumn="1" w:lastColumn="0" w:noHBand="0" w:noVBand="1"/>
      </w:tblPr>
      <w:tblGrid>
        <w:gridCol w:w="3028"/>
        <w:gridCol w:w="3785"/>
      </w:tblGrid>
      <w:tr w:rsidR="0055425E" w:rsidRPr="00105FCC" w:rsidTr="00872C8E">
        <w:trPr>
          <w:trHeight w:val="277"/>
        </w:trPr>
        <w:tc>
          <w:tcPr>
            <w:tcW w:w="3028" w:type="dxa"/>
            <w:shd w:val="clear" w:color="auto" w:fill="002B62"/>
          </w:tcPr>
          <w:p w:rsidR="0055425E" w:rsidRPr="00105FCC" w:rsidRDefault="005E709D" w:rsidP="00872C8E">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olumn key name</w:t>
            </w:r>
          </w:p>
        </w:tc>
        <w:tc>
          <w:tcPr>
            <w:tcW w:w="3785" w:type="dxa"/>
            <w:shd w:val="clear" w:color="auto" w:fill="002B62"/>
          </w:tcPr>
          <w:p w:rsidR="0055425E" w:rsidRPr="00105FCC" w:rsidRDefault="005E709D" w:rsidP="00872C8E">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olumn name</w:t>
            </w:r>
          </w:p>
        </w:tc>
      </w:tr>
      <w:tr w:rsidR="0055425E" w:rsidRPr="00105FCC" w:rsidTr="00872C8E">
        <w:trPr>
          <w:trHeight w:val="356"/>
        </w:trPr>
        <w:tc>
          <w:tcPr>
            <w:tcW w:w="3028" w:type="dxa"/>
          </w:tcPr>
          <w:p w:rsidR="0055425E" w:rsidRPr="00105FCC" w:rsidRDefault="0055425E" w:rsidP="00872C8E">
            <w:pPr>
              <w:rPr>
                <w:rFonts w:asciiTheme="majorHAnsi" w:hAnsiTheme="majorHAnsi" w:cstheme="majorHAnsi"/>
              </w:rPr>
            </w:pPr>
            <w:r w:rsidRPr="00A92DBB">
              <w:rPr>
                <w:rFonts w:asciiTheme="majorHAnsi" w:hAnsiTheme="majorHAnsi" w:cstheme="majorHAnsi"/>
              </w:rPr>
              <w:t>SYMPHONY_INSTANCE_NO</w:t>
            </w:r>
          </w:p>
        </w:tc>
        <w:tc>
          <w:tcPr>
            <w:tcW w:w="3785" w:type="dxa"/>
          </w:tcPr>
          <w:p w:rsidR="0055425E" w:rsidRPr="00105FCC" w:rsidRDefault="005E709D" w:rsidP="00872C8E">
            <w:pPr>
              <w:rPr>
                <w:rFonts w:asciiTheme="majorHAnsi" w:hAnsiTheme="majorHAnsi" w:cstheme="majorHAnsi"/>
              </w:rPr>
            </w:pPr>
            <w:r>
              <w:rPr>
                <w:rFonts w:asciiTheme="majorHAnsi" w:hAnsiTheme="majorHAnsi" w:cstheme="majorHAnsi" w:hint="eastAsia"/>
              </w:rPr>
              <w:t>Sym</w:t>
            </w:r>
            <w:r w:rsidR="0055425E">
              <w:rPr>
                <w:rFonts w:asciiTheme="majorHAnsi" w:hAnsiTheme="majorHAnsi" w:cstheme="majorHAnsi" w:hint="eastAsia"/>
              </w:rPr>
              <w:t>phony</w:t>
            </w:r>
            <w:r>
              <w:rPr>
                <w:rFonts w:asciiTheme="majorHAnsi" w:hAnsiTheme="majorHAnsi" w:cstheme="majorHAnsi" w:hint="eastAsia"/>
              </w:rPr>
              <w:t xml:space="preserve"> </w:t>
            </w:r>
            <w:r>
              <w:rPr>
                <w:rFonts w:asciiTheme="majorHAnsi" w:hAnsiTheme="majorHAnsi" w:cstheme="majorHAnsi"/>
              </w:rPr>
              <w:t xml:space="preserve">instance </w:t>
            </w:r>
            <w:r w:rsidR="0055425E">
              <w:rPr>
                <w:rFonts w:asciiTheme="majorHAnsi" w:hAnsiTheme="majorHAnsi" w:cstheme="majorHAnsi" w:hint="eastAsia"/>
              </w:rPr>
              <w:t>No</w:t>
            </w:r>
          </w:p>
        </w:tc>
      </w:tr>
      <w:tr w:rsidR="0055425E" w:rsidRPr="00105FCC" w:rsidTr="00872C8E">
        <w:trPr>
          <w:trHeight w:val="264"/>
        </w:trPr>
        <w:tc>
          <w:tcPr>
            <w:tcW w:w="3028" w:type="dxa"/>
          </w:tcPr>
          <w:p w:rsidR="0055425E" w:rsidRPr="00105FCC" w:rsidRDefault="0055425E" w:rsidP="00872C8E">
            <w:pPr>
              <w:rPr>
                <w:rFonts w:asciiTheme="majorHAnsi" w:hAnsiTheme="majorHAnsi" w:cstheme="majorHAnsi"/>
              </w:rPr>
            </w:pPr>
            <w:r w:rsidRPr="00A92DBB">
              <w:rPr>
                <w:rFonts w:asciiTheme="majorHAnsi" w:hAnsiTheme="majorHAnsi" w:cstheme="majorHAnsi"/>
              </w:rPr>
              <w:t>INPUT_DATA</w:t>
            </w:r>
          </w:p>
        </w:tc>
        <w:tc>
          <w:tcPr>
            <w:tcW w:w="3785" w:type="dxa"/>
          </w:tcPr>
          <w:p w:rsidR="0055425E" w:rsidRPr="00105FCC" w:rsidRDefault="005E709D" w:rsidP="00872C8E">
            <w:pPr>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nput data file name</w:t>
            </w:r>
          </w:p>
        </w:tc>
      </w:tr>
      <w:tr w:rsidR="0055425E" w:rsidRPr="00105FCC" w:rsidTr="00872C8E">
        <w:trPr>
          <w:trHeight w:val="264"/>
        </w:trPr>
        <w:tc>
          <w:tcPr>
            <w:tcW w:w="3028" w:type="dxa"/>
          </w:tcPr>
          <w:p w:rsidR="0055425E" w:rsidRPr="00A92DBB" w:rsidRDefault="0055425E" w:rsidP="00872C8E">
            <w:pPr>
              <w:rPr>
                <w:rFonts w:asciiTheme="majorHAnsi" w:hAnsiTheme="majorHAnsi" w:cstheme="majorHAnsi"/>
              </w:rPr>
            </w:pPr>
            <w:r>
              <w:rPr>
                <w:rFonts w:asciiTheme="majorHAnsi" w:hAnsiTheme="majorHAnsi" w:cstheme="majorHAnsi" w:hint="eastAsia"/>
              </w:rPr>
              <w:t>RESULT_DATA</w:t>
            </w:r>
          </w:p>
        </w:tc>
        <w:tc>
          <w:tcPr>
            <w:tcW w:w="3785" w:type="dxa"/>
          </w:tcPr>
          <w:p w:rsidR="0055425E" w:rsidRDefault="005E709D" w:rsidP="00872C8E">
            <w:pPr>
              <w:rPr>
                <w:rFonts w:asciiTheme="majorHAnsi" w:hAnsiTheme="majorHAnsi" w:cstheme="majorHAnsi"/>
              </w:rPr>
            </w:pPr>
            <w:r>
              <w:rPr>
                <w:rFonts w:asciiTheme="majorHAnsi" w:hAnsiTheme="majorHAnsi" w:cstheme="majorHAnsi" w:hint="eastAsia"/>
              </w:rPr>
              <w:t>R</w:t>
            </w:r>
            <w:r>
              <w:rPr>
                <w:rFonts w:asciiTheme="majorHAnsi" w:hAnsiTheme="majorHAnsi" w:cstheme="majorHAnsi"/>
              </w:rPr>
              <w:t>esult data file name</w:t>
            </w:r>
          </w:p>
        </w:tc>
      </w:tr>
    </w:tbl>
    <w:p w:rsidR="0055425E" w:rsidRDefault="0055425E" w:rsidP="0055425E">
      <w:pPr>
        <w:pStyle w:val="52"/>
        <w:ind w:leftChars="202" w:left="424" w:firstLineChars="100" w:firstLine="210"/>
        <w:rPr>
          <w:rFonts w:asciiTheme="majorHAnsi" w:hAnsiTheme="majorHAnsi" w:cstheme="majorHAnsi"/>
        </w:rPr>
      </w:pPr>
    </w:p>
    <w:p w:rsidR="0055425E" w:rsidRPr="00105FCC" w:rsidRDefault="0055425E" w:rsidP="0055425E">
      <w:pPr>
        <w:pStyle w:val="52"/>
        <w:ind w:leftChars="202" w:left="424" w:firstLineChars="100" w:firstLine="210"/>
        <w:rPr>
          <w:rFonts w:asciiTheme="majorHAnsi" w:hAnsiTheme="majorHAnsi" w:cstheme="majorHAnsi"/>
        </w:rPr>
      </w:pPr>
      <w:r w:rsidRPr="00105FCC">
        <w:rPr>
          <w:rFonts w:asciiTheme="majorHAnsi" w:hAnsiTheme="majorHAnsi" w:cstheme="majorHAnsi"/>
        </w:rPr>
        <w:t>3)</w:t>
      </w:r>
      <w:r w:rsidR="005E709D">
        <w:rPr>
          <w:rFonts w:asciiTheme="majorHAnsi" w:hAnsiTheme="majorHAnsi" w:cstheme="majorHAnsi"/>
        </w:rPr>
        <w:t xml:space="preserve"> </w:t>
      </w:r>
      <w:r w:rsidR="005E709D">
        <w:rPr>
          <w:rFonts w:asciiTheme="majorHAnsi" w:hAnsiTheme="majorHAnsi" w:cstheme="majorHAnsi" w:hint="eastAsia"/>
        </w:rPr>
        <w:t>F</w:t>
      </w:r>
      <w:r w:rsidR="005E709D">
        <w:rPr>
          <w:rFonts w:asciiTheme="majorHAnsi" w:hAnsiTheme="majorHAnsi" w:cstheme="majorHAnsi"/>
        </w:rPr>
        <w:t>ile information</w:t>
      </w:r>
    </w:p>
    <w:p w:rsidR="0055425E" w:rsidRPr="005E709D" w:rsidRDefault="0055425E" w:rsidP="005E709D">
      <w:pPr>
        <w:pStyle w:val="52"/>
        <w:ind w:leftChars="202" w:left="424"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005E709D">
        <w:rPr>
          <w:rFonts w:asciiTheme="majorHAnsi" w:hAnsiTheme="majorHAnsi" w:cstheme="majorHAnsi" w:hint="eastAsia"/>
        </w:rPr>
        <w:t xml:space="preserve"> format</w:t>
      </w:r>
      <w:r w:rsidRPr="00105FCC">
        <w:rPr>
          <w:rFonts w:asciiTheme="majorHAnsi" w:hAnsiTheme="majorHAnsi" w:cstheme="majorHAnsi"/>
        </w:rPr>
        <w:t>）（</w:t>
      </w:r>
      <w:r w:rsidR="005E709D">
        <w:rPr>
          <w:rFonts w:asciiTheme="majorHAnsi" w:hAnsiTheme="majorHAnsi" w:cstheme="majorHAnsi"/>
        </w:rPr>
        <w:t>1 array per line</w:t>
      </w:r>
      <w:r w:rsidR="005E709D" w:rsidRPr="00105FCC">
        <w:rPr>
          <w:rFonts w:asciiTheme="majorHAnsi" w:hAnsiTheme="majorHAnsi" w:cstheme="majorHAnsi"/>
        </w:rPr>
        <w:t>1</w:t>
      </w:r>
      <w:r w:rsidR="005E709D" w:rsidRPr="00105FCC">
        <w:rPr>
          <w:rFonts w:asciiTheme="majorHAnsi" w:hAnsiTheme="majorHAnsi" w:cstheme="majorHAnsi"/>
        </w:rPr>
        <w:t>（</w:t>
      </w:r>
      <w:r w:rsidR="005E709D">
        <w:rPr>
          <w:rFonts w:asciiTheme="majorHAnsi" w:hAnsiTheme="majorHAnsi" w:cstheme="majorHAnsi" w:hint="eastAsia"/>
        </w:rPr>
        <w:t>Co</w:t>
      </w:r>
      <w:r w:rsidR="005E709D">
        <w:rPr>
          <w:rFonts w:asciiTheme="majorHAnsi" w:hAnsiTheme="majorHAnsi" w:cstheme="majorHAnsi"/>
        </w:rPr>
        <w:t>lumn key and Column data</w:t>
      </w:r>
      <w:r w:rsidR="005E709D">
        <w:rPr>
          <w:rFonts w:asciiTheme="majorHAnsi" w:hAnsiTheme="majorHAnsi" w:cstheme="majorHAnsi"/>
        </w:rPr>
        <w:t>）</w:t>
      </w:r>
    </w:p>
    <w:p w:rsidR="0055425E" w:rsidRDefault="005E709D" w:rsidP="0055425E">
      <w:pPr>
        <w:pStyle w:val="52"/>
        <w:ind w:leftChars="540" w:left="1134"/>
        <w:rPr>
          <w:rFonts w:asciiTheme="majorHAnsi" w:hAnsiTheme="majorHAnsi" w:cstheme="majorHAnsi"/>
        </w:rPr>
      </w:pPr>
      <w:r>
        <w:rPr>
          <w:rFonts w:asciiTheme="majorHAnsi" w:hAnsiTheme="majorHAnsi" w:cstheme="majorHAnsi"/>
        </w:rPr>
        <w:t>Key</w:t>
      </w:r>
      <w:r w:rsidR="0055425E" w:rsidRPr="00105FCC">
        <w:rPr>
          <w:rFonts w:asciiTheme="majorHAnsi" w:hAnsiTheme="majorHAnsi" w:cstheme="majorHAnsi"/>
        </w:rPr>
        <w:t xml:space="preserve">{resultdata} -&gt; </w:t>
      </w:r>
      <w:r>
        <w:rPr>
          <w:rFonts w:asciiTheme="majorHAnsi" w:hAnsiTheme="majorHAnsi" w:cstheme="majorHAnsi"/>
        </w:rPr>
        <w:t>Key</w:t>
      </w:r>
      <w:r w:rsidR="0055425E" w:rsidRPr="00105FCC">
        <w:rPr>
          <w:rFonts w:asciiTheme="majorHAnsi" w:hAnsiTheme="majorHAnsi" w:cstheme="majorHAnsi"/>
        </w:rPr>
        <w:t xml:space="preserve">{CONTENTS} -&gt; </w:t>
      </w:r>
      <w:r>
        <w:rPr>
          <w:rFonts w:asciiTheme="majorHAnsi" w:hAnsiTheme="majorHAnsi" w:cstheme="majorHAnsi"/>
        </w:rPr>
        <w:t>Key</w:t>
      </w:r>
      <w:r w:rsidR="0055425E" w:rsidRPr="00105FCC">
        <w:rPr>
          <w:rFonts w:asciiTheme="majorHAnsi" w:hAnsiTheme="majorHAnsi" w:cstheme="majorHAnsi"/>
        </w:rPr>
        <w:t>{</w:t>
      </w:r>
      <w:r w:rsidR="0055425E" w:rsidRPr="00F16377">
        <w:t xml:space="preserve"> </w:t>
      </w:r>
      <w:r w:rsidR="0055425E">
        <w:t>DOWNLOAD_FILE</w:t>
      </w:r>
      <w:r w:rsidR="0055425E" w:rsidRPr="00105FCC">
        <w:rPr>
          <w:rFonts w:asciiTheme="majorHAnsi" w:hAnsiTheme="majorHAnsi" w:cstheme="majorHAnsi"/>
        </w:rPr>
        <w:t xml:space="preserve">} -&gt; </w:t>
      </w:r>
      <w:r>
        <w:rPr>
          <w:rFonts w:asciiTheme="majorHAnsi" w:hAnsiTheme="majorHAnsi" w:cstheme="majorHAnsi"/>
        </w:rPr>
        <w:t>Key</w:t>
      </w:r>
      <w:r w:rsidR="0055425E" w:rsidRPr="00105FCC">
        <w:rPr>
          <w:rFonts w:asciiTheme="majorHAnsi" w:hAnsiTheme="majorHAnsi" w:cstheme="majorHAnsi"/>
        </w:rPr>
        <w:t>{0}</w:t>
      </w:r>
      <w:r w:rsidRPr="005E709D">
        <w:rPr>
          <w:rFonts w:asciiTheme="majorHAnsi" w:hAnsiTheme="majorHAnsi" w:cstheme="majorHAnsi"/>
        </w:rPr>
        <w:t xml:space="preserve"> as an array whose keys are numbers starting from 0.</w:t>
      </w:r>
    </w:p>
    <w:p w:rsidR="0055425E" w:rsidRDefault="0055425E" w:rsidP="0055425E">
      <w:pPr>
        <w:pStyle w:val="52"/>
        <w:ind w:leftChars="540" w:left="1134"/>
        <w:rPr>
          <w:rFonts w:asciiTheme="majorHAnsi" w:hAnsiTheme="majorHAnsi" w:cstheme="majorHAnsi"/>
        </w:rPr>
      </w:pPr>
    </w:p>
    <w:p w:rsidR="0055425E" w:rsidRPr="00144DF3" w:rsidRDefault="005E709D" w:rsidP="0055425E">
      <w:pPr>
        <w:pStyle w:val="52"/>
        <w:ind w:leftChars="67" w:left="141" w:firstLine="1"/>
        <w:jc w:val="center"/>
        <w:rPr>
          <w:rFonts w:asciiTheme="majorHAnsi" w:hAnsiTheme="majorHAnsi" w:cstheme="majorHAnsi"/>
        </w:rPr>
      </w:pPr>
      <w:r>
        <w:rPr>
          <w:rFonts w:asciiTheme="majorHAnsi" w:hAnsiTheme="majorHAnsi" w:cstheme="majorHAnsi"/>
          <w:b/>
        </w:rPr>
        <w:t>Table</w:t>
      </w:r>
      <w:r w:rsidR="0055425E" w:rsidRPr="0056210F">
        <w:rPr>
          <w:rFonts w:asciiTheme="majorHAnsi" w:hAnsiTheme="majorHAnsi" w:cstheme="majorHAnsi"/>
          <w:b/>
        </w:rPr>
        <w:t xml:space="preserve"> </w:t>
      </w:r>
      <w:r w:rsidR="0055425E">
        <w:rPr>
          <w:rFonts w:asciiTheme="majorHAnsi" w:hAnsiTheme="majorHAnsi" w:cstheme="majorHAnsi"/>
          <w:b/>
        </w:rPr>
        <w:fldChar w:fldCharType="begin"/>
      </w:r>
      <w:r w:rsidR="0055425E">
        <w:rPr>
          <w:rFonts w:asciiTheme="majorHAnsi" w:hAnsiTheme="majorHAnsi" w:cstheme="majorHAnsi"/>
          <w:b/>
        </w:rPr>
        <w:instrText xml:space="preserve"> STYLEREF 1 \s </w:instrText>
      </w:r>
      <w:r w:rsidR="0055425E">
        <w:rPr>
          <w:rFonts w:asciiTheme="majorHAnsi" w:hAnsiTheme="majorHAnsi" w:cstheme="majorHAnsi"/>
          <w:b/>
        </w:rPr>
        <w:fldChar w:fldCharType="separate"/>
      </w:r>
      <w:r w:rsidR="005F1F35">
        <w:rPr>
          <w:rFonts w:asciiTheme="majorHAnsi" w:hAnsiTheme="majorHAnsi" w:cstheme="majorHAnsi"/>
          <w:b/>
          <w:noProof/>
        </w:rPr>
        <w:t>5</w:t>
      </w:r>
      <w:r w:rsidR="0055425E">
        <w:rPr>
          <w:rFonts w:asciiTheme="majorHAnsi" w:hAnsiTheme="majorHAnsi" w:cstheme="majorHAnsi"/>
          <w:b/>
        </w:rPr>
        <w:fldChar w:fldCharType="end"/>
      </w:r>
      <w:r w:rsidR="0055425E">
        <w:rPr>
          <w:rFonts w:asciiTheme="majorHAnsi" w:hAnsiTheme="majorHAnsi" w:cstheme="majorHAnsi"/>
          <w:b/>
        </w:rPr>
        <w:noBreakHyphen/>
        <w:t>21</w:t>
      </w:r>
      <w:r w:rsidR="0055425E" w:rsidRPr="00105FCC">
        <w:rPr>
          <w:rFonts w:asciiTheme="majorHAnsi" w:hAnsiTheme="majorHAnsi" w:cstheme="majorHAnsi"/>
        </w:rPr>
        <w:t xml:space="preserve"> </w:t>
      </w:r>
      <w:r>
        <w:rPr>
          <w:rFonts w:asciiTheme="majorHAnsi" w:hAnsiTheme="majorHAnsi" w:cstheme="majorHAnsi" w:hint="eastAsia"/>
          <w:b/>
        </w:rPr>
        <w:t>R</w:t>
      </w:r>
      <w:r>
        <w:rPr>
          <w:rFonts w:asciiTheme="majorHAnsi" w:hAnsiTheme="majorHAnsi" w:cstheme="majorHAnsi"/>
          <w:b/>
        </w:rPr>
        <w:t>esponse parameter list</w:t>
      </w:r>
    </w:p>
    <w:tbl>
      <w:tblPr>
        <w:tblStyle w:val="ab"/>
        <w:tblW w:w="0" w:type="auto"/>
        <w:tblInd w:w="1756" w:type="dxa"/>
        <w:tblLayout w:type="fixed"/>
        <w:tblLook w:val="04A0" w:firstRow="1" w:lastRow="0" w:firstColumn="1" w:lastColumn="0" w:noHBand="0" w:noVBand="1"/>
      </w:tblPr>
      <w:tblGrid>
        <w:gridCol w:w="3028"/>
        <w:gridCol w:w="3785"/>
      </w:tblGrid>
      <w:tr w:rsidR="0055425E" w:rsidRPr="00105FCC" w:rsidTr="00872C8E">
        <w:trPr>
          <w:trHeight w:val="277"/>
        </w:trPr>
        <w:tc>
          <w:tcPr>
            <w:tcW w:w="3028" w:type="dxa"/>
            <w:shd w:val="clear" w:color="auto" w:fill="002B62"/>
          </w:tcPr>
          <w:p w:rsidR="0055425E" w:rsidRPr="00105FCC" w:rsidRDefault="005E709D" w:rsidP="00872C8E">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Column Key</w:t>
            </w:r>
            <w:r>
              <w:rPr>
                <w:rFonts w:asciiTheme="majorHAnsi" w:hAnsiTheme="majorHAnsi" w:cstheme="majorHAnsi"/>
                <w:color w:val="FFFFFF" w:themeColor="background1"/>
              </w:rPr>
              <w:t xml:space="preserve"> </w:t>
            </w:r>
            <w:r>
              <w:rPr>
                <w:rFonts w:asciiTheme="majorHAnsi" w:hAnsiTheme="majorHAnsi" w:cstheme="majorHAnsi" w:hint="eastAsia"/>
                <w:color w:val="FFFFFF" w:themeColor="background1"/>
              </w:rPr>
              <w:t>name</w:t>
            </w:r>
          </w:p>
        </w:tc>
        <w:tc>
          <w:tcPr>
            <w:tcW w:w="3785" w:type="dxa"/>
            <w:shd w:val="clear" w:color="auto" w:fill="002B62"/>
          </w:tcPr>
          <w:p w:rsidR="0055425E" w:rsidRPr="00105FCC" w:rsidRDefault="005E709D" w:rsidP="00872C8E">
            <w:pPr>
              <w:ind w:leftChars="202" w:left="424"/>
              <w:jc w:val="center"/>
              <w:rPr>
                <w:rFonts w:asciiTheme="majorHAnsi" w:hAnsiTheme="majorHAnsi" w:cstheme="majorHAnsi"/>
                <w:color w:val="FFFFFF" w:themeColor="background1"/>
              </w:rPr>
            </w:pPr>
            <w:r>
              <w:rPr>
                <w:rFonts w:asciiTheme="majorHAnsi" w:hAnsiTheme="majorHAnsi" w:cstheme="majorHAnsi"/>
                <w:color w:val="FFFFFF" w:themeColor="background1"/>
              </w:rPr>
              <w:t>Column name</w:t>
            </w:r>
          </w:p>
        </w:tc>
      </w:tr>
      <w:tr w:rsidR="0055425E" w:rsidRPr="00105FCC" w:rsidTr="00872C8E">
        <w:trPr>
          <w:trHeight w:val="356"/>
        </w:trPr>
        <w:tc>
          <w:tcPr>
            <w:tcW w:w="3028" w:type="dxa"/>
          </w:tcPr>
          <w:p w:rsidR="0055425E" w:rsidRPr="00105FCC" w:rsidRDefault="005E709D" w:rsidP="00872C8E">
            <w:pPr>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nput data file name</w:t>
            </w:r>
          </w:p>
        </w:tc>
        <w:tc>
          <w:tcPr>
            <w:tcW w:w="3785" w:type="dxa"/>
          </w:tcPr>
          <w:p w:rsidR="0055425E" w:rsidRPr="00105FCC" w:rsidRDefault="005E709D" w:rsidP="00872C8E">
            <w:pPr>
              <w:rPr>
                <w:rFonts w:asciiTheme="majorHAnsi" w:hAnsiTheme="majorHAnsi" w:cstheme="majorHAnsi"/>
              </w:rPr>
            </w:pPr>
            <w:r w:rsidRPr="00E63BB1">
              <w:rPr>
                <w:rFonts w:asciiTheme="majorHAnsi" w:eastAsia="ＭＳ ゴシック" w:hAnsiTheme="majorHAnsi" w:cstheme="majorHAnsi"/>
                <w:color w:val="000000"/>
                <w:kern w:val="0"/>
                <w:szCs w:val="21"/>
              </w:rPr>
              <w:t>BASE64-encoded value of the downloaded file</w:t>
            </w:r>
          </w:p>
        </w:tc>
      </w:tr>
      <w:tr w:rsidR="0055425E" w:rsidRPr="00105FCC" w:rsidTr="00872C8E">
        <w:trPr>
          <w:trHeight w:val="264"/>
        </w:trPr>
        <w:tc>
          <w:tcPr>
            <w:tcW w:w="3028" w:type="dxa"/>
          </w:tcPr>
          <w:p w:rsidR="0055425E" w:rsidRPr="00105FCC" w:rsidRDefault="005E709D" w:rsidP="00872C8E">
            <w:pPr>
              <w:rPr>
                <w:rFonts w:asciiTheme="majorHAnsi" w:hAnsiTheme="majorHAnsi" w:cstheme="majorHAnsi"/>
              </w:rPr>
            </w:pPr>
            <w:r>
              <w:rPr>
                <w:rFonts w:asciiTheme="majorHAnsi" w:hAnsiTheme="majorHAnsi" w:cstheme="majorHAnsi" w:hint="eastAsia"/>
              </w:rPr>
              <w:t>R</w:t>
            </w:r>
            <w:r>
              <w:rPr>
                <w:rFonts w:asciiTheme="majorHAnsi" w:hAnsiTheme="majorHAnsi" w:cstheme="majorHAnsi"/>
              </w:rPr>
              <w:t>esult data file name</w:t>
            </w:r>
          </w:p>
        </w:tc>
        <w:tc>
          <w:tcPr>
            <w:tcW w:w="3785" w:type="dxa"/>
          </w:tcPr>
          <w:p w:rsidR="0055425E" w:rsidRPr="00105FCC" w:rsidRDefault="005E709D" w:rsidP="00872C8E">
            <w:pPr>
              <w:rPr>
                <w:rFonts w:asciiTheme="majorHAnsi" w:hAnsiTheme="majorHAnsi" w:cstheme="majorHAnsi"/>
              </w:rPr>
            </w:pPr>
            <w:r w:rsidRPr="00E63BB1">
              <w:rPr>
                <w:rFonts w:asciiTheme="majorHAnsi" w:eastAsia="ＭＳ ゴシック" w:hAnsiTheme="majorHAnsi" w:cstheme="majorHAnsi"/>
                <w:color w:val="000000"/>
                <w:kern w:val="0"/>
                <w:szCs w:val="21"/>
              </w:rPr>
              <w:t>BASE64-encoded value of the downloaded file</w:t>
            </w:r>
          </w:p>
        </w:tc>
      </w:tr>
    </w:tbl>
    <w:p w:rsidR="0055425E" w:rsidRPr="0025379E" w:rsidRDefault="005E709D" w:rsidP="0055425E">
      <w:pPr>
        <w:ind w:leftChars="200" w:left="420" w:firstLineChars="400" w:firstLine="84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55425E" w:rsidRPr="0025379E" w:rsidRDefault="005E709D" w:rsidP="0055425E">
      <w:pPr>
        <w:ind w:leftChars="700" w:left="1470"/>
      </w:pPr>
      <w:r>
        <w:rPr>
          <w:rFonts w:hint="eastAsia"/>
        </w:rPr>
        <w:t>T</w:t>
      </w:r>
      <w:r>
        <w:t>he returned response is stored in JSON format</w:t>
      </w:r>
    </w:p>
    <w:tbl>
      <w:tblPr>
        <w:tblW w:w="9861" w:type="dxa"/>
        <w:tblInd w:w="-289" w:type="dxa"/>
        <w:tblCellMar>
          <w:left w:w="99" w:type="dxa"/>
          <w:right w:w="99" w:type="dxa"/>
        </w:tblCellMar>
        <w:tblLook w:val="04A0" w:firstRow="1" w:lastRow="0" w:firstColumn="1" w:lastColumn="0" w:noHBand="0" w:noVBand="1"/>
      </w:tblPr>
      <w:tblGrid>
        <w:gridCol w:w="9861"/>
      </w:tblGrid>
      <w:tr w:rsidR="0055425E" w:rsidRPr="0025379E" w:rsidTr="00872C8E">
        <w:trPr>
          <w:trHeight w:val="286"/>
        </w:trPr>
        <w:tc>
          <w:tcPr>
            <w:tcW w:w="9861" w:type="dxa"/>
            <w:tcBorders>
              <w:top w:val="single" w:sz="4" w:space="0" w:color="auto"/>
              <w:left w:val="single" w:sz="4" w:space="0" w:color="auto"/>
              <w:bottom w:val="single" w:sz="4" w:space="0" w:color="000000"/>
              <w:right w:val="single" w:sz="4" w:space="0" w:color="000000"/>
            </w:tcBorders>
            <w:shd w:val="clear" w:color="auto" w:fill="auto"/>
            <w:hideMark/>
          </w:tcPr>
          <w:p w:rsidR="0055425E" w:rsidRPr="0025379E" w:rsidRDefault="0055425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rsidR="0055425E" w:rsidRPr="0025379E" w:rsidRDefault="0055425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rsidR="0055425E" w:rsidRPr="0025379E" w:rsidRDefault="0055425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rsidR="0055425E" w:rsidRDefault="0055425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rsidR="0055425E" w:rsidRPr="0025379E" w:rsidRDefault="0055425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RECORD_LENGTH</w:t>
            </w:r>
            <w:r>
              <w:rPr>
                <w:rFonts w:asciiTheme="majorHAnsi" w:hAnsiTheme="majorHAnsi" w:cstheme="majorHAnsi"/>
              </w:rPr>
              <w:t>”:</w:t>
            </w:r>
            <w:r w:rsidR="005E709D">
              <w:rPr>
                <w:rFonts w:asciiTheme="majorHAnsi" w:hAnsiTheme="majorHAnsi" w:cstheme="majorHAnsi" w:hint="eastAsia"/>
              </w:rPr>
              <w:t>Acquired number</w:t>
            </w:r>
          </w:p>
          <w:p w:rsidR="0055425E" w:rsidRDefault="0055425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rsidR="0055425E" w:rsidRDefault="0055425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p>
          <w:p w:rsidR="0055425E" w:rsidRPr="0025379E" w:rsidRDefault="0055425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92DBB">
              <w:rPr>
                <w:rFonts w:asciiTheme="majorHAnsi" w:hAnsiTheme="majorHAnsi" w:cstheme="majorHAnsi"/>
              </w:rPr>
              <w:t>SYMPHONY_INSTANCE_NO</w:t>
            </w: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w:t>
            </w:r>
            <w:r>
              <w:rPr>
                <w:rFonts w:asciiTheme="majorHAnsi" w:hAnsiTheme="majorHAnsi" w:cstheme="majorHAnsi" w:hint="eastAsia"/>
              </w:rPr>
              <w:t xml:space="preserve"> Synphony</w:t>
            </w:r>
            <w:r w:rsidR="005E709D">
              <w:rPr>
                <w:rFonts w:asciiTheme="majorHAnsi" w:hAnsiTheme="majorHAnsi" w:cstheme="majorHAnsi" w:hint="eastAsia"/>
              </w:rPr>
              <w:t xml:space="preserve"> Instance </w:t>
            </w:r>
            <w:r>
              <w:rPr>
                <w:rFonts w:asciiTheme="majorHAnsi" w:hAnsiTheme="majorHAnsi" w:cstheme="majorHAnsi" w:hint="eastAsia"/>
              </w:rPr>
              <w:t>No</w:t>
            </w:r>
          </w:p>
          <w:p w:rsidR="0055425E" w:rsidRDefault="0055425E" w:rsidP="00872C8E">
            <w:pPr>
              <w:widowControl/>
              <w:rPr>
                <w:rFonts w:asciiTheme="majorHAnsi" w:hAnsiTheme="majorHAnsi" w:cstheme="majorHAnsi"/>
              </w:rPr>
            </w:pPr>
            <w:r>
              <w:rPr>
                <w:rFonts w:asciiTheme="majorHAnsi" w:eastAsia="ＭＳ ゴシック" w:hAnsiTheme="majorHAnsi" w:cstheme="majorHAnsi"/>
                <w:color w:val="000000"/>
                <w:kern w:val="0"/>
                <w:szCs w:val="21"/>
              </w:rPr>
              <w:t xml:space="preserve">                    "</w:t>
            </w:r>
            <w:r w:rsidRPr="00A92DBB">
              <w:rPr>
                <w:rFonts w:asciiTheme="majorHAnsi" w:hAnsiTheme="majorHAnsi" w:cstheme="majorHAnsi"/>
              </w:rPr>
              <w:t>INPUT_DATA</w:t>
            </w:r>
            <w:r>
              <w:rPr>
                <w:rFonts w:asciiTheme="majorHAnsi" w:eastAsia="ＭＳ ゴシック" w:hAnsiTheme="majorHAnsi" w:cstheme="majorHAnsi"/>
                <w:color w:val="000000"/>
                <w:kern w:val="0"/>
                <w:szCs w:val="21"/>
              </w:rPr>
              <w:t xml:space="preserve"> ":</w:t>
            </w:r>
            <w:r w:rsidR="005E709D">
              <w:rPr>
                <w:rFonts w:asciiTheme="majorHAnsi" w:hAnsiTheme="majorHAnsi" w:cstheme="majorHAnsi" w:hint="eastAsia"/>
              </w:rPr>
              <w:t>I</w:t>
            </w:r>
            <w:r w:rsidR="005E709D">
              <w:rPr>
                <w:rFonts w:asciiTheme="majorHAnsi" w:hAnsiTheme="majorHAnsi" w:cstheme="majorHAnsi"/>
              </w:rPr>
              <w:t>nput data file name</w:t>
            </w:r>
          </w:p>
          <w:p w:rsidR="0055425E" w:rsidRDefault="0055425E" w:rsidP="00872C8E">
            <w:pPr>
              <w:widowControl/>
              <w:rPr>
                <w:rFonts w:asciiTheme="majorHAnsi" w:eastAsia="ＭＳ ゴシック" w:hAnsiTheme="majorHAnsi" w:cstheme="majorHAnsi"/>
                <w:color w:val="000000"/>
                <w:kern w:val="0"/>
                <w:szCs w:val="21"/>
              </w:rPr>
            </w:pPr>
            <w:r>
              <w:rPr>
                <w:rFonts w:asciiTheme="majorHAnsi" w:hAnsiTheme="majorHAnsi" w:cstheme="majorHAnsi" w:hint="eastAsia"/>
              </w:rPr>
              <w:t xml:space="preserve">                    "RESULT_DATA</w:t>
            </w:r>
            <w:r>
              <w:rPr>
                <w:rFonts w:asciiTheme="majorHAnsi" w:hAnsiTheme="majorHAnsi" w:cstheme="majorHAnsi"/>
              </w:rPr>
              <w:t>":</w:t>
            </w:r>
            <w:r w:rsidR="005E709D">
              <w:rPr>
                <w:rFonts w:asciiTheme="majorHAnsi" w:hAnsiTheme="majorHAnsi" w:cstheme="majorHAnsi" w:hint="eastAsia"/>
              </w:rPr>
              <w:t>R</w:t>
            </w:r>
            <w:r w:rsidR="005E709D">
              <w:rPr>
                <w:rFonts w:asciiTheme="majorHAnsi" w:hAnsiTheme="majorHAnsi" w:cstheme="majorHAnsi"/>
              </w:rPr>
              <w:t>esult data file name</w:t>
            </w:r>
          </w:p>
          <w:p w:rsidR="0055425E" w:rsidRDefault="0055425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rsidR="0055425E" w:rsidRPr="00AA1DE7" w:rsidRDefault="0055425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r w:rsidR="005E709D" w:rsidRPr="005E709D">
              <w:rPr>
                <w:rFonts w:asciiTheme="majorHAnsi" w:eastAsia="ＭＳ ゴシック" w:hAnsiTheme="majorHAnsi" w:cstheme="majorHAnsi"/>
                <w:color w:val="000000"/>
                <w:kern w:val="0"/>
                <w:szCs w:val="21"/>
              </w:rPr>
              <w:t>Repeat for number of acquisitions</w:t>
            </w:r>
            <w:r>
              <w:rPr>
                <w:rFonts w:asciiTheme="majorHAnsi" w:eastAsia="ＭＳ ゴシック" w:hAnsiTheme="majorHAnsi" w:cstheme="majorHAnsi" w:hint="eastAsia"/>
                <w:color w:val="000000"/>
                <w:kern w:val="0"/>
                <w:szCs w:val="21"/>
              </w:rPr>
              <w:t>・・・</w:t>
            </w:r>
          </w:p>
          <w:p w:rsidR="0055425E" w:rsidRPr="0025379E" w:rsidRDefault="0055425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55425E" w:rsidRDefault="0055425E" w:rsidP="00872C8E">
            <w:pPr>
              <w:widowControl/>
              <w:ind w:left="3885" w:hangingChars="1850" w:hanging="3885"/>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"DOWNLOAD_FILE:{</w:t>
            </w:r>
          </w:p>
          <w:p w:rsidR="0055425E" w:rsidRDefault="0055425E" w:rsidP="00872C8E">
            <w:pPr>
              <w:widowControl/>
              <w:ind w:left="3885" w:hangingChars="1850" w:hanging="3885"/>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p>
          <w:p w:rsidR="0055425E" w:rsidRDefault="0055425E" w:rsidP="00872C8E">
            <w:pPr>
              <w:widowControl/>
              <w:ind w:left="3885" w:hangingChars="1850" w:hanging="3885"/>
              <w:rPr>
                <w:rFonts w:asciiTheme="majorHAnsi" w:hAnsiTheme="majorHAnsi" w:cstheme="majorHAnsi"/>
              </w:rPr>
            </w:pPr>
            <w:r>
              <w:rPr>
                <w:rFonts w:asciiTheme="majorHAnsi" w:eastAsia="ＭＳ ゴシック" w:hAnsiTheme="majorHAnsi" w:cstheme="majorHAnsi"/>
                <w:color w:val="000000"/>
                <w:kern w:val="0"/>
                <w:szCs w:val="21"/>
              </w:rPr>
              <w:t xml:space="preserve">                    "</w:t>
            </w:r>
            <w:r w:rsidR="005E709D">
              <w:rPr>
                <w:rFonts w:asciiTheme="majorHAnsi" w:hAnsiTheme="majorHAnsi" w:cstheme="majorHAnsi" w:hint="eastAsia"/>
              </w:rPr>
              <w:t>I</w:t>
            </w:r>
            <w:r w:rsidR="005E709D">
              <w:rPr>
                <w:rFonts w:asciiTheme="majorHAnsi" w:hAnsiTheme="majorHAnsi" w:cstheme="majorHAnsi"/>
              </w:rPr>
              <w:t>nput data file name</w:t>
            </w:r>
            <w:r>
              <w:rPr>
                <w:rFonts w:asciiTheme="majorHAnsi" w:hAnsiTheme="majorHAnsi" w:cstheme="majorHAnsi" w:hint="eastAsia"/>
              </w:rPr>
              <w:t>"</w:t>
            </w:r>
            <w:r w:rsidRPr="0025379E">
              <w:rPr>
                <w:rFonts w:asciiTheme="majorHAnsi" w:eastAsia="ＭＳ ゴシック" w:hAnsiTheme="majorHAnsi" w:cstheme="majorHAnsi"/>
                <w:color w:val="000000"/>
                <w:kern w:val="0"/>
                <w:szCs w:val="21"/>
              </w:rPr>
              <w:t>:</w:t>
            </w:r>
            <w:r w:rsidR="005E709D" w:rsidRPr="00E63BB1">
              <w:rPr>
                <w:rFonts w:asciiTheme="majorHAnsi" w:eastAsia="ＭＳ ゴシック" w:hAnsiTheme="majorHAnsi" w:cstheme="majorHAnsi"/>
                <w:color w:val="000000"/>
                <w:kern w:val="0"/>
                <w:szCs w:val="21"/>
              </w:rPr>
              <w:t xml:space="preserve"> BASE64-encoded value of the downloaded file</w:t>
            </w:r>
          </w:p>
          <w:p w:rsidR="0055425E" w:rsidRPr="009A16A5" w:rsidRDefault="0055425E" w:rsidP="00872C8E">
            <w:pPr>
              <w:widowControl/>
              <w:ind w:left="3885" w:hangingChars="1850" w:hanging="3885"/>
              <w:rPr>
                <w:rFonts w:asciiTheme="majorHAnsi" w:hAnsiTheme="majorHAnsi" w:cstheme="majorHAnsi"/>
              </w:rPr>
            </w:pPr>
            <w:r>
              <w:rPr>
                <w:rFonts w:asciiTheme="majorHAnsi" w:hAnsiTheme="majorHAnsi" w:cstheme="majorHAnsi" w:hint="eastAsia"/>
              </w:rPr>
              <w:t xml:space="preserve"> </w:t>
            </w:r>
            <w:r>
              <w:rPr>
                <w:rFonts w:asciiTheme="majorHAnsi" w:hAnsiTheme="majorHAnsi" w:cstheme="majorHAnsi"/>
              </w:rPr>
              <w:t xml:space="preserve">                   "</w:t>
            </w:r>
            <w:r w:rsidR="005E709D">
              <w:rPr>
                <w:rFonts w:asciiTheme="majorHAnsi" w:hAnsiTheme="majorHAnsi" w:cstheme="majorHAnsi" w:hint="eastAsia"/>
              </w:rPr>
              <w:t>Result data file name</w:t>
            </w:r>
            <w:r>
              <w:rPr>
                <w:rFonts w:asciiTheme="majorHAnsi" w:hAnsiTheme="majorHAnsi" w:cstheme="majorHAnsi" w:hint="eastAsia"/>
              </w:rPr>
              <w:t>"</w:t>
            </w:r>
            <w:r>
              <w:rPr>
                <w:rFonts w:asciiTheme="majorHAnsi" w:hAnsiTheme="majorHAnsi" w:cstheme="majorHAnsi"/>
              </w:rPr>
              <w:t>:</w:t>
            </w:r>
            <w:r w:rsidR="005E709D" w:rsidRPr="00E63BB1">
              <w:rPr>
                <w:rFonts w:asciiTheme="majorHAnsi" w:eastAsia="ＭＳ ゴシック" w:hAnsiTheme="majorHAnsi" w:cstheme="majorHAnsi"/>
                <w:color w:val="000000"/>
                <w:kern w:val="0"/>
                <w:szCs w:val="21"/>
              </w:rPr>
              <w:t xml:space="preserve"> BASE64-encoded value of the downloaded file</w:t>
            </w:r>
          </w:p>
          <w:p w:rsidR="0055425E" w:rsidRDefault="0055425E" w:rsidP="00872C8E">
            <w:pPr>
              <w:widowControl/>
              <w:ind w:left="3885" w:hangingChars="1850" w:hanging="3885"/>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55425E" w:rsidRPr="00AA1DE7" w:rsidRDefault="0055425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r w:rsidR="005E709D" w:rsidRPr="005E709D">
              <w:rPr>
                <w:rFonts w:asciiTheme="majorHAnsi" w:eastAsia="ＭＳ ゴシック" w:hAnsiTheme="majorHAnsi" w:cstheme="majorHAnsi"/>
                <w:color w:val="000000"/>
                <w:kern w:val="0"/>
                <w:szCs w:val="21"/>
              </w:rPr>
              <w:t>Repeat for number of acquisitions</w:t>
            </w:r>
            <w:r>
              <w:rPr>
                <w:rFonts w:asciiTheme="majorHAnsi" w:eastAsia="ＭＳ ゴシック" w:hAnsiTheme="majorHAnsi" w:cstheme="majorHAnsi" w:hint="eastAsia"/>
                <w:color w:val="000000"/>
                <w:kern w:val="0"/>
                <w:szCs w:val="21"/>
              </w:rPr>
              <w:t>・・・</w:t>
            </w:r>
          </w:p>
          <w:p w:rsidR="0055425E" w:rsidRPr="009A16A5" w:rsidRDefault="0055425E" w:rsidP="00872C8E">
            <w:pPr>
              <w:widowControl/>
              <w:ind w:left="3885" w:hangingChars="1850" w:hanging="3885"/>
              <w:rPr>
                <w:rFonts w:asciiTheme="majorHAnsi" w:hAnsiTheme="majorHAnsi" w:cstheme="majorHAnsi"/>
              </w:rPr>
            </w:pPr>
            <w:r>
              <w:rPr>
                <w:rFonts w:asciiTheme="majorHAnsi" w:eastAsia="ＭＳ ゴシック" w:hAnsiTheme="majorHAnsi" w:cstheme="majorHAnsi"/>
                <w:color w:val="000000"/>
                <w:kern w:val="0"/>
                <w:szCs w:val="21"/>
              </w:rPr>
              <w:lastRenderedPageBreak/>
              <w:t xml:space="preserve">            }</w:t>
            </w:r>
          </w:p>
          <w:p w:rsidR="0055425E" w:rsidRPr="0025379E" w:rsidRDefault="0055425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rsidR="0055425E" w:rsidRPr="0025379E" w:rsidRDefault="0055425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rsidR="0055425E" w:rsidRPr="0025379E" w:rsidRDefault="0055425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rsidR="000760F6" w:rsidRDefault="000760F6" w:rsidP="00E63BB1">
      <w:pPr>
        <w:pStyle w:val="1"/>
      </w:pPr>
      <w:bookmarkStart w:id="113" w:name="_Toc96603278"/>
      <w:r>
        <w:lastRenderedPageBreak/>
        <w:t>Conductor</w:t>
      </w:r>
      <w:bookmarkEnd w:id="98"/>
      <w:bookmarkEnd w:id="99"/>
      <w:bookmarkEnd w:id="113"/>
    </w:p>
    <w:p w:rsidR="00BA7886" w:rsidRPr="00BA7886" w:rsidRDefault="00BA7886" w:rsidP="00BA7886">
      <w:pPr>
        <w:pStyle w:val="20"/>
      </w:pPr>
      <w:bookmarkStart w:id="114" w:name="_Toc82621597"/>
      <w:bookmarkStart w:id="115" w:name="_Toc96603279"/>
      <w:r w:rsidRPr="00105FCC">
        <w:t>RestAPI</w:t>
      </w:r>
      <w:bookmarkEnd w:id="114"/>
      <w:r>
        <w:t xml:space="preserve"> for registering Conductor operations</w:t>
      </w:r>
      <w:bookmarkEnd w:id="115"/>
    </w:p>
    <w:p w:rsidR="00BA7886" w:rsidRPr="00105FCC" w:rsidRDefault="00BA7886" w:rsidP="00BA7886">
      <w:pPr>
        <w:ind w:left="680"/>
        <w:rPr>
          <w:rFonts w:asciiTheme="majorHAnsi" w:hAnsiTheme="majorHAnsi" w:cstheme="majorHAnsi"/>
        </w:rPr>
      </w:pPr>
      <w:r>
        <w:t>Users can use RestAPI to operate the Conductor function.</w:t>
      </w:r>
    </w:p>
    <w:p w:rsidR="00BA7886" w:rsidRPr="00105FCC" w:rsidRDefault="00BA7886" w:rsidP="00BA7886">
      <w:pPr>
        <w:ind w:left="680"/>
        <w:rPr>
          <w:rFonts w:asciiTheme="majorHAnsi" w:hAnsiTheme="majorHAnsi" w:cstheme="majorHAnsi"/>
        </w:rPr>
      </w:pPr>
      <w:r w:rsidRPr="00BA7886">
        <w:rPr>
          <w:rFonts w:asciiTheme="majorHAnsi" w:hAnsiTheme="majorHAnsi" w:cstheme="majorHAnsi"/>
        </w:rPr>
        <w:t>The functions available are the ones that are in the "Conductor class edit" menu in the "Conductor" menu group.</w:t>
      </w:r>
      <w:r>
        <w:rPr>
          <w:rFonts w:asciiTheme="majorHAnsi" w:hAnsiTheme="majorHAnsi" w:cstheme="majorHAnsi"/>
        </w:rPr>
        <w:br/>
      </w:r>
    </w:p>
    <w:p w:rsidR="00BA7886" w:rsidRPr="00105FCC" w:rsidRDefault="00BA7886" w:rsidP="00BA7886">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sidR="00D7374E">
        <w:rPr>
          <w:rFonts w:asciiTheme="majorHAnsi" w:hAnsiTheme="majorHAnsi" w:cstheme="majorHAnsi" w:hint="eastAsia"/>
        </w:rPr>
        <w:t>6</w:t>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5F1F35">
        <w:rPr>
          <w:rFonts w:asciiTheme="majorHAnsi" w:hAnsiTheme="majorHAnsi" w:cstheme="majorHAnsi"/>
          <w:noProof/>
        </w:rPr>
        <w:t>1</w:t>
      </w:r>
      <w:r>
        <w:rPr>
          <w:rFonts w:asciiTheme="majorHAnsi" w:hAnsiTheme="majorHAnsi" w:cstheme="majorHAnsi"/>
        </w:rPr>
        <w:fldChar w:fldCharType="end"/>
      </w:r>
      <w:r>
        <w:rPr>
          <w:rFonts w:asciiTheme="majorHAnsi" w:hAnsiTheme="majorHAnsi" w:cstheme="majorHAnsi"/>
        </w:rPr>
        <w:t xml:space="preserve"> </w:t>
      </w:r>
      <w:r>
        <w:rPr>
          <w:rFonts w:asciiTheme="majorHAnsi" w:hAnsiTheme="majorHAnsi" w:cstheme="majorHAnsi" w:hint="eastAsia"/>
        </w:rPr>
        <w:t>Target menu list</w:t>
      </w:r>
    </w:p>
    <w:tbl>
      <w:tblPr>
        <w:tblStyle w:val="ab"/>
        <w:tblW w:w="0" w:type="auto"/>
        <w:jc w:val="center"/>
        <w:tblLook w:val="04A0" w:firstRow="1" w:lastRow="0" w:firstColumn="1" w:lastColumn="0" w:noHBand="0" w:noVBand="1"/>
      </w:tblPr>
      <w:tblGrid>
        <w:gridCol w:w="2405"/>
        <w:gridCol w:w="2693"/>
        <w:gridCol w:w="2835"/>
      </w:tblGrid>
      <w:tr w:rsidR="00BA7886" w:rsidRPr="00105FCC" w:rsidTr="00AA0847">
        <w:trPr>
          <w:jc w:val="center"/>
        </w:trPr>
        <w:tc>
          <w:tcPr>
            <w:tcW w:w="2405" w:type="dxa"/>
            <w:shd w:val="clear" w:color="auto" w:fill="002B62"/>
          </w:tcPr>
          <w:p w:rsidR="00BA7886" w:rsidRPr="00105FCC" w:rsidRDefault="00BA7886" w:rsidP="00AA0847">
            <w:pPr>
              <w:rPr>
                <w:rFonts w:asciiTheme="majorHAnsi" w:hAnsiTheme="majorHAnsi" w:cstheme="majorHAnsi"/>
                <w:color w:val="FFFFFF" w:themeColor="background1"/>
              </w:rPr>
            </w:pPr>
            <w:r>
              <w:rPr>
                <w:rFonts w:asciiTheme="majorHAnsi" w:hAnsiTheme="majorHAnsi" w:cstheme="majorHAnsi" w:hint="eastAsia"/>
                <w:color w:val="FFFFFF" w:themeColor="background1"/>
              </w:rPr>
              <w:t>Me</w:t>
            </w:r>
            <w:r>
              <w:rPr>
                <w:rFonts w:asciiTheme="majorHAnsi" w:hAnsiTheme="majorHAnsi" w:cstheme="majorHAnsi"/>
                <w:color w:val="FFFFFF" w:themeColor="background1"/>
              </w:rPr>
              <w:t>nu group</w:t>
            </w:r>
          </w:p>
        </w:tc>
        <w:tc>
          <w:tcPr>
            <w:tcW w:w="2693" w:type="dxa"/>
            <w:shd w:val="clear" w:color="auto" w:fill="002B62"/>
          </w:tcPr>
          <w:p w:rsidR="00BA7886" w:rsidRPr="00105FCC" w:rsidRDefault="00BA7886" w:rsidP="00AA084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name</w:t>
            </w:r>
          </w:p>
        </w:tc>
        <w:tc>
          <w:tcPr>
            <w:tcW w:w="2835" w:type="dxa"/>
            <w:shd w:val="clear" w:color="auto" w:fill="002B62"/>
          </w:tcPr>
          <w:p w:rsidR="00BA7886" w:rsidRPr="00105FCC" w:rsidRDefault="00BA7886" w:rsidP="00AA0847">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BA7886" w:rsidRPr="00105FCC" w:rsidTr="00AA0847">
        <w:trPr>
          <w:jc w:val="center"/>
        </w:trPr>
        <w:tc>
          <w:tcPr>
            <w:tcW w:w="2405" w:type="dxa"/>
          </w:tcPr>
          <w:p w:rsidR="00BA7886" w:rsidRPr="00105FCC" w:rsidRDefault="00BA7886" w:rsidP="00AA0847">
            <w:pPr>
              <w:rPr>
                <w:rFonts w:asciiTheme="majorHAnsi" w:hAnsiTheme="majorHAnsi" w:cstheme="majorHAnsi"/>
              </w:rPr>
            </w:pPr>
            <w:r>
              <w:rPr>
                <w:rFonts w:hint="eastAsia"/>
              </w:rPr>
              <w:t>Conductor</w:t>
            </w:r>
          </w:p>
        </w:tc>
        <w:tc>
          <w:tcPr>
            <w:tcW w:w="2693" w:type="dxa"/>
          </w:tcPr>
          <w:p w:rsidR="00BA7886" w:rsidRPr="00105FCC" w:rsidRDefault="00BA7886" w:rsidP="00AA0847">
            <w:pPr>
              <w:rPr>
                <w:rFonts w:asciiTheme="majorHAnsi" w:hAnsiTheme="majorHAnsi" w:cstheme="majorHAnsi"/>
              </w:rPr>
            </w:pPr>
            <w:r>
              <w:rPr>
                <w:rFonts w:hint="eastAsia"/>
              </w:rPr>
              <w:t>Conductor</w:t>
            </w:r>
            <w:r>
              <w:rPr>
                <w:rFonts w:asciiTheme="majorHAnsi" w:hAnsiTheme="majorHAnsi" w:cstheme="majorHAnsi" w:hint="eastAsia"/>
              </w:rPr>
              <w:t xml:space="preserve"> class edit</w:t>
            </w:r>
          </w:p>
        </w:tc>
        <w:tc>
          <w:tcPr>
            <w:tcW w:w="2835" w:type="dxa"/>
          </w:tcPr>
          <w:p w:rsidR="00BA7886" w:rsidRPr="00105FCC" w:rsidRDefault="00BA7886" w:rsidP="00AA0847">
            <w:pPr>
              <w:rPr>
                <w:rFonts w:asciiTheme="majorHAnsi" w:hAnsiTheme="majorHAnsi" w:cstheme="majorHAnsi"/>
              </w:rPr>
            </w:pPr>
            <w:r>
              <w:rPr>
                <w:rFonts w:asciiTheme="majorHAnsi" w:hAnsiTheme="majorHAnsi" w:cstheme="majorHAnsi"/>
              </w:rPr>
              <w:t>2100180003</w:t>
            </w:r>
          </w:p>
        </w:tc>
      </w:tr>
    </w:tbl>
    <w:p w:rsidR="00BA7886" w:rsidRPr="00105FCC" w:rsidRDefault="00BA7886" w:rsidP="00BA7886">
      <w:pPr>
        <w:rPr>
          <w:rFonts w:asciiTheme="majorHAnsi" w:hAnsiTheme="majorHAnsi" w:cstheme="majorHAnsi"/>
        </w:rPr>
      </w:pPr>
    </w:p>
    <w:p w:rsidR="00BA7886" w:rsidRPr="00105FCC" w:rsidRDefault="00BA7886" w:rsidP="00985A4F">
      <w:pPr>
        <w:pStyle w:val="30"/>
        <w:numPr>
          <w:ilvl w:val="2"/>
          <w:numId w:val="15"/>
        </w:numPr>
      </w:pPr>
      <w:bookmarkStart w:id="116" w:name="_Toc96603280"/>
      <w:r>
        <w:t>Request format.</w:t>
      </w:r>
      <w:bookmarkEnd w:id="116"/>
    </w:p>
    <w:p w:rsidR="00BA7886" w:rsidRPr="00105FCC" w:rsidRDefault="00BA7886" w:rsidP="00BA7886">
      <w:pPr>
        <w:ind w:left="680"/>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end an HTTP request with the information below</w:t>
      </w:r>
    </w:p>
    <w:p w:rsidR="00BA7886" w:rsidRPr="00105FCC" w:rsidRDefault="00BA7886" w:rsidP="00BA7886">
      <w:pPr>
        <w:ind w:left="680"/>
        <w:rPr>
          <w:rFonts w:asciiTheme="majorHAnsi" w:hAnsiTheme="majorHAnsi" w:cstheme="majorHAnsi"/>
        </w:rPr>
      </w:pPr>
    </w:p>
    <w:p w:rsidR="00BA7886" w:rsidRPr="00105FCC" w:rsidRDefault="00BA7886" w:rsidP="00BA7886">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BA7886" w:rsidRPr="00105FCC" w:rsidRDefault="00BA7886" w:rsidP="00BA7886">
      <w:pPr>
        <w:ind w:left="680" w:firstLineChars="200" w:firstLine="420"/>
        <w:rPr>
          <w:rFonts w:asciiTheme="majorHAnsi" w:hAnsiTheme="majorHAnsi" w:cstheme="majorHAnsi"/>
        </w:rPr>
      </w:pPr>
      <w:r w:rsidRPr="00BA7886">
        <w:rPr>
          <w:rFonts w:asciiTheme="majorHAnsi" w:hAnsiTheme="majorHAnsi" w:cstheme="majorHAnsi"/>
        </w:rPr>
        <w:t>https://&lt;HostName&gt;:&lt;Port&gt;/default/menu/07_rest_api_ver1.php?no=Menu</w:t>
      </w:r>
      <w:r>
        <w:rPr>
          <w:rFonts w:asciiTheme="majorHAnsi" w:hAnsiTheme="majorHAnsi" w:cstheme="majorHAnsi"/>
        </w:rPr>
        <w:t xml:space="preserve"> ID</w:t>
      </w:r>
    </w:p>
    <w:p w:rsidR="00BA7886" w:rsidRPr="00105FCC" w:rsidRDefault="00BA7886" w:rsidP="00BA7886">
      <w:pPr>
        <w:ind w:left="680" w:firstLineChars="100" w:firstLine="210"/>
        <w:rPr>
          <w:rFonts w:asciiTheme="majorHAnsi" w:hAnsiTheme="majorHAnsi" w:cstheme="majorHAnsi"/>
        </w:rPr>
      </w:pPr>
    </w:p>
    <w:p w:rsidR="00BA7886" w:rsidRPr="00105FCC" w:rsidRDefault="00BA7886" w:rsidP="00BA788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Pr>
          <w:rFonts w:asciiTheme="majorHAnsi" w:hAnsiTheme="majorHAnsi" w:cstheme="majorHAnsi"/>
        </w:rPr>
        <w:t xml:space="preserve"> header</w:t>
      </w:r>
    </w:p>
    <w:p w:rsidR="00BA7886" w:rsidRPr="00105FCC" w:rsidRDefault="00BA7886" w:rsidP="00BA7886">
      <w:pPr>
        <w:ind w:firstLineChars="300" w:firstLine="630"/>
        <w:rPr>
          <w:rFonts w:asciiTheme="majorHAnsi" w:hAnsiTheme="majorHAnsi" w:cstheme="majorHAnsi"/>
        </w:rPr>
      </w:pPr>
    </w:p>
    <w:p w:rsidR="00BA7886" w:rsidRPr="00105FCC" w:rsidRDefault="00BA7886" w:rsidP="00BA7886">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sidR="00D7374E">
        <w:rPr>
          <w:rFonts w:asciiTheme="majorHAnsi" w:hAnsiTheme="majorHAnsi" w:cstheme="majorHAnsi"/>
        </w:rPr>
        <w:t>6</w:t>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5F1F35">
        <w:rPr>
          <w:rFonts w:asciiTheme="majorHAnsi" w:hAnsiTheme="majorHAnsi" w:cstheme="majorHAnsi"/>
          <w:noProof/>
        </w:rPr>
        <w:t>2</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Pr>
          <w:rFonts w:asciiTheme="majorHAnsi" w:hAnsiTheme="majorHAnsi" w:cstheme="majorHAnsi"/>
        </w:rPr>
        <w:t xml:space="preserve"> header parameter list</w:t>
      </w:r>
    </w:p>
    <w:tbl>
      <w:tblPr>
        <w:tblStyle w:val="ab"/>
        <w:tblW w:w="0" w:type="auto"/>
        <w:tblInd w:w="680" w:type="dxa"/>
        <w:tblLook w:val="04A0" w:firstRow="1" w:lastRow="0" w:firstColumn="1" w:lastColumn="0" w:noHBand="0" w:noVBand="1"/>
      </w:tblPr>
      <w:tblGrid>
        <w:gridCol w:w="1696"/>
        <w:gridCol w:w="7088"/>
      </w:tblGrid>
      <w:tr w:rsidR="00BA7886" w:rsidRPr="00105FCC" w:rsidTr="00AA0847">
        <w:tc>
          <w:tcPr>
            <w:tcW w:w="1696" w:type="dxa"/>
            <w:shd w:val="clear" w:color="auto" w:fill="002B62"/>
          </w:tcPr>
          <w:p w:rsidR="00BA7886" w:rsidRPr="00105FCC" w:rsidRDefault="00BA7886" w:rsidP="00AA084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color w:val="FFFFFF" w:themeColor="background1"/>
              </w:rPr>
              <w:t xml:space="preserve"> header</w:t>
            </w:r>
          </w:p>
        </w:tc>
        <w:tc>
          <w:tcPr>
            <w:tcW w:w="7088" w:type="dxa"/>
            <w:shd w:val="clear" w:color="auto" w:fill="002B62"/>
          </w:tcPr>
          <w:p w:rsidR="00BA7886" w:rsidRPr="00105FCC" w:rsidRDefault="00BA7886" w:rsidP="00AA0847">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BA7886" w:rsidRPr="00105FCC" w:rsidTr="00AA0847">
        <w:tc>
          <w:tcPr>
            <w:tcW w:w="1696" w:type="dxa"/>
          </w:tcPr>
          <w:p w:rsidR="00BA7886" w:rsidRPr="00105FCC" w:rsidRDefault="00BA7886" w:rsidP="00AA0847">
            <w:pPr>
              <w:rPr>
                <w:rFonts w:asciiTheme="majorHAnsi" w:hAnsiTheme="majorHAnsi" w:cstheme="majorHAnsi"/>
              </w:rPr>
            </w:pPr>
            <w:r w:rsidRPr="00105FCC">
              <w:rPr>
                <w:rFonts w:asciiTheme="majorHAnsi" w:hAnsiTheme="majorHAnsi" w:cstheme="majorHAnsi"/>
              </w:rPr>
              <w:t>Content-Type</w:t>
            </w:r>
          </w:p>
        </w:tc>
        <w:tc>
          <w:tcPr>
            <w:tcW w:w="7088" w:type="dxa"/>
          </w:tcPr>
          <w:p w:rsidR="00BA7886" w:rsidRPr="00105FCC" w:rsidRDefault="00BA7886" w:rsidP="00BA7886">
            <w:pPr>
              <w:rPr>
                <w:rFonts w:asciiTheme="majorHAnsi" w:hAnsiTheme="majorHAnsi" w:cstheme="majorHAnsi"/>
              </w:rPr>
            </w:pPr>
            <w:r>
              <w:rPr>
                <w:rFonts w:asciiTheme="majorHAnsi" w:hAnsiTheme="majorHAnsi" w:cstheme="majorHAnsi"/>
              </w:rPr>
              <w:t xml:space="preserve">Specifies </w:t>
            </w:r>
            <w:r w:rsidRPr="00105FCC">
              <w:rPr>
                <w:rFonts w:asciiTheme="majorHAnsi" w:hAnsiTheme="majorHAnsi" w:cstheme="majorHAnsi"/>
              </w:rPr>
              <w:t>“application/json”</w:t>
            </w:r>
          </w:p>
        </w:tc>
      </w:tr>
      <w:tr w:rsidR="00BA7886" w:rsidRPr="00105FCC" w:rsidTr="00AA0847">
        <w:tc>
          <w:tcPr>
            <w:tcW w:w="1696" w:type="dxa"/>
          </w:tcPr>
          <w:p w:rsidR="00BA7886" w:rsidRPr="00105FCC" w:rsidRDefault="00BA7886" w:rsidP="00BA7886">
            <w:pPr>
              <w:rPr>
                <w:rFonts w:asciiTheme="majorHAnsi" w:hAnsiTheme="majorHAnsi" w:cstheme="majorHAnsi"/>
              </w:rPr>
            </w:pPr>
            <w:r w:rsidRPr="00105FCC">
              <w:rPr>
                <w:rFonts w:asciiTheme="majorHAnsi" w:hAnsiTheme="majorHAnsi" w:cstheme="majorHAnsi"/>
              </w:rPr>
              <w:t>Authorization</w:t>
            </w:r>
          </w:p>
        </w:tc>
        <w:tc>
          <w:tcPr>
            <w:tcW w:w="7088" w:type="dxa"/>
          </w:tcPr>
          <w:p w:rsidR="00BA7886" w:rsidRPr="00105FCC" w:rsidRDefault="00BA7886" w:rsidP="00BA7886">
            <w:pPr>
              <w:rPr>
                <w:rFonts w:asciiTheme="majorHAnsi" w:hAnsiTheme="majorHAnsi" w:cstheme="majorHAnsi"/>
              </w:rPr>
            </w:pPr>
            <w:r>
              <w:rPr>
                <w:rFonts w:asciiTheme="majorHAnsi" w:hAnsiTheme="majorHAnsi" w:cstheme="majorHAnsi"/>
              </w:rPr>
              <w:t>When accessing the menu that needs ITA authentication,</w:t>
            </w:r>
            <w:r>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BA7886" w:rsidRPr="00105FCC" w:rsidTr="00AA0847">
        <w:tc>
          <w:tcPr>
            <w:tcW w:w="1696" w:type="dxa"/>
          </w:tcPr>
          <w:p w:rsidR="00BA7886" w:rsidRPr="00105FCC" w:rsidRDefault="00BA7886" w:rsidP="00BA7886">
            <w:pPr>
              <w:rPr>
                <w:rFonts w:asciiTheme="majorHAnsi" w:hAnsiTheme="majorHAnsi" w:cstheme="majorHAnsi"/>
              </w:rPr>
            </w:pPr>
            <w:r w:rsidRPr="00105FCC">
              <w:rPr>
                <w:rFonts w:asciiTheme="majorHAnsi" w:hAnsiTheme="majorHAnsi" w:cstheme="majorHAnsi"/>
              </w:rPr>
              <w:t>X-Command</w:t>
            </w:r>
          </w:p>
        </w:tc>
        <w:tc>
          <w:tcPr>
            <w:tcW w:w="7088" w:type="dxa"/>
          </w:tcPr>
          <w:p w:rsidR="00BA7886" w:rsidRDefault="00BA7886" w:rsidP="00BA7886">
            <w:pPr>
              <w:rPr>
                <w:rFonts w:asciiTheme="majorHAnsi" w:hAnsiTheme="majorHAnsi" w:cstheme="majorHAnsi"/>
              </w:rPr>
            </w:pPr>
            <w:r>
              <w:rPr>
                <w:rFonts w:asciiTheme="majorHAnsi" w:hAnsiTheme="majorHAnsi" w:cstheme="majorHAnsi" w:hint="eastAsia"/>
              </w:rPr>
              <w:t>The following can be selected</w:t>
            </w:r>
          </w:p>
          <w:p w:rsidR="00BA7886" w:rsidRPr="00105FCC" w:rsidRDefault="00BA7886" w:rsidP="00BA7886">
            <w:pPr>
              <w:rPr>
                <w:rFonts w:asciiTheme="majorHAnsi" w:hAnsiTheme="majorHAnsi" w:cstheme="majorHAnsi"/>
              </w:rPr>
            </w:pPr>
            <w:r w:rsidRPr="00105FCC">
              <w:rPr>
                <w:rFonts w:asciiTheme="majorHAnsi" w:hAnsiTheme="majorHAnsi" w:cstheme="majorHAnsi"/>
              </w:rPr>
              <w:t>INFO</w:t>
            </w:r>
          </w:p>
          <w:p w:rsidR="00BA7886" w:rsidRDefault="00BA7886" w:rsidP="00BA7886">
            <w:pPr>
              <w:rPr>
                <w:rFonts w:asciiTheme="majorHAnsi" w:hAnsiTheme="majorHAnsi" w:cstheme="majorHAnsi"/>
              </w:rPr>
            </w:pPr>
            <w:r w:rsidRPr="00105FCC">
              <w:rPr>
                <w:rFonts w:asciiTheme="majorHAnsi" w:hAnsiTheme="majorHAnsi" w:cstheme="majorHAnsi"/>
              </w:rPr>
              <w:t>FILTER</w:t>
            </w:r>
          </w:p>
          <w:p w:rsidR="00BA7886" w:rsidRPr="00105FCC" w:rsidRDefault="00BA7886" w:rsidP="00BA7886">
            <w:pPr>
              <w:rPr>
                <w:rFonts w:asciiTheme="majorHAnsi" w:hAnsiTheme="majorHAnsi" w:cstheme="majorHAnsi"/>
              </w:rPr>
            </w:pPr>
            <w:r>
              <w:rPr>
                <w:rFonts w:asciiTheme="majorHAnsi" w:hAnsiTheme="majorHAnsi" w:cstheme="majorHAnsi"/>
              </w:rPr>
              <w:t>FILTER_DATAOLY</w:t>
            </w:r>
          </w:p>
          <w:p w:rsidR="00BA7886" w:rsidRPr="00105FCC" w:rsidRDefault="00BA7886" w:rsidP="00BA7886">
            <w:pPr>
              <w:rPr>
                <w:rFonts w:asciiTheme="majorHAnsi" w:hAnsiTheme="majorHAnsi" w:cstheme="majorHAnsi"/>
              </w:rPr>
            </w:pPr>
            <w:r w:rsidRPr="00105FCC">
              <w:rPr>
                <w:rFonts w:asciiTheme="majorHAnsi" w:hAnsiTheme="majorHAnsi" w:cstheme="majorHAnsi"/>
              </w:rPr>
              <w:t>EDIT</w:t>
            </w:r>
          </w:p>
        </w:tc>
      </w:tr>
    </w:tbl>
    <w:p w:rsidR="00BA7886" w:rsidRPr="00105FCC" w:rsidRDefault="00BA7886" w:rsidP="00BA7886">
      <w:pPr>
        <w:ind w:left="680"/>
        <w:rPr>
          <w:rFonts w:asciiTheme="majorHAnsi" w:hAnsiTheme="majorHAnsi" w:cstheme="majorHAnsi"/>
        </w:rPr>
      </w:pPr>
    </w:p>
    <w:p w:rsidR="00BA7886" w:rsidRPr="00105FCC" w:rsidRDefault="00BA7886" w:rsidP="00BA7886">
      <w:pPr>
        <w:ind w:left="680"/>
        <w:rPr>
          <w:rFonts w:asciiTheme="majorHAnsi" w:hAnsiTheme="majorHAnsi" w:cstheme="majorHAnsi"/>
        </w:rPr>
      </w:pPr>
      <w:r>
        <w:rPr>
          <w:rFonts w:asciiTheme="majorHAnsi" w:hAnsiTheme="majorHAnsi" w:cstheme="majorHAnsi"/>
        </w:rPr>
        <w:t>Parameters that can be specified for X-Command</w:t>
      </w:r>
    </w:p>
    <w:p w:rsidR="00BA7886" w:rsidRPr="00105FCC" w:rsidRDefault="00BA7886" w:rsidP="00BA7886">
      <w:pPr>
        <w:ind w:left="680"/>
        <w:rPr>
          <w:rFonts w:asciiTheme="majorHAnsi" w:hAnsiTheme="majorHAnsi" w:cstheme="majorHAnsi"/>
        </w:rPr>
      </w:pPr>
    </w:p>
    <w:p w:rsidR="00BA7886" w:rsidRPr="00772378" w:rsidRDefault="00BA7886" w:rsidP="00BA7886">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sidR="00D7374E">
        <w:rPr>
          <w:rFonts w:asciiTheme="majorHAnsi" w:hAnsiTheme="majorHAnsi" w:cstheme="majorHAnsi"/>
        </w:rPr>
        <w:t>6</w:t>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5F1F35">
        <w:rPr>
          <w:rFonts w:asciiTheme="majorHAnsi" w:hAnsiTheme="majorHAnsi" w:cstheme="majorHAnsi"/>
          <w:noProof/>
        </w:rPr>
        <w:t>3</w:t>
      </w:r>
      <w:r>
        <w:rPr>
          <w:rFonts w:asciiTheme="majorHAnsi" w:hAnsiTheme="majorHAnsi" w:cstheme="majorHAnsi"/>
        </w:rPr>
        <w:fldChar w:fldCharType="end"/>
      </w:r>
      <w:r w:rsidRPr="00105FCC">
        <w:rPr>
          <w:rFonts w:asciiTheme="majorHAnsi" w:hAnsiTheme="majorHAnsi" w:cstheme="majorHAnsi"/>
          <w:b w:val="0"/>
        </w:rPr>
        <w:t xml:space="preserve">　</w:t>
      </w:r>
      <w:r>
        <w:rPr>
          <w:rFonts w:asciiTheme="majorHAnsi" w:hAnsiTheme="majorHAnsi" w:cstheme="majorHAnsi"/>
        </w:rPr>
        <w:t>List of parameters that can be specified for X-Command</w:t>
      </w:r>
    </w:p>
    <w:tbl>
      <w:tblPr>
        <w:tblStyle w:val="ab"/>
        <w:tblW w:w="9209" w:type="dxa"/>
        <w:tblInd w:w="680" w:type="dxa"/>
        <w:tblLook w:val="04A0" w:firstRow="1" w:lastRow="0" w:firstColumn="1" w:lastColumn="0" w:noHBand="0" w:noVBand="1"/>
      </w:tblPr>
      <w:tblGrid>
        <w:gridCol w:w="2126"/>
        <w:gridCol w:w="4076"/>
        <w:gridCol w:w="1595"/>
        <w:gridCol w:w="1412"/>
      </w:tblGrid>
      <w:tr w:rsidR="00BA7886" w:rsidRPr="00105FCC" w:rsidTr="00AA0847">
        <w:tc>
          <w:tcPr>
            <w:tcW w:w="1533" w:type="dxa"/>
            <w:shd w:val="clear" w:color="auto" w:fill="002B62"/>
          </w:tcPr>
          <w:p w:rsidR="00BA7886" w:rsidRPr="00105FCC" w:rsidRDefault="00BA7886" w:rsidP="00AA084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586" w:type="dxa"/>
            <w:shd w:val="clear" w:color="auto" w:fill="002B62"/>
          </w:tcPr>
          <w:p w:rsidR="00BA7886" w:rsidRPr="00105FCC" w:rsidRDefault="00BA7886" w:rsidP="00AA0847">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c>
          <w:tcPr>
            <w:tcW w:w="1673" w:type="dxa"/>
            <w:shd w:val="clear" w:color="auto" w:fill="002B62"/>
          </w:tcPr>
          <w:p w:rsidR="00BA7886" w:rsidRPr="00105FCC" w:rsidRDefault="00BA7886" w:rsidP="00AA0847">
            <w:pPr>
              <w:jc w:val="center"/>
              <w:rPr>
                <w:rFonts w:asciiTheme="majorHAnsi" w:hAnsiTheme="majorHAnsi" w:cstheme="majorHAnsi"/>
                <w:color w:val="FFFFFF" w:themeColor="background1"/>
              </w:rPr>
            </w:pPr>
            <w:r>
              <w:rPr>
                <w:rFonts w:asciiTheme="majorHAnsi" w:hAnsiTheme="majorHAnsi" w:cstheme="majorHAnsi"/>
                <w:color w:val="FFFFFF" w:themeColor="background1"/>
              </w:rPr>
              <w:t>Screen</w:t>
            </w:r>
          </w:p>
        </w:tc>
        <w:tc>
          <w:tcPr>
            <w:tcW w:w="1417" w:type="dxa"/>
            <w:shd w:val="clear" w:color="auto" w:fill="002B62"/>
          </w:tcPr>
          <w:p w:rsidR="00BA7886" w:rsidRPr="00105FCC" w:rsidRDefault="00BA7886" w:rsidP="00AA0847">
            <w:pPr>
              <w:jc w:val="center"/>
              <w:rPr>
                <w:rFonts w:asciiTheme="majorHAnsi" w:hAnsiTheme="majorHAnsi" w:cstheme="majorHAnsi"/>
                <w:color w:val="FFFFFF" w:themeColor="background1"/>
              </w:rPr>
            </w:pPr>
            <w:r>
              <w:rPr>
                <w:rFonts w:asciiTheme="majorHAnsi" w:hAnsiTheme="majorHAnsi" w:cstheme="majorHAnsi"/>
                <w:color w:val="FFFFFF" w:themeColor="background1"/>
              </w:rPr>
              <w:t>Menu ID</w:t>
            </w:r>
          </w:p>
        </w:tc>
      </w:tr>
      <w:tr w:rsidR="00BA7886" w:rsidRPr="00105FCC" w:rsidTr="00AA0847">
        <w:tc>
          <w:tcPr>
            <w:tcW w:w="1533" w:type="dxa"/>
          </w:tcPr>
          <w:p w:rsidR="00BA7886" w:rsidRPr="00105FCC" w:rsidRDefault="00BA7886" w:rsidP="00AA0847">
            <w:pPr>
              <w:rPr>
                <w:rFonts w:asciiTheme="majorHAnsi" w:hAnsiTheme="majorHAnsi" w:cstheme="majorHAnsi"/>
              </w:rPr>
            </w:pPr>
            <w:r w:rsidRPr="00105FCC">
              <w:rPr>
                <w:rFonts w:asciiTheme="majorHAnsi" w:hAnsiTheme="majorHAnsi" w:cstheme="majorHAnsi"/>
              </w:rPr>
              <w:t>INFO</w:t>
            </w:r>
          </w:p>
        </w:tc>
        <w:tc>
          <w:tcPr>
            <w:tcW w:w="4586" w:type="dxa"/>
          </w:tcPr>
          <w:p w:rsidR="00BA7886" w:rsidRPr="00105FCC" w:rsidRDefault="00BA7886" w:rsidP="00AA0847">
            <w:pPr>
              <w:rPr>
                <w:rFonts w:asciiTheme="majorHAnsi" w:hAnsiTheme="majorHAnsi" w:cstheme="majorHAnsi"/>
              </w:rPr>
            </w:pPr>
            <w:r w:rsidRPr="00BA7886">
              <w:t>Collect only the conductor class column information.</w:t>
            </w:r>
          </w:p>
        </w:tc>
        <w:tc>
          <w:tcPr>
            <w:tcW w:w="1673" w:type="dxa"/>
          </w:tcPr>
          <w:p w:rsidR="00BA7886" w:rsidRPr="00105FCC" w:rsidRDefault="00BA7886" w:rsidP="00AA0847">
            <w:pPr>
              <w:rPr>
                <w:rFonts w:asciiTheme="majorHAnsi" w:hAnsiTheme="majorHAnsi" w:cstheme="majorHAnsi"/>
              </w:rPr>
            </w:pPr>
            <w:r>
              <w:rPr>
                <w:rFonts w:hint="eastAsia"/>
              </w:rPr>
              <w:t>Conductor class edit</w:t>
            </w:r>
          </w:p>
        </w:tc>
        <w:tc>
          <w:tcPr>
            <w:tcW w:w="1417" w:type="dxa"/>
          </w:tcPr>
          <w:p w:rsidR="00BA7886" w:rsidRPr="00105FCC" w:rsidRDefault="00BA7886" w:rsidP="00AA0847">
            <w:pPr>
              <w:rPr>
                <w:rFonts w:asciiTheme="majorHAnsi" w:hAnsiTheme="majorHAnsi" w:cstheme="majorHAnsi"/>
              </w:rPr>
            </w:pPr>
            <w:r>
              <w:rPr>
                <w:rFonts w:asciiTheme="majorHAnsi" w:hAnsiTheme="majorHAnsi" w:cstheme="majorHAnsi"/>
              </w:rPr>
              <w:t>2100180003</w:t>
            </w:r>
          </w:p>
        </w:tc>
      </w:tr>
      <w:tr w:rsidR="00BA7886" w:rsidRPr="00105FCC" w:rsidTr="00AA0847">
        <w:tc>
          <w:tcPr>
            <w:tcW w:w="1533" w:type="dxa"/>
          </w:tcPr>
          <w:p w:rsidR="00BA7886" w:rsidRPr="00105FCC" w:rsidRDefault="00BA7886" w:rsidP="00AA0847">
            <w:pPr>
              <w:rPr>
                <w:rFonts w:asciiTheme="majorHAnsi" w:hAnsiTheme="majorHAnsi" w:cstheme="majorHAnsi"/>
              </w:rPr>
            </w:pPr>
            <w:r w:rsidRPr="00105FCC">
              <w:rPr>
                <w:rFonts w:asciiTheme="majorHAnsi" w:hAnsiTheme="majorHAnsi" w:cstheme="majorHAnsi"/>
              </w:rPr>
              <w:t>FILTER</w:t>
            </w:r>
            <w:r>
              <w:rPr>
                <w:rFonts w:asciiTheme="majorHAnsi" w:hAnsiTheme="majorHAnsi" w:cstheme="majorHAnsi"/>
              </w:rPr>
              <w:br/>
              <w:t>FILTER_DATAONLY</w:t>
            </w:r>
          </w:p>
        </w:tc>
        <w:tc>
          <w:tcPr>
            <w:tcW w:w="4586" w:type="dxa"/>
          </w:tcPr>
          <w:p w:rsidR="00BA7886" w:rsidRPr="00105FCC" w:rsidRDefault="00BA7886" w:rsidP="00AA0847">
            <w:pPr>
              <w:rPr>
                <w:rFonts w:asciiTheme="majorHAnsi" w:hAnsiTheme="majorHAnsi" w:cstheme="majorHAnsi"/>
              </w:rPr>
            </w:pPr>
            <w:r w:rsidRPr="00BA7886">
              <w:t>B</w:t>
            </w:r>
            <w:r w:rsidR="00E63BB1">
              <w:t>Column</w:t>
            </w:r>
            <w:r w:rsidRPr="00BA7886">
              <w:t>ses for records that matches the Conductor class parameters.</w:t>
            </w:r>
          </w:p>
        </w:tc>
        <w:tc>
          <w:tcPr>
            <w:tcW w:w="1673" w:type="dxa"/>
          </w:tcPr>
          <w:p w:rsidR="00BA7886" w:rsidRPr="00105FCC" w:rsidRDefault="00BA7886" w:rsidP="00AA0847">
            <w:pPr>
              <w:rPr>
                <w:rFonts w:asciiTheme="majorHAnsi" w:hAnsiTheme="majorHAnsi" w:cstheme="majorHAnsi"/>
              </w:rPr>
            </w:pPr>
            <w:r>
              <w:rPr>
                <w:rFonts w:hint="eastAsia"/>
              </w:rPr>
              <w:t>Conductor class edit</w:t>
            </w:r>
          </w:p>
        </w:tc>
        <w:tc>
          <w:tcPr>
            <w:tcW w:w="1417" w:type="dxa"/>
          </w:tcPr>
          <w:p w:rsidR="00BA7886" w:rsidRPr="00105FCC" w:rsidRDefault="00BA7886" w:rsidP="00AA0847">
            <w:pPr>
              <w:rPr>
                <w:rFonts w:asciiTheme="majorHAnsi" w:hAnsiTheme="majorHAnsi" w:cstheme="majorHAnsi"/>
              </w:rPr>
            </w:pPr>
            <w:r>
              <w:rPr>
                <w:rFonts w:asciiTheme="majorHAnsi" w:hAnsiTheme="majorHAnsi" w:cstheme="majorHAnsi"/>
              </w:rPr>
              <w:t>2100180003</w:t>
            </w:r>
          </w:p>
        </w:tc>
      </w:tr>
      <w:tr w:rsidR="00BA7886" w:rsidRPr="00105FCC" w:rsidTr="00AA0847">
        <w:tc>
          <w:tcPr>
            <w:tcW w:w="1533" w:type="dxa"/>
          </w:tcPr>
          <w:p w:rsidR="00BA7886" w:rsidRPr="00105FCC" w:rsidRDefault="00BA7886" w:rsidP="00AA0847">
            <w:pPr>
              <w:rPr>
                <w:rFonts w:asciiTheme="majorHAnsi" w:hAnsiTheme="majorHAnsi" w:cstheme="majorHAnsi"/>
              </w:rPr>
            </w:pPr>
            <w:r w:rsidRPr="00105FCC">
              <w:rPr>
                <w:rFonts w:asciiTheme="majorHAnsi" w:hAnsiTheme="majorHAnsi" w:cstheme="majorHAnsi"/>
              </w:rPr>
              <w:t>EDIT</w:t>
            </w:r>
          </w:p>
        </w:tc>
        <w:tc>
          <w:tcPr>
            <w:tcW w:w="4586" w:type="dxa"/>
          </w:tcPr>
          <w:p w:rsidR="00BA7886" w:rsidRPr="00105FCC" w:rsidRDefault="00BA7886" w:rsidP="00AA0847">
            <w:pPr>
              <w:rPr>
                <w:rFonts w:asciiTheme="majorHAnsi" w:hAnsiTheme="majorHAnsi" w:cstheme="majorHAnsi"/>
              </w:rPr>
            </w:pPr>
            <w:r w:rsidRPr="00BA7886">
              <w:t>Registers Conductor class.</w:t>
            </w:r>
          </w:p>
        </w:tc>
        <w:tc>
          <w:tcPr>
            <w:tcW w:w="1673" w:type="dxa"/>
          </w:tcPr>
          <w:p w:rsidR="00BA7886" w:rsidRPr="00105FCC" w:rsidRDefault="00BA7886" w:rsidP="00AA0847">
            <w:pPr>
              <w:rPr>
                <w:rFonts w:asciiTheme="majorHAnsi" w:hAnsiTheme="majorHAnsi" w:cstheme="majorHAnsi"/>
              </w:rPr>
            </w:pPr>
            <w:r>
              <w:rPr>
                <w:rFonts w:hint="eastAsia"/>
              </w:rPr>
              <w:t>Conductor class edit</w:t>
            </w:r>
          </w:p>
        </w:tc>
        <w:tc>
          <w:tcPr>
            <w:tcW w:w="1417" w:type="dxa"/>
          </w:tcPr>
          <w:p w:rsidR="00BA7886" w:rsidRPr="00105FCC" w:rsidRDefault="00BA7886" w:rsidP="00AA0847">
            <w:pPr>
              <w:rPr>
                <w:rFonts w:asciiTheme="majorHAnsi" w:hAnsiTheme="majorHAnsi" w:cstheme="majorHAnsi"/>
              </w:rPr>
            </w:pPr>
            <w:r>
              <w:rPr>
                <w:rFonts w:asciiTheme="majorHAnsi" w:hAnsiTheme="majorHAnsi" w:cstheme="majorHAnsi"/>
              </w:rPr>
              <w:t>2100180003</w:t>
            </w:r>
          </w:p>
        </w:tc>
      </w:tr>
    </w:tbl>
    <w:p w:rsidR="00BA7886" w:rsidRDefault="00BA7886" w:rsidP="00BA7886">
      <w:pPr>
        <w:ind w:left="680"/>
        <w:rPr>
          <w:rFonts w:asciiTheme="majorHAnsi" w:hAnsiTheme="majorHAnsi" w:cstheme="majorHAnsi"/>
        </w:rPr>
      </w:pPr>
    </w:p>
    <w:p w:rsidR="00BA7886" w:rsidRDefault="00BA7886" w:rsidP="00BA7886">
      <w:pPr>
        <w:rPr>
          <w:rFonts w:asciiTheme="majorHAnsi" w:hAnsiTheme="majorHAnsi" w:cstheme="majorHAnsi"/>
        </w:rPr>
      </w:pPr>
    </w:p>
    <w:p w:rsidR="00BA7886" w:rsidRPr="00105FCC" w:rsidRDefault="00BA7886" w:rsidP="00BA7886">
      <w:pPr>
        <w:ind w:left="680"/>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he following section explains the different X-Command parameters.</w:t>
      </w:r>
    </w:p>
    <w:p w:rsidR="00BA7886" w:rsidRPr="00105FCC" w:rsidRDefault="00BA7886" w:rsidP="00985A4F">
      <w:pPr>
        <w:pStyle w:val="30"/>
      </w:pPr>
      <w:bookmarkStart w:id="117" w:name="_Toc82621599"/>
      <w:bookmarkStart w:id="118" w:name="_Toc96603281"/>
      <w:r w:rsidRPr="00105FCC">
        <w:lastRenderedPageBreak/>
        <w:t>INFO</w:t>
      </w:r>
      <w:bookmarkEnd w:id="117"/>
      <w:bookmarkEnd w:id="118"/>
    </w:p>
    <w:p w:rsidR="00BA7886" w:rsidRPr="00105FCC" w:rsidRDefault="00BA7886" w:rsidP="00BA7886">
      <w:pPr>
        <w:ind w:left="454"/>
        <w:rPr>
          <w:rFonts w:asciiTheme="majorHAnsi" w:hAnsiTheme="majorHAnsi" w:cstheme="majorHAnsi"/>
        </w:rPr>
      </w:pPr>
      <w:r>
        <w:rPr>
          <w:rFonts w:asciiTheme="majorHAnsi" w:hAnsiTheme="majorHAnsi" w:cstheme="majorHAnsi"/>
          <w:szCs w:val="21"/>
        </w:rPr>
        <w:t>Collects the Conductor class’ column information</w:t>
      </w:r>
      <w:r w:rsidRPr="00105FCC">
        <w:rPr>
          <w:rFonts w:asciiTheme="majorHAnsi" w:hAnsiTheme="majorHAnsi" w:cstheme="majorHAnsi"/>
        </w:rPr>
        <w:t>。</w:t>
      </w:r>
    </w:p>
    <w:p w:rsidR="00BA7886" w:rsidRPr="00BA7886" w:rsidRDefault="00BA7886" w:rsidP="00BA7886">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Pr="00BA7886">
        <w:rPr>
          <w:rFonts w:asciiTheme="majorHAnsi" w:hAnsiTheme="majorHAnsi" w:cstheme="majorHAnsi"/>
        </w:rPr>
        <w:t>See "Standard Rest function" - "Filter (X-Command</w:t>
      </w:r>
      <w:r>
        <w:rPr>
          <w:rFonts w:asciiTheme="majorHAnsi" w:hAnsiTheme="majorHAnsi" w:cstheme="majorHAnsi"/>
        </w:rPr>
        <w:t>)</w:t>
      </w:r>
      <w:r w:rsidRPr="00BA7886">
        <w:rPr>
          <w:rFonts w:asciiTheme="majorHAnsi" w:hAnsiTheme="majorHAnsi" w:cstheme="majorHAnsi"/>
        </w:rPr>
        <w:t>" for more information</w:t>
      </w:r>
    </w:p>
    <w:p w:rsidR="00BA7886" w:rsidRDefault="00BA7886" w:rsidP="00BA7886">
      <w:pPr>
        <w:ind w:left="993" w:hanging="142"/>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BA7886" w:rsidRPr="00105FCC" w:rsidTr="00AA084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BA7886" w:rsidRPr="00105FCC" w:rsidRDefault="00BA7886" w:rsidP="00AA0847">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E.g.</w:t>
            </w:r>
            <w:r w:rsidRPr="00105FCC">
              <w:rPr>
                <w:rFonts w:asciiTheme="majorHAnsi" w:eastAsia="ＭＳ ゴシック" w:hAnsiTheme="majorHAnsi" w:cstheme="majorHAnsi"/>
                <w:b/>
                <w:bCs/>
                <w:color w:val="FFFFFF"/>
                <w:kern w:val="0"/>
                <w:sz w:val="22"/>
                <w:shd w:val="clear" w:color="auto" w:fill="002B62"/>
              </w:rPr>
              <w:t>）</w:t>
            </w:r>
            <w:r>
              <w:rPr>
                <w:rFonts w:asciiTheme="majorHAnsi" w:eastAsia="ＭＳ ゴシック" w:hAnsiTheme="majorHAnsi" w:cstheme="majorHAnsi"/>
                <w:b/>
                <w:bCs/>
                <w:color w:val="FFFFFF"/>
                <w:kern w:val="0"/>
                <w:sz w:val="22"/>
                <w:shd w:val="clear" w:color="auto" w:fill="002B62"/>
              </w:rPr>
              <w:t>INFO</w:t>
            </w:r>
            <w:r>
              <w:rPr>
                <w:rFonts w:asciiTheme="majorHAnsi" w:eastAsia="ＭＳ ゴシック" w:hAnsiTheme="majorHAnsi" w:cstheme="majorHAnsi" w:hint="eastAsia"/>
                <w:b/>
                <w:bCs/>
                <w:color w:val="FFFFFF"/>
                <w:kern w:val="0"/>
                <w:sz w:val="22"/>
                <w:shd w:val="clear" w:color="auto" w:fill="002B62"/>
              </w:rPr>
              <w:t xml:space="preserve"> collecting</w:t>
            </w:r>
          </w:p>
        </w:tc>
      </w:tr>
      <w:tr w:rsidR="00BA7886" w:rsidRPr="00105FCC" w:rsidTr="00AA084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BA7886"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5FCC" w:rsidRDefault="00BA7886" w:rsidP="00AA0847">
            <w:pPr>
              <w:widowControl/>
              <w:ind w:leftChars="151" w:left="317"/>
              <w:jc w:val="left"/>
              <w:rPr>
                <w:rFonts w:asciiTheme="majorHAnsi" w:eastAsia="ＭＳ ゴシック" w:hAnsiTheme="majorHAnsi" w:cstheme="majorHAnsi"/>
                <w:color w:val="000000"/>
                <w:kern w:val="0"/>
                <w:szCs w:val="21"/>
              </w:rPr>
            </w:pPr>
            <w:r w:rsidRPr="006E51EA">
              <w:rPr>
                <w:rFonts w:asciiTheme="majorHAnsi" w:eastAsia="ＭＳ ゴシック" w:hAnsiTheme="majorHAnsi" w:cstheme="majorHAnsi"/>
                <w:color w:val="000000"/>
                <w:kern w:val="0"/>
                <w:szCs w:val="21"/>
              </w:rPr>
              <w:t>"INFO":</w:t>
            </w:r>
            <w:r>
              <w:rPr>
                <w:rFonts w:asciiTheme="majorHAnsi" w:eastAsia="ＭＳ ゴシック" w:hAnsiTheme="majorHAnsi" w:cstheme="majorHAnsi"/>
                <w:color w:val="000000"/>
                <w:kern w:val="0"/>
                <w:szCs w:val="21"/>
              </w:rPr>
              <w:t>{</w:t>
            </w:r>
          </w:p>
          <w:p w:rsidR="00BA7886" w:rsidRPr="00105FCC"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color w:val="000000"/>
                <w:kern w:val="0"/>
                <w:szCs w:val="21"/>
              </w:rPr>
              <w:t>Execution process type</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AB1D3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 xml:space="preserve"> class </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Description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Last modified date for update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Access permission</w:t>
            </w:r>
            <w:r w:rsidRPr="00E57CF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hint="eastAsia"/>
                <w:color w:val="000000"/>
                <w:kern w:val="0"/>
                <w:szCs w:val="21"/>
              </w:rPr>
              <w:t>A</w:t>
            </w:r>
            <w:r>
              <w:rPr>
                <w:rFonts w:asciiTheme="majorHAnsi" w:eastAsia="ＭＳ ゴシック" w:hAnsiTheme="majorHAnsi" w:cstheme="majorHAnsi"/>
                <w:color w:val="000000"/>
                <w:kern w:val="0"/>
                <w:szCs w:val="21"/>
              </w:rPr>
              <w:t>ccess permission roles</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Editor</w:t>
            </w:r>
            <w:r>
              <w:rPr>
                <w:rFonts w:asciiTheme="majorHAnsi" w:eastAsia="ＭＳ ゴシック" w:hAnsiTheme="majorHAnsi" w:cstheme="majorHAnsi" w:hint="eastAsia"/>
                <w:color w:val="000000"/>
                <w:kern w:val="0"/>
                <w:szCs w:val="21"/>
              </w:rPr>
              <w:t xml:space="preserve"> information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C267D6">
              <w:rPr>
                <w:rFonts w:asciiTheme="majorHAnsi" w:eastAsia="ＭＳ ゴシック" w:hAnsiTheme="majorHAnsi" w:cstheme="majorHAnsi" w:hint="eastAsia"/>
                <w:color w:val="000000"/>
                <w:kern w:val="0"/>
                <w:szCs w:val="21"/>
              </w:rPr>
              <w:t>Node</w:t>
            </w:r>
            <w:r>
              <w:rPr>
                <w:rFonts w:asciiTheme="majorHAnsi" w:eastAsia="ＭＳ ゴシック" w:hAnsiTheme="majorHAnsi" w:cstheme="majorHAnsi" w:hint="eastAsia"/>
                <w:color w:val="000000"/>
                <w:kern w:val="0"/>
                <w:szCs w:val="21"/>
              </w:rPr>
              <w:t>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Edge</w:t>
            </w:r>
            <w:r>
              <w:rPr>
                <w:rFonts w:asciiTheme="majorHAnsi" w:eastAsia="ＭＳ ゴシック" w:hAnsiTheme="majorHAnsi" w:cstheme="majorHAnsi" w:hint="eastAsia"/>
                <w:color w:val="000000"/>
                <w:kern w:val="0"/>
                <w:szCs w:val="21"/>
              </w:rPr>
              <w:t xml:space="preserve"> number</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height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color w:val="000000"/>
                <w:kern w:val="0"/>
                <w:szCs w:val="21"/>
              </w:rPr>
              <w:t>Node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Case no</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hint="eastAsia"/>
                <w:color w:val="000000"/>
                <w:kern w:val="0"/>
                <w:szCs w:val="21"/>
              </w:rPr>
              <w:t xml:space="preserve">link </w:t>
            </w:r>
            <w:r w:rsidRPr="007F0565">
              <w:rPr>
                <w:rFonts w:asciiTheme="majorHAnsi" w:eastAsia="ＭＳ ゴシック" w:hAnsiTheme="majorHAnsi" w:cstheme="majorHAnsi" w:hint="eastAsia"/>
                <w:color w:val="000000"/>
                <w:kern w:val="0"/>
                <w:szCs w:val="21"/>
              </w:rPr>
              <w:t>Line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Terminal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 xml:space="preserve"> link </w:t>
            </w:r>
            <w:r w:rsidRPr="00155D86">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x-axis</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y-axis</w:t>
            </w:r>
            <w:r w:rsidRPr="00105FCC">
              <w:rPr>
                <w:rFonts w:asciiTheme="majorHAnsi" w:eastAsia="ＭＳ ゴシック" w:hAnsiTheme="majorHAnsi" w:cstheme="majorHAnsi"/>
                <w:color w:val="000000"/>
                <w:kern w:val="0"/>
                <w:szCs w:val="21"/>
              </w:rPr>
              <w:t>"</w:t>
            </w:r>
          </w:p>
          <w:p w:rsidR="00BA7886" w:rsidRPr="00155D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w:t>
            </w:r>
            <w:r>
              <w:rPr>
                <w:rFonts w:asciiTheme="majorHAnsi" w:eastAsia="ＭＳ ゴシック" w:hAnsiTheme="majorHAnsi" w:cstheme="majorHAnsi" w:hint="eastAsia"/>
                <w:color w:val="000000"/>
                <w:kern w:val="0"/>
                <w:szCs w:val="21"/>
              </w:rPr>
              <w:t xml:space="preserv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hint="eastAsia"/>
                <w:color w:val="000000"/>
                <w:kern w:val="0"/>
                <w:szCs w:val="21"/>
              </w:rPr>
              <w:t>Movement</w:t>
            </w:r>
            <w:r>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 xml:space="preserve"> class </w:t>
            </w:r>
            <w:r w:rsidRPr="00B1408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Pr>
                <w:rFonts w:asciiTheme="majorHAnsi" w:eastAsia="ＭＳ ゴシック" w:hAnsiTheme="majorHAnsi" w:cstheme="majorHAnsi" w:hint="eastAsia"/>
                <w:color w:val="000000"/>
                <w:kern w:val="0"/>
                <w:szCs w:val="21"/>
              </w:rPr>
              <w:t xml:space="preserve"> class </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OPERATION_NO_IDBH</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hint="eastAsia"/>
                <w:color w:val="000000"/>
                <w:kern w:val="0"/>
                <w:szCs w:val="21"/>
              </w:rPr>
              <w:t>Operation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Skip flag</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Operation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Description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Width</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X-axis</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lastRenderedPageBreak/>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Y-axis</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b/>
                <w:color w:val="FF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ind w:firstLineChars="250" w:firstLine="52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Line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w:t>
            </w:r>
            <w:r>
              <w:rPr>
                <w:rFonts w:asciiTheme="majorHAnsi" w:eastAsia="ＭＳ ゴシック" w:hAnsiTheme="majorHAnsi" w:cstheme="majorHAnsi" w:hint="eastAsia"/>
                <w:color w:val="000000"/>
                <w:kern w:val="0"/>
                <w:szCs w:val="21"/>
              </w:rPr>
              <w:t>nNode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 xml:space="preserve">Inward connection </w:t>
            </w:r>
            <w:r>
              <w:rPr>
                <w:rFonts w:asciiTheme="majorHAnsi" w:eastAsia="ＭＳ ゴシック" w:hAnsiTheme="majorHAnsi" w:cstheme="majorHAnsi"/>
                <w:color w:val="000000"/>
                <w:kern w:val="0"/>
                <w:szCs w:val="21"/>
              </w:rPr>
              <w:t>n</w:t>
            </w:r>
            <w:r w:rsidRPr="004C0D89">
              <w:rPr>
                <w:rFonts w:asciiTheme="majorHAnsi" w:eastAsia="ＭＳ ゴシック" w:hAnsiTheme="majorHAnsi" w:cstheme="majorHAnsi" w:hint="eastAsia"/>
                <w:color w:val="000000"/>
                <w:kern w:val="0"/>
                <w:szCs w:val="21"/>
              </w:rPr>
              <w:t>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Outward connection t</w:t>
            </w:r>
            <w:r w:rsidRPr="004C0D89">
              <w:rPr>
                <w:rFonts w:asciiTheme="majorHAnsi" w:eastAsia="ＭＳ ゴシック" w:hAnsiTheme="majorHAnsi" w:cstheme="majorHAnsi" w:hint="eastAsia"/>
                <w:color w:val="000000"/>
                <w:kern w:val="0"/>
                <w:szCs w:val="21"/>
              </w:rPr>
              <w: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4C0D89">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Inward connection t</w:t>
            </w:r>
            <w:r w:rsidRPr="004C0D89">
              <w:rPr>
                <w:rFonts w:asciiTheme="majorHAnsi" w:eastAsia="ＭＳ ゴシック" w:hAnsiTheme="majorHAnsi" w:cstheme="majorHAnsi" w:hint="eastAsia"/>
                <w:color w:val="000000"/>
                <w:kern w:val="0"/>
                <w:szCs w:val="21"/>
              </w:rPr>
              <w: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 xml:space="preserve">Outward connection </w:t>
            </w:r>
            <w:r>
              <w:rPr>
                <w:rFonts w:asciiTheme="majorHAnsi" w:eastAsia="ＭＳ ゴシック" w:hAnsiTheme="majorHAnsi" w:cstheme="majorHAnsi"/>
                <w:color w:val="000000"/>
                <w:kern w:val="0"/>
                <w:szCs w:val="21"/>
              </w:rPr>
              <w:t>n</w:t>
            </w:r>
            <w:r w:rsidRPr="004C0D89">
              <w:rPr>
                <w:rFonts w:asciiTheme="majorHAnsi" w:eastAsia="ＭＳ ゴシック" w:hAnsiTheme="majorHAnsi" w:cstheme="majorHAnsi" w:hint="eastAsia"/>
                <w:color w:val="000000"/>
                <w:kern w:val="0"/>
                <w:szCs w:val="21"/>
              </w:rPr>
              <w:t>ode</w:t>
            </w:r>
            <w:r w:rsidRPr="00105FCC">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Pr="008F5B2A" w:rsidRDefault="00BA7886" w:rsidP="00AA0847">
            <w:pPr>
              <w:widowControl/>
              <w:ind w:leftChars="219" w:left="46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p w:rsidR="00BA7886" w:rsidRPr="00105FCC"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A7886" w:rsidRPr="00105FCC" w:rsidRDefault="00BA7886" w:rsidP="00AA0847">
            <w:pPr>
              <w:widowControl/>
              <w:jc w:val="left"/>
              <w:rPr>
                <w:rFonts w:asciiTheme="majorHAnsi" w:eastAsia="ＭＳ ゴシック" w:hAnsiTheme="majorHAnsi" w:cstheme="majorHAnsi"/>
                <w:color w:val="000000"/>
                <w:kern w:val="0"/>
                <w:sz w:val="22"/>
              </w:rPr>
            </w:pP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A7886" w:rsidRPr="00105FCC" w:rsidRDefault="00BA7886" w:rsidP="00AA0847">
            <w:pPr>
              <w:widowControl/>
              <w:jc w:val="left"/>
              <w:rPr>
                <w:rFonts w:asciiTheme="majorHAnsi" w:eastAsia="ＭＳ ゴシック" w:hAnsiTheme="majorHAnsi" w:cstheme="majorHAnsi"/>
                <w:color w:val="000000"/>
                <w:kern w:val="0"/>
                <w:sz w:val="22"/>
              </w:rPr>
            </w:pPr>
          </w:p>
        </w:tc>
      </w:tr>
    </w:tbl>
    <w:p w:rsidR="00BA7886" w:rsidRPr="008F5C0E" w:rsidRDefault="00BA7886" w:rsidP="00BA7886">
      <w:pPr>
        <w:ind w:leftChars="202" w:left="424"/>
        <w:rPr>
          <w:rFonts w:asciiTheme="majorHAnsi" w:hAnsiTheme="majorHAnsi" w:cstheme="majorHAnsi"/>
        </w:rPr>
      </w:pPr>
      <w:r>
        <w:rPr>
          <w:rFonts w:asciiTheme="majorHAnsi" w:hAnsiTheme="majorHAnsi" w:cstheme="majorHAnsi"/>
        </w:rPr>
        <w:br/>
        <w:t xml:space="preserve">Please see </w:t>
      </w:r>
      <w:r>
        <w:rPr>
          <w:rFonts w:asciiTheme="majorHAnsi" w:hAnsiTheme="majorHAnsi" w:cstheme="majorHAnsi" w:hint="eastAsia"/>
        </w:rPr>
        <w:t>table</w:t>
      </w:r>
      <w:r>
        <w:rPr>
          <w:rFonts w:asciiTheme="majorHAnsi" w:hAnsiTheme="majorHAnsi" w:cstheme="majorHAnsi"/>
        </w:rPr>
        <w:t xml:space="preserve"> </w:t>
      </w:r>
      <w:r w:rsidR="00796008">
        <w:rPr>
          <w:rFonts w:asciiTheme="majorHAnsi" w:hAnsiTheme="majorHAnsi" w:cstheme="majorHAnsi" w:hint="eastAsia"/>
        </w:rPr>
        <w:t>6-4</w:t>
      </w:r>
      <w:r>
        <w:rPr>
          <w:rFonts w:asciiTheme="majorHAnsi" w:hAnsiTheme="majorHAnsi" w:cstheme="majorHAnsi" w:hint="eastAsia"/>
        </w:rPr>
        <w:t>～</w:t>
      </w:r>
      <w:r w:rsidR="00796008">
        <w:rPr>
          <w:rFonts w:asciiTheme="majorHAnsi" w:hAnsiTheme="majorHAnsi" w:cstheme="majorHAnsi" w:hint="eastAsia"/>
        </w:rPr>
        <w:t>6</w:t>
      </w:r>
      <w:r>
        <w:rPr>
          <w:rFonts w:asciiTheme="majorHAnsi" w:hAnsiTheme="majorHAnsi" w:cstheme="majorHAnsi" w:hint="eastAsia"/>
        </w:rPr>
        <w:t>.9</w:t>
      </w:r>
      <w:r>
        <w:rPr>
          <w:rFonts w:asciiTheme="majorHAnsi" w:hAnsiTheme="majorHAnsi" w:cstheme="majorHAnsi"/>
        </w:rPr>
        <w:t xml:space="preserve"> for the contents of the different item keys.</w:t>
      </w:r>
      <w:r>
        <w:rPr>
          <w:rFonts w:asciiTheme="majorHAnsi" w:hAnsiTheme="majorHAnsi" w:cstheme="majorHAnsi"/>
        </w:rPr>
        <w:br/>
      </w:r>
    </w:p>
    <w:p w:rsidR="00BA7886" w:rsidRPr="00105FCC" w:rsidRDefault="00BA7886" w:rsidP="00BA7886">
      <w:pPr>
        <w:pStyle w:val="52"/>
        <w:ind w:leftChars="67" w:left="141" w:firstLine="1"/>
        <w:jc w:val="center"/>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sidR="00D7374E">
        <w:rPr>
          <w:rFonts w:asciiTheme="majorHAnsi" w:hAnsiTheme="majorHAnsi" w:cstheme="majorHAnsi"/>
          <w:b/>
        </w:rPr>
        <w:t>6</w:t>
      </w:r>
      <w:r>
        <w:rPr>
          <w:rFonts w:asciiTheme="majorHAnsi" w:hAnsiTheme="majorHAnsi" w:cstheme="majorHAnsi"/>
          <w:b/>
        </w:rPr>
        <w:noBreakHyphen/>
        <w:t>4</w:t>
      </w:r>
      <w:r w:rsidRPr="00105FCC">
        <w:rPr>
          <w:rFonts w:asciiTheme="majorHAnsi" w:hAnsiTheme="majorHAnsi" w:cstheme="majorHAnsi"/>
        </w:rPr>
        <w:t xml:space="preserve"> </w:t>
      </w:r>
      <w:r>
        <w:rPr>
          <w:rFonts w:asciiTheme="majorHAnsi" w:hAnsiTheme="majorHAnsi" w:cstheme="majorHAnsi"/>
          <w:b/>
          <w:szCs w:val="21"/>
        </w:rPr>
        <w:t>Conductor</w:t>
      </w:r>
      <w:r>
        <w:rPr>
          <w:rFonts w:asciiTheme="majorHAnsi" w:hAnsiTheme="majorHAnsi" w:cstheme="majorHAnsi"/>
          <w:b/>
        </w:rPr>
        <w:t xml:space="preserve"> class parameter list</w:t>
      </w:r>
    </w:p>
    <w:tbl>
      <w:tblPr>
        <w:tblW w:w="7933" w:type="dxa"/>
        <w:jc w:val="center"/>
        <w:tblCellMar>
          <w:left w:w="99" w:type="dxa"/>
          <w:right w:w="99" w:type="dxa"/>
        </w:tblCellMar>
        <w:tblLook w:val="04A0" w:firstRow="1" w:lastRow="0" w:firstColumn="1" w:lastColumn="0" w:noHBand="0" w:noVBand="1"/>
      </w:tblPr>
      <w:tblGrid>
        <w:gridCol w:w="1495"/>
        <w:gridCol w:w="2447"/>
        <w:gridCol w:w="3991"/>
      </w:tblGrid>
      <w:tr w:rsidR="00BA7886" w:rsidRPr="00105FCC" w:rsidTr="00AA0847">
        <w:trPr>
          <w:trHeight w:val="270"/>
          <w:jc w:val="center"/>
        </w:trPr>
        <w:tc>
          <w:tcPr>
            <w:tcW w:w="1495"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Item key</w:t>
            </w:r>
          </w:p>
        </w:tc>
        <w:tc>
          <w:tcPr>
            <w:tcW w:w="2447"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Parameter name</w:t>
            </w:r>
          </w:p>
        </w:tc>
        <w:tc>
          <w:tcPr>
            <w:tcW w:w="3991"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Remarks</w:t>
            </w:r>
          </w:p>
        </w:tc>
      </w:tr>
      <w:tr w:rsidR="00BA7886" w:rsidRPr="00105FCC" w:rsidTr="00AA0847">
        <w:trPr>
          <w:trHeight w:val="286"/>
          <w:jc w:val="center"/>
        </w:trPr>
        <w:tc>
          <w:tcPr>
            <w:tcW w:w="14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Cs w:val="21"/>
              </w:rPr>
            </w:pPr>
            <w:r w:rsidRPr="00800A99">
              <w:rPr>
                <w:rFonts w:asciiTheme="majorHAnsi" w:hAnsiTheme="majorHAnsi" w:cstheme="majorHAnsi"/>
                <w:color w:val="000000"/>
                <w:kern w:val="0"/>
                <w:szCs w:val="21"/>
              </w:rPr>
              <w:t>edittype</w:t>
            </w:r>
          </w:p>
        </w:tc>
        <w:tc>
          <w:tcPr>
            <w:tcW w:w="2447"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Execution process type</w:t>
            </w:r>
          </w:p>
        </w:tc>
        <w:tc>
          <w:tcPr>
            <w:tcW w:w="3991"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Register</w:t>
            </w:r>
            <w:r w:rsidRPr="00105FCC">
              <w:rPr>
                <w:rFonts w:asciiTheme="majorHAnsi" w:hAnsiTheme="majorHAnsi" w:cstheme="majorHAnsi"/>
                <w:color w:val="000000"/>
                <w:kern w:val="0"/>
                <w:szCs w:val="21"/>
              </w:rPr>
              <w:t>/</w:t>
            </w:r>
            <w:r>
              <w:rPr>
                <w:rFonts w:asciiTheme="majorHAnsi" w:hAnsiTheme="majorHAnsi" w:cstheme="majorHAnsi"/>
                <w:color w:val="000000"/>
                <w:kern w:val="0"/>
                <w:szCs w:val="21"/>
              </w:rPr>
              <w:t>Update</w:t>
            </w:r>
            <w:r w:rsidRPr="00105FCC">
              <w:rPr>
                <w:rFonts w:asciiTheme="majorHAnsi" w:hAnsiTheme="majorHAnsi" w:cstheme="majorHAnsi"/>
                <w:color w:val="000000"/>
                <w:kern w:val="0"/>
                <w:szCs w:val="21"/>
              </w:rPr>
              <w:t>/</w:t>
            </w:r>
            <w:r>
              <w:rPr>
                <w:rFonts w:asciiTheme="majorHAnsi" w:hAnsiTheme="majorHAnsi" w:cstheme="majorHAnsi"/>
                <w:color w:val="000000"/>
                <w:kern w:val="0"/>
                <w:szCs w:val="21"/>
              </w:rPr>
              <w:t>Abolish</w:t>
            </w:r>
            <w:r w:rsidRPr="00105FCC">
              <w:rPr>
                <w:rFonts w:asciiTheme="majorHAnsi" w:hAnsiTheme="majorHAnsi" w:cstheme="majorHAnsi"/>
                <w:color w:val="000000"/>
                <w:kern w:val="0"/>
                <w:szCs w:val="21"/>
              </w:rPr>
              <w:t>/</w:t>
            </w:r>
            <w:r>
              <w:rPr>
                <w:rFonts w:asciiTheme="majorHAnsi" w:hAnsiTheme="majorHAnsi" w:cstheme="majorHAnsi"/>
                <w:color w:val="000000"/>
                <w:kern w:val="0"/>
                <w:szCs w:val="21"/>
              </w:rPr>
              <w:t>Restore</w:t>
            </w:r>
          </w:p>
        </w:tc>
      </w:tr>
      <w:tr w:rsidR="00BA7886" w:rsidRPr="00105FCC" w:rsidTr="00AA0847">
        <w:trPr>
          <w:trHeight w:val="286"/>
          <w:jc w:val="center"/>
        </w:trPr>
        <w:tc>
          <w:tcPr>
            <w:tcW w:w="14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conductor</w:t>
            </w:r>
          </w:p>
        </w:tc>
        <w:tc>
          <w:tcPr>
            <w:tcW w:w="2447"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Conductor details</w:t>
            </w:r>
          </w:p>
        </w:tc>
        <w:tc>
          <w:tcPr>
            <w:tcW w:w="3991"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Conductor</w:t>
            </w:r>
            <w:r>
              <w:rPr>
                <w:rFonts w:asciiTheme="majorHAnsi" w:hAnsiTheme="majorHAnsi" w:cstheme="majorHAnsi"/>
                <w:color w:val="000000"/>
                <w:kern w:val="0"/>
                <w:sz w:val="22"/>
              </w:rPr>
              <w:t xml:space="preserve"> information</w:t>
            </w:r>
          </w:p>
          <w:p w:rsidR="00BA7886" w:rsidRPr="00105FCC" w:rsidRDefault="00BA7886" w:rsidP="00BA7886">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 xml:space="preserve">More information in </w:t>
            </w:r>
            <w:r>
              <w:rPr>
                <w:rFonts w:asciiTheme="majorHAnsi" w:hAnsiTheme="majorHAnsi" w:cstheme="majorHAnsi" w:hint="eastAsia"/>
                <w:color w:val="000000"/>
                <w:kern w:val="0"/>
                <w:sz w:val="22"/>
              </w:rPr>
              <w:t>Table5-5</w:t>
            </w:r>
          </w:p>
        </w:tc>
      </w:tr>
      <w:tr w:rsidR="00BA7886" w:rsidRPr="00105FCC" w:rsidTr="00AA0847">
        <w:trPr>
          <w:trHeight w:val="286"/>
          <w:jc w:val="center"/>
        </w:trPr>
        <w:tc>
          <w:tcPr>
            <w:tcW w:w="14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config</w:t>
            </w:r>
          </w:p>
        </w:tc>
        <w:tc>
          <w:tcPr>
            <w:tcW w:w="2447"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Cs w:val="21"/>
              </w:rPr>
              <w:t>Config</w:t>
            </w:r>
            <w:r>
              <w:rPr>
                <w:rFonts w:asciiTheme="majorHAnsi" w:hAnsiTheme="majorHAnsi" w:cstheme="majorHAnsi"/>
                <w:color w:val="000000"/>
                <w:kern w:val="0"/>
                <w:szCs w:val="21"/>
              </w:rPr>
              <w:t xml:space="preserve"> name</w:t>
            </w:r>
          </w:p>
        </w:tc>
        <w:tc>
          <w:tcPr>
            <w:tcW w:w="3991"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Config</w:t>
            </w:r>
            <w:r>
              <w:rPr>
                <w:rFonts w:asciiTheme="majorHAnsi" w:hAnsiTheme="majorHAnsi" w:cstheme="majorHAnsi"/>
                <w:color w:val="000000"/>
                <w:kern w:val="0"/>
                <w:sz w:val="22"/>
              </w:rPr>
              <w:t xml:space="preserve"> information</w:t>
            </w:r>
          </w:p>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More information in</w:t>
            </w:r>
            <w:r>
              <w:rPr>
                <w:rFonts w:asciiTheme="majorHAnsi" w:hAnsiTheme="majorHAnsi" w:cstheme="majorHAnsi" w:hint="eastAsia"/>
                <w:color w:val="000000"/>
                <w:kern w:val="0"/>
                <w:sz w:val="22"/>
              </w:rPr>
              <w:t xml:space="preserve"> Table5-6</w:t>
            </w:r>
            <w:r w:rsidRPr="00105FCC">
              <w:rPr>
                <w:rFonts w:asciiTheme="majorHAnsi" w:hAnsiTheme="majorHAnsi" w:cstheme="majorHAnsi"/>
                <w:color w:val="000000"/>
                <w:kern w:val="0"/>
                <w:sz w:val="22"/>
              </w:rPr>
              <w:t xml:space="preserve"> </w:t>
            </w:r>
          </w:p>
        </w:tc>
      </w:tr>
      <w:tr w:rsidR="00BA7886" w:rsidRPr="00105FCC" w:rsidTr="00AA0847">
        <w:trPr>
          <w:trHeight w:val="286"/>
          <w:jc w:val="center"/>
        </w:trPr>
        <w:tc>
          <w:tcPr>
            <w:tcW w:w="14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tabs>
                <w:tab w:val="center" w:pos="819"/>
              </w:tabs>
              <w:jc w:val="left"/>
              <w:rPr>
                <w:rFonts w:asciiTheme="majorHAnsi" w:hAnsiTheme="majorHAnsi" w:cstheme="majorHAnsi"/>
                <w:color w:val="000000"/>
                <w:kern w:val="0"/>
                <w:sz w:val="22"/>
              </w:rPr>
            </w:pPr>
            <w:r>
              <w:rPr>
                <w:rFonts w:asciiTheme="majorHAnsi" w:hAnsiTheme="majorHAnsi" w:cstheme="majorHAnsi"/>
                <w:color w:val="000000"/>
                <w:kern w:val="0"/>
                <w:sz w:val="22"/>
              </w:rPr>
              <w:t>node</w:t>
            </w:r>
          </w:p>
        </w:tc>
        <w:tc>
          <w:tcPr>
            <w:tcW w:w="2447"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Node details</w:t>
            </w:r>
          </w:p>
        </w:tc>
        <w:tc>
          <w:tcPr>
            <w:tcW w:w="3991"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Node</w:t>
            </w:r>
            <w:r>
              <w:rPr>
                <w:rFonts w:asciiTheme="majorHAnsi" w:hAnsiTheme="majorHAnsi" w:cstheme="majorHAnsi"/>
                <w:color w:val="000000"/>
                <w:kern w:val="0"/>
                <w:sz w:val="22"/>
              </w:rPr>
              <w:t xml:space="preserve"> information</w:t>
            </w:r>
          </w:p>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More information in</w:t>
            </w:r>
            <w:r>
              <w:rPr>
                <w:rFonts w:asciiTheme="majorHAnsi" w:hAnsiTheme="majorHAnsi" w:cstheme="majorHAnsi" w:hint="eastAsia"/>
                <w:color w:val="000000"/>
                <w:kern w:val="0"/>
                <w:sz w:val="22"/>
              </w:rPr>
              <w:t xml:space="preserve"> Table5-7</w:t>
            </w:r>
            <w:r w:rsidRPr="00105FCC">
              <w:rPr>
                <w:rFonts w:asciiTheme="majorHAnsi" w:hAnsiTheme="majorHAnsi" w:cstheme="majorHAnsi"/>
                <w:color w:val="000000"/>
                <w:kern w:val="0"/>
                <w:sz w:val="22"/>
              </w:rPr>
              <w:t xml:space="preserve"> </w:t>
            </w:r>
          </w:p>
        </w:tc>
      </w:tr>
      <w:tr w:rsidR="00BA7886" w:rsidRPr="00105FCC" w:rsidTr="00AA0847">
        <w:trPr>
          <w:trHeight w:val="286"/>
          <w:jc w:val="center"/>
        </w:trPr>
        <w:tc>
          <w:tcPr>
            <w:tcW w:w="14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terminal</w:t>
            </w:r>
          </w:p>
        </w:tc>
        <w:tc>
          <w:tcPr>
            <w:tcW w:w="2447"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Terminal details</w:t>
            </w:r>
          </w:p>
        </w:tc>
        <w:tc>
          <w:tcPr>
            <w:tcW w:w="3991"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Terminal</w:t>
            </w:r>
            <w:r>
              <w:rPr>
                <w:rFonts w:asciiTheme="majorHAnsi" w:hAnsiTheme="majorHAnsi" w:cstheme="majorHAnsi"/>
                <w:color w:val="000000"/>
                <w:kern w:val="0"/>
                <w:sz w:val="22"/>
              </w:rPr>
              <w:t xml:space="preserve"> information</w:t>
            </w:r>
          </w:p>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More information in</w:t>
            </w:r>
            <w:r>
              <w:rPr>
                <w:rFonts w:asciiTheme="majorHAnsi" w:hAnsiTheme="majorHAnsi" w:cstheme="majorHAnsi" w:hint="eastAsia"/>
                <w:color w:val="000000"/>
                <w:kern w:val="0"/>
                <w:sz w:val="22"/>
              </w:rPr>
              <w:t xml:space="preserve"> Table5-8</w:t>
            </w:r>
            <w:r w:rsidRPr="00105FCC">
              <w:rPr>
                <w:rFonts w:asciiTheme="majorHAnsi" w:hAnsiTheme="majorHAnsi" w:cstheme="majorHAnsi"/>
                <w:color w:val="000000"/>
                <w:kern w:val="0"/>
                <w:sz w:val="22"/>
              </w:rPr>
              <w:t xml:space="preserve"> </w:t>
            </w:r>
          </w:p>
        </w:tc>
      </w:tr>
      <w:tr w:rsidR="00BA7886" w:rsidRPr="00105FCC" w:rsidTr="00AA0847">
        <w:trPr>
          <w:trHeight w:val="286"/>
          <w:jc w:val="center"/>
        </w:trPr>
        <w:tc>
          <w:tcPr>
            <w:tcW w:w="1495"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line</w:t>
            </w:r>
          </w:p>
        </w:tc>
        <w:tc>
          <w:tcPr>
            <w:tcW w:w="2447"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Line details</w:t>
            </w:r>
          </w:p>
        </w:tc>
        <w:tc>
          <w:tcPr>
            <w:tcW w:w="3991"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Line</w:t>
            </w:r>
            <w:r>
              <w:rPr>
                <w:rFonts w:asciiTheme="majorHAnsi" w:hAnsiTheme="majorHAnsi" w:cstheme="majorHAnsi"/>
                <w:color w:val="000000"/>
                <w:kern w:val="0"/>
                <w:sz w:val="22"/>
              </w:rPr>
              <w:t xml:space="preserve"> information</w:t>
            </w:r>
          </w:p>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More information in</w:t>
            </w:r>
            <w:r>
              <w:rPr>
                <w:rFonts w:asciiTheme="majorHAnsi" w:hAnsiTheme="majorHAnsi" w:cstheme="majorHAnsi" w:hint="eastAsia"/>
                <w:color w:val="000000"/>
                <w:kern w:val="0"/>
                <w:sz w:val="22"/>
              </w:rPr>
              <w:t xml:space="preserve"> Table5-9</w:t>
            </w:r>
            <w:r w:rsidRPr="00105FCC">
              <w:rPr>
                <w:rFonts w:asciiTheme="majorHAnsi" w:hAnsiTheme="majorHAnsi" w:cstheme="majorHAnsi"/>
                <w:color w:val="000000"/>
                <w:kern w:val="0"/>
                <w:sz w:val="22"/>
              </w:rPr>
              <w:t xml:space="preserve"> </w:t>
            </w:r>
          </w:p>
        </w:tc>
      </w:tr>
    </w:tbl>
    <w:p w:rsidR="00BA7886" w:rsidRDefault="00BA7886" w:rsidP="00BA7886">
      <w:pPr>
        <w:widowControl/>
        <w:jc w:val="left"/>
        <w:rPr>
          <w:rFonts w:asciiTheme="majorHAnsi" w:hAnsiTheme="majorHAnsi" w:cstheme="majorHAnsi"/>
        </w:rPr>
      </w:pPr>
      <w:r w:rsidRPr="00105FCC">
        <w:rPr>
          <w:rFonts w:asciiTheme="majorHAnsi" w:hAnsiTheme="majorHAnsi" w:cstheme="majorHAnsi"/>
        </w:rPr>
        <w:t xml:space="preserve">　　　　　　</w:t>
      </w:r>
    </w:p>
    <w:p w:rsidR="00BA7886" w:rsidRPr="00105FCC" w:rsidRDefault="00BA7886" w:rsidP="00BA7886">
      <w:pPr>
        <w:pStyle w:val="52"/>
        <w:ind w:leftChars="67" w:left="141" w:firstLine="1"/>
        <w:jc w:val="center"/>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sidR="00D7374E">
        <w:rPr>
          <w:rFonts w:asciiTheme="majorHAnsi" w:hAnsiTheme="majorHAnsi" w:cstheme="majorHAnsi"/>
          <w:b/>
        </w:rPr>
        <w:t>6</w:t>
      </w:r>
      <w:r>
        <w:rPr>
          <w:rFonts w:asciiTheme="majorHAnsi" w:hAnsiTheme="majorHAnsi" w:cstheme="majorHAnsi"/>
          <w:b/>
        </w:rPr>
        <w:noBreakHyphen/>
        <w:t>5</w:t>
      </w:r>
      <w:r w:rsidRPr="00105FCC">
        <w:rPr>
          <w:rFonts w:asciiTheme="majorHAnsi" w:hAnsiTheme="majorHAnsi" w:cstheme="majorHAnsi"/>
        </w:rPr>
        <w:t xml:space="preserve"> </w:t>
      </w:r>
      <w:r>
        <w:rPr>
          <w:rFonts w:asciiTheme="majorHAnsi" w:hAnsiTheme="majorHAnsi" w:cstheme="majorHAnsi"/>
          <w:b/>
          <w:szCs w:val="21"/>
        </w:rPr>
        <w:t>Conductor details list</w:t>
      </w:r>
    </w:p>
    <w:tbl>
      <w:tblPr>
        <w:tblW w:w="7933" w:type="dxa"/>
        <w:jc w:val="center"/>
        <w:tblCellMar>
          <w:left w:w="99" w:type="dxa"/>
          <w:right w:w="99" w:type="dxa"/>
        </w:tblCellMar>
        <w:tblLook w:val="04A0" w:firstRow="1" w:lastRow="0" w:firstColumn="1" w:lastColumn="0" w:noHBand="0" w:noVBand="1"/>
      </w:tblPr>
      <w:tblGrid>
        <w:gridCol w:w="1824"/>
        <w:gridCol w:w="2495"/>
        <w:gridCol w:w="3614"/>
      </w:tblGrid>
      <w:tr w:rsidR="00BA7886" w:rsidRPr="00105FCC" w:rsidTr="00AA0847">
        <w:trPr>
          <w:trHeight w:val="270"/>
          <w:jc w:val="center"/>
        </w:trPr>
        <w:tc>
          <w:tcPr>
            <w:tcW w:w="1824"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Item key</w:t>
            </w:r>
          </w:p>
        </w:tc>
        <w:tc>
          <w:tcPr>
            <w:tcW w:w="2495"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hint="eastAsia"/>
                <w:b/>
                <w:bCs/>
                <w:color w:val="FFFFFF"/>
                <w:kern w:val="0"/>
                <w:sz w:val="22"/>
                <w:shd w:val="clear" w:color="auto" w:fill="002B62"/>
              </w:rPr>
              <w:t>P</w:t>
            </w:r>
            <w:r>
              <w:rPr>
                <w:rFonts w:asciiTheme="majorHAnsi" w:eastAsia="ＭＳ ゴシック" w:hAnsiTheme="majorHAnsi" w:cstheme="majorHAnsi"/>
                <w:b/>
                <w:bCs/>
                <w:color w:val="FFFFFF"/>
                <w:kern w:val="0"/>
                <w:sz w:val="22"/>
                <w:shd w:val="clear" w:color="auto" w:fill="002B62"/>
              </w:rPr>
              <w:t>arameter name</w:t>
            </w:r>
          </w:p>
        </w:tc>
        <w:tc>
          <w:tcPr>
            <w:tcW w:w="3614"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Remarks</w:t>
            </w:r>
          </w:p>
        </w:tc>
      </w:tr>
      <w:tr w:rsidR="00BA7886" w:rsidRPr="00105FCC" w:rsidTr="00AA0847">
        <w:trPr>
          <w:trHeight w:val="286"/>
          <w:jc w:val="center"/>
        </w:trPr>
        <w:tc>
          <w:tcPr>
            <w:tcW w:w="182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Cs w:val="21"/>
              </w:rPr>
            </w:pPr>
            <w:r w:rsidRPr="00967AA6">
              <w:rPr>
                <w:rFonts w:asciiTheme="majorHAnsi" w:hAnsiTheme="majorHAnsi" w:cstheme="majorHAnsi"/>
                <w:color w:val="000000"/>
                <w:kern w:val="0"/>
                <w:szCs w:val="21"/>
              </w:rPr>
              <w:t>conductor_name</w:t>
            </w:r>
          </w:p>
        </w:tc>
        <w:tc>
          <w:tcPr>
            <w:tcW w:w="24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Pr>
                <w:rFonts w:asciiTheme="majorHAnsi" w:hAnsiTheme="majorHAnsi" w:cstheme="majorHAnsi" w:hint="eastAsia"/>
              </w:rPr>
              <w:t>Conductor name</w:t>
            </w:r>
          </w:p>
        </w:tc>
        <w:tc>
          <w:tcPr>
            <w:tcW w:w="361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rPr>
            </w:pPr>
          </w:p>
        </w:tc>
      </w:tr>
      <w:tr w:rsidR="00BA7886" w:rsidRPr="00105FCC" w:rsidTr="00AA0847">
        <w:trPr>
          <w:trHeight w:val="286"/>
          <w:jc w:val="center"/>
        </w:trPr>
        <w:tc>
          <w:tcPr>
            <w:tcW w:w="182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id</w:t>
            </w:r>
          </w:p>
        </w:tc>
        <w:tc>
          <w:tcPr>
            <w:tcW w:w="24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Pr>
                <w:rFonts w:asciiTheme="majorHAnsi" w:hAnsiTheme="majorHAnsi" w:cstheme="majorHAnsi" w:hint="eastAsia"/>
              </w:rPr>
              <w:t xml:space="preserve">Conductor class </w:t>
            </w:r>
            <w:r w:rsidRPr="00105FCC">
              <w:rPr>
                <w:rFonts w:asciiTheme="majorHAnsi" w:hAnsiTheme="majorHAnsi" w:cstheme="majorHAnsi"/>
              </w:rPr>
              <w:t>ID</w:t>
            </w:r>
          </w:p>
        </w:tc>
        <w:tc>
          <w:tcPr>
            <w:tcW w:w="361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rPr>
            </w:pPr>
            <w:r>
              <w:rPr>
                <w:rFonts w:asciiTheme="majorHAnsi" w:hAnsiTheme="majorHAnsi" w:cstheme="majorHAnsi" w:hint="eastAsia"/>
                <w:color w:val="000000"/>
                <w:kern w:val="0"/>
                <w:sz w:val="22"/>
              </w:rPr>
              <w:t>W</w:t>
            </w:r>
            <w:r>
              <w:rPr>
                <w:rFonts w:asciiTheme="majorHAnsi" w:hAnsiTheme="majorHAnsi" w:cstheme="majorHAnsi"/>
                <w:color w:val="000000"/>
                <w:kern w:val="0"/>
                <w:sz w:val="22"/>
              </w:rPr>
              <w:t>hen registering, run this blank</w:t>
            </w:r>
          </w:p>
        </w:tc>
      </w:tr>
      <w:tr w:rsidR="00BA7886" w:rsidRPr="00105FCC" w:rsidTr="00AA0847">
        <w:trPr>
          <w:trHeight w:val="286"/>
          <w:jc w:val="center"/>
        </w:trPr>
        <w:tc>
          <w:tcPr>
            <w:tcW w:w="182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note</w:t>
            </w:r>
          </w:p>
        </w:tc>
        <w:tc>
          <w:tcPr>
            <w:tcW w:w="24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Pr>
                <w:rFonts w:asciiTheme="majorHAnsi" w:hAnsiTheme="majorHAnsi" w:cstheme="majorHAnsi" w:hint="eastAsia"/>
              </w:rPr>
              <w:t>Description</w:t>
            </w:r>
          </w:p>
        </w:tc>
        <w:tc>
          <w:tcPr>
            <w:tcW w:w="361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AA0847">
        <w:trPr>
          <w:trHeight w:val="286"/>
          <w:jc w:val="center"/>
        </w:trPr>
        <w:tc>
          <w:tcPr>
            <w:tcW w:w="182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LUT4U</w:t>
            </w:r>
          </w:p>
        </w:tc>
        <w:tc>
          <w:tcPr>
            <w:tcW w:w="2495" w:type="dxa"/>
            <w:tcBorders>
              <w:top w:val="single" w:sz="4" w:space="0" w:color="auto"/>
              <w:left w:val="single" w:sz="4" w:space="0" w:color="auto"/>
              <w:bottom w:val="single" w:sz="4" w:space="0" w:color="000000"/>
              <w:right w:val="single" w:sz="4" w:space="0" w:color="000000"/>
            </w:tcBorders>
          </w:tcPr>
          <w:p w:rsidR="00BA7886" w:rsidRPr="00105FCC" w:rsidRDefault="00EE17D8" w:rsidP="00AA0847">
            <w:pPr>
              <w:jc w:val="left"/>
              <w:rPr>
                <w:rFonts w:asciiTheme="majorHAnsi" w:hAnsiTheme="majorHAnsi" w:cstheme="majorHAnsi"/>
              </w:rPr>
            </w:pPr>
            <w:r>
              <w:rPr>
                <w:rFonts w:asciiTheme="majorHAnsi" w:hAnsiTheme="majorHAnsi" w:cstheme="majorHAnsi" w:hint="eastAsia"/>
                <w:color w:val="000000"/>
                <w:kern w:val="0"/>
                <w:szCs w:val="21"/>
              </w:rPr>
              <w:t>Last modified date for update</w:t>
            </w:r>
          </w:p>
        </w:tc>
        <w:tc>
          <w:tcPr>
            <w:tcW w:w="361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T_XXXXXXXXXXXXXXXXXXXX</w:t>
            </w:r>
          </w:p>
        </w:tc>
      </w:tr>
      <w:tr w:rsidR="00BA7886" w:rsidRPr="00105FCC" w:rsidTr="00AA0847">
        <w:trPr>
          <w:trHeight w:val="286"/>
          <w:jc w:val="center"/>
        </w:trPr>
        <w:tc>
          <w:tcPr>
            <w:tcW w:w="182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ACCESS_AUTH</w:t>
            </w:r>
          </w:p>
        </w:tc>
        <w:tc>
          <w:tcPr>
            <w:tcW w:w="24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Pr>
                <w:rFonts w:asciiTheme="majorHAnsi" w:hAnsiTheme="majorHAnsi" w:cstheme="majorHAnsi" w:hint="eastAsia"/>
              </w:rPr>
              <w:t>A</w:t>
            </w:r>
            <w:r>
              <w:rPr>
                <w:rFonts w:asciiTheme="majorHAnsi" w:hAnsiTheme="majorHAnsi" w:cstheme="majorHAnsi"/>
              </w:rPr>
              <w:t>ccess permission/Permission access roles</w:t>
            </w:r>
          </w:p>
        </w:tc>
        <w:tc>
          <w:tcPr>
            <w:tcW w:w="361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bl>
    <w:p w:rsidR="00BA7886" w:rsidRDefault="00BA7886" w:rsidP="00BA7886">
      <w:pPr>
        <w:widowControl/>
        <w:jc w:val="left"/>
        <w:rPr>
          <w:rFonts w:asciiTheme="majorHAnsi" w:eastAsia="ＭＳ ゴシック" w:hAnsiTheme="majorHAnsi" w:cstheme="majorHAnsi"/>
          <w:color w:val="000000"/>
          <w:kern w:val="0"/>
          <w:sz w:val="22"/>
        </w:rPr>
      </w:pPr>
    </w:p>
    <w:p w:rsidR="00BA7886" w:rsidRDefault="00BA7886" w:rsidP="00BA7886">
      <w:pPr>
        <w:widowControl/>
        <w:jc w:val="left"/>
        <w:rPr>
          <w:rFonts w:asciiTheme="majorHAnsi" w:eastAsia="ＭＳ ゴシック" w:hAnsiTheme="majorHAnsi" w:cstheme="majorHAnsi"/>
          <w:color w:val="000000"/>
          <w:kern w:val="0"/>
          <w:sz w:val="22"/>
        </w:rPr>
      </w:pPr>
    </w:p>
    <w:p w:rsidR="00BA7886" w:rsidRDefault="00BA7886" w:rsidP="00BA7886">
      <w:pPr>
        <w:widowControl/>
        <w:jc w:val="left"/>
        <w:rPr>
          <w:rFonts w:asciiTheme="majorHAnsi" w:eastAsia="ＭＳ ゴシック" w:hAnsiTheme="majorHAnsi" w:cstheme="majorHAnsi"/>
          <w:color w:val="000000"/>
          <w:kern w:val="0"/>
          <w:sz w:val="22"/>
        </w:rPr>
      </w:pPr>
    </w:p>
    <w:p w:rsidR="00BA7886" w:rsidRPr="00105FCC" w:rsidRDefault="00BA7886" w:rsidP="00BA7886">
      <w:pPr>
        <w:pStyle w:val="52"/>
        <w:ind w:leftChars="67" w:left="141" w:firstLine="1"/>
        <w:jc w:val="center"/>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sidR="00D7374E">
        <w:rPr>
          <w:rFonts w:asciiTheme="majorHAnsi" w:hAnsiTheme="majorHAnsi" w:cstheme="majorHAnsi"/>
          <w:b/>
        </w:rPr>
        <w:t>6</w:t>
      </w:r>
      <w:r>
        <w:rPr>
          <w:rFonts w:asciiTheme="majorHAnsi" w:hAnsiTheme="majorHAnsi" w:cstheme="majorHAnsi"/>
          <w:b/>
        </w:rPr>
        <w:noBreakHyphen/>
        <w:t>6</w:t>
      </w:r>
      <w:r w:rsidRPr="00105FCC">
        <w:rPr>
          <w:rFonts w:asciiTheme="majorHAnsi" w:hAnsiTheme="majorHAnsi" w:cstheme="majorHAnsi"/>
        </w:rPr>
        <w:t xml:space="preserve"> </w:t>
      </w:r>
      <w:r>
        <w:rPr>
          <w:rFonts w:asciiTheme="majorHAnsi" w:hAnsiTheme="majorHAnsi" w:cstheme="majorHAnsi"/>
          <w:b/>
          <w:szCs w:val="21"/>
        </w:rPr>
        <w:t>Config details list</w:t>
      </w:r>
    </w:p>
    <w:tbl>
      <w:tblPr>
        <w:tblW w:w="7933" w:type="dxa"/>
        <w:jc w:val="center"/>
        <w:tblCellMar>
          <w:left w:w="99" w:type="dxa"/>
          <w:right w:w="99" w:type="dxa"/>
        </w:tblCellMar>
        <w:tblLook w:val="04A0" w:firstRow="1" w:lastRow="0" w:firstColumn="1" w:lastColumn="0" w:noHBand="0" w:noVBand="1"/>
      </w:tblPr>
      <w:tblGrid>
        <w:gridCol w:w="1824"/>
        <w:gridCol w:w="2495"/>
        <w:gridCol w:w="3614"/>
      </w:tblGrid>
      <w:tr w:rsidR="00BA7886" w:rsidRPr="00105FCC" w:rsidTr="00AA0847">
        <w:trPr>
          <w:trHeight w:val="270"/>
          <w:jc w:val="center"/>
        </w:trPr>
        <w:tc>
          <w:tcPr>
            <w:tcW w:w="1824"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Item key</w:t>
            </w:r>
          </w:p>
        </w:tc>
        <w:tc>
          <w:tcPr>
            <w:tcW w:w="2495"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Parameter name</w:t>
            </w:r>
          </w:p>
        </w:tc>
        <w:tc>
          <w:tcPr>
            <w:tcW w:w="3614"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Remarks</w:t>
            </w:r>
          </w:p>
        </w:tc>
      </w:tr>
      <w:tr w:rsidR="00BA7886" w:rsidRPr="00105FCC" w:rsidTr="00AA0847">
        <w:trPr>
          <w:trHeight w:val="286"/>
          <w:jc w:val="center"/>
        </w:trPr>
        <w:tc>
          <w:tcPr>
            <w:tcW w:w="182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Cs w:val="21"/>
              </w:rPr>
            </w:pPr>
            <w:r w:rsidRPr="00540EA6">
              <w:rPr>
                <w:rFonts w:asciiTheme="majorHAnsi" w:hAnsiTheme="majorHAnsi" w:cstheme="majorHAnsi"/>
                <w:color w:val="000000"/>
                <w:kern w:val="0"/>
                <w:szCs w:val="21"/>
              </w:rPr>
              <w:t>editorVersion</w:t>
            </w:r>
          </w:p>
        </w:tc>
        <w:tc>
          <w:tcPr>
            <w:tcW w:w="24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sidRPr="00540EA6">
              <w:rPr>
                <w:rFonts w:asciiTheme="majorHAnsi" w:hAnsiTheme="majorHAnsi" w:cstheme="majorHAnsi" w:hint="eastAsia"/>
              </w:rPr>
              <w:t>Editor</w:t>
            </w:r>
            <w:r>
              <w:rPr>
                <w:rFonts w:asciiTheme="majorHAnsi" w:hAnsiTheme="majorHAnsi" w:cstheme="majorHAnsi" w:hint="eastAsia"/>
              </w:rPr>
              <w:t xml:space="preserve"> information</w:t>
            </w:r>
          </w:p>
        </w:tc>
        <w:tc>
          <w:tcPr>
            <w:tcW w:w="361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rPr>
            </w:pPr>
          </w:p>
        </w:tc>
      </w:tr>
      <w:tr w:rsidR="00BA7886" w:rsidRPr="00105FCC" w:rsidTr="00AA0847">
        <w:trPr>
          <w:trHeight w:val="286"/>
          <w:jc w:val="center"/>
        </w:trPr>
        <w:tc>
          <w:tcPr>
            <w:tcW w:w="182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nodeNumber</w:t>
            </w:r>
          </w:p>
        </w:tc>
        <w:tc>
          <w:tcPr>
            <w:tcW w:w="24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Pr>
                <w:rFonts w:asciiTheme="majorHAnsi" w:hAnsiTheme="majorHAnsi" w:cstheme="majorHAnsi"/>
              </w:rPr>
              <w:t>Node</w:t>
            </w:r>
            <w:r>
              <w:rPr>
                <w:rFonts w:asciiTheme="majorHAnsi" w:hAnsiTheme="majorHAnsi" w:cstheme="majorHAnsi" w:hint="eastAsia"/>
              </w:rPr>
              <w:t xml:space="preserve"> number</w:t>
            </w:r>
          </w:p>
        </w:tc>
        <w:tc>
          <w:tcPr>
            <w:tcW w:w="361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rPr>
            </w:pPr>
          </w:p>
        </w:tc>
      </w:tr>
      <w:tr w:rsidR="00BA7886" w:rsidRPr="00105FCC" w:rsidTr="00AA0847">
        <w:trPr>
          <w:trHeight w:val="286"/>
          <w:jc w:val="center"/>
        </w:trPr>
        <w:tc>
          <w:tcPr>
            <w:tcW w:w="182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terminalNumber</w:t>
            </w:r>
          </w:p>
        </w:tc>
        <w:tc>
          <w:tcPr>
            <w:tcW w:w="24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sidRPr="00540EA6">
              <w:rPr>
                <w:rFonts w:asciiTheme="majorHAnsi" w:hAnsiTheme="majorHAnsi" w:cstheme="majorHAnsi"/>
              </w:rPr>
              <w:t>Terminal</w:t>
            </w:r>
            <w:r>
              <w:rPr>
                <w:rFonts w:asciiTheme="majorHAnsi" w:hAnsiTheme="majorHAnsi" w:cstheme="majorHAnsi" w:hint="eastAsia"/>
              </w:rPr>
              <w:t xml:space="preserve"> number</w:t>
            </w:r>
          </w:p>
        </w:tc>
        <w:tc>
          <w:tcPr>
            <w:tcW w:w="361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AA0847">
        <w:trPr>
          <w:trHeight w:val="286"/>
          <w:jc w:val="center"/>
        </w:trPr>
        <w:tc>
          <w:tcPr>
            <w:tcW w:w="182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edgeNumber</w:t>
            </w:r>
          </w:p>
        </w:tc>
        <w:tc>
          <w:tcPr>
            <w:tcW w:w="24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Pr>
                <w:rFonts w:asciiTheme="majorHAnsi" w:hAnsiTheme="majorHAnsi" w:cstheme="majorHAnsi" w:hint="eastAsia"/>
                <w:color w:val="000000"/>
                <w:kern w:val="0"/>
                <w:szCs w:val="21"/>
              </w:rPr>
              <w:t>E</w:t>
            </w:r>
            <w:r>
              <w:rPr>
                <w:rFonts w:asciiTheme="majorHAnsi" w:hAnsiTheme="majorHAnsi" w:cstheme="majorHAnsi"/>
                <w:color w:val="000000"/>
                <w:kern w:val="0"/>
                <w:szCs w:val="21"/>
              </w:rPr>
              <w:t>dge</w:t>
            </w:r>
            <w:r>
              <w:rPr>
                <w:rFonts w:asciiTheme="majorHAnsi" w:hAnsiTheme="majorHAnsi" w:cstheme="majorHAnsi" w:hint="eastAsia"/>
                <w:color w:val="000000"/>
                <w:kern w:val="0"/>
                <w:szCs w:val="21"/>
              </w:rPr>
              <w:t xml:space="preserve"> number</w:t>
            </w:r>
          </w:p>
        </w:tc>
        <w:tc>
          <w:tcPr>
            <w:tcW w:w="3614"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bl>
    <w:p w:rsidR="00BA7886" w:rsidRDefault="00BA7886" w:rsidP="00BA7886">
      <w:pPr>
        <w:widowControl/>
        <w:jc w:val="left"/>
        <w:rPr>
          <w:rFonts w:asciiTheme="majorHAnsi" w:eastAsia="ＭＳ ゴシック" w:hAnsiTheme="majorHAnsi" w:cstheme="majorHAnsi"/>
          <w:color w:val="000000"/>
          <w:kern w:val="0"/>
          <w:sz w:val="22"/>
        </w:rPr>
      </w:pPr>
    </w:p>
    <w:p w:rsidR="00BA7886" w:rsidRPr="00105FCC" w:rsidRDefault="00BA7886" w:rsidP="00BA7886">
      <w:pPr>
        <w:pStyle w:val="52"/>
        <w:ind w:leftChars="67" w:left="141" w:firstLine="1"/>
        <w:jc w:val="center"/>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sidR="00D7374E">
        <w:rPr>
          <w:rFonts w:asciiTheme="majorHAnsi" w:hAnsiTheme="majorHAnsi" w:cstheme="majorHAnsi"/>
          <w:b/>
        </w:rPr>
        <w:t>6</w:t>
      </w:r>
      <w:r>
        <w:rPr>
          <w:rFonts w:asciiTheme="majorHAnsi" w:hAnsiTheme="majorHAnsi" w:cstheme="majorHAnsi"/>
          <w:b/>
        </w:rPr>
        <w:noBreakHyphen/>
        <w:t>7</w:t>
      </w:r>
      <w:r w:rsidRPr="00105FCC">
        <w:rPr>
          <w:rFonts w:asciiTheme="majorHAnsi" w:hAnsiTheme="majorHAnsi" w:cstheme="majorHAnsi"/>
        </w:rPr>
        <w:t xml:space="preserve"> </w:t>
      </w:r>
      <w:r>
        <w:rPr>
          <w:rFonts w:asciiTheme="majorHAnsi" w:hAnsiTheme="majorHAnsi" w:cstheme="majorHAnsi"/>
          <w:b/>
          <w:szCs w:val="21"/>
        </w:rPr>
        <w:t>Node details list</w:t>
      </w:r>
    </w:p>
    <w:tbl>
      <w:tblPr>
        <w:tblW w:w="8410" w:type="dxa"/>
        <w:jc w:val="center"/>
        <w:tblCellMar>
          <w:left w:w="99" w:type="dxa"/>
          <w:right w:w="99" w:type="dxa"/>
        </w:tblCellMar>
        <w:tblLook w:val="04A0" w:firstRow="1" w:lastRow="0" w:firstColumn="1" w:lastColumn="0" w:noHBand="0" w:noVBand="1"/>
      </w:tblPr>
      <w:tblGrid>
        <w:gridCol w:w="2643"/>
        <w:gridCol w:w="1888"/>
        <w:gridCol w:w="3879"/>
      </w:tblGrid>
      <w:tr w:rsidR="00BA7886" w:rsidRPr="00105FCC" w:rsidTr="00BA7886">
        <w:trPr>
          <w:trHeight w:val="270"/>
          <w:jc w:val="center"/>
        </w:trPr>
        <w:tc>
          <w:tcPr>
            <w:tcW w:w="2643"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Item key</w:t>
            </w:r>
          </w:p>
        </w:tc>
        <w:tc>
          <w:tcPr>
            <w:tcW w:w="1888"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Parameter name</w:t>
            </w:r>
          </w:p>
        </w:tc>
        <w:tc>
          <w:tcPr>
            <w:tcW w:w="3879"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Remarks</w:t>
            </w:r>
          </w:p>
        </w:tc>
      </w:tr>
      <w:tr w:rsidR="00BA7886" w:rsidRPr="00105FCC"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Cs w:val="21"/>
              </w:rPr>
            </w:pPr>
            <w:r w:rsidRPr="00540EA6">
              <w:rPr>
                <w:rFonts w:asciiTheme="majorHAnsi" w:hAnsiTheme="majorHAnsi" w:cstheme="majorHAnsi"/>
                <w:color w:val="000000"/>
                <w:kern w:val="0"/>
                <w:szCs w:val="21"/>
              </w:rPr>
              <w:t>h</w:t>
            </w:r>
          </w:p>
        </w:tc>
        <w:tc>
          <w:tcPr>
            <w:tcW w:w="1888"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Pr>
                <w:rFonts w:asciiTheme="majorHAnsi" w:hAnsiTheme="majorHAnsi" w:cstheme="majorHAnsi" w:hint="eastAsia"/>
              </w:rPr>
              <w:t>Height</w:t>
            </w:r>
          </w:p>
        </w:tc>
        <w:tc>
          <w:tcPr>
            <w:tcW w:w="3879"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id</w:t>
            </w:r>
          </w:p>
        </w:tc>
        <w:tc>
          <w:tcPr>
            <w:tcW w:w="1888"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sidRPr="00540EA6">
              <w:rPr>
                <w:rFonts w:asciiTheme="majorHAnsi" w:hAnsiTheme="majorHAnsi" w:cstheme="majorHAnsi"/>
              </w:rPr>
              <w:t>Node class id</w:t>
            </w:r>
          </w:p>
        </w:tc>
        <w:tc>
          <w:tcPr>
            <w:tcW w:w="3879"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type</w:t>
            </w:r>
          </w:p>
        </w:tc>
        <w:tc>
          <w:tcPr>
            <w:tcW w:w="1888"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Pr>
                <w:rFonts w:asciiTheme="majorHAnsi" w:hAnsiTheme="majorHAnsi" w:cstheme="majorHAnsi" w:hint="eastAsia"/>
              </w:rPr>
              <w:t>Type</w:t>
            </w:r>
          </w:p>
        </w:tc>
        <w:tc>
          <w:tcPr>
            <w:tcW w:w="3879"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s</w:t>
            </w:r>
            <w:r>
              <w:rPr>
                <w:rFonts w:asciiTheme="majorHAnsi" w:hAnsiTheme="majorHAnsi" w:cstheme="majorHAnsi" w:hint="eastAsia"/>
                <w:color w:val="000000"/>
                <w:kern w:val="0"/>
                <w:sz w:val="22"/>
              </w:rPr>
              <w:t>tart/</w:t>
            </w:r>
            <w:r>
              <w:rPr>
                <w:rFonts w:asciiTheme="majorHAnsi" w:hAnsiTheme="majorHAnsi" w:cstheme="majorHAnsi"/>
                <w:color w:val="000000"/>
                <w:kern w:val="0"/>
                <w:sz w:val="22"/>
              </w:rPr>
              <w:t>end/movement/call/call_s/pause/</w:t>
            </w:r>
            <w:r>
              <w:t xml:space="preserve"> </w:t>
            </w:r>
            <w:r w:rsidRPr="00540EA6">
              <w:rPr>
                <w:rFonts w:asciiTheme="majorHAnsi" w:hAnsiTheme="majorHAnsi" w:cstheme="majorHAnsi"/>
                <w:color w:val="000000"/>
                <w:kern w:val="0"/>
                <w:sz w:val="22"/>
              </w:rPr>
              <w:t>conditional-branch</w:t>
            </w:r>
            <w:r>
              <w:rPr>
                <w:rFonts w:asciiTheme="majorHAnsi" w:hAnsiTheme="majorHAnsi" w:cstheme="majorHAnsi"/>
                <w:color w:val="000000"/>
                <w:kern w:val="0"/>
                <w:sz w:val="22"/>
              </w:rPr>
              <w:t>/</w:t>
            </w:r>
            <w:r>
              <w:t xml:space="preserve"> </w:t>
            </w:r>
            <w:r w:rsidRPr="00540EA6">
              <w:rPr>
                <w:rFonts w:asciiTheme="majorHAnsi" w:hAnsiTheme="majorHAnsi" w:cstheme="majorHAnsi"/>
                <w:color w:val="000000"/>
                <w:kern w:val="0"/>
                <w:sz w:val="22"/>
              </w:rPr>
              <w:t>parallel-branch</w:t>
            </w:r>
            <w:r>
              <w:rPr>
                <w:rFonts w:asciiTheme="majorHAnsi" w:hAnsiTheme="majorHAnsi" w:cstheme="majorHAnsi"/>
                <w:color w:val="000000"/>
                <w:kern w:val="0"/>
                <w:sz w:val="22"/>
              </w:rPr>
              <w:t>/</w:t>
            </w:r>
            <w:r>
              <w:t xml:space="preserve"> </w:t>
            </w:r>
            <w:r>
              <w:rPr>
                <w:rFonts w:asciiTheme="majorHAnsi" w:hAnsiTheme="majorHAnsi" w:cstheme="majorHAnsi"/>
                <w:color w:val="000000"/>
                <w:kern w:val="0"/>
                <w:sz w:val="22"/>
              </w:rPr>
              <w:t>parallel-merge</w:t>
            </w: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PATTERN_ID</w:t>
            </w:r>
          </w:p>
        </w:tc>
        <w:tc>
          <w:tcPr>
            <w:tcW w:w="1888"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jc w:val="left"/>
              <w:rPr>
                <w:rFonts w:asciiTheme="majorHAnsi" w:hAnsiTheme="majorHAnsi" w:cstheme="majorHAnsi"/>
              </w:rPr>
            </w:pPr>
            <w:r w:rsidRPr="00540EA6">
              <w:rPr>
                <w:rFonts w:asciiTheme="majorHAnsi" w:hAnsiTheme="majorHAnsi" w:cstheme="majorHAnsi"/>
                <w:color w:val="000000"/>
                <w:kern w:val="0"/>
                <w:szCs w:val="21"/>
              </w:rPr>
              <w:t>Pattern id</w:t>
            </w:r>
          </w:p>
        </w:tc>
        <w:tc>
          <w:tcPr>
            <w:tcW w:w="3879"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540EA6" w:rsidRDefault="00BA7886" w:rsidP="00AA0847">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ORCHESTRATOR_ID</w:t>
            </w:r>
          </w:p>
        </w:tc>
        <w:tc>
          <w:tcPr>
            <w:tcW w:w="1888" w:type="dxa"/>
            <w:tcBorders>
              <w:top w:val="single" w:sz="4" w:space="0" w:color="auto"/>
              <w:left w:val="single" w:sz="4" w:space="0" w:color="auto"/>
              <w:bottom w:val="single" w:sz="4" w:space="0" w:color="auto"/>
              <w:right w:val="single" w:sz="4" w:space="0" w:color="000000"/>
            </w:tcBorders>
          </w:tcPr>
          <w:p w:rsidR="00BA7886" w:rsidRPr="00540EA6" w:rsidRDefault="00BA7886" w:rsidP="00AA0847">
            <w:pPr>
              <w:jc w:val="left"/>
              <w:rPr>
                <w:rFonts w:asciiTheme="majorHAnsi" w:hAnsiTheme="majorHAnsi" w:cstheme="majorHAnsi"/>
                <w:color w:val="000000"/>
                <w:kern w:val="0"/>
                <w:szCs w:val="21"/>
              </w:rPr>
            </w:pPr>
            <w:r w:rsidRPr="00540EA6">
              <w:rPr>
                <w:rFonts w:asciiTheme="majorHAnsi" w:hAnsiTheme="majorHAnsi" w:cstheme="majorHAnsi"/>
                <w:color w:val="000000"/>
                <w:kern w:val="0"/>
                <w:szCs w:val="21"/>
              </w:rPr>
              <w:t>Orchestrator id</w:t>
            </w:r>
          </w:p>
        </w:tc>
        <w:tc>
          <w:tcPr>
            <w:tcW w:w="3879"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rPr>
            </w:pPr>
            <w:r>
              <w:rPr>
                <w:rFonts w:asciiTheme="majorHAnsi" w:hAnsiTheme="majorHAnsi" w:cstheme="majorHAnsi"/>
              </w:rPr>
              <w:t xml:space="preserve">Orchestrator </w:t>
            </w:r>
            <w:r w:rsidRPr="00105FCC">
              <w:rPr>
                <w:rFonts w:asciiTheme="majorHAnsi" w:hAnsiTheme="majorHAnsi" w:cstheme="majorHAnsi"/>
              </w:rPr>
              <w:t>ID</w:t>
            </w:r>
          </w:p>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rPr>
              <w:t xml:space="preserve">See </w:t>
            </w:r>
            <w:r w:rsidRPr="00105FCC">
              <w:rPr>
                <w:rFonts w:asciiTheme="majorHAnsi" w:hAnsiTheme="majorHAnsi" w:cstheme="majorHAnsi"/>
              </w:rPr>
              <w:fldChar w:fldCharType="begin"/>
            </w:r>
            <w:r w:rsidRPr="00105FCC">
              <w:rPr>
                <w:rFonts w:asciiTheme="majorHAnsi" w:hAnsiTheme="majorHAnsi" w:cstheme="majorHAnsi"/>
              </w:rPr>
              <w:instrText xml:space="preserve"> REF _Ref29284030  \* MERGEFORMAT </w:instrText>
            </w:r>
            <w:r w:rsidRPr="00105FCC">
              <w:rPr>
                <w:rFonts w:asciiTheme="majorHAnsi" w:hAnsiTheme="majorHAnsi" w:cstheme="majorHAnsi"/>
              </w:rPr>
              <w:fldChar w:fldCharType="separate"/>
            </w:r>
            <w:r w:rsidR="005F1F35">
              <w:rPr>
                <w:rFonts w:asciiTheme="majorHAnsi" w:hAnsiTheme="majorHAnsi" w:cstheme="majorHAnsi" w:hint="eastAsia"/>
                <w:b/>
                <w:bCs/>
              </w:rPr>
              <w:t>エラー</w:t>
            </w:r>
            <w:r w:rsidR="005F1F35">
              <w:rPr>
                <w:rFonts w:asciiTheme="majorHAnsi" w:hAnsiTheme="majorHAnsi" w:cstheme="majorHAnsi" w:hint="eastAsia"/>
                <w:b/>
                <w:bCs/>
              </w:rPr>
              <w:t xml:space="preserve">! </w:t>
            </w:r>
            <w:r w:rsidR="005F1F35">
              <w:rPr>
                <w:rFonts w:asciiTheme="majorHAnsi" w:hAnsiTheme="majorHAnsi" w:cstheme="majorHAnsi" w:hint="eastAsia"/>
                <w:b/>
                <w:bCs/>
              </w:rPr>
              <w:t>参照元が見つかりません。</w:t>
            </w:r>
            <w:r w:rsidRPr="00105FCC">
              <w:rPr>
                <w:rFonts w:asciiTheme="majorHAnsi" w:hAnsiTheme="majorHAnsi" w:cstheme="majorHAnsi"/>
              </w:rPr>
              <w:fldChar w:fldCharType="end"/>
            </w:r>
            <w:r>
              <w:rPr>
                <w:rFonts w:asciiTheme="majorHAnsi" w:hAnsiTheme="majorHAnsi" w:cstheme="majorHAnsi"/>
              </w:rPr>
              <w:t xml:space="preserve"> for the supported tables</w:t>
            </w: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540EA6" w:rsidRDefault="00BA7886" w:rsidP="00AA0847">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Name</w:t>
            </w:r>
          </w:p>
        </w:tc>
        <w:tc>
          <w:tcPr>
            <w:tcW w:w="1888" w:type="dxa"/>
            <w:tcBorders>
              <w:top w:val="single" w:sz="4" w:space="0" w:color="auto"/>
              <w:left w:val="single" w:sz="4" w:space="0" w:color="auto"/>
              <w:bottom w:val="single" w:sz="4" w:space="0" w:color="auto"/>
              <w:right w:val="single" w:sz="4" w:space="0" w:color="000000"/>
            </w:tcBorders>
          </w:tcPr>
          <w:p w:rsidR="00BA7886" w:rsidRPr="00540EA6" w:rsidRDefault="00BA7886" w:rsidP="00AA0847">
            <w:pPr>
              <w:jc w:val="left"/>
              <w:rPr>
                <w:rFonts w:asciiTheme="majorHAnsi" w:hAnsiTheme="majorHAnsi" w:cstheme="majorHAnsi"/>
                <w:color w:val="000000"/>
                <w:kern w:val="0"/>
                <w:szCs w:val="21"/>
              </w:rPr>
            </w:pPr>
            <w:r w:rsidRPr="00540EA6">
              <w:rPr>
                <w:rFonts w:asciiTheme="majorHAnsi" w:hAnsiTheme="majorHAnsi" w:cstheme="majorHAnsi" w:hint="eastAsia"/>
                <w:color w:val="000000"/>
                <w:kern w:val="0"/>
                <w:szCs w:val="21"/>
              </w:rPr>
              <w:t>Movement</w:t>
            </w:r>
            <w:r>
              <w:rPr>
                <w:rFonts w:asciiTheme="majorHAnsi" w:hAnsiTheme="majorHAnsi" w:cstheme="majorHAnsi" w:hint="eastAsia"/>
                <w:color w:val="000000"/>
                <w:kern w:val="0"/>
                <w:szCs w:val="21"/>
              </w:rPr>
              <w:t xml:space="preserve"> name</w:t>
            </w:r>
          </w:p>
        </w:tc>
        <w:tc>
          <w:tcPr>
            <w:tcW w:w="3879"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rsidR="00BA7886" w:rsidRPr="00540EA6" w:rsidRDefault="00BA7886" w:rsidP="00AA0847">
            <w:pPr>
              <w:widowControl/>
              <w:jc w:val="left"/>
              <w:rPr>
                <w:rFonts w:asciiTheme="majorHAnsi" w:hAnsiTheme="majorHAnsi" w:cstheme="majorHAnsi"/>
                <w:color w:val="000000"/>
                <w:kern w:val="0"/>
                <w:sz w:val="22"/>
              </w:rPr>
            </w:pPr>
            <w:r w:rsidRPr="00C64182">
              <w:rPr>
                <w:rFonts w:asciiTheme="majorHAnsi" w:hAnsiTheme="majorHAnsi" w:cstheme="majorHAnsi"/>
                <w:color w:val="000000"/>
                <w:kern w:val="0"/>
                <w:sz w:val="22"/>
              </w:rPr>
              <w:t>CALL_CONDUCTOR_ID</w:t>
            </w:r>
          </w:p>
        </w:tc>
        <w:tc>
          <w:tcPr>
            <w:tcW w:w="1888" w:type="dxa"/>
            <w:tcBorders>
              <w:top w:val="single" w:sz="4" w:space="0" w:color="auto"/>
              <w:left w:val="single" w:sz="4" w:space="0" w:color="auto"/>
              <w:bottom w:val="single" w:sz="4" w:space="0" w:color="000000"/>
              <w:right w:val="single" w:sz="4" w:space="0" w:color="000000"/>
            </w:tcBorders>
          </w:tcPr>
          <w:p w:rsidR="00BA7886" w:rsidRPr="00540EA6" w:rsidRDefault="00BA7886" w:rsidP="00AA0847">
            <w:pPr>
              <w:jc w:val="left"/>
              <w:rPr>
                <w:rFonts w:asciiTheme="majorHAnsi" w:hAnsiTheme="majorHAnsi" w:cstheme="majorHAnsi"/>
                <w:color w:val="000000"/>
                <w:kern w:val="0"/>
                <w:szCs w:val="21"/>
              </w:rPr>
            </w:pPr>
            <w:r>
              <w:rPr>
                <w:rFonts w:asciiTheme="majorHAnsi" w:hAnsiTheme="majorHAnsi" w:cstheme="majorHAnsi" w:hint="eastAsia"/>
              </w:rPr>
              <w:t xml:space="preserve">Conductor class </w:t>
            </w:r>
            <w:r w:rsidRPr="00105FCC">
              <w:rPr>
                <w:rFonts w:asciiTheme="majorHAnsi" w:hAnsiTheme="majorHAnsi" w:cstheme="majorHAnsi"/>
              </w:rPr>
              <w:t>ID</w:t>
            </w:r>
          </w:p>
        </w:tc>
        <w:tc>
          <w:tcPr>
            <w:tcW w:w="3879"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967AA6" w:rsidRDefault="00BA7886" w:rsidP="00AA0847">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CONDUCTOR_NAME</w:t>
            </w:r>
          </w:p>
        </w:tc>
        <w:tc>
          <w:tcPr>
            <w:tcW w:w="1888" w:type="dxa"/>
            <w:tcBorders>
              <w:top w:val="single" w:sz="4" w:space="0" w:color="auto"/>
              <w:left w:val="single" w:sz="4" w:space="0" w:color="auto"/>
              <w:bottom w:val="single" w:sz="4" w:space="0" w:color="auto"/>
              <w:right w:val="single" w:sz="4" w:space="0" w:color="000000"/>
            </w:tcBorders>
          </w:tcPr>
          <w:p w:rsidR="00BA7886" w:rsidRDefault="00BA7886" w:rsidP="00AA0847">
            <w:pPr>
              <w:jc w:val="left"/>
              <w:rPr>
                <w:rFonts w:asciiTheme="majorHAnsi" w:hAnsiTheme="majorHAnsi" w:cstheme="majorHAnsi"/>
              </w:rPr>
            </w:pPr>
            <w:r w:rsidRPr="00C64182">
              <w:rPr>
                <w:rFonts w:asciiTheme="majorHAnsi" w:hAnsiTheme="majorHAnsi" w:cstheme="majorHAnsi" w:hint="eastAsia"/>
              </w:rPr>
              <w:t>Conductor</w:t>
            </w:r>
            <w:r>
              <w:rPr>
                <w:rFonts w:asciiTheme="majorHAnsi" w:hAnsiTheme="majorHAnsi" w:cstheme="majorHAnsi" w:hint="eastAsia"/>
              </w:rPr>
              <w:t xml:space="preserve"> name</w:t>
            </w:r>
          </w:p>
        </w:tc>
        <w:tc>
          <w:tcPr>
            <w:tcW w:w="3879"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C64182" w:rsidRDefault="00BA7886" w:rsidP="00AA0847">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CALL_SYMPHONY_ID</w:t>
            </w:r>
          </w:p>
        </w:tc>
        <w:tc>
          <w:tcPr>
            <w:tcW w:w="1888" w:type="dxa"/>
            <w:tcBorders>
              <w:top w:val="single" w:sz="4" w:space="0" w:color="auto"/>
              <w:left w:val="single" w:sz="4" w:space="0" w:color="auto"/>
              <w:bottom w:val="single" w:sz="4" w:space="0" w:color="auto"/>
              <w:right w:val="single" w:sz="4" w:space="0" w:color="000000"/>
            </w:tcBorders>
          </w:tcPr>
          <w:p w:rsidR="00BA7886" w:rsidRPr="00C64182" w:rsidRDefault="00BA7886" w:rsidP="00AA0847">
            <w:pPr>
              <w:jc w:val="left"/>
              <w:rPr>
                <w:rFonts w:asciiTheme="majorHAnsi" w:hAnsiTheme="majorHAnsi" w:cstheme="majorHAnsi"/>
              </w:rPr>
            </w:pPr>
            <w:r w:rsidRPr="00C64182">
              <w:rPr>
                <w:rFonts w:asciiTheme="majorHAnsi" w:hAnsiTheme="majorHAnsi" w:cstheme="majorHAnsi" w:hint="eastAsia"/>
              </w:rPr>
              <w:t>Symphony</w:t>
            </w:r>
            <w:r>
              <w:rPr>
                <w:rFonts w:asciiTheme="majorHAnsi" w:hAnsiTheme="majorHAnsi" w:cstheme="majorHAnsi" w:hint="eastAsia"/>
              </w:rPr>
              <w:t xml:space="preserve"> class </w:t>
            </w:r>
            <w:r w:rsidRPr="00C64182">
              <w:rPr>
                <w:rFonts w:asciiTheme="majorHAnsi" w:hAnsiTheme="majorHAnsi" w:cstheme="majorHAnsi" w:hint="eastAsia"/>
              </w:rPr>
              <w:t>ID</w:t>
            </w:r>
          </w:p>
        </w:tc>
        <w:tc>
          <w:tcPr>
            <w:tcW w:w="3879"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C64182" w:rsidRDefault="00BA7886" w:rsidP="00AA0847">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SYMPHONY_NAME</w:t>
            </w:r>
          </w:p>
        </w:tc>
        <w:tc>
          <w:tcPr>
            <w:tcW w:w="1888" w:type="dxa"/>
            <w:tcBorders>
              <w:top w:val="single" w:sz="4" w:space="0" w:color="auto"/>
              <w:left w:val="single" w:sz="4" w:space="0" w:color="auto"/>
              <w:bottom w:val="single" w:sz="4" w:space="0" w:color="auto"/>
              <w:right w:val="single" w:sz="4" w:space="0" w:color="000000"/>
            </w:tcBorders>
          </w:tcPr>
          <w:p w:rsidR="00BA7886" w:rsidRPr="00C64182" w:rsidRDefault="00BA7886" w:rsidP="00AA0847">
            <w:pPr>
              <w:jc w:val="left"/>
              <w:rPr>
                <w:rFonts w:asciiTheme="majorHAnsi" w:hAnsiTheme="majorHAnsi" w:cstheme="majorHAnsi"/>
              </w:rPr>
            </w:pPr>
            <w:r w:rsidRPr="00C64182">
              <w:rPr>
                <w:rFonts w:asciiTheme="majorHAnsi" w:hAnsiTheme="majorHAnsi" w:cstheme="majorHAnsi" w:hint="eastAsia"/>
              </w:rPr>
              <w:t>Symphony</w:t>
            </w:r>
            <w:r>
              <w:rPr>
                <w:rFonts w:asciiTheme="majorHAnsi" w:hAnsiTheme="majorHAnsi" w:cstheme="majorHAnsi" w:hint="eastAsia"/>
              </w:rPr>
              <w:t xml:space="preserve"> name</w:t>
            </w:r>
          </w:p>
        </w:tc>
        <w:tc>
          <w:tcPr>
            <w:tcW w:w="3879"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C64182" w:rsidRDefault="00BA7886" w:rsidP="00AA0847">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OPERATION_NO_IDBH</w:t>
            </w:r>
          </w:p>
        </w:tc>
        <w:tc>
          <w:tcPr>
            <w:tcW w:w="1888" w:type="dxa"/>
            <w:tcBorders>
              <w:top w:val="single" w:sz="4" w:space="0" w:color="auto"/>
              <w:left w:val="single" w:sz="4" w:space="0" w:color="auto"/>
              <w:bottom w:val="single" w:sz="4" w:space="0" w:color="auto"/>
              <w:right w:val="single" w:sz="4" w:space="0" w:color="000000"/>
            </w:tcBorders>
          </w:tcPr>
          <w:p w:rsidR="00BA7886" w:rsidRPr="00C64182" w:rsidRDefault="00BA7886" w:rsidP="00AA0847">
            <w:pPr>
              <w:jc w:val="left"/>
              <w:rPr>
                <w:rFonts w:asciiTheme="majorHAnsi" w:hAnsiTheme="majorHAnsi" w:cstheme="majorHAnsi"/>
              </w:rPr>
            </w:pPr>
            <w:r>
              <w:rPr>
                <w:rFonts w:asciiTheme="majorHAnsi" w:hAnsiTheme="majorHAnsi" w:cstheme="majorHAnsi" w:hint="eastAsia"/>
              </w:rPr>
              <w:t xml:space="preserve">Operation </w:t>
            </w:r>
            <w:r w:rsidRPr="00C64182">
              <w:rPr>
                <w:rFonts w:asciiTheme="majorHAnsi" w:hAnsiTheme="majorHAnsi" w:cstheme="majorHAnsi" w:hint="eastAsia"/>
              </w:rPr>
              <w:t>ID</w:t>
            </w:r>
          </w:p>
        </w:tc>
        <w:tc>
          <w:tcPr>
            <w:tcW w:w="3879"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C64182" w:rsidRDefault="00BA7886" w:rsidP="00AA0847">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SKIP_FLAG</w:t>
            </w:r>
          </w:p>
        </w:tc>
        <w:tc>
          <w:tcPr>
            <w:tcW w:w="1888" w:type="dxa"/>
            <w:tcBorders>
              <w:top w:val="single" w:sz="4" w:space="0" w:color="auto"/>
              <w:left w:val="single" w:sz="4" w:space="0" w:color="auto"/>
              <w:bottom w:val="single" w:sz="4" w:space="0" w:color="auto"/>
              <w:right w:val="single" w:sz="4" w:space="0" w:color="000000"/>
            </w:tcBorders>
          </w:tcPr>
          <w:p w:rsidR="00BA7886" w:rsidRPr="00C64182" w:rsidRDefault="00BA7886" w:rsidP="00AA0847">
            <w:pPr>
              <w:jc w:val="left"/>
              <w:rPr>
                <w:rFonts w:asciiTheme="majorHAnsi" w:hAnsiTheme="majorHAnsi" w:cstheme="majorHAnsi"/>
              </w:rPr>
            </w:pPr>
            <w:r w:rsidRPr="00C64182">
              <w:rPr>
                <w:rFonts w:asciiTheme="majorHAnsi" w:hAnsiTheme="majorHAnsi" w:cstheme="majorHAnsi"/>
              </w:rPr>
              <w:t>Skip flag</w:t>
            </w:r>
          </w:p>
        </w:tc>
        <w:tc>
          <w:tcPr>
            <w:tcW w:w="3879"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C64182" w:rsidRDefault="00BA7886" w:rsidP="00AA0847">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OPERATION_NAME</w:t>
            </w:r>
          </w:p>
        </w:tc>
        <w:tc>
          <w:tcPr>
            <w:tcW w:w="1888" w:type="dxa"/>
            <w:tcBorders>
              <w:top w:val="single" w:sz="4" w:space="0" w:color="auto"/>
              <w:left w:val="single" w:sz="4" w:space="0" w:color="auto"/>
              <w:bottom w:val="single" w:sz="4" w:space="0" w:color="auto"/>
              <w:right w:val="single" w:sz="4" w:space="0" w:color="000000"/>
            </w:tcBorders>
          </w:tcPr>
          <w:p w:rsidR="00BA7886" w:rsidRPr="00C64182" w:rsidRDefault="00BA7886" w:rsidP="00AA0847">
            <w:pPr>
              <w:jc w:val="left"/>
              <w:rPr>
                <w:rFonts w:asciiTheme="majorHAnsi" w:hAnsiTheme="majorHAnsi" w:cstheme="majorHAnsi"/>
              </w:rPr>
            </w:pPr>
            <w:r>
              <w:rPr>
                <w:rFonts w:asciiTheme="majorHAnsi" w:hAnsiTheme="majorHAnsi" w:cstheme="majorHAnsi" w:hint="eastAsia"/>
              </w:rPr>
              <w:t>Operation name</w:t>
            </w:r>
          </w:p>
        </w:tc>
        <w:tc>
          <w:tcPr>
            <w:tcW w:w="3879"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C64182" w:rsidRDefault="00BA7886" w:rsidP="00AA0847">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n</w:t>
            </w:r>
            <w:r>
              <w:rPr>
                <w:rFonts w:asciiTheme="majorHAnsi" w:hAnsiTheme="majorHAnsi" w:cstheme="majorHAnsi" w:hint="eastAsia"/>
                <w:color w:val="000000"/>
                <w:kern w:val="0"/>
                <w:szCs w:val="21"/>
              </w:rPr>
              <w:t>ote</w:t>
            </w:r>
          </w:p>
        </w:tc>
        <w:tc>
          <w:tcPr>
            <w:tcW w:w="1888" w:type="dxa"/>
            <w:tcBorders>
              <w:top w:val="single" w:sz="4" w:space="0" w:color="auto"/>
              <w:left w:val="single" w:sz="4" w:space="0" w:color="auto"/>
              <w:bottom w:val="single" w:sz="4" w:space="0" w:color="auto"/>
              <w:right w:val="single" w:sz="4" w:space="0" w:color="000000"/>
            </w:tcBorders>
          </w:tcPr>
          <w:p w:rsidR="00BA7886" w:rsidRPr="00C64182" w:rsidRDefault="00BA7886" w:rsidP="00AA0847">
            <w:pPr>
              <w:jc w:val="left"/>
              <w:rPr>
                <w:rFonts w:asciiTheme="majorHAnsi" w:hAnsiTheme="majorHAnsi" w:cstheme="majorHAnsi"/>
              </w:rPr>
            </w:pPr>
            <w:r>
              <w:rPr>
                <w:rFonts w:asciiTheme="majorHAnsi" w:hAnsiTheme="majorHAnsi" w:cstheme="majorHAnsi" w:hint="eastAsia"/>
              </w:rPr>
              <w:t>Description</w:t>
            </w:r>
          </w:p>
        </w:tc>
        <w:tc>
          <w:tcPr>
            <w:tcW w:w="3879"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Default="00BA7886" w:rsidP="00AA0847">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w</w:t>
            </w:r>
          </w:p>
        </w:tc>
        <w:tc>
          <w:tcPr>
            <w:tcW w:w="1888" w:type="dxa"/>
            <w:tcBorders>
              <w:top w:val="single" w:sz="4" w:space="0" w:color="auto"/>
              <w:left w:val="single" w:sz="4" w:space="0" w:color="auto"/>
              <w:bottom w:val="single" w:sz="4" w:space="0" w:color="auto"/>
              <w:right w:val="single" w:sz="4" w:space="0" w:color="000000"/>
            </w:tcBorders>
          </w:tcPr>
          <w:p w:rsidR="00BA7886" w:rsidRDefault="00BA7886" w:rsidP="00AA0847">
            <w:pPr>
              <w:jc w:val="left"/>
              <w:rPr>
                <w:rFonts w:asciiTheme="majorHAnsi" w:hAnsiTheme="majorHAnsi" w:cstheme="majorHAnsi"/>
              </w:rPr>
            </w:pPr>
            <w:r>
              <w:rPr>
                <w:rFonts w:asciiTheme="majorHAnsi" w:hAnsiTheme="majorHAnsi" w:cstheme="majorHAnsi" w:hint="eastAsia"/>
              </w:rPr>
              <w:t>Width</w:t>
            </w:r>
          </w:p>
        </w:tc>
        <w:tc>
          <w:tcPr>
            <w:tcW w:w="3879"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Default="00BA7886" w:rsidP="00AA0847">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x</w:t>
            </w:r>
          </w:p>
        </w:tc>
        <w:tc>
          <w:tcPr>
            <w:tcW w:w="1888" w:type="dxa"/>
            <w:tcBorders>
              <w:top w:val="single" w:sz="4" w:space="0" w:color="auto"/>
              <w:left w:val="single" w:sz="4" w:space="0" w:color="auto"/>
              <w:bottom w:val="single" w:sz="4" w:space="0" w:color="auto"/>
              <w:right w:val="single" w:sz="4" w:space="0" w:color="000000"/>
            </w:tcBorders>
          </w:tcPr>
          <w:p w:rsidR="00BA7886" w:rsidRDefault="00BA7886" w:rsidP="00AA0847">
            <w:pPr>
              <w:jc w:val="left"/>
              <w:rPr>
                <w:rFonts w:asciiTheme="majorHAnsi" w:hAnsiTheme="majorHAnsi" w:cstheme="majorHAnsi"/>
              </w:rPr>
            </w:pPr>
            <w:r>
              <w:rPr>
                <w:rFonts w:asciiTheme="majorHAnsi" w:hAnsiTheme="majorHAnsi" w:cstheme="majorHAnsi" w:hint="eastAsia"/>
              </w:rPr>
              <w:t>X-axis</w:t>
            </w:r>
          </w:p>
        </w:tc>
        <w:tc>
          <w:tcPr>
            <w:tcW w:w="3879"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rsidR="00BA7886" w:rsidRDefault="00BA7886" w:rsidP="00AA0847">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y</w:t>
            </w:r>
          </w:p>
        </w:tc>
        <w:tc>
          <w:tcPr>
            <w:tcW w:w="1888" w:type="dxa"/>
            <w:tcBorders>
              <w:top w:val="single" w:sz="4" w:space="0" w:color="auto"/>
              <w:left w:val="single" w:sz="4" w:space="0" w:color="auto"/>
              <w:bottom w:val="single" w:sz="4" w:space="0" w:color="000000"/>
              <w:right w:val="single" w:sz="4" w:space="0" w:color="000000"/>
            </w:tcBorders>
          </w:tcPr>
          <w:p w:rsidR="00BA7886" w:rsidRDefault="00BA7886" w:rsidP="00AA0847">
            <w:pPr>
              <w:jc w:val="left"/>
              <w:rPr>
                <w:rFonts w:asciiTheme="majorHAnsi" w:hAnsiTheme="majorHAnsi" w:cstheme="majorHAnsi"/>
              </w:rPr>
            </w:pPr>
            <w:r>
              <w:rPr>
                <w:rFonts w:asciiTheme="majorHAnsi" w:hAnsiTheme="majorHAnsi" w:cstheme="majorHAnsi" w:hint="eastAsia"/>
              </w:rPr>
              <w:t>Y-axis</w:t>
            </w:r>
          </w:p>
        </w:tc>
        <w:tc>
          <w:tcPr>
            <w:tcW w:w="3879"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bl>
    <w:p w:rsidR="00BA7886" w:rsidRDefault="00BA7886" w:rsidP="00BA7886">
      <w:pPr>
        <w:widowControl/>
        <w:jc w:val="left"/>
        <w:rPr>
          <w:rFonts w:asciiTheme="majorHAnsi" w:eastAsia="ＭＳ ゴシック" w:hAnsiTheme="majorHAnsi" w:cstheme="majorHAnsi"/>
          <w:color w:val="000000"/>
          <w:kern w:val="0"/>
          <w:sz w:val="22"/>
        </w:rPr>
      </w:pPr>
    </w:p>
    <w:p w:rsidR="00BA7886" w:rsidRPr="00105FCC" w:rsidRDefault="00BA7886" w:rsidP="00BA7886">
      <w:pPr>
        <w:pStyle w:val="52"/>
        <w:ind w:leftChars="67" w:left="141" w:firstLine="1"/>
        <w:jc w:val="center"/>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sidR="00D7374E">
        <w:rPr>
          <w:rFonts w:asciiTheme="majorHAnsi" w:hAnsiTheme="majorHAnsi" w:cstheme="majorHAnsi"/>
          <w:b/>
        </w:rPr>
        <w:t>6</w:t>
      </w:r>
      <w:r>
        <w:rPr>
          <w:rFonts w:asciiTheme="majorHAnsi" w:hAnsiTheme="majorHAnsi" w:cstheme="majorHAnsi"/>
          <w:b/>
        </w:rPr>
        <w:noBreakHyphen/>
      </w:r>
      <w:r>
        <w:rPr>
          <w:rFonts w:asciiTheme="majorHAnsi" w:hAnsiTheme="majorHAnsi" w:cstheme="majorHAnsi" w:hint="eastAsia"/>
          <w:b/>
        </w:rPr>
        <w:t>8</w:t>
      </w:r>
      <w:r w:rsidRPr="00105FCC">
        <w:rPr>
          <w:rFonts w:asciiTheme="majorHAnsi" w:hAnsiTheme="majorHAnsi" w:cstheme="majorHAnsi"/>
        </w:rPr>
        <w:t xml:space="preserve"> </w:t>
      </w:r>
      <w:r>
        <w:rPr>
          <w:rFonts w:asciiTheme="majorHAnsi" w:hAnsiTheme="majorHAnsi" w:cstheme="majorHAnsi"/>
          <w:b/>
          <w:szCs w:val="21"/>
        </w:rPr>
        <w:t>Terminal details list</w:t>
      </w:r>
    </w:p>
    <w:tbl>
      <w:tblPr>
        <w:tblW w:w="8410" w:type="dxa"/>
        <w:jc w:val="center"/>
        <w:tblCellMar>
          <w:left w:w="99" w:type="dxa"/>
          <w:right w:w="99" w:type="dxa"/>
        </w:tblCellMar>
        <w:tblLook w:val="04A0" w:firstRow="1" w:lastRow="0" w:firstColumn="1" w:lastColumn="0" w:noHBand="0" w:noVBand="1"/>
      </w:tblPr>
      <w:tblGrid>
        <w:gridCol w:w="2643"/>
        <w:gridCol w:w="2172"/>
        <w:gridCol w:w="3595"/>
      </w:tblGrid>
      <w:tr w:rsidR="00BA7886" w:rsidRPr="00105FCC" w:rsidTr="00BA7886">
        <w:trPr>
          <w:trHeight w:val="270"/>
          <w:jc w:val="center"/>
        </w:trPr>
        <w:tc>
          <w:tcPr>
            <w:tcW w:w="2643"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Item key</w:t>
            </w:r>
          </w:p>
        </w:tc>
        <w:tc>
          <w:tcPr>
            <w:tcW w:w="2172"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hint="eastAsia"/>
                <w:b/>
                <w:bCs/>
                <w:color w:val="FFFFFF"/>
                <w:kern w:val="0"/>
                <w:sz w:val="22"/>
                <w:shd w:val="clear" w:color="auto" w:fill="002B62"/>
              </w:rPr>
              <w:t>P</w:t>
            </w:r>
            <w:r>
              <w:rPr>
                <w:rFonts w:asciiTheme="majorHAnsi" w:eastAsia="ＭＳ ゴシック" w:hAnsiTheme="majorHAnsi" w:cstheme="majorHAnsi"/>
                <w:b/>
                <w:bCs/>
                <w:color w:val="FFFFFF"/>
                <w:kern w:val="0"/>
                <w:sz w:val="22"/>
                <w:shd w:val="clear" w:color="auto" w:fill="002B62"/>
              </w:rPr>
              <w:t>arameter name</w:t>
            </w:r>
          </w:p>
        </w:tc>
        <w:tc>
          <w:tcPr>
            <w:tcW w:w="3595"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Remarks</w:t>
            </w:r>
          </w:p>
        </w:tc>
      </w:tr>
      <w:tr w:rsidR="00BA7886" w:rsidRPr="00105FCC"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Cs w:val="21"/>
              </w:rPr>
            </w:pPr>
            <w:r w:rsidRPr="00365C0B">
              <w:rPr>
                <w:rFonts w:asciiTheme="majorHAnsi" w:hAnsiTheme="majorHAnsi" w:cstheme="majorHAnsi"/>
                <w:color w:val="000000"/>
                <w:kern w:val="0"/>
                <w:szCs w:val="21"/>
              </w:rPr>
              <w:t>case</w:t>
            </w:r>
          </w:p>
        </w:tc>
        <w:tc>
          <w:tcPr>
            <w:tcW w:w="2172"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Pr>
                <w:rFonts w:asciiTheme="majorHAnsi" w:hAnsiTheme="majorHAnsi" w:cstheme="majorHAnsi" w:hint="eastAsia"/>
              </w:rPr>
              <w:t>Case no</w:t>
            </w:r>
          </w:p>
        </w:tc>
        <w:tc>
          <w:tcPr>
            <w:tcW w:w="35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edge</w:t>
            </w:r>
          </w:p>
        </w:tc>
        <w:tc>
          <w:tcPr>
            <w:tcW w:w="2172"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sidRPr="00540EA6">
              <w:rPr>
                <w:rFonts w:asciiTheme="majorHAnsi" w:hAnsiTheme="majorHAnsi" w:cstheme="majorHAnsi"/>
              </w:rPr>
              <w:t>Node class id</w:t>
            </w:r>
          </w:p>
        </w:tc>
        <w:tc>
          <w:tcPr>
            <w:tcW w:w="35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id</w:t>
            </w:r>
          </w:p>
        </w:tc>
        <w:tc>
          <w:tcPr>
            <w:tcW w:w="2172"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sidRPr="00365C0B">
              <w:rPr>
                <w:rFonts w:asciiTheme="majorHAnsi" w:hAnsiTheme="majorHAnsi" w:cstheme="majorHAnsi"/>
              </w:rPr>
              <w:t>Terminal class id</w:t>
            </w:r>
          </w:p>
        </w:tc>
        <w:tc>
          <w:tcPr>
            <w:tcW w:w="35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targetNode</w:t>
            </w:r>
          </w:p>
        </w:tc>
        <w:tc>
          <w:tcPr>
            <w:tcW w:w="2172"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jc w:val="left"/>
              <w:rPr>
                <w:rFonts w:asciiTheme="majorHAnsi" w:hAnsiTheme="majorHAnsi" w:cstheme="majorHAnsi"/>
              </w:rPr>
            </w:pPr>
            <w:r>
              <w:rPr>
                <w:rFonts w:asciiTheme="majorHAnsi" w:hAnsiTheme="majorHAnsi" w:cstheme="majorHAnsi" w:hint="eastAsia"/>
                <w:color w:val="000000"/>
                <w:kern w:val="0"/>
                <w:szCs w:val="21"/>
              </w:rPr>
              <w:t>Link n</w:t>
            </w:r>
            <w:r w:rsidRPr="00365C0B">
              <w:rPr>
                <w:rFonts w:asciiTheme="majorHAnsi" w:hAnsiTheme="majorHAnsi" w:cstheme="majorHAnsi" w:hint="eastAsia"/>
                <w:color w:val="000000"/>
                <w:kern w:val="0"/>
                <w:szCs w:val="21"/>
              </w:rPr>
              <w:t>ode</w:t>
            </w:r>
          </w:p>
        </w:tc>
        <w:tc>
          <w:tcPr>
            <w:tcW w:w="3595"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540EA6" w:rsidRDefault="00BA7886" w:rsidP="00AA0847">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type</w:t>
            </w:r>
          </w:p>
        </w:tc>
        <w:tc>
          <w:tcPr>
            <w:tcW w:w="2172" w:type="dxa"/>
            <w:tcBorders>
              <w:top w:val="single" w:sz="4" w:space="0" w:color="auto"/>
              <w:left w:val="single" w:sz="4" w:space="0" w:color="auto"/>
              <w:bottom w:val="single" w:sz="4" w:space="0" w:color="auto"/>
              <w:right w:val="single" w:sz="4" w:space="0" w:color="000000"/>
            </w:tcBorders>
          </w:tcPr>
          <w:p w:rsidR="00BA7886" w:rsidRPr="00540EA6" w:rsidRDefault="00BA7886" w:rsidP="00AA0847">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Type</w:t>
            </w:r>
          </w:p>
        </w:tc>
        <w:tc>
          <w:tcPr>
            <w:tcW w:w="3595"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i</w:t>
            </w:r>
            <w:r>
              <w:rPr>
                <w:rFonts w:asciiTheme="majorHAnsi" w:hAnsiTheme="majorHAnsi" w:cstheme="majorHAnsi" w:hint="eastAsia"/>
                <w:color w:val="000000"/>
                <w:kern w:val="0"/>
                <w:sz w:val="22"/>
              </w:rPr>
              <w:t>n/</w:t>
            </w:r>
            <w:r>
              <w:rPr>
                <w:rFonts w:asciiTheme="majorHAnsi" w:hAnsiTheme="majorHAnsi" w:cstheme="majorHAnsi"/>
                <w:color w:val="000000"/>
                <w:kern w:val="0"/>
                <w:sz w:val="22"/>
              </w:rPr>
              <w:t>out</w:t>
            </w: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540EA6" w:rsidRDefault="00BA7886" w:rsidP="00AA0847">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condition</w:t>
            </w:r>
          </w:p>
        </w:tc>
        <w:tc>
          <w:tcPr>
            <w:tcW w:w="2172" w:type="dxa"/>
            <w:tcBorders>
              <w:top w:val="single" w:sz="4" w:space="0" w:color="auto"/>
              <w:left w:val="single" w:sz="4" w:space="0" w:color="auto"/>
              <w:bottom w:val="single" w:sz="4" w:space="0" w:color="auto"/>
              <w:right w:val="single" w:sz="4" w:space="0" w:color="000000"/>
            </w:tcBorders>
          </w:tcPr>
          <w:p w:rsidR="00BA7886" w:rsidRPr="00540EA6" w:rsidRDefault="00BA7886" w:rsidP="00AA0847">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Condition</w:t>
            </w:r>
          </w:p>
        </w:tc>
        <w:tc>
          <w:tcPr>
            <w:tcW w:w="3595"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540EA6"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x</w:t>
            </w:r>
          </w:p>
        </w:tc>
        <w:tc>
          <w:tcPr>
            <w:tcW w:w="2172" w:type="dxa"/>
            <w:tcBorders>
              <w:top w:val="single" w:sz="4" w:space="0" w:color="auto"/>
              <w:left w:val="single" w:sz="4" w:space="0" w:color="auto"/>
              <w:bottom w:val="single" w:sz="4" w:space="0" w:color="auto"/>
              <w:right w:val="single" w:sz="4" w:space="0" w:color="000000"/>
            </w:tcBorders>
          </w:tcPr>
          <w:p w:rsidR="00BA7886" w:rsidRPr="00540EA6" w:rsidRDefault="00BA7886" w:rsidP="00AA0847">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X-axis</w:t>
            </w:r>
          </w:p>
        </w:tc>
        <w:tc>
          <w:tcPr>
            <w:tcW w:w="3595"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rsidR="00BA7886"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y</w:t>
            </w:r>
          </w:p>
        </w:tc>
        <w:tc>
          <w:tcPr>
            <w:tcW w:w="2172" w:type="dxa"/>
            <w:tcBorders>
              <w:top w:val="single" w:sz="4" w:space="0" w:color="auto"/>
              <w:left w:val="single" w:sz="4" w:space="0" w:color="auto"/>
              <w:bottom w:val="single" w:sz="4" w:space="0" w:color="000000"/>
              <w:right w:val="single" w:sz="4" w:space="0" w:color="000000"/>
            </w:tcBorders>
          </w:tcPr>
          <w:p w:rsidR="00BA7886" w:rsidRDefault="00BA7886" w:rsidP="00AA0847">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Y-axis</w:t>
            </w:r>
          </w:p>
        </w:tc>
        <w:tc>
          <w:tcPr>
            <w:tcW w:w="3595"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bl>
    <w:p w:rsidR="00BA7886" w:rsidRDefault="00BA7886" w:rsidP="00BA7886">
      <w:pPr>
        <w:pStyle w:val="52"/>
        <w:ind w:leftChars="67" w:left="141" w:firstLine="1"/>
        <w:jc w:val="center"/>
        <w:rPr>
          <w:rFonts w:asciiTheme="majorHAnsi" w:hAnsiTheme="majorHAnsi" w:cstheme="majorHAnsi"/>
          <w:b/>
        </w:rPr>
      </w:pPr>
    </w:p>
    <w:p w:rsidR="00BA7886" w:rsidRDefault="00BA7886" w:rsidP="00BA7886">
      <w:pPr>
        <w:pStyle w:val="52"/>
        <w:ind w:leftChars="67" w:left="141" w:firstLine="1"/>
        <w:jc w:val="center"/>
        <w:rPr>
          <w:rFonts w:asciiTheme="majorHAnsi" w:hAnsiTheme="majorHAnsi" w:cstheme="majorHAnsi"/>
          <w:b/>
        </w:rPr>
      </w:pPr>
    </w:p>
    <w:p w:rsidR="00BA7886" w:rsidRDefault="00BA7886" w:rsidP="00BA7886">
      <w:pPr>
        <w:pStyle w:val="52"/>
        <w:ind w:leftChars="67" w:left="141" w:firstLine="1"/>
        <w:jc w:val="center"/>
        <w:rPr>
          <w:rFonts w:asciiTheme="majorHAnsi" w:hAnsiTheme="majorHAnsi" w:cstheme="majorHAnsi"/>
          <w:b/>
        </w:rPr>
      </w:pPr>
    </w:p>
    <w:p w:rsidR="00BA7886" w:rsidRPr="00105FCC" w:rsidRDefault="00BA7886" w:rsidP="00BA7886">
      <w:pPr>
        <w:pStyle w:val="52"/>
        <w:ind w:leftChars="67" w:left="141" w:firstLine="1"/>
        <w:jc w:val="center"/>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sidR="00D7374E">
        <w:rPr>
          <w:rFonts w:asciiTheme="majorHAnsi" w:hAnsiTheme="majorHAnsi" w:cstheme="majorHAnsi"/>
          <w:b/>
        </w:rPr>
        <w:t>6</w:t>
      </w:r>
      <w:r>
        <w:rPr>
          <w:rFonts w:asciiTheme="majorHAnsi" w:hAnsiTheme="majorHAnsi" w:cstheme="majorHAnsi"/>
          <w:b/>
        </w:rPr>
        <w:noBreakHyphen/>
      </w:r>
      <w:r>
        <w:rPr>
          <w:rFonts w:asciiTheme="majorHAnsi" w:hAnsiTheme="majorHAnsi" w:cstheme="majorHAnsi" w:hint="eastAsia"/>
          <w:b/>
        </w:rPr>
        <w:t>9</w:t>
      </w:r>
      <w:r w:rsidRPr="00105FCC">
        <w:rPr>
          <w:rFonts w:asciiTheme="majorHAnsi" w:hAnsiTheme="majorHAnsi" w:cstheme="majorHAnsi"/>
        </w:rPr>
        <w:t xml:space="preserve"> </w:t>
      </w:r>
      <w:r>
        <w:rPr>
          <w:rFonts w:asciiTheme="majorHAnsi" w:hAnsiTheme="majorHAnsi" w:cstheme="majorHAnsi"/>
          <w:b/>
          <w:szCs w:val="21"/>
        </w:rPr>
        <w:t>Line</w:t>
      </w:r>
      <w:r>
        <w:rPr>
          <w:rFonts w:asciiTheme="majorHAnsi" w:hAnsiTheme="majorHAnsi" w:cstheme="majorHAnsi" w:hint="eastAsia"/>
          <w:b/>
          <w:szCs w:val="21"/>
        </w:rPr>
        <w:t xml:space="preserve"> details list</w:t>
      </w:r>
    </w:p>
    <w:tbl>
      <w:tblPr>
        <w:tblW w:w="8410" w:type="dxa"/>
        <w:jc w:val="center"/>
        <w:tblCellMar>
          <w:left w:w="99" w:type="dxa"/>
          <w:right w:w="99" w:type="dxa"/>
        </w:tblCellMar>
        <w:tblLook w:val="04A0" w:firstRow="1" w:lastRow="0" w:firstColumn="1" w:lastColumn="0" w:noHBand="0" w:noVBand="1"/>
      </w:tblPr>
      <w:tblGrid>
        <w:gridCol w:w="2643"/>
        <w:gridCol w:w="2881"/>
        <w:gridCol w:w="2886"/>
      </w:tblGrid>
      <w:tr w:rsidR="00BA7886" w:rsidRPr="00105FCC" w:rsidTr="00BA7886">
        <w:trPr>
          <w:trHeight w:val="270"/>
          <w:jc w:val="center"/>
        </w:trPr>
        <w:tc>
          <w:tcPr>
            <w:tcW w:w="2643"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Item key</w:t>
            </w:r>
          </w:p>
        </w:tc>
        <w:tc>
          <w:tcPr>
            <w:tcW w:w="2881"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hint="eastAsia"/>
                <w:b/>
                <w:bCs/>
                <w:color w:val="FFFFFF"/>
                <w:kern w:val="0"/>
                <w:sz w:val="22"/>
                <w:shd w:val="clear" w:color="auto" w:fill="002B62"/>
              </w:rPr>
              <w:t>Pa</w:t>
            </w:r>
            <w:r>
              <w:rPr>
                <w:rFonts w:asciiTheme="majorHAnsi" w:eastAsia="ＭＳ ゴシック" w:hAnsiTheme="majorHAnsi" w:cstheme="majorHAnsi"/>
                <w:b/>
                <w:bCs/>
                <w:color w:val="FFFFFF"/>
                <w:kern w:val="0"/>
                <w:sz w:val="22"/>
                <w:shd w:val="clear" w:color="auto" w:fill="002B62"/>
              </w:rPr>
              <w:t>rameter name</w:t>
            </w:r>
          </w:p>
        </w:tc>
        <w:tc>
          <w:tcPr>
            <w:tcW w:w="2886" w:type="dxa"/>
            <w:tcBorders>
              <w:top w:val="single" w:sz="4" w:space="0" w:color="auto"/>
              <w:left w:val="single" w:sz="4" w:space="0" w:color="auto"/>
              <w:bottom w:val="single" w:sz="4" w:space="0" w:color="auto"/>
              <w:right w:val="single" w:sz="4" w:space="0" w:color="auto"/>
            </w:tcBorders>
            <w:shd w:val="clear" w:color="auto" w:fill="002B62"/>
          </w:tcPr>
          <w:p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Remarks</w:t>
            </w:r>
          </w:p>
        </w:tc>
      </w:tr>
      <w:tr w:rsidR="00BA7886" w:rsidRPr="00105FCC"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Cs w:val="21"/>
              </w:rPr>
            </w:pPr>
            <w:r w:rsidRPr="008E0E37">
              <w:rPr>
                <w:rFonts w:asciiTheme="majorHAnsi" w:hAnsiTheme="majorHAnsi" w:cstheme="majorHAnsi"/>
                <w:color w:val="000000"/>
                <w:kern w:val="0"/>
                <w:szCs w:val="21"/>
              </w:rPr>
              <w:t>id</w:t>
            </w:r>
          </w:p>
        </w:tc>
        <w:tc>
          <w:tcPr>
            <w:tcW w:w="2881"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Pr>
                <w:rFonts w:asciiTheme="majorHAnsi" w:hAnsiTheme="majorHAnsi" w:cstheme="majorHAnsi"/>
              </w:rPr>
              <w:t>Line id</w:t>
            </w:r>
          </w:p>
        </w:tc>
        <w:tc>
          <w:tcPr>
            <w:tcW w:w="2886"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type</w:t>
            </w:r>
          </w:p>
        </w:tc>
        <w:tc>
          <w:tcPr>
            <w:tcW w:w="2881"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Pr>
                <w:rFonts w:asciiTheme="majorHAnsi" w:hAnsiTheme="majorHAnsi" w:cstheme="majorHAnsi" w:hint="eastAsia"/>
              </w:rPr>
              <w:t>Type</w:t>
            </w:r>
          </w:p>
        </w:tc>
        <w:tc>
          <w:tcPr>
            <w:tcW w:w="2886"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rPr>
            </w:pPr>
            <w:r w:rsidRPr="008E0E37">
              <w:rPr>
                <w:rFonts w:asciiTheme="majorHAnsi" w:hAnsiTheme="majorHAnsi" w:cstheme="majorHAnsi"/>
              </w:rPr>
              <w:t>egde</w:t>
            </w:r>
          </w:p>
        </w:tc>
      </w:tr>
      <w:tr w:rsidR="00BA7886" w:rsidRPr="00105FCC"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inNode</w:t>
            </w:r>
          </w:p>
        </w:tc>
        <w:tc>
          <w:tcPr>
            <w:tcW w:w="2881"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jc w:val="left"/>
              <w:rPr>
                <w:rFonts w:asciiTheme="majorHAnsi" w:hAnsiTheme="majorHAnsi" w:cstheme="majorHAnsi"/>
              </w:rPr>
            </w:pPr>
            <w:r>
              <w:rPr>
                <w:rFonts w:asciiTheme="majorHAnsi" w:hAnsiTheme="majorHAnsi" w:cstheme="majorHAnsi" w:hint="eastAsia"/>
              </w:rPr>
              <w:t xml:space="preserve">Inward </w:t>
            </w:r>
            <w:r>
              <w:rPr>
                <w:rFonts w:asciiTheme="majorHAnsi" w:hAnsiTheme="majorHAnsi" w:cstheme="majorHAnsi"/>
              </w:rPr>
              <w:t>connection</w:t>
            </w:r>
            <w:r>
              <w:rPr>
                <w:rFonts w:asciiTheme="majorHAnsi" w:hAnsiTheme="majorHAnsi" w:cstheme="majorHAnsi" w:hint="eastAsia"/>
              </w:rPr>
              <w:t xml:space="preserve"> </w:t>
            </w:r>
            <w:r>
              <w:rPr>
                <w:rFonts w:asciiTheme="majorHAnsi" w:hAnsiTheme="majorHAnsi" w:cstheme="majorHAnsi"/>
              </w:rPr>
              <w:t>node</w:t>
            </w:r>
          </w:p>
        </w:tc>
        <w:tc>
          <w:tcPr>
            <w:tcW w:w="2886" w:type="dxa"/>
            <w:tcBorders>
              <w:top w:val="single" w:sz="4" w:space="0" w:color="auto"/>
              <w:left w:val="single" w:sz="4" w:space="0" w:color="auto"/>
              <w:bottom w:val="single" w:sz="4" w:space="0" w:color="000000"/>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outTerminal</w:t>
            </w:r>
          </w:p>
        </w:tc>
        <w:tc>
          <w:tcPr>
            <w:tcW w:w="2881" w:type="dxa"/>
            <w:tcBorders>
              <w:top w:val="single" w:sz="4" w:space="0" w:color="auto"/>
              <w:left w:val="single" w:sz="4" w:space="0" w:color="auto"/>
              <w:bottom w:val="single" w:sz="4" w:space="0" w:color="auto"/>
              <w:right w:val="single" w:sz="4" w:space="0" w:color="000000"/>
            </w:tcBorders>
          </w:tcPr>
          <w:p w:rsidR="00BA7886" w:rsidRPr="00105FCC" w:rsidRDefault="00BA7886" w:rsidP="00BA7886">
            <w:pPr>
              <w:jc w:val="left"/>
              <w:rPr>
                <w:rFonts w:asciiTheme="majorHAnsi" w:hAnsiTheme="majorHAnsi" w:cstheme="majorHAnsi"/>
              </w:rPr>
            </w:pPr>
            <w:r>
              <w:rPr>
                <w:rFonts w:asciiTheme="majorHAnsi" w:hAnsiTheme="majorHAnsi" w:cstheme="majorHAnsi" w:hint="eastAsia"/>
                <w:color w:val="000000"/>
                <w:kern w:val="0"/>
                <w:szCs w:val="21"/>
              </w:rPr>
              <w:t xml:space="preserve">Outward connection </w:t>
            </w:r>
            <w:r>
              <w:rPr>
                <w:rFonts w:asciiTheme="majorHAnsi" w:hAnsiTheme="majorHAnsi" w:cstheme="majorHAnsi"/>
                <w:color w:val="000000"/>
                <w:kern w:val="0"/>
                <w:szCs w:val="21"/>
              </w:rPr>
              <w:t>t</w:t>
            </w:r>
            <w:r w:rsidRPr="008E0E37">
              <w:rPr>
                <w:rFonts w:asciiTheme="majorHAnsi" w:hAnsiTheme="majorHAnsi" w:cstheme="majorHAnsi" w:hint="eastAsia"/>
                <w:color w:val="000000"/>
                <w:kern w:val="0"/>
                <w:szCs w:val="21"/>
              </w:rPr>
              <w:t>erminal</w:t>
            </w:r>
          </w:p>
        </w:tc>
        <w:tc>
          <w:tcPr>
            <w:tcW w:w="2886"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540EA6" w:rsidRDefault="00BA7886" w:rsidP="00AA0847">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lastRenderedPageBreak/>
              <w:t>outTerminal</w:t>
            </w:r>
          </w:p>
        </w:tc>
        <w:tc>
          <w:tcPr>
            <w:tcW w:w="2881" w:type="dxa"/>
            <w:tcBorders>
              <w:top w:val="single" w:sz="4" w:space="0" w:color="auto"/>
              <w:left w:val="single" w:sz="4" w:space="0" w:color="auto"/>
              <w:bottom w:val="single" w:sz="4" w:space="0" w:color="auto"/>
              <w:right w:val="single" w:sz="4" w:space="0" w:color="000000"/>
            </w:tcBorders>
          </w:tcPr>
          <w:p w:rsidR="00BA7886" w:rsidRPr="00540EA6" w:rsidRDefault="00BA7886" w:rsidP="00BA7886">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 xml:space="preserve">Inward connection </w:t>
            </w:r>
            <w:r>
              <w:rPr>
                <w:rFonts w:asciiTheme="majorHAnsi" w:hAnsiTheme="majorHAnsi" w:cstheme="majorHAnsi"/>
                <w:color w:val="000000"/>
                <w:kern w:val="0"/>
                <w:szCs w:val="21"/>
              </w:rPr>
              <w:t>t</w:t>
            </w:r>
            <w:r w:rsidRPr="008E0E37">
              <w:rPr>
                <w:rFonts w:asciiTheme="majorHAnsi" w:hAnsiTheme="majorHAnsi" w:cstheme="majorHAnsi" w:hint="eastAsia"/>
                <w:color w:val="000000"/>
                <w:kern w:val="0"/>
                <w:szCs w:val="21"/>
              </w:rPr>
              <w:t>erminal</w:t>
            </w:r>
          </w:p>
        </w:tc>
        <w:tc>
          <w:tcPr>
            <w:tcW w:w="2886" w:type="dxa"/>
            <w:tcBorders>
              <w:top w:val="single" w:sz="4" w:space="0" w:color="auto"/>
              <w:left w:val="single" w:sz="4" w:space="0" w:color="auto"/>
              <w:bottom w:val="single" w:sz="4" w:space="0" w:color="auto"/>
              <w:right w:val="single" w:sz="4" w:space="0" w:color="000000"/>
            </w:tcBorders>
          </w:tcPr>
          <w:p w:rsidR="00BA7886" w:rsidRPr="00105FCC" w:rsidRDefault="00BA7886" w:rsidP="00AA0847">
            <w:pPr>
              <w:widowControl/>
              <w:jc w:val="left"/>
              <w:rPr>
                <w:rFonts w:asciiTheme="majorHAnsi" w:hAnsiTheme="majorHAnsi" w:cstheme="majorHAnsi"/>
                <w:color w:val="000000"/>
                <w:kern w:val="0"/>
                <w:sz w:val="22"/>
              </w:rPr>
            </w:pPr>
          </w:p>
        </w:tc>
      </w:tr>
      <w:tr w:rsidR="00BA7886" w:rsidRPr="00105FCC"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rsidR="00BA7886" w:rsidRPr="008E0E37" w:rsidRDefault="00BA7886" w:rsidP="00AA0847">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outNode</w:t>
            </w:r>
          </w:p>
        </w:tc>
        <w:tc>
          <w:tcPr>
            <w:tcW w:w="2881" w:type="dxa"/>
            <w:tcBorders>
              <w:top w:val="single" w:sz="4" w:space="0" w:color="auto"/>
              <w:left w:val="single" w:sz="4" w:space="0" w:color="auto"/>
              <w:bottom w:val="single" w:sz="4" w:space="0" w:color="auto"/>
              <w:right w:val="single" w:sz="4" w:space="0" w:color="000000"/>
            </w:tcBorders>
          </w:tcPr>
          <w:p w:rsidR="00BA7886" w:rsidRPr="00365C0B" w:rsidRDefault="00BA7886" w:rsidP="00BA7886">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 xml:space="preserve">Outward connection </w:t>
            </w:r>
            <w:r>
              <w:rPr>
                <w:rFonts w:asciiTheme="majorHAnsi" w:hAnsiTheme="majorHAnsi" w:cstheme="majorHAnsi"/>
                <w:color w:val="000000"/>
                <w:kern w:val="0"/>
                <w:szCs w:val="21"/>
              </w:rPr>
              <w:t>n</w:t>
            </w:r>
            <w:r>
              <w:rPr>
                <w:rFonts w:asciiTheme="majorHAnsi" w:hAnsiTheme="majorHAnsi" w:cstheme="majorHAnsi" w:hint="eastAsia"/>
                <w:color w:val="000000"/>
                <w:kern w:val="0"/>
                <w:szCs w:val="21"/>
              </w:rPr>
              <w:t>ode</w:t>
            </w:r>
          </w:p>
        </w:tc>
        <w:tc>
          <w:tcPr>
            <w:tcW w:w="2886" w:type="dxa"/>
            <w:tcBorders>
              <w:top w:val="single" w:sz="4" w:space="0" w:color="auto"/>
              <w:left w:val="single" w:sz="4" w:space="0" w:color="auto"/>
              <w:bottom w:val="single" w:sz="4" w:space="0" w:color="auto"/>
              <w:right w:val="single" w:sz="4" w:space="0" w:color="000000"/>
            </w:tcBorders>
          </w:tcPr>
          <w:p w:rsidR="00BA7886" w:rsidRDefault="00BA7886" w:rsidP="00AA0847">
            <w:pPr>
              <w:widowControl/>
              <w:jc w:val="left"/>
              <w:rPr>
                <w:rFonts w:asciiTheme="majorHAnsi" w:hAnsiTheme="majorHAnsi" w:cstheme="majorHAnsi"/>
                <w:color w:val="000000"/>
                <w:kern w:val="0"/>
                <w:sz w:val="22"/>
              </w:rPr>
            </w:pPr>
          </w:p>
        </w:tc>
      </w:tr>
    </w:tbl>
    <w:p w:rsidR="00796008" w:rsidRDefault="00796008" w:rsidP="00796008">
      <w:pPr>
        <w:pStyle w:val="af2"/>
        <w:keepNext/>
        <w:rPr>
          <w:rFonts w:asciiTheme="majorHAnsi" w:hAnsiTheme="majorHAnsi" w:cstheme="majorHAnsi"/>
        </w:rPr>
      </w:pPr>
      <w:bookmarkStart w:id="119" w:name="_Ref89251168"/>
      <w:bookmarkStart w:id="120" w:name="_Ref89251155"/>
    </w:p>
    <w:p w:rsidR="00796008" w:rsidRPr="00105FCC" w:rsidRDefault="00796008" w:rsidP="00796008">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5F1F35">
        <w:rPr>
          <w:rFonts w:asciiTheme="majorHAnsi" w:hAnsiTheme="majorHAnsi" w:cstheme="majorHAnsi"/>
          <w:noProof/>
        </w:rPr>
        <w:t>6</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5F1F35">
        <w:rPr>
          <w:rFonts w:asciiTheme="majorHAnsi" w:hAnsiTheme="majorHAnsi" w:cstheme="majorHAnsi"/>
          <w:noProof/>
        </w:rPr>
        <w:t>4</w:t>
      </w:r>
      <w:r>
        <w:rPr>
          <w:rFonts w:asciiTheme="majorHAnsi" w:hAnsiTheme="majorHAnsi" w:cstheme="majorHAnsi"/>
        </w:rPr>
        <w:fldChar w:fldCharType="end"/>
      </w:r>
      <w:bookmarkEnd w:id="119"/>
      <w:r w:rsidRPr="00105FCC">
        <w:rPr>
          <w:rFonts w:asciiTheme="majorHAnsi" w:hAnsiTheme="majorHAnsi" w:cstheme="majorHAnsi"/>
          <w:b w:val="0"/>
        </w:rPr>
        <w:t xml:space="preserve">　</w:t>
      </w:r>
      <w:r>
        <w:rPr>
          <w:rFonts w:asciiTheme="majorHAnsi" w:hAnsiTheme="majorHAnsi" w:cstheme="majorHAnsi" w:hint="eastAsia"/>
        </w:rPr>
        <w:t xml:space="preserve">Conductor </w:t>
      </w:r>
      <w:r>
        <w:rPr>
          <w:rFonts w:asciiTheme="majorHAnsi" w:hAnsiTheme="majorHAnsi" w:cstheme="majorHAnsi"/>
        </w:rPr>
        <w:t xml:space="preserve">execution status </w:t>
      </w:r>
      <w:r w:rsidRPr="00772378">
        <w:rPr>
          <w:rFonts w:asciiTheme="majorHAnsi" w:hAnsiTheme="majorHAnsi" w:cstheme="majorHAnsi"/>
        </w:rPr>
        <w:t>ID</w:t>
      </w:r>
      <w:bookmarkEnd w:id="120"/>
      <w:r>
        <w:rPr>
          <w:rFonts w:asciiTheme="majorHAnsi" w:hAnsiTheme="majorHAnsi" w:cstheme="majorHAnsi"/>
        </w:rPr>
        <w:t xml:space="preserve"> table</w:t>
      </w:r>
    </w:p>
    <w:tbl>
      <w:tblPr>
        <w:tblStyle w:val="ab"/>
        <w:tblW w:w="0" w:type="auto"/>
        <w:tblInd w:w="2235" w:type="dxa"/>
        <w:tblLook w:val="04A0" w:firstRow="1" w:lastRow="0" w:firstColumn="1" w:lastColumn="0" w:noHBand="0" w:noVBand="1"/>
      </w:tblPr>
      <w:tblGrid>
        <w:gridCol w:w="1275"/>
        <w:gridCol w:w="2552"/>
      </w:tblGrid>
      <w:tr w:rsidR="00796008" w:rsidRPr="00105FCC" w:rsidTr="00872C8E">
        <w:tc>
          <w:tcPr>
            <w:tcW w:w="1275" w:type="dxa"/>
            <w:shd w:val="clear" w:color="auto" w:fill="002B62"/>
          </w:tcPr>
          <w:p w:rsidR="00796008" w:rsidRPr="00105FCC" w:rsidRDefault="00796008" w:rsidP="00872C8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796008" w:rsidRPr="00105FCC" w:rsidRDefault="00796008" w:rsidP="00872C8E">
            <w:pPr>
              <w:jc w:val="center"/>
              <w:rPr>
                <w:rFonts w:asciiTheme="majorHAnsi" w:hAnsiTheme="majorHAnsi" w:cstheme="majorHAnsi"/>
                <w:color w:val="FFFFFF" w:themeColor="background1"/>
              </w:rPr>
            </w:pPr>
            <w:r>
              <w:rPr>
                <w:rFonts w:asciiTheme="majorHAnsi" w:hAnsiTheme="majorHAnsi" w:cstheme="majorHAnsi"/>
                <w:color w:val="FFFFFF" w:themeColor="background1"/>
              </w:rPr>
              <w:t>Status</w:t>
            </w:r>
          </w:p>
        </w:tc>
      </w:tr>
      <w:tr w:rsidR="00796008" w:rsidRPr="00105FCC" w:rsidTr="00872C8E">
        <w:tc>
          <w:tcPr>
            <w:tcW w:w="1275" w:type="dxa"/>
          </w:tcPr>
          <w:p w:rsidR="00796008" w:rsidRPr="00105FCC" w:rsidRDefault="00796008" w:rsidP="00872C8E">
            <w:pPr>
              <w:jc w:val="center"/>
              <w:rPr>
                <w:rFonts w:asciiTheme="majorHAnsi" w:hAnsiTheme="majorHAnsi" w:cstheme="majorHAnsi"/>
              </w:rPr>
            </w:pPr>
            <w:r w:rsidRPr="00105FCC">
              <w:rPr>
                <w:rFonts w:asciiTheme="majorHAnsi" w:hAnsiTheme="majorHAnsi" w:cstheme="majorHAnsi"/>
              </w:rPr>
              <w:t>1</w:t>
            </w:r>
          </w:p>
        </w:tc>
        <w:tc>
          <w:tcPr>
            <w:tcW w:w="2552" w:type="dxa"/>
          </w:tcPr>
          <w:p w:rsidR="00796008" w:rsidRPr="00105FCC" w:rsidRDefault="00796008" w:rsidP="00872C8E">
            <w:pPr>
              <w:rPr>
                <w:rFonts w:asciiTheme="majorHAnsi" w:hAnsiTheme="majorHAnsi" w:cstheme="majorHAnsi"/>
              </w:rPr>
            </w:pPr>
            <w:r>
              <w:rPr>
                <w:rFonts w:asciiTheme="majorHAnsi" w:hAnsiTheme="majorHAnsi" w:cstheme="majorHAnsi"/>
              </w:rPr>
              <w:t>Not executed</w:t>
            </w:r>
          </w:p>
        </w:tc>
      </w:tr>
      <w:tr w:rsidR="00796008" w:rsidRPr="00105FCC" w:rsidTr="00872C8E">
        <w:tc>
          <w:tcPr>
            <w:tcW w:w="1275" w:type="dxa"/>
          </w:tcPr>
          <w:p w:rsidR="00796008" w:rsidRPr="00105FCC" w:rsidRDefault="00796008" w:rsidP="00872C8E">
            <w:pPr>
              <w:jc w:val="center"/>
              <w:rPr>
                <w:rFonts w:asciiTheme="majorHAnsi" w:hAnsiTheme="majorHAnsi" w:cstheme="majorHAnsi"/>
              </w:rPr>
            </w:pPr>
            <w:r w:rsidRPr="00105FCC">
              <w:rPr>
                <w:rFonts w:asciiTheme="majorHAnsi" w:hAnsiTheme="majorHAnsi" w:cstheme="majorHAnsi"/>
              </w:rPr>
              <w:t>2</w:t>
            </w:r>
          </w:p>
        </w:tc>
        <w:tc>
          <w:tcPr>
            <w:tcW w:w="2552" w:type="dxa"/>
          </w:tcPr>
          <w:p w:rsidR="00796008" w:rsidRPr="00105FCC" w:rsidRDefault="00796008" w:rsidP="00872C8E">
            <w:pPr>
              <w:rPr>
                <w:rFonts w:asciiTheme="majorHAnsi" w:hAnsiTheme="majorHAnsi" w:cstheme="majorHAnsi"/>
              </w:rPr>
            </w:pPr>
            <w:r>
              <w:rPr>
                <w:rFonts w:asciiTheme="majorHAnsi" w:hAnsiTheme="majorHAnsi" w:cstheme="majorHAnsi"/>
              </w:rPr>
              <w:t>Not executed</w:t>
            </w:r>
            <w:r w:rsidRPr="00105FCC">
              <w:rPr>
                <w:rFonts w:asciiTheme="majorHAnsi" w:hAnsiTheme="majorHAnsi" w:cstheme="majorHAnsi"/>
              </w:rPr>
              <w:t>(</w:t>
            </w:r>
            <w:r>
              <w:rPr>
                <w:rFonts w:asciiTheme="majorHAnsi" w:hAnsiTheme="majorHAnsi" w:cstheme="majorHAnsi"/>
              </w:rPr>
              <w:t>reserved</w:t>
            </w:r>
            <w:r w:rsidRPr="00105FCC">
              <w:rPr>
                <w:rFonts w:asciiTheme="majorHAnsi" w:hAnsiTheme="majorHAnsi" w:cstheme="majorHAnsi"/>
              </w:rPr>
              <w:t>)</w:t>
            </w:r>
          </w:p>
        </w:tc>
      </w:tr>
      <w:tr w:rsidR="00796008" w:rsidRPr="00105FCC" w:rsidTr="00872C8E">
        <w:tc>
          <w:tcPr>
            <w:tcW w:w="1275" w:type="dxa"/>
          </w:tcPr>
          <w:p w:rsidR="00796008" w:rsidRPr="00105FCC" w:rsidRDefault="00796008" w:rsidP="00872C8E">
            <w:pPr>
              <w:jc w:val="center"/>
              <w:rPr>
                <w:rFonts w:asciiTheme="majorHAnsi" w:hAnsiTheme="majorHAnsi" w:cstheme="majorHAnsi"/>
              </w:rPr>
            </w:pPr>
            <w:r w:rsidRPr="00105FCC">
              <w:rPr>
                <w:rFonts w:asciiTheme="majorHAnsi" w:hAnsiTheme="majorHAnsi" w:cstheme="majorHAnsi"/>
              </w:rPr>
              <w:t>3</w:t>
            </w:r>
          </w:p>
        </w:tc>
        <w:tc>
          <w:tcPr>
            <w:tcW w:w="2552" w:type="dxa"/>
          </w:tcPr>
          <w:p w:rsidR="00796008" w:rsidRPr="00105FCC" w:rsidRDefault="00796008" w:rsidP="00872C8E">
            <w:pPr>
              <w:rPr>
                <w:rFonts w:asciiTheme="majorHAnsi" w:hAnsiTheme="majorHAnsi" w:cstheme="majorHAnsi"/>
              </w:rPr>
            </w:pPr>
            <w:r>
              <w:rPr>
                <w:rFonts w:asciiTheme="majorHAnsi" w:hAnsiTheme="majorHAnsi" w:cstheme="majorHAnsi"/>
              </w:rPr>
              <w:t>Executing</w:t>
            </w:r>
          </w:p>
        </w:tc>
      </w:tr>
      <w:tr w:rsidR="00796008" w:rsidRPr="00105FCC" w:rsidTr="00872C8E">
        <w:tc>
          <w:tcPr>
            <w:tcW w:w="1275" w:type="dxa"/>
          </w:tcPr>
          <w:p w:rsidR="00796008" w:rsidRPr="00105FCC" w:rsidRDefault="00796008" w:rsidP="00872C8E">
            <w:pPr>
              <w:jc w:val="center"/>
              <w:rPr>
                <w:rFonts w:asciiTheme="majorHAnsi" w:hAnsiTheme="majorHAnsi" w:cstheme="majorHAnsi"/>
              </w:rPr>
            </w:pPr>
            <w:r w:rsidRPr="00105FCC">
              <w:rPr>
                <w:rFonts w:asciiTheme="majorHAnsi" w:hAnsiTheme="majorHAnsi" w:cstheme="majorHAnsi"/>
              </w:rPr>
              <w:t>4</w:t>
            </w:r>
          </w:p>
        </w:tc>
        <w:tc>
          <w:tcPr>
            <w:tcW w:w="2552" w:type="dxa"/>
          </w:tcPr>
          <w:p w:rsidR="00796008" w:rsidRPr="00105FCC" w:rsidRDefault="00796008" w:rsidP="00872C8E">
            <w:pPr>
              <w:rPr>
                <w:rFonts w:asciiTheme="majorHAnsi" w:hAnsiTheme="majorHAnsi" w:cstheme="majorHAnsi"/>
              </w:rPr>
            </w:pPr>
            <w:r>
              <w:rPr>
                <w:rFonts w:asciiTheme="majorHAnsi" w:hAnsiTheme="majorHAnsi" w:cstheme="majorHAnsi"/>
              </w:rPr>
              <w:t>Executing</w:t>
            </w:r>
            <w:r w:rsidRPr="00105FCC">
              <w:rPr>
                <w:rFonts w:asciiTheme="majorHAnsi" w:hAnsiTheme="majorHAnsi" w:cstheme="majorHAnsi"/>
              </w:rPr>
              <w:t>(</w:t>
            </w:r>
            <w:r>
              <w:rPr>
                <w:rFonts w:asciiTheme="majorHAnsi" w:hAnsiTheme="majorHAnsi" w:cstheme="majorHAnsi"/>
              </w:rPr>
              <w:t>Extended</w:t>
            </w:r>
            <w:r w:rsidRPr="00105FCC">
              <w:rPr>
                <w:rFonts w:asciiTheme="majorHAnsi" w:hAnsiTheme="majorHAnsi" w:cstheme="majorHAnsi"/>
              </w:rPr>
              <w:t>)</w:t>
            </w:r>
          </w:p>
        </w:tc>
      </w:tr>
      <w:tr w:rsidR="00796008" w:rsidRPr="00105FCC" w:rsidTr="00872C8E">
        <w:tc>
          <w:tcPr>
            <w:tcW w:w="1275" w:type="dxa"/>
          </w:tcPr>
          <w:p w:rsidR="00796008" w:rsidRPr="00105FCC" w:rsidRDefault="00796008" w:rsidP="00872C8E">
            <w:pPr>
              <w:jc w:val="center"/>
              <w:rPr>
                <w:rFonts w:asciiTheme="majorHAnsi" w:hAnsiTheme="majorHAnsi" w:cstheme="majorHAnsi"/>
              </w:rPr>
            </w:pPr>
            <w:r w:rsidRPr="00105FCC">
              <w:rPr>
                <w:rFonts w:asciiTheme="majorHAnsi" w:hAnsiTheme="majorHAnsi" w:cstheme="majorHAnsi"/>
              </w:rPr>
              <w:t>5</w:t>
            </w:r>
          </w:p>
        </w:tc>
        <w:tc>
          <w:tcPr>
            <w:tcW w:w="2552" w:type="dxa"/>
          </w:tcPr>
          <w:p w:rsidR="00796008" w:rsidRPr="00105FCC" w:rsidRDefault="00796008" w:rsidP="00872C8E">
            <w:pPr>
              <w:rPr>
                <w:rFonts w:asciiTheme="majorHAnsi" w:hAnsiTheme="majorHAnsi" w:cstheme="majorHAnsi"/>
              </w:rPr>
            </w:pPr>
            <w:r>
              <w:rPr>
                <w:rFonts w:asciiTheme="majorHAnsi" w:hAnsiTheme="majorHAnsi" w:cstheme="majorHAnsi"/>
              </w:rPr>
              <w:t>Normal end</w:t>
            </w:r>
          </w:p>
        </w:tc>
      </w:tr>
      <w:tr w:rsidR="00796008" w:rsidRPr="00105FCC" w:rsidTr="00872C8E">
        <w:tc>
          <w:tcPr>
            <w:tcW w:w="1275" w:type="dxa"/>
          </w:tcPr>
          <w:p w:rsidR="00796008" w:rsidRPr="00105FCC" w:rsidRDefault="00796008" w:rsidP="00872C8E">
            <w:pPr>
              <w:jc w:val="center"/>
              <w:rPr>
                <w:rFonts w:asciiTheme="majorHAnsi" w:hAnsiTheme="majorHAnsi" w:cstheme="majorHAnsi"/>
              </w:rPr>
            </w:pPr>
            <w:r w:rsidRPr="00105FCC">
              <w:rPr>
                <w:rFonts w:asciiTheme="majorHAnsi" w:hAnsiTheme="majorHAnsi" w:cstheme="majorHAnsi"/>
              </w:rPr>
              <w:t>6</w:t>
            </w:r>
          </w:p>
        </w:tc>
        <w:tc>
          <w:tcPr>
            <w:tcW w:w="2552" w:type="dxa"/>
          </w:tcPr>
          <w:p w:rsidR="00796008" w:rsidRPr="00105FCC" w:rsidRDefault="00796008" w:rsidP="00872C8E">
            <w:pPr>
              <w:rPr>
                <w:rFonts w:asciiTheme="majorHAnsi" w:hAnsiTheme="majorHAnsi" w:cstheme="majorHAnsi"/>
              </w:rPr>
            </w:pPr>
            <w:r>
              <w:rPr>
                <w:rFonts w:asciiTheme="majorHAnsi" w:hAnsiTheme="majorHAnsi" w:cstheme="majorHAnsi"/>
              </w:rPr>
              <w:t>Emergency stop</w:t>
            </w:r>
          </w:p>
        </w:tc>
      </w:tr>
      <w:tr w:rsidR="00796008" w:rsidRPr="00105FCC" w:rsidTr="00872C8E">
        <w:tc>
          <w:tcPr>
            <w:tcW w:w="1275" w:type="dxa"/>
          </w:tcPr>
          <w:p w:rsidR="00796008" w:rsidRPr="00105FCC" w:rsidRDefault="00796008" w:rsidP="00872C8E">
            <w:pPr>
              <w:jc w:val="center"/>
              <w:rPr>
                <w:rFonts w:asciiTheme="majorHAnsi" w:hAnsiTheme="majorHAnsi" w:cstheme="majorHAnsi"/>
              </w:rPr>
            </w:pPr>
            <w:r w:rsidRPr="00105FCC">
              <w:rPr>
                <w:rFonts w:asciiTheme="majorHAnsi" w:hAnsiTheme="majorHAnsi" w:cstheme="majorHAnsi"/>
              </w:rPr>
              <w:t>7</w:t>
            </w:r>
          </w:p>
        </w:tc>
        <w:tc>
          <w:tcPr>
            <w:tcW w:w="2552" w:type="dxa"/>
          </w:tcPr>
          <w:p w:rsidR="00796008" w:rsidRPr="00105FCC" w:rsidRDefault="00096D5A" w:rsidP="00872C8E">
            <w:pPr>
              <w:rPr>
                <w:rFonts w:asciiTheme="majorHAnsi" w:hAnsiTheme="majorHAnsi" w:cstheme="majorHAnsi"/>
              </w:rPr>
            </w:pPr>
            <w:r>
              <w:rPr>
                <w:rFonts w:asciiTheme="majorHAnsi" w:hAnsiTheme="majorHAnsi" w:cstheme="majorHAnsi"/>
              </w:rPr>
              <w:t>Abnormal end</w:t>
            </w:r>
          </w:p>
        </w:tc>
      </w:tr>
      <w:tr w:rsidR="00796008" w:rsidRPr="00105FCC" w:rsidTr="00872C8E">
        <w:tc>
          <w:tcPr>
            <w:tcW w:w="1275" w:type="dxa"/>
          </w:tcPr>
          <w:p w:rsidR="00796008" w:rsidRPr="00105FCC" w:rsidRDefault="00796008" w:rsidP="00872C8E">
            <w:pPr>
              <w:jc w:val="center"/>
              <w:rPr>
                <w:rFonts w:asciiTheme="majorHAnsi" w:hAnsiTheme="majorHAnsi" w:cstheme="majorHAnsi"/>
              </w:rPr>
            </w:pPr>
            <w:r w:rsidRPr="00105FCC">
              <w:rPr>
                <w:rFonts w:asciiTheme="majorHAnsi" w:hAnsiTheme="majorHAnsi" w:cstheme="majorHAnsi"/>
              </w:rPr>
              <w:t>8</w:t>
            </w:r>
          </w:p>
        </w:tc>
        <w:tc>
          <w:tcPr>
            <w:tcW w:w="2552" w:type="dxa"/>
          </w:tcPr>
          <w:p w:rsidR="00796008" w:rsidRPr="00105FCC" w:rsidRDefault="00096D5A" w:rsidP="00872C8E">
            <w:pPr>
              <w:rPr>
                <w:rFonts w:asciiTheme="majorHAnsi" w:hAnsiTheme="majorHAnsi" w:cstheme="majorHAnsi"/>
              </w:rPr>
            </w:pPr>
            <w:r>
              <w:rPr>
                <w:rFonts w:asciiTheme="majorHAnsi" w:hAnsiTheme="majorHAnsi" w:cstheme="majorHAnsi"/>
              </w:rPr>
              <w:t>Unexpected error</w:t>
            </w:r>
          </w:p>
        </w:tc>
      </w:tr>
      <w:tr w:rsidR="00796008" w:rsidRPr="00105FCC" w:rsidTr="00872C8E">
        <w:tc>
          <w:tcPr>
            <w:tcW w:w="1275" w:type="dxa"/>
          </w:tcPr>
          <w:p w:rsidR="00796008" w:rsidRPr="00105FCC" w:rsidRDefault="00796008" w:rsidP="00872C8E">
            <w:pPr>
              <w:jc w:val="center"/>
              <w:rPr>
                <w:rFonts w:asciiTheme="majorHAnsi" w:hAnsiTheme="majorHAnsi" w:cstheme="majorHAnsi"/>
              </w:rPr>
            </w:pPr>
            <w:r w:rsidRPr="00105FCC">
              <w:rPr>
                <w:rFonts w:asciiTheme="majorHAnsi" w:hAnsiTheme="majorHAnsi" w:cstheme="majorHAnsi"/>
              </w:rPr>
              <w:t>9</w:t>
            </w:r>
          </w:p>
        </w:tc>
        <w:tc>
          <w:tcPr>
            <w:tcW w:w="2552" w:type="dxa"/>
          </w:tcPr>
          <w:p w:rsidR="00796008" w:rsidRPr="00105FCC" w:rsidRDefault="00096D5A" w:rsidP="00872C8E">
            <w:pPr>
              <w:rPr>
                <w:rFonts w:asciiTheme="majorHAnsi" w:hAnsiTheme="majorHAnsi" w:cstheme="majorHAnsi"/>
              </w:rPr>
            </w:pPr>
            <w:r>
              <w:rPr>
                <w:rFonts w:asciiTheme="majorHAnsi" w:hAnsiTheme="majorHAnsi" w:cstheme="majorHAnsi"/>
              </w:rPr>
              <w:t>Reservation deleted</w:t>
            </w:r>
          </w:p>
        </w:tc>
      </w:tr>
      <w:tr w:rsidR="00796008" w:rsidRPr="00105FCC" w:rsidTr="00872C8E">
        <w:tc>
          <w:tcPr>
            <w:tcW w:w="1275" w:type="dxa"/>
          </w:tcPr>
          <w:p w:rsidR="00796008" w:rsidRPr="00105FCC" w:rsidRDefault="00796008" w:rsidP="00872C8E">
            <w:pPr>
              <w:jc w:val="center"/>
              <w:rPr>
                <w:rFonts w:asciiTheme="majorHAnsi" w:hAnsiTheme="majorHAnsi" w:cstheme="majorHAnsi"/>
              </w:rPr>
            </w:pPr>
            <w:r>
              <w:rPr>
                <w:rFonts w:asciiTheme="majorHAnsi" w:hAnsiTheme="majorHAnsi" w:cstheme="majorHAnsi" w:hint="eastAsia"/>
              </w:rPr>
              <w:t>11</w:t>
            </w:r>
          </w:p>
        </w:tc>
        <w:tc>
          <w:tcPr>
            <w:tcW w:w="2552" w:type="dxa"/>
          </w:tcPr>
          <w:p w:rsidR="00796008" w:rsidRPr="00105FCC" w:rsidRDefault="00096D5A" w:rsidP="00872C8E">
            <w:pPr>
              <w:rPr>
                <w:rFonts w:asciiTheme="majorHAnsi" w:hAnsiTheme="majorHAnsi" w:cstheme="majorHAnsi"/>
              </w:rPr>
            </w:pPr>
            <w:r>
              <w:rPr>
                <w:rFonts w:asciiTheme="majorHAnsi" w:hAnsiTheme="majorHAnsi" w:cstheme="majorHAnsi" w:hint="eastAsia"/>
              </w:rPr>
              <w:t>Reported</w:t>
            </w:r>
          </w:p>
        </w:tc>
      </w:tr>
    </w:tbl>
    <w:p w:rsidR="00BA7886" w:rsidRPr="00105FCC" w:rsidRDefault="00BA7886" w:rsidP="00BA7886">
      <w:pPr>
        <w:rPr>
          <w:rFonts w:asciiTheme="majorHAnsi" w:hAnsiTheme="majorHAnsi" w:cstheme="majorHAnsi"/>
        </w:rPr>
      </w:pPr>
    </w:p>
    <w:p w:rsidR="00BA7886" w:rsidRPr="00105FCC" w:rsidRDefault="00BA7886" w:rsidP="00985A4F">
      <w:pPr>
        <w:pStyle w:val="30"/>
      </w:pPr>
      <w:bookmarkStart w:id="121" w:name="_Toc82621600"/>
      <w:bookmarkStart w:id="122" w:name="_Toc96603282"/>
      <w:r w:rsidRPr="00105FCC">
        <w:t>FILTER</w:t>
      </w:r>
      <w:r>
        <w:rPr>
          <w:rFonts w:hint="eastAsia"/>
        </w:rPr>
        <w:t>・</w:t>
      </w:r>
      <w:r>
        <w:rPr>
          <w:rFonts w:hint="eastAsia"/>
        </w:rPr>
        <w:t>FILTER_DATAONLY</w:t>
      </w:r>
      <w:bookmarkEnd w:id="121"/>
      <w:bookmarkEnd w:id="122"/>
    </w:p>
    <w:p w:rsidR="00BA7886" w:rsidRPr="00105FCC" w:rsidRDefault="00BA7886" w:rsidP="00BA7886">
      <w:pPr>
        <w:ind w:left="454"/>
        <w:jc w:val="left"/>
        <w:rPr>
          <w:rFonts w:asciiTheme="majorHAnsi" w:hAnsiTheme="majorHAnsi" w:cstheme="majorHAnsi"/>
        </w:rPr>
      </w:pPr>
      <w:r w:rsidRPr="00BA7886">
        <w:rPr>
          <w:rFonts w:asciiTheme="majorHAnsi" w:hAnsiTheme="majorHAnsi" w:cstheme="majorHAnsi"/>
        </w:rPr>
        <w:t>Gathers only records and column information that fits the conditions set within the parameter as well as operations with normal status’s ("Abolished" or "Restoring") record lines, record contents and column information.</w:t>
      </w:r>
      <w:r>
        <w:rPr>
          <w:rFonts w:asciiTheme="majorHAnsi" w:hAnsiTheme="majorHAnsi" w:cstheme="majorHAnsi"/>
        </w:rPr>
        <w:br/>
        <w:t>If</w:t>
      </w:r>
      <w:r w:rsidRPr="00BA7886">
        <w:rPr>
          <w:rFonts w:asciiTheme="majorHAnsi" w:hAnsiTheme="majorHAnsi" w:cstheme="majorHAnsi"/>
        </w:rPr>
        <w:t xml:space="preserve"> FILTER_DATAONLY is specified, the column information will be abbreviated.</w:t>
      </w:r>
    </w:p>
    <w:p w:rsidR="00BA7886" w:rsidRDefault="00BA7886" w:rsidP="00BA7886">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Pr="00BA7886">
        <w:rPr>
          <w:rFonts w:asciiTheme="majorHAnsi" w:hAnsiTheme="majorHAnsi" w:cstheme="majorHAnsi"/>
        </w:rPr>
        <w:t>See "Standard Rest function" - "Filter (X-Command</w:t>
      </w:r>
      <w:r>
        <w:rPr>
          <w:rFonts w:asciiTheme="majorHAnsi" w:hAnsiTheme="majorHAnsi" w:cstheme="majorHAnsi"/>
        </w:rPr>
        <w:t>)</w:t>
      </w:r>
      <w:r w:rsidRPr="00BA7886">
        <w:rPr>
          <w:rFonts w:asciiTheme="majorHAnsi" w:hAnsiTheme="majorHAnsi" w:cstheme="majorHAnsi"/>
        </w:rPr>
        <w:t>" for more information</w:t>
      </w:r>
    </w:p>
    <w:p w:rsidR="00BA7886" w:rsidRDefault="00BA7886" w:rsidP="00BA7886">
      <w:pPr>
        <w:ind w:left="454" w:firstLine="386"/>
        <w:rPr>
          <w:rFonts w:asciiTheme="majorHAnsi" w:hAnsiTheme="majorHAnsi" w:cstheme="majorHAnsi"/>
        </w:rPr>
      </w:pPr>
      <w:r>
        <w:rPr>
          <w:rFonts w:asciiTheme="majorHAnsi" w:hAnsiTheme="majorHAnsi" w:cstheme="majorHAnsi" w:hint="eastAsia"/>
        </w:rPr>
        <w:t>See Table5-4</w:t>
      </w:r>
      <w:r>
        <w:rPr>
          <w:rFonts w:asciiTheme="majorHAnsi" w:hAnsiTheme="majorHAnsi" w:cstheme="majorHAnsi" w:hint="eastAsia"/>
        </w:rPr>
        <w:t>～</w:t>
      </w:r>
      <w:r>
        <w:rPr>
          <w:rFonts w:asciiTheme="majorHAnsi" w:hAnsiTheme="majorHAnsi" w:cstheme="majorHAnsi" w:hint="eastAsia"/>
        </w:rPr>
        <w:t>5.9</w:t>
      </w:r>
      <w:r>
        <w:rPr>
          <w:rFonts w:asciiTheme="majorHAnsi" w:hAnsiTheme="majorHAnsi" w:cstheme="majorHAnsi"/>
        </w:rPr>
        <w:t xml:space="preserve"> for information regarding the column information</w:t>
      </w:r>
    </w:p>
    <w:p w:rsidR="00BA7886" w:rsidRDefault="00BA7886" w:rsidP="00BA7886">
      <w:pPr>
        <w:ind w:left="709" w:firstLine="386"/>
        <w:rPr>
          <w:rFonts w:asciiTheme="majorHAnsi" w:hAnsiTheme="majorHAnsi" w:cstheme="majorHAnsi"/>
        </w:rPr>
      </w:pPr>
    </w:p>
    <w:p w:rsidR="00BA7886" w:rsidRPr="00105FCC" w:rsidRDefault="00BA7886" w:rsidP="00BA7886">
      <w:pPr>
        <w:pStyle w:val="af2"/>
        <w:keepNext/>
        <w:ind w:leftChars="-135" w:left="-283"/>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sidR="00D7374E">
        <w:rPr>
          <w:rFonts w:asciiTheme="majorHAnsi" w:hAnsiTheme="majorHAnsi" w:cstheme="majorHAnsi"/>
        </w:rPr>
        <w:t>6</w:t>
      </w:r>
      <w:r w:rsidR="00796008">
        <w:rPr>
          <w:rFonts w:asciiTheme="majorHAnsi" w:hAnsiTheme="majorHAnsi" w:cstheme="majorHAnsi"/>
        </w:rPr>
        <w:noBreakHyphen/>
        <w:t>11</w:t>
      </w:r>
      <w:r w:rsidRPr="00105FCC">
        <w:rPr>
          <w:rFonts w:asciiTheme="majorHAnsi" w:hAnsiTheme="majorHAnsi" w:cstheme="majorHAnsi"/>
          <w:b w:val="0"/>
        </w:rPr>
        <w:t xml:space="preserve">　</w:t>
      </w:r>
      <w:r>
        <w:rPr>
          <w:rFonts w:asciiTheme="majorHAnsi" w:hAnsiTheme="majorHAnsi" w:cstheme="majorHAnsi" w:hint="eastAsia"/>
          <w:b w:val="0"/>
        </w:rPr>
        <w:t>Items that can be specified with Parameters</w:t>
      </w:r>
    </w:p>
    <w:tbl>
      <w:tblPr>
        <w:tblStyle w:val="ab"/>
        <w:tblW w:w="0" w:type="auto"/>
        <w:tblInd w:w="1779" w:type="dxa"/>
        <w:tblLook w:val="04A0" w:firstRow="1" w:lastRow="0" w:firstColumn="1" w:lastColumn="0" w:noHBand="0" w:noVBand="1"/>
      </w:tblPr>
      <w:tblGrid>
        <w:gridCol w:w="1781"/>
        <w:gridCol w:w="3715"/>
      </w:tblGrid>
      <w:tr w:rsidR="00BA7886" w:rsidRPr="00105FCC" w:rsidTr="00AA0847">
        <w:tc>
          <w:tcPr>
            <w:tcW w:w="1781" w:type="dxa"/>
            <w:shd w:val="clear" w:color="auto" w:fill="002B62"/>
          </w:tcPr>
          <w:p w:rsidR="00BA7886" w:rsidRPr="00105FCC" w:rsidRDefault="00BA7886" w:rsidP="00AA084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Item key</w:t>
            </w:r>
          </w:p>
        </w:tc>
        <w:tc>
          <w:tcPr>
            <w:tcW w:w="3715" w:type="dxa"/>
            <w:shd w:val="clear" w:color="auto" w:fill="002B62"/>
          </w:tcPr>
          <w:p w:rsidR="00BA7886" w:rsidRPr="00105FCC" w:rsidRDefault="00BA7886" w:rsidP="00AA084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T</w:t>
            </w:r>
            <w:r>
              <w:rPr>
                <w:rFonts w:asciiTheme="majorHAnsi" w:hAnsiTheme="majorHAnsi" w:cstheme="majorHAnsi"/>
                <w:color w:val="FFFFFF" w:themeColor="background1"/>
              </w:rPr>
              <w:t>arget item</w:t>
            </w:r>
          </w:p>
        </w:tc>
      </w:tr>
      <w:tr w:rsidR="00BA7886" w:rsidRPr="00105FCC" w:rsidTr="00AA0847">
        <w:tc>
          <w:tcPr>
            <w:tcW w:w="1781" w:type="dxa"/>
          </w:tcPr>
          <w:p w:rsidR="00BA7886" w:rsidRPr="00105FCC" w:rsidRDefault="00BA7886" w:rsidP="00AA0847">
            <w:pPr>
              <w:jc w:val="center"/>
              <w:rPr>
                <w:rFonts w:asciiTheme="majorHAnsi" w:hAnsiTheme="majorHAnsi" w:cstheme="majorHAnsi"/>
              </w:rPr>
            </w:pPr>
            <w:r w:rsidRPr="00AB1D3F">
              <w:rPr>
                <w:rFonts w:asciiTheme="majorHAnsi" w:eastAsia="ＭＳ ゴシック" w:hAnsiTheme="majorHAnsi" w:cstheme="majorHAnsi" w:hint="eastAsia"/>
                <w:color w:val="000000"/>
                <w:kern w:val="0"/>
                <w:szCs w:val="21"/>
              </w:rPr>
              <w:t>conductor_name</w:t>
            </w:r>
          </w:p>
        </w:tc>
        <w:tc>
          <w:tcPr>
            <w:tcW w:w="3715" w:type="dxa"/>
          </w:tcPr>
          <w:p w:rsidR="00BA7886" w:rsidRPr="00105FCC" w:rsidRDefault="00BA7886" w:rsidP="00AA0847">
            <w:pPr>
              <w:rPr>
                <w:rFonts w:asciiTheme="majorHAnsi" w:hAnsiTheme="majorHAnsi" w:cstheme="majorHAnsi"/>
              </w:rPr>
            </w:pPr>
            <w:r w:rsidRPr="00AB1D3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 xml:space="preserve"> name</w:t>
            </w:r>
          </w:p>
        </w:tc>
      </w:tr>
      <w:tr w:rsidR="00BA7886" w:rsidRPr="00105FCC" w:rsidTr="00AA0847">
        <w:tc>
          <w:tcPr>
            <w:tcW w:w="1781" w:type="dxa"/>
          </w:tcPr>
          <w:p w:rsidR="00BA7886" w:rsidRPr="00105FCC" w:rsidRDefault="00BA7886" w:rsidP="00AA0847">
            <w:pPr>
              <w:jc w:val="center"/>
              <w:rPr>
                <w:rFonts w:asciiTheme="majorHAnsi" w:hAnsiTheme="majorHAnsi" w:cstheme="majorHAnsi"/>
              </w:rPr>
            </w:pPr>
            <w:r>
              <w:rPr>
                <w:rFonts w:asciiTheme="majorHAnsi" w:hAnsiTheme="majorHAnsi" w:cstheme="majorHAnsi" w:hint="eastAsia"/>
              </w:rPr>
              <w:t>id</w:t>
            </w:r>
          </w:p>
        </w:tc>
        <w:tc>
          <w:tcPr>
            <w:tcW w:w="3715" w:type="dxa"/>
          </w:tcPr>
          <w:p w:rsidR="00BA7886" w:rsidRPr="00105FCC" w:rsidRDefault="00BA7886" w:rsidP="00AA0847">
            <w:pPr>
              <w:rPr>
                <w:rFonts w:asciiTheme="majorHAnsi" w:hAnsiTheme="majorHAnsi" w:cstheme="majorHAnsi"/>
              </w:rPr>
            </w:pPr>
            <w:r w:rsidRPr="00AB1D3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 xml:space="preserve"> class </w:t>
            </w:r>
            <w:r w:rsidRPr="00AB1D3F">
              <w:rPr>
                <w:rFonts w:asciiTheme="majorHAnsi" w:eastAsia="ＭＳ ゴシック" w:hAnsiTheme="majorHAnsi" w:cstheme="majorHAnsi" w:hint="eastAsia"/>
                <w:color w:val="000000"/>
                <w:kern w:val="0"/>
                <w:szCs w:val="21"/>
              </w:rPr>
              <w:t>ID</w:t>
            </w:r>
          </w:p>
        </w:tc>
      </w:tr>
      <w:tr w:rsidR="00BA7886" w:rsidRPr="00105FCC" w:rsidTr="00AA0847">
        <w:tc>
          <w:tcPr>
            <w:tcW w:w="1781" w:type="dxa"/>
          </w:tcPr>
          <w:p w:rsidR="00BA7886" w:rsidRPr="00105FCC" w:rsidRDefault="00BA7886" w:rsidP="00AA0847">
            <w:pPr>
              <w:jc w:val="center"/>
              <w:rPr>
                <w:rFonts w:asciiTheme="majorHAnsi" w:hAnsiTheme="majorHAnsi" w:cstheme="majorHAnsi"/>
              </w:rPr>
            </w:pPr>
            <w:r>
              <w:rPr>
                <w:rFonts w:asciiTheme="majorHAnsi" w:hAnsiTheme="majorHAnsi" w:cstheme="majorHAnsi"/>
              </w:rPr>
              <w:t>note</w:t>
            </w:r>
          </w:p>
        </w:tc>
        <w:tc>
          <w:tcPr>
            <w:tcW w:w="3715" w:type="dxa"/>
          </w:tcPr>
          <w:p w:rsidR="00BA7886" w:rsidRPr="00105FCC" w:rsidRDefault="00BA7886" w:rsidP="00AA0847">
            <w:pPr>
              <w:rPr>
                <w:rFonts w:asciiTheme="majorHAnsi" w:hAnsiTheme="majorHAnsi" w:cstheme="majorHAnsi"/>
              </w:rPr>
            </w:pPr>
            <w:r>
              <w:rPr>
                <w:rFonts w:asciiTheme="majorHAnsi" w:hAnsiTheme="majorHAnsi" w:cstheme="majorHAnsi" w:hint="eastAsia"/>
              </w:rPr>
              <w:t>Description</w:t>
            </w:r>
          </w:p>
        </w:tc>
      </w:tr>
      <w:tr w:rsidR="00BA7886" w:rsidRPr="00105FCC" w:rsidTr="00AA0847">
        <w:tc>
          <w:tcPr>
            <w:tcW w:w="1781" w:type="dxa"/>
          </w:tcPr>
          <w:p w:rsidR="00BA7886" w:rsidRPr="00105FCC" w:rsidRDefault="00BA7886" w:rsidP="00AA0847">
            <w:pPr>
              <w:jc w:val="center"/>
              <w:rPr>
                <w:rFonts w:asciiTheme="majorHAnsi" w:hAnsiTheme="majorHAnsi" w:cstheme="majorHAnsi"/>
              </w:rPr>
            </w:pPr>
            <w:r w:rsidRPr="007E15FB">
              <w:rPr>
                <w:rFonts w:asciiTheme="majorHAnsi" w:hAnsiTheme="majorHAnsi" w:cstheme="majorHAnsi"/>
              </w:rPr>
              <w:t>ACCESS_AUTH</w:t>
            </w:r>
          </w:p>
        </w:tc>
        <w:tc>
          <w:tcPr>
            <w:tcW w:w="3715" w:type="dxa"/>
          </w:tcPr>
          <w:p w:rsidR="00BA7886" w:rsidRPr="00105FCC" w:rsidRDefault="00BA7886" w:rsidP="00BA7886">
            <w:pPr>
              <w:jc w:val="left"/>
              <w:rPr>
                <w:rFonts w:asciiTheme="majorHAnsi" w:hAnsiTheme="majorHAnsi" w:cstheme="majorHAnsi"/>
              </w:rPr>
            </w:pPr>
            <w:r>
              <w:rPr>
                <w:rFonts w:asciiTheme="majorHAnsi" w:hAnsiTheme="majorHAnsi" w:cstheme="majorHAnsi" w:hint="eastAsia"/>
              </w:rPr>
              <w:t>Access permission</w:t>
            </w:r>
            <w:r w:rsidRPr="007E15FB">
              <w:rPr>
                <w:rFonts w:asciiTheme="majorHAnsi" w:hAnsiTheme="majorHAnsi" w:cstheme="majorHAnsi" w:hint="eastAsia"/>
              </w:rPr>
              <w:t>/</w:t>
            </w:r>
            <w:r>
              <w:rPr>
                <w:rFonts w:asciiTheme="majorHAnsi" w:hAnsiTheme="majorHAnsi" w:cstheme="majorHAnsi" w:hint="eastAsia"/>
              </w:rPr>
              <w:t>A</w:t>
            </w:r>
            <w:r>
              <w:rPr>
                <w:rFonts w:asciiTheme="majorHAnsi" w:hAnsiTheme="majorHAnsi" w:cstheme="majorHAnsi"/>
              </w:rPr>
              <w:t>ccess permission roles</w:t>
            </w:r>
          </w:p>
        </w:tc>
      </w:tr>
    </w:tbl>
    <w:p w:rsidR="00BA7886" w:rsidRDefault="00BA7886" w:rsidP="00BA7886">
      <w:pPr>
        <w:tabs>
          <w:tab w:val="left" w:pos="2410"/>
        </w:tabs>
        <w:ind w:leftChars="946" w:left="2409" w:hangingChars="201" w:hanging="422"/>
        <w:rPr>
          <w:rFonts w:asciiTheme="majorHAnsi" w:hAnsiTheme="majorHAnsi" w:cstheme="majorHAnsi"/>
        </w:rPr>
      </w:pPr>
    </w:p>
    <w:p w:rsidR="00BA7886" w:rsidRDefault="00BA7886" w:rsidP="00BA7886">
      <w:pPr>
        <w:ind w:leftChars="271" w:left="991" w:hangingChars="201" w:hanging="422"/>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g.</w:t>
      </w:r>
      <w:r>
        <w:rPr>
          <w:rFonts w:asciiTheme="majorHAnsi" w:hAnsiTheme="majorHAnsi" w:cstheme="majorHAnsi" w:hint="eastAsia"/>
        </w:rPr>
        <w:t>）</w:t>
      </w:r>
      <w:r>
        <w:rPr>
          <w:rFonts w:asciiTheme="majorHAnsi" w:hAnsiTheme="majorHAnsi" w:cstheme="majorHAnsi" w:hint="eastAsia"/>
        </w:rPr>
        <w:t xml:space="preserve"> </w:t>
      </w:r>
      <w:r w:rsidRPr="00BA7886">
        <w:rPr>
          <w:rFonts w:asciiTheme="majorHAnsi" w:eastAsia="ＭＳ ゴシック" w:hAnsiTheme="majorHAnsi" w:cstheme="majorHAnsi"/>
          <w:color w:val="000000"/>
          <w:kern w:val="0"/>
          <w:szCs w:val="21"/>
        </w:rPr>
        <w:t>If you want to collect a Record with Conductor class ID being "1":</w:t>
      </w:r>
      <w:r>
        <w:rPr>
          <w:rFonts w:asciiTheme="majorHAnsi" w:hAnsiTheme="majorHAnsi" w:cstheme="majorHAnsi"/>
        </w:rPr>
        <w:br/>
      </w:r>
      <w:r w:rsidRPr="00DC0237">
        <w:rPr>
          <w:rFonts w:asciiTheme="majorHAnsi" w:hAnsiTheme="majorHAnsi" w:cstheme="majorHAnsi"/>
        </w:rPr>
        <w:t>{"</w:t>
      </w:r>
      <w:r>
        <w:rPr>
          <w:rFonts w:asciiTheme="majorHAnsi" w:hAnsiTheme="majorHAnsi" w:cstheme="majorHAnsi"/>
        </w:rPr>
        <w:t>id</w:t>
      </w:r>
      <w:r w:rsidRPr="00DC0237">
        <w:rPr>
          <w:rFonts w:asciiTheme="majorHAnsi" w:hAnsiTheme="majorHAnsi" w:cstheme="majorHAnsi"/>
        </w:rPr>
        <w:t>":{"LIST":["</w:t>
      </w:r>
      <w:r>
        <w:rPr>
          <w:rFonts w:asciiTheme="majorHAnsi" w:hAnsiTheme="majorHAnsi" w:cstheme="majorHAnsi"/>
        </w:rPr>
        <w:t>1</w:t>
      </w:r>
      <w:r w:rsidRPr="00DC0237">
        <w:rPr>
          <w:rFonts w:asciiTheme="majorHAnsi" w:hAnsiTheme="majorHAnsi" w:cstheme="majorHAnsi"/>
        </w:rPr>
        <w:t>"]}}</w:t>
      </w:r>
    </w:p>
    <w:p w:rsidR="00BA7886" w:rsidRDefault="00BA7886" w:rsidP="00BA7886">
      <w:pPr>
        <w:ind w:leftChars="271" w:left="991" w:hangingChars="201" w:hanging="422"/>
        <w:rPr>
          <w:rFonts w:asciiTheme="majorHAnsi" w:hAnsiTheme="majorHAnsi" w:cstheme="majorHAnsi"/>
        </w:rPr>
      </w:pPr>
    </w:p>
    <w:p w:rsidR="00BA7886" w:rsidRDefault="00BA7886" w:rsidP="00BA7886">
      <w:pPr>
        <w:ind w:leftChars="474" w:left="1417" w:hangingChars="201" w:hanging="422"/>
        <w:jc w:val="left"/>
        <w:rPr>
          <w:rFonts w:asciiTheme="majorHAnsi" w:hAnsiTheme="majorHAnsi" w:cstheme="majorHAnsi"/>
        </w:rPr>
      </w:pPr>
      <w:r w:rsidRPr="00BA7886">
        <w:rPr>
          <w:rFonts w:asciiTheme="majorHAnsi" w:hAnsiTheme="majorHAnsi" w:cstheme="majorHAnsi"/>
        </w:rPr>
        <w:t>If you want to collect a record where the Conductor</w:t>
      </w:r>
      <w:r>
        <w:rPr>
          <w:rFonts w:asciiTheme="majorHAnsi" w:hAnsiTheme="majorHAnsi" w:cstheme="majorHAnsi"/>
        </w:rPr>
        <w:t xml:space="preserve"> class name contains the string</w:t>
      </w:r>
      <w:r>
        <w:rPr>
          <w:rFonts w:asciiTheme="majorHAnsi" w:hAnsiTheme="majorHAnsi" w:cstheme="majorHAnsi"/>
        </w:rPr>
        <w:br/>
      </w:r>
      <w:r>
        <w:rPr>
          <w:rFonts w:asciiTheme="majorHAnsi" w:hAnsiTheme="majorHAnsi" w:cstheme="majorHAnsi"/>
        </w:rPr>
        <w:br/>
      </w:r>
      <w:r w:rsidRPr="00BA7886">
        <w:rPr>
          <w:rFonts w:asciiTheme="majorHAnsi" w:hAnsiTheme="majorHAnsi" w:cstheme="majorHAnsi"/>
        </w:rPr>
        <w:t>"Conductor"</w:t>
      </w:r>
      <w:r>
        <w:rPr>
          <w:rFonts w:asciiTheme="majorHAnsi" w:hAnsiTheme="majorHAnsi" w:cstheme="majorHAnsi"/>
        </w:rPr>
        <w:t>:</w:t>
      </w:r>
      <w:r>
        <w:rPr>
          <w:rFonts w:asciiTheme="majorHAnsi" w:hAnsiTheme="majorHAnsi" w:cstheme="majorHAnsi"/>
        </w:rPr>
        <w:br/>
      </w:r>
      <w:r>
        <w:rPr>
          <w:rFonts w:asciiTheme="majorHAnsi" w:hAnsiTheme="majorHAnsi" w:cstheme="majorHAnsi" w:hint="eastAsia"/>
        </w:rPr>
        <w:t>{"</w:t>
      </w:r>
      <w:r>
        <w:rPr>
          <w:rFonts w:asciiTheme="majorHAnsi" w:hAnsiTheme="majorHAnsi" w:cstheme="majorHAnsi"/>
        </w:rPr>
        <w:t>conductor_name</w:t>
      </w:r>
      <w:r w:rsidRPr="002C5C3B">
        <w:rPr>
          <w:rFonts w:asciiTheme="majorHAnsi" w:hAnsiTheme="majorHAnsi" w:cstheme="majorHAnsi" w:hint="eastAsia"/>
        </w:rPr>
        <w:t>":{"NORMAL":"</w:t>
      </w:r>
      <w:r>
        <w:rPr>
          <w:rFonts w:asciiTheme="majorHAnsi" w:hAnsiTheme="majorHAnsi" w:cstheme="majorHAnsi" w:hint="eastAsia"/>
        </w:rPr>
        <w:t>Conductor</w:t>
      </w:r>
      <w:r w:rsidRPr="002C5C3B">
        <w:rPr>
          <w:rFonts w:asciiTheme="majorHAnsi" w:hAnsiTheme="majorHAnsi" w:cstheme="majorHAnsi" w:hint="eastAsia"/>
        </w:rPr>
        <w:t>"}}</w:t>
      </w:r>
    </w:p>
    <w:p w:rsidR="00BA7886" w:rsidRDefault="00BA7886" w:rsidP="00BA7886">
      <w:pPr>
        <w:ind w:leftChars="474" w:left="1417" w:hangingChars="201" w:hanging="422"/>
        <w:rPr>
          <w:rFonts w:asciiTheme="majorHAnsi" w:hAnsiTheme="majorHAnsi" w:cstheme="majorHAnsi"/>
        </w:rPr>
      </w:pPr>
    </w:p>
    <w:p w:rsidR="00BA7886" w:rsidRDefault="00BA7886" w:rsidP="00BA7886">
      <w:pPr>
        <w:ind w:leftChars="474" w:left="1417" w:hangingChars="201" w:hanging="422"/>
        <w:rPr>
          <w:rFonts w:asciiTheme="majorHAnsi" w:hAnsiTheme="majorHAnsi" w:cstheme="majorHAnsi"/>
        </w:rPr>
      </w:pPr>
      <w:r>
        <w:rPr>
          <w:rFonts w:asciiTheme="majorHAnsi" w:hAnsiTheme="majorHAnsi" w:cstheme="majorHAnsi"/>
        </w:rPr>
        <w:t>If you want to collect records with Conductor class ID 1 to 3.</w:t>
      </w:r>
    </w:p>
    <w:p w:rsidR="00BA7886" w:rsidRDefault="00BA7886" w:rsidP="00BA7886">
      <w:pPr>
        <w:ind w:leftChars="474" w:left="1417" w:hangingChars="201" w:hanging="422"/>
        <w:rPr>
          <w:rFonts w:asciiTheme="majorHAnsi" w:hAnsiTheme="majorHAnsi" w:cstheme="majorHAnsi"/>
        </w:rPr>
      </w:pPr>
      <w:r w:rsidRPr="002C5C3B">
        <w:rPr>
          <w:rFonts w:asciiTheme="majorHAnsi" w:hAnsiTheme="majorHAnsi" w:cstheme="majorHAnsi"/>
        </w:rPr>
        <w:t>{"id":{"RANGE":{"START":"1","END":"3"}}}</w:t>
      </w:r>
    </w:p>
    <w:p w:rsidR="00BA7886" w:rsidRDefault="00BA7886" w:rsidP="00BA7886">
      <w:pPr>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BA7886" w:rsidRPr="00105FCC" w:rsidTr="00AA084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BA7886" w:rsidRPr="00105FCC" w:rsidRDefault="00BA7886" w:rsidP="00AA0847">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E.g.</w:t>
            </w:r>
            <w:r w:rsidRPr="00105FCC">
              <w:rPr>
                <w:rFonts w:asciiTheme="majorHAnsi" w:eastAsia="ＭＳ ゴシック" w:hAnsiTheme="majorHAnsi" w:cstheme="majorHAnsi"/>
                <w:b/>
                <w:bCs/>
                <w:color w:val="FFFFFF"/>
                <w:kern w:val="0"/>
                <w:sz w:val="22"/>
                <w:shd w:val="clear" w:color="auto" w:fill="002B62"/>
              </w:rPr>
              <w:t>）</w:t>
            </w:r>
            <w:r>
              <w:rPr>
                <w:rFonts w:asciiTheme="majorHAnsi" w:eastAsia="ＭＳ ゴシック" w:hAnsiTheme="majorHAnsi" w:cstheme="majorHAnsi"/>
                <w:b/>
                <w:bCs/>
                <w:color w:val="FFFFFF"/>
                <w:kern w:val="0"/>
                <w:sz w:val="22"/>
                <w:shd w:val="clear" w:color="auto" w:fill="002B62"/>
              </w:rPr>
              <w:t>FILTER</w:t>
            </w:r>
            <w:r>
              <w:rPr>
                <w:rFonts w:asciiTheme="majorHAnsi" w:eastAsia="ＭＳ ゴシック" w:hAnsiTheme="majorHAnsi" w:cstheme="majorHAnsi" w:hint="eastAsia"/>
                <w:b/>
                <w:bCs/>
                <w:color w:val="FFFFFF"/>
                <w:kern w:val="0"/>
                <w:sz w:val="22"/>
                <w:shd w:val="clear" w:color="auto" w:fill="002B62"/>
              </w:rPr>
              <w:t xml:space="preserve"> collecting</w:t>
            </w:r>
          </w:p>
        </w:tc>
      </w:tr>
      <w:tr w:rsidR="00BA7886" w:rsidRPr="00105FCC" w:rsidTr="00AA084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BA7886" w:rsidRPr="00100CB5"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p w:rsidR="00BA7886" w:rsidRDefault="00BA7886" w:rsidP="00AA0847">
            <w:pPr>
              <w:widowControl/>
              <w:ind w:leftChars="151" w:left="317"/>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rsidR="00BA7886" w:rsidRDefault="00BA7886" w:rsidP="00AA0847">
            <w:pPr>
              <w:widowControl/>
              <w:ind w:firstLineChars="200" w:firstLine="42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color w:val="000000"/>
                <w:kern w:val="0"/>
                <w:szCs w:val="21"/>
              </w:rPr>
              <w:t>Execution process type</w:t>
            </w:r>
            <w:r w:rsidRPr="00105FCC">
              <w:rPr>
                <w:rFonts w:asciiTheme="majorHAnsi" w:eastAsia="ＭＳ ゴシック" w:hAnsiTheme="majorHAnsi" w:cstheme="majorHAnsi"/>
                <w:color w:val="000000"/>
                <w:kern w:val="0"/>
                <w:szCs w:val="21"/>
              </w:rPr>
              <w:t>",</w:t>
            </w:r>
          </w:p>
          <w:p w:rsidR="00BA7886" w:rsidRPr="00105FCC" w:rsidRDefault="00BA7886" w:rsidP="00AA0847">
            <w:pPr>
              <w:widowControl/>
              <w:ind w:firstLineChars="200" w:firstLine="42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lastRenderedPageBreak/>
              <w:t>"disuse</w:t>
            </w:r>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hint="eastAsia"/>
                <w:color w:val="000000"/>
                <w:kern w:val="0"/>
                <w:szCs w:val="21"/>
              </w:rPr>
              <w:t>Abolish</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 xml:space="preserve"> class </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Description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hAnsiTheme="majorHAnsi" w:cstheme="majorHAnsi" w:hint="eastAsia"/>
                <w:color w:val="000000"/>
                <w:kern w:val="0"/>
                <w:szCs w:val="21"/>
              </w:rPr>
              <w:t xml:space="preserve"> </w:t>
            </w:r>
            <w:r w:rsidR="00EE17D8">
              <w:rPr>
                <w:rFonts w:asciiTheme="majorHAnsi" w:hAnsiTheme="majorHAnsi" w:cstheme="majorHAnsi" w:hint="eastAsia"/>
                <w:color w:val="000000"/>
                <w:kern w:val="0"/>
                <w:szCs w:val="21"/>
              </w:rPr>
              <w:t>Last modified date for update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Access permission</w:t>
            </w:r>
            <w:r w:rsidRPr="00E57CF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Access permission roles</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Editor</w:t>
            </w:r>
            <w:r>
              <w:rPr>
                <w:rFonts w:asciiTheme="majorHAnsi" w:eastAsia="ＭＳ ゴシック" w:hAnsiTheme="majorHAnsi" w:cstheme="majorHAnsi" w:hint="eastAsia"/>
                <w:color w:val="000000"/>
                <w:kern w:val="0"/>
                <w:szCs w:val="21"/>
              </w:rPr>
              <w:t xml:space="preserve"> information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C267D6">
              <w:rPr>
                <w:rFonts w:asciiTheme="majorHAnsi" w:eastAsia="ＭＳ ゴシック" w:hAnsiTheme="majorHAnsi" w:cstheme="majorHAnsi" w:hint="eastAsia"/>
                <w:color w:val="000000"/>
                <w:kern w:val="0"/>
                <w:szCs w:val="21"/>
              </w:rPr>
              <w:t>Node</w:t>
            </w:r>
            <w:r>
              <w:rPr>
                <w:rFonts w:asciiTheme="majorHAnsi" w:eastAsia="ＭＳ ゴシック" w:hAnsiTheme="majorHAnsi" w:cstheme="majorHAnsi" w:hint="eastAsia"/>
                <w:color w:val="000000"/>
                <w:kern w:val="0"/>
                <w:szCs w:val="21"/>
              </w:rPr>
              <w:t xml:space="preserve"> 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hint="eastAsia"/>
                <w:color w:val="000000"/>
                <w:kern w:val="0"/>
                <w:szCs w:val="21"/>
              </w:rPr>
              <w:t xml:space="preserve"> 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Edge</w:t>
            </w:r>
            <w:r>
              <w:rPr>
                <w:rFonts w:asciiTheme="majorHAnsi" w:eastAsia="ＭＳ ゴシック" w:hAnsiTheme="majorHAnsi" w:cstheme="majorHAnsi" w:hint="eastAsia"/>
                <w:color w:val="000000"/>
                <w:kern w:val="0"/>
                <w:szCs w:val="21"/>
              </w:rPr>
              <w:t xml:space="preserve"> number</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Height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color w:val="000000"/>
                <w:kern w:val="0"/>
                <w:szCs w:val="21"/>
              </w:rPr>
              <w:t>Node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Case no</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t>Link l</w:t>
            </w:r>
            <w:r w:rsidRPr="007F0565">
              <w:rPr>
                <w:rFonts w:asciiTheme="majorHAnsi" w:eastAsia="ＭＳ ゴシック" w:hAnsiTheme="majorHAnsi" w:cstheme="majorHAnsi" w:hint="eastAsia"/>
                <w:color w:val="000000"/>
                <w:kern w:val="0"/>
                <w:szCs w:val="21"/>
              </w:rPr>
              <w:t>ine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Terminal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Link n</w:t>
            </w:r>
            <w:r w:rsidRPr="00155D86">
              <w:rPr>
                <w:rFonts w:asciiTheme="majorHAnsi" w:eastAsia="ＭＳ ゴシック" w:hAnsiTheme="majorHAnsi" w:cstheme="majorHAnsi" w:hint="eastAsia"/>
                <w:color w:val="000000"/>
                <w:kern w:val="0"/>
                <w:szCs w:val="21"/>
              </w:rPr>
              <w:t>ode</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X-axis</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Y-axis</w:t>
            </w:r>
            <w:r w:rsidRPr="00105FCC">
              <w:rPr>
                <w:rFonts w:asciiTheme="majorHAnsi" w:eastAsia="ＭＳ ゴシック" w:hAnsiTheme="majorHAnsi" w:cstheme="majorHAnsi"/>
                <w:color w:val="000000"/>
                <w:kern w:val="0"/>
                <w:szCs w:val="21"/>
              </w:rPr>
              <w:t>"</w:t>
            </w:r>
          </w:p>
          <w:p w:rsidR="00BA7886" w:rsidRPr="00155D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w:t>
            </w:r>
            <w:r>
              <w:rPr>
                <w:rFonts w:asciiTheme="majorHAnsi" w:eastAsia="ＭＳ ゴシック" w:hAnsiTheme="majorHAnsi" w:cstheme="majorHAnsi" w:hint="eastAsia"/>
                <w:color w:val="000000"/>
                <w:kern w:val="0"/>
                <w:szCs w:val="21"/>
              </w:rPr>
              <w:t xml:space="preserv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hint="eastAsia"/>
                <w:color w:val="000000"/>
                <w:kern w:val="0"/>
                <w:szCs w:val="21"/>
              </w:rPr>
              <w:t>Movement</w:t>
            </w:r>
            <w:r>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 xml:space="preserve"> class </w:t>
            </w:r>
            <w:r w:rsidRPr="00B1408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Pr>
                <w:rFonts w:asciiTheme="majorHAnsi" w:eastAsia="ＭＳ ゴシック" w:hAnsiTheme="majorHAnsi" w:cstheme="majorHAnsi" w:hint="eastAsia"/>
                <w:color w:val="000000"/>
                <w:kern w:val="0"/>
                <w:szCs w:val="21"/>
              </w:rPr>
              <w:t xml:space="preserve"> class </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OPERATION_NO_IDBH</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hint="eastAsia"/>
                <w:color w:val="000000"/>
                <w:kern w:val="0"/>
                <w:szCs w:val="21"/>
              </w:rPr>
              <w:t>Operation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Skip flag</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Operation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description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Width</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X-axis</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Y-axis</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b/>
                <w:color w:val="FF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ind w:firstLineChars="250" w:firstLine="52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Line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w:t>
            </w:r>
            <w:r>
              <w:rPr>
                <w:rFonts w:asciiTheme="majorHAnsi" w:eastAsia="ＭＳ ゴシック" w:hAnsiTheme="majorHAnsi" w:cstheme="majorHAnsi" w:hint="eastAsia"/>
                <w:color w:val="000000"/>
                <w:kern w:val="0"/>
                <w:szCs w:val="21"/>
              </w:rPr>
              <w:t>nNode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 xml:space="preserve"> Inward connection </w:t>
            </w:r>
            <w:r>
              <w:rPr>
                <w:rFonts w:asciiTheme="majorHAnsi" w:eastAsia="ＭＳ ゴシック" w:hAnsiTheme="majorHAnsi" w:cstheme="majorHAnsi"/>
                <w:color w:val="000000"/>
                <w:kern w:val="0"/>
                <w:szCs w:val="21"/>
              </w:rPr>
              <w:t>n</w:t>
            </w:r>
            <w:r w:rsidRPr="004C0D89">
              <w:rPr>
                <w:rFonts w:asciiTheme="majorHAnsi" w:eastAsia="ＭＳ ゴシック" w:hAnsiTheme="majorHAnsi" w:cstheme="majorHAnsi" w:hint="eastAsia"/>
                <w:color w:val="000000"/>
                <w:kern w:val="0"/>
                <w:szCs w:val="21"/>
              </w:rPr>
              <w:t>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 xml:space="preserve">Outward connection </w:t>
            </w:r>
            <w:r>
              <w:rPr>
                <w:rFonts w:asciiTheme="majorHAnsi" w:eastAsia="ＭＳ ゴシック" w:hAnsiTheme="majorHAnsi" w:cstheme="majorHAnsi"/>
                <w:color w:val="000000"/>
                <w:kern w:val="0"/>
                <w:szCs w:val="21"/>
              </w:rPr>
              <w:t>t</w:t>
            </w:r>
            <w:r w:rsidRPr="004C0D89">
              <w:rPr>
                <w:rFonts w:asciiTheme="majorHAnsi" w:eastAsia="ＭＳ ゴシック" w:hAnsiTheme="majorHAnsi" w:cstheme="majorHAnsi" w:hint="eastAsia"/>
                <w:color w:val="000000"/>
                <w:kern w:val="0"/>
                <w:szCs w:val="21"/>
              </w:rPr>
              <w: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lastRenderedPageBreak/>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4C0D89">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Inward connection t</w:t>
            </w:r>
            <w:r w:rsidRPr="004C0D89">
              <w:rPr>
                <w:rFonts w:asciiTheme="majorHAnsi" w:eastAsia="ＭＳ ゴシック" w:hAnsiTheme="majorHAnsi" w:cstheme="majorHAnsi" w:hint="eastAsia"/>
                <w:color w:val="000000"/>
                <w:kern w:val="0"/>
                <w:szCs w:val="21"/>
              </w:rPr>
              <w: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Outward connection n</w:t>
            </w:r>
            <w:r w:rsidRPr="004C0D89">
              <w:rPr>
                <w:rFonts w:asciiTheme="majorHAnsi" w:eastAsia="ＭＳ ゴシック" w:hAnsiTheme="majorHAnsi" w:cstheme="majorHAnsi" w:hint="eastAsia"/>
                <w:color w:val="000000"/>
                <w:kern w:val="0"/>
                <w:szCs w:val="21"/>
              </w:rPr>
              <w:t>ode</w:t>
            </w:r>
            <w:r w:rsidRPr="00105FCC">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Pr="008F5B2A" w:rsidRDefault="00BA7886" w:rsidP="00AA0847">
            <w:pPr>
              <w:widowControl/>
              <w:ind w:leftChars="286" w:left="601"/>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p w:rsidR="00BA7886" w:rsidRPr="00100CB5" w:rsidRDefault="00BA7886" w:rsidP="00AA0847">
            <w:pPr>
              <w:widowControl/>
              <w:ind w:leftChars="286" w:left="601"/>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1:{</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disuse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conductor_name:Conductor_002</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id:7</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note:null</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LUT4U:T_20210629121745463936</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ACCESS_AUTH:</w:t>
            </w:r>
            <w:r w:rsidRPr="00105FCC">
              <w:rPr>
                <w:rFonts w:asciiTheme="majorHAnsi" w:eastAsia="ＭＳ ゴシック" w:hAnsiTheme="majorHAnsi" w:cstheme="majorHAnsi"/>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config:{</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1.0.2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nodeNumber:4</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terminalNumber:5</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edgeNumber:3</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node-1:{</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58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7666</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8000</w:t>
            </w:r>
            <w:r w:rsidRPr="00105FCC">
              <w:rPr>
                <w:rFonts w:asciiTheme="majorHAnsi" w:eastAsia="ＭＳ ゴシック" w:hAnsiTheme="majorHAnsi" w:cstheme="majorHAnsi"/>
                <w:color w:val="000000"/>
                <w:kern w:val="0"/>
                <w:szCs w:val="21"/>
              </w:rPr>
              <w:t>"</w:t>
            </w:r>
          </w:p>
          <w:p w:rsidR="00BA7886" w:rsidRPr="00100CB5" w:rsidRDefault="00BA7886" w:rsidP="00AA0847">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start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198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7485</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7971</w:t>
            </w:r>
            <w:r w:rsidRPr="00105FCC">
              <w:rPr>
                <w:rFonts w:asciiTheme="majorHAnsi" w:eastAsia="ＭＳ ゴシック" w:hAnsiTheme="majorHAnsi" w:cstheme="majorHAnsi"/>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node-2:{</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58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8334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8000</w:t>
            </w:r>
            <w:r w:rsidRPr="00105FCC">
              <w:rPr>
                <w:rFonts w:asciiTheme="majorHAnsi" w:eastAsia="ＭＳ ゴシック" w:hAnsiTheme="majorHAnsi" w:cstheme="majorHAnsi"/>
                <w:color w:val="000000"/>
                <w:kern w:val="0"/>
                <w:szCs w:val="21"/>
              </w:rPr>
              <w:t>"</w:t>
            </w:r>
          </w:p>
          <w:p w:rsidR="00BA7886" w:rsidRPr="00100CB5" w:rsidRDefault="00BA7886" w:rsidP="00AA0847">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end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198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8317</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7971</w:t>
            </w:r>
            <w:r w:rsidRPr="00105FCC">
              <w:rPr>
                <w:rFonts w:asciiTheme="majorHAnsi" w:eastAsia="ＭＳ ゴシック" w:hAnsiTheme="majorHAnsi" w:cstheme="majorHAnsi"/>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node-3</w:t>
            </w: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58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7888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8000</w:t>
            </w:r>
            <w:r w:rsidRPr="00105FCC">
              <w:rPr>
                <w:rFonts w:asciiTheme="majorHAnsi" w:eastAsia="ＭＳ ゴシック" w:hAnsiTheme="majorHAnsi" w:cstheme="majorHAnsi"/>
                <w:color w:val="000000"/>
                <w:kern w:val="0"/>
                <w:szCs w:val="21"/>
              </w:rPr>
              <w:t>"</w:t>
            </w:r>
          </w:p>
          <w:p w:rsidR="00BA7886" w:rsidRDefault="00BA7886" w:rsidP="00AA0847">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r>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8099</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8000</w:t>
            </w:r>
            <w:r w:rsidRPr="00105FCC">
              <w:rPr>
                <w:rFonts w:asciiTheme="majorHAnsi" w:eastAsia="ＭＳ ゴシック" w:hAnsiTheme="majorHAnsi" w:cstheme="majorHAnsi"/>
                <w:color w:val="000000"/>
                <w:kern w:val="0"/>
                <w:szCs w:val="21"/>
              </w:rPr>
              <w:t>"</w:t>
            </w:r>
          </w:p>
          <w:p w:rsidR="00BA7886" w:rsidRPr="00100CB5" w:rsidRDefault="00BA7886" w:rsidP="00AA0847">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movement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move1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245</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7871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7978</w:t>
            </w:r>
            <w:r w:rsidRPr="00105FCC">
              <w:rPr>
                <w:rFonts w:asciiTheme="majorHAnsi" w:eastAsia="ＭＳ ゴシック" w:hAnsiTheme="majorHAnsi" w:cstheme="majorHAnsi"/>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line-1:{</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egde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inNode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inTerminal</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outNode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line-2:{</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egde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inTerminal</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outNode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inNode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p>
          <w:p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rsidR="00BA7886" w:rsidRPr="00100CB5" w:rsidRDefault="00BA7886" w:rsidP="00AA0847">
            <w:pPr>
              <w:widowControl/>
              <w:ind w:leftChars="151" w:left="317"/>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rsidR="00BA7886" w:rsidRPr="00105FCC"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A7886" w:rsidRPr="00105FCC" w:rsidRDefault="00BA7886" w:rsidP="00AA0847">
            <w:pPr>
              <w:widowControl/>
              <w:jc w:val="left"/>
              <w:rPr>
                <w:rFonts w:asciiTheme="majorHAnsi" w:eastAsia="ＭＳ ゴシック" w:hAnsiTheme="majorHAnsi" w:cstheme="majorHAnsi"/>
                <w:color w:val="000000"/>
                <w:kern w:val="0"/>
                <w:sz w:val="22"/>
              </w:rPr>
            </w:pP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A7886" w:rsidRPr="00105FCC" w:rsidRDefault="00BA7886" w:rsidP="00AA0847">
            <w:pPr>
              <w:widowControl/>
              <w:jc w:val="left"/>
              <w:rPr>
                <w:rFonts w:asciiTheme="majorHAnsi" w:eastAsia="ＭＳ ゴシック" w:hAnsiTheme="majorHAnsi" w:cstheme="majorHAnsi"/>
                <w:color w:val="000000"/>
                <w:kern w:val="0"/>
                <w:sz w:val="22"/>
              </w:rPr>
            </w:pPr>
          </w:p>
        </w:tc>
      </w:tr>
    </w:tbl>
    <w:p w:rsidR="00BA7886" w:rsidRDefault="00BA7886" w:rsidP="003F6165">
      <w:pPr>
        <w:rPr>
          <w:rFonts w:asciiTheme="majorHAnsi" w:eastAsia="ＭＳ ゴシック" w:hAnsiTheme="majorHAnsi" w:cstheme="majorHAnsi"/>
          <w:color w:val="000000"/>
          <w:kern w:val="0"/>
        </w:rPr>
      </w:pPr>
    </w:p>
    <w:p w:rsidR="003F6165" w:rsidRDefault="003F6165" w:rsidP="00BA7886">
      <w:pPr>
        <w:ind w:left="454" w:firstLine="386"/>
        <w:rPr>
          <w:rFonts w:asciiTheme="majorHAnsi" w:eastAsia="ＭＳ ゴシック" w:hAnsiTheme="majorHAnsi" w:cstheme="majorHAnsi"/>
          <w:color w:val="000000"/>
          <w:kern w:val="0"/>
        </w:rPr>
      </w:pPr>
      <w:r>
        <w:rPr>
          <w:rFonts w:asciiTheme="majorHAnsi" w:eastAsia="ＭＳ ゴシック" w:hAnsiTheme="majorHAnsi" w:cstheme="majorHAnsi" w:hint="eastAsia"/>
          <w:color w:val="000000"/>
          <w:kern w:val="0"/>
        </w:rPr>
        <w:t xml:space="preserve">Please see the table below for the ORCHESTRATOR_ID for the Node. </w:t>
      </w:r>
    </w:p>
    <w:p w:rsidR="00BA7886" w:rsidRPr="00105FCC" w:rsidRDefault="00BA7886" w:rsidP="00BA7886">
      <w:pPr>
        <w:rPr>
          <w:rFonts w:asciiTheme="majorHAnsi" w:hAnsiTheme="majorHAnsi" w:cstheme="majorHAnsi"/>
        </w:rPr>
      </w:pPr>
    </w:p>
    <w:p w:rsidR="00BA7886" w:rsidRPr="00105FCC" w:rsidRDefault="00BA7886" w:rsidP="00BA7886">
      <w:pPr>
        <w:pStyle w:val="af2"/>
        <w:keepNext/>
        <w:rPr>
          <w:rFonts w:asciiTheme="majorHAnsi" w:hAnsiTheme="majorHAnsi" w:cstheme="majorHAnsi"/>
        </w:rPr>
      </w:pPr>
      <w:r>
        <w:rPr>
          <w:rFonts w:asciiTheme="majorHAnsi" w:hAnsiTheme="majorHAnsi" w:cstheme="majorHAnsi"/>
        </w:rPr>
        <w:lastRenderedPageBreak/>
        <w:t>Table</w:t>
      </w:r>
      <w:r w:rsidRPr="00105FCC">
        <w:rPr>
          <w:rFonts w:asciiTheme="majorHAnsi" w:hAnsiTheme="majorHAnsi" w:cstheme="majorHAnsi"/>
        </w:rPr>
        <w:t xml:space="preserve"> </w:t>
      </w:r>
      <w:r w:rsidR="00D7374E">
        <w:rPr>
          <w:rFonts w:asciiTheme="majorHAnsi" w:hAnsiTheme="majorHAnsi" w:cstheme="majorHAnsi"/>
        </w:rPr>
        <w:t>6</w:t>
      </w:r>
      <w:r w:rsidR="002C7F85">
        <w:rPr>
          <w:rFonts w:asciiTheme="majorHAnsi" w:hAnsiTheme="majorHAnsi" w:cstheme="majorHAnsi"/>
        </w:rPr>
        <w:noBreakHyphen/>
        <w:t>12</w:t>
      </w:r>
      <w:r w:rsidRPr="00105FCC">
        <w:rPr>
          <w:rFonts w:asciiTheme="majorHAnsi" w:hAnsiTheme="majorHAnsi" w:cstheme="majorHAnsi"/>
          <w:b w:val="0"/>
        </w:rPr>
        <w:t xml:space="preserve">　</w:t>
      </w:r>
      <w:r w:rsidRPr="002C5C3B">
        <w:rPr>
          <w:rFonts w:asciiTheme="majorHAnsi" w:eastAsia="ＭＳ ゴシック" w:hAnsiTheme="majorHAnsi" w:cstheme="majorHAnsi"/>
          <w:color w:val="000000"/>
          <w:kern w:val="0"/>
        </w:rPr>
        <w:t xml:space="preserve"> </w:t>
      </w:r>
      <w:r w:rsidRPr="00100CB5">
        <w:rPr>
          <w:rFonts w:asciiTheme="majorHAnsi" w:eastAsia="ＭＳ ゴシック" w:hAnsiTheme="majorHAnsi" w:cstheme="majorHAnsi"/>
          <w:color w:val="000000"/>
          <w:kern w:val="0"/>
        </w:rPr>
        <w:t>ORCHESTRATOR_ID</w:t>
      </w:r>
      <w:r>
        <w:rPr>
          <w:rFonts w:asciiTheme="majorHAnsi" w:eastAsia="ＭＳ ゴシック" w:hAnsiTheme="majorHAnsi" w:cstheme="majorHAnsi"/>
          <w:color w:val="000000"/>
          <w:kern w:val="0"/>
        </w:rPr>
        <w:t>(</w:t>
      </w:r>
      <w:r w:rsidR="00AA0847">
        <w:rPr>
          <w:rFonts w:asciiTheme="majorHAnsi" w:hAnsiTheme="majorHAnsi" w:cstheme="majorHAnsi"/>
        </w:rPr>
        <w:t xml:space="preserve">Orchestrator </w:t>
      </w:r>
      <w:r w:rsidRPr="00772378">
        <w:rPr>
          <w:rFonts w:asciiTheme="majorHAnsi" w:hAnsiTheme="majorHAnsi" w:cstheme="majorHAnsi"/>
        </w:rPr>
        <w:t>ID</w:t>
      </w:r>
      <w:r>
        <w:rPr>
          <w:rFonts w:asciiTheme="majorHAnsi" w:hAnsiTheme="majorHAnsi" w:cstheme="majorHAnsi"/>
        </w:rPr>
        <w:t>)Table</w:t>
      </w:r>
    </w:p>
    <w:tbl>
      <w:tblPr>
        <w:tblStyle w:val="ab"/>
        <w:tblW w:w="0" w:type="auto"/>
        <w:tblInd w:w="2235" w:type="dxa"/>
        <w:tblLook w:val="04A0" w:firstRow="1" w:lastRow="0" w:firstColumn="1" w:lastColumn="0" w:noHBand="0" w:noVBand="1"/>
      </w:tblPr>
      <w:tblGrid>
        <w:gridCol w:w="1275"/>
        <w:gridCol w:w="3715"/>
      </w:tblGrid>
      <w:tr w:rsidR="00BA7886" w:rsidRPr="00105FCC" w:rsidTr="00AA0847">
        <w:tc>
          <w:tcPr>
            <w:tcW w:w="1275" w:type="dxa"/>
            <w:shd w:val="clear" w:color="auto" w:fill="002B62"/>
          </w:tcPr>
          <w:p w:rsidR="00BA7886" w:rsidRPr="00105FCC" w:rsidRDefault="00BA7886" w:rsidP="00AA084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3715" w:type="dxa"/>
            <w:shd w:val="clear" w:color="auto" w:fill="002B62"/>
          </w:tcPr>
          <w:p w:rsidR="00BA7886" w:rsidRPr="00105FCC" w:rsidRDefault="00AA0847" w:rsidP="00AA0847">
            <w:pPr>
              <w:jc w:val="center"/>
              <w:rPr>
                <w:rFonts w:asciiTheme="majorHAnsi" w:hAnsiTheme="majorHAnsi" w:cstheme="majorHAnsi"/>
                <w:color w:val="FFFFFF" w:themeColor="background1"/>
              </w:rPr>
            </w:pPr>
            <w:r>
              <w:rPr>
                <w:rFonts w:asciiTheme="majorHAnsi" w:hAnsiTheme="majorHAnsi" w:cstheme="majorHAnsi"/>
                <w:color w:val="FFFFFF" w:themeColor="background1"/>
              </w:rPr>
              <w:t>Status</w:t>
            </w:r>
          </w:p>
        </w:tc>
      </w:tr>
      <w:tr w:rsidR="00BA7886" w:rsidRPr="00105FCC" w:rsidTr="00AA0847">
        <w:tc>
          <w:tcPr>
            <w:tcW w:w="1275" w:type="dxa"/>
          </w:tcPr>
          <w:p w:rsidR="00BA7886" w:rsidRPr="00105FCC" w:rsidRDefault="00BA7886" w:rsidP="00AA0847">
            <w:pPr>
              <w:jc w:val="center"/>
              <w:rPr>
                <w:rFonts w:asciiTheme="majorHAnsi" w:hAnsiTheme="majorHAnsi" w:cstheme="majorHAnsi"/>
              </w:rPr>
            </w:pPr>
            <w:r w:rsidRPr="00105FCC">
              <w:rPr>
                <w:rFonts w:asciiTheme="majorHAnsi" w:hAnsiTheme="majorHAnsi" w:cstheme="majorHAnsi"/>
              </w:rPr>
              <w:t>3</w:t>
            </w:r>
          </w:p>
        </w:tc>
        <w:tc>
          <w:tcPr>
            <w:tcW w:w="3715" w:type="dxa"/>
          </w:tcPr>
          <w:p w:rsidR="00BA7886" w:rsidRPr="00105FCC" w:rsidRDefault="00BA7886" w:rsidP="00AA0847">
            <w:pPr>
              <w:rPr>
                <w:rFonts w:asciiTheme="majorHAnsi" w:hAnsiTheme="majorHAnsi" w:cstheme="majorHAnsi"/>
              </w:rPr>
            </w:pPr>
            <w:r w:rsidRPr="00105FCC">
              <w:rPr>
                <w:rFonts w:asciiTheme="majorHAnsi" w:hAnsiTheme="majorHAnsi" w:cstheme="majorHAnsi"/>
              </w:rPr>
              <w:t>Ansible Legacy</w:t>
            </w:r>
          </w:p>
        </w:tc>
      </w:tr>
      <w:tr w:rsidR="00BA7886" w:rsidRPr="00105FCC" w:rsidTr="00AA0847">
        <w:tc>
          <w:tcPr>
            <w:tcW w:w="1275" w:type="dxa"/>
          </w:tcPr>
          <w:p w:rsidR="00BA7886" w:rsidRPr="00105FCC" w:rsidRDefault="00BA7886" w:rsidP="00AA0847">
            <w:pPr>
              <w:jc w:val="center"/>
              <w:rPr>
                <w:rFonts w:asciiTheme="majorHAnsi" w:hAnsiTheme="majorHAnsi" w:cstheme="majorHAnsi"/>
              </w:rPr>
            </w:pPr>
            <w:r w:rsidRPr="00105FCC">
              <w:rPr>
                <w:rFonts w:asciiTheme="majorHAnsi" w:hAnsiTheme="majorHAnsi" w:cstheme="majorHAnsi"/>
              </w:rPr>
              <w:t>4</w:t>
            </w:r>
          </w:p>
        </w:tc>
        <w:tc>
          <w:tcPr>
            <w:tcW w:w="3715" w:type="dxa"/>
          </w:tcPr>
          <w:p w:rsidR="00BA7886" w:rsidRPr="00105FCC" w:rsidRDefault="00BA7886" w:rsidP="00AA0847">
            <w:pPr>
              <w:rPr>
                <w:rFonts w:asciiTheme="majorHAnsi" w:hAnsiTheme="majorHAnsi" w:cstheme="majorHAnsi"/>
              </w:rPr>
            </w:pPr>
            <w:r w:rsidRPr="00105FCC">
              <w:rPr>
                <w:rFonts w:asciiTheme="majorHAnsi" w:hAnsiTheme="majorHAnsi" w:cstheme="majorHAnsi"/>
              </w:rPr>
              <w:t>Ansible Pioneer</w:t>
            </w:r>
          </w:p>
        </w:tc>
      </w:tr>
      <w:tr w:rsidR="00BA7886" w:rsidRPr="00105FCC" w:rsidTr="00AA0847">
        <w:tc>
          <w:tcPr>
            <w:tcW w:w="1275" w:type="dxa"/>
          </w:tcPr>
          <w:p w:rsidR="00BA7886" w:rsidRPr="00105FCC" w:rsidRDefault="00BA7886" w:rsidP="00AA0847">
            <w:pPr>
              <w:jc w:val="center"/>
              <w:rPr>
                <w:rFonts w:asciiTheme="majorHAnsi" w:hAnsiTheme="majorHAnsi" w:cstheme="majorHAnsi"/>
              </w:rPr>
            </w:pPr>
            <w:r w:rsidRPr="00105FCC">
              <w:rPr>
                <w:rFonts w:asciiTheme="majorHAnsi" w:hAnsiTheme="majorHAnsi" w:cstheme="majorHAnsi"/>
              </w:rPr>
              <w:t>5</w:t>
            </w:r>
          </w:p>
        </w:tc>
        <w:tc>
          <w:tcPr>
            <w:tcW w:w="3715" w:type="dxa"/>
          </w:tcPr>
          <w:p w:rsidR="00BA7886" w:rsidRPr="00105FCC" w:rsidRDefault="00BA7886" w:rsidP="00AA0847">
            <w:pPr>
              <w:rPr>
                <w:rFonts w:asciiTheme="majorHAnsi" w:hAnsiTheme="majorHAnsi" w:cstheme="majorHAnsi"/>
              </w:rPr>
            </w:pPr>
            <w:r w:rsidRPr="00105FCC">
              <w:rPr>
                <w:rFonts w:asciiTheme="majorHAnsi" w:hAnsiTheme="majorHAnsi" w:cstheme="majorHAnsi"/>
              </w:rPr>
              <w:t>Ansible Legacy Role</w:t>
            </w:r>
          </w:p>
        </w:tc>
      </w:tr>
      <w:tr w:rsidR="00BA7886" w:rsidRPr="00105FCC" w:rsidTr="00AA0847">
        <w:tc>
          <w:tcPr>
            <w:tcW w:w="1275" w:type="dxa"/>
          </w:tcPr>
          <w:p w:rsidR="00BA7886" w:rsidRPr="00105FCC" w:rsidRDefault="00BA7886" w:rsidP="00AA0847">
            <w:pPr>
              <w:jc w:val="center"/>
              <w:rPr>
                <w:rFonts w:asciiTheme="majorHAnsi" w:hAnsiTheme="majorHAnsi" w:cstheme="majorHAnsi"/>
              </w:rPr>
            </w:pPr>
            <w:r>
              <w:rPr>
                <w:rFonts w:asciiTheme="majorHAnsi" w:hAnsiTheme="majorHAnsi" w:cstheme="majorHAnsi" w:hint="eastAsia"/>
              </w:rPr>
              <w:t>10</w:t>
            </w:r>
          </w:p>
        </w:tc>
        <w:tc>
          <w:tcPr>
            <w:tcW w:w="3715" w:type="dxa"/>
          </w:tcPr>
          <w:p w:rsidR="00BA7886" w:rsidRPr="00105FCC" w:rsidRDefault="00BA7886" w:rsidP="00AA0847">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e</w:t>
            </w:r>
            <w:r>
              <w:rPr>
                <w:rFonts w:asciiTheme="majorHAnsi" w:hAnsiTheme="majorHAnsi" w:cstheme="majorHAnsi" w:hint="eastAsia"/>
              </w:rPr>
              <w:t>rraform</w:t>
            </w:r>
          </w:p>
        </w:tc>
      </w:tr>
    </w:tbl>
    <w:p w:rsidR="002C7F85" w:rsidRDefault="002C7F85" w:rsidP="002C7F85">
      <w:pPr>
        <w:ind w:left="840"/>
        <w:rPr>
          <w:rFonts w:asciiTheme="majorHAnsi" w:hAnsiTheme="majorHAnsi" w:cstheme="majorHAnsi"/>
        </w:rPr>
      </w:pPr>
    </w:p>
    <w:p w:rsidR="002C7F85" w:rsidRDefault="002C7F85" w:rsidP="002C7F85">
      <w:pPr>
        <w:ind w:left="840"/>
        <w:rPr>
          <w:rFonts w:asciiTheme="majorHAnsi" w:eastAsia="ＭＳ ゴシック" w:hAnsiTheme="majorHAnsi" w:cstheme="majorHAnsi"/>
          <w:color w:val="000000"/>
          <w:kern w:val="0"/>
        </w:rPr>
      </w:pPr>
      <w:r>
        <w:rPr>
          <w:rFonts w:asciiTheme="majorHAnsi" w:hAnsiTheme="majorHAnsi" w:cstheme="majorHAnsi"/>
        </w:rPr>
        <w:t>See the following table for the Node END_TYPEs</w:t>
      </w:r>
    </w:p>
    <w:p w:rsidR="002C7F85" w:rsidRPr="00105FCC" w:rsidRDefault="002C7F85" w:rsidP="002C7F85">
      <w:pPr>
        <w:widowControl/>
        <w:jc w:val="left"/>
        <w:rPr>
          <w:rFonts w:asciiTheme="majorHAnsi" w:hAnsiTheme="majorHAnsi" w:cstheme="majorHAnsi"/>
        </w:rPr>
      </w:pPr>
    </w:p>
    <w:p w:rsidR="002C7F85" w:rsidRDefault="002C7F85" w:rsidP="002C7F85">
      <w:pPr>
        <w:pStyle w:val="af2"/>
        <w:keepNext/>
      </w:pPr>
      <w:r>
        <w:rPr>
          <w:rFonts w:hint="eastAsia"/>
        </w:rPr>
        <w:t xml:space="preserve">Table </w:t>
      </w:r>
      <w:r>
        <w:fldChar w:fldCharType="begin"/>
      </w:r>
      <w:r>
        <w:instrText xml:space="preserve"> </w:instrText>
      </w:r>
      <w:r>
        <w:rPr>
          <w:rFonts w:hint="eastAsia"/>
        </w:rPr>
        <w:instrText>STYLEREF 1 \s</w:instrText>
      </w:r>
      <w:r>
        <w:instrText xml:space="preserve"> </w:instrText>
      </w:r>
      <w:r>
        <w:fldChar w:fldCharType="separate"/>
      </w:r>
      <w:r w:rsidR="005F1F35">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5F1F35">
        <w:rPr>
          <w:noProof/>
        </w:rPr>
        <w:t>5</w:t>
      </w:r>
      <w:r>
        <w:fldChar w:fldCharType="end"/>
      </w:r>
      <w:r>
        <w:rPr>
          <w:rFonts w:hint="eastAsia"/>
        </w:rPr>
        <w:t xml:space="preserve"> END_TYPE</w:t>
      </w:r>
      <w:r>
        <w:rPr>
          <w:rFonts w:asciiTheme="majorHAnsi" w:hAnsiTheme="majorHAnsi" w:cstheme="majorHAnsi"/>
        </w:rPr>
        <w:t xml:space="preserve"> table</w:t>
      </w:r>
    </w:p>
    <w:tbl>
      <w:tblPr>
        <w:tblStyle w:val="ab"/>
        <w:tblW w:w="0" w:type="auto"/>
        <w:tblInd w:w="2235" w:type="dxa"/>
        <w:tblLook w:val="04A0" w:firstRow="1" w:lastRow="0" w:firstColumn="1" w:lastColumn="0" w:noHBand="0" w:noVBand="1"/>
      </w:tblPr>
      <w:tblGrid>
        <w:gridCol w:w="1275"/>
        <w:gridCol w:w="3715"/>
      </w:tblGrid>
      <w:tr w:rsidR="002C7F85" w:rsidRPr="00105FCC" w:rsidTr="00872C8E">
        <w:tc>
          <w:tcPr>
            <w:tcW w:w="1275" w:type="dxa"/>
            <w:shd w:val="clear" w:color="auto" w:fill="002B62"/>
          </w:tcPr>
          <w:p w:rsidR="002C7F85" w:rsidRPr="00105FCC" w:rsidRDefault="002C7F85" w:rsidP="00872C8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3715" w:type="dxa"/>
            <w:shd w:val="clear" w:color="auto" w:fill="002B62"/>
          </w:tcPr>
          <w:p w:rsidR="002C7F85" w:rsidRPr="00105FCC" w:rsidRDefault="002C7F85" w:rsidP="00872C8E">
            <w:pPr>
              <w:jc w:val="center"/>
              <w:rPr>
                <w:rFonts w:asciiTheme="majorHAnsi" w:hAnsiTheme="majorHAnsi" w:cstheme="majorHAnsi"/>
                <w:color w:val="FFFFFF" w:themeColor="background1"/>
              </w:rPr>
            </w:pPr>
            <w:r>
              <w:rPr>
                <w:rFonts w:asciiTheme="majorHAnsi" w:hAnsiTheme="majorHAnsi" w:cstheme="majorHAnsi"/>
                <w:color w:val="FFFFFF" w:themeColor="background1"/>
              </w:rPr>
              <w:t>Status</w:t>
            </w:r>
          </w:p>
        </w:tc>
      </w:tr>
      <w:tr w:rsidR="002C7F85" w:rsidRPr="00105FCC" w:rsidTr="00872C8E">
        <w:tc>
          <w:tcPr>
            <w:tcW w:w="1275" w:type="dxa"/>
          </w:tcPr>
          <w:p w:rsidR="002C7F85" w:rsidRPr="00105FCC" w:rsidRDefault="002C7F85" w:rsidP="00872C8E">
            <w:pPr>
              <w:jc w:val="center"/>
              <w:rPr>
                <w:rFonts w:asciiTheme="majorHAnsi" w:hAnsiTheme="majorHAnsi" w:cstheme="majorHAnsi"/>
              </w:rPr>
            </w:pPr>
            <w:r>
              <w:rPr>
                <w:rFonts w:asciiTheme="majorHAnsi" w:hAnsiTheme="majorHAnsi" w:cstheme="majorHAnsi"/>
              </w:rPr>
              <w:t>5</w:t>
            </w:r>
          </w:p>
        </w:tc>
        <w:tc>
          <w:tcPr>
            <w:tcW w:w="3715" w:type="dxa"/>
          </w:tcPr>
          <w:p w:rsidR="002C7F85" w:rsidRPr="00105FCC" w:rsidRDefault="002C7F85" w:rsidP="00872C8E">
            <w:pPr>
              <w:rPr>
                <w:rFonts w:asciiTheme="majorHAnsi" w:hAnsiTheme="majorHAnsi" w:cstheme="majorHAnsi"/>
              </w:rPr>
            </w:pPr>
            <w:r>
              <w:rPr>
                <w:rFonts w:asciiTheme="majorHAnsi" w:hAnsiTheme="majorHAnsi" w:cstheme="majorHAnsi" w:hint="eastAsia"/>
              </w:rPr>
              <w:t>Normal end</w:t>
            </w:r>
          </w:p>
        </w:tc>
      </w:tr>
      <w:tr w:rsidR="002C7F85" w:rsidRPr="00105FCC" w:rsidTr="00872C8E">
        <w:tc>
          <w:tcPr>
            <w:tcW w:w="1275" w:type="dxa"/>
          </w:tcPr>
          <w:p w:rsidR="002C7F85" w:rsidRPr="00105FCC" w:rsidRDefault="002C7F85" w:rsidP="00872C8E">
            <w:pPr>
              <w:jc w:val="center"/>
              <w:rPr>
                <w:rFonts w:asciiTheme="majorHAnsi" w:hAnsiTheme="majorHAnsi" w:cstheme="majorHAnsi"/>
              </w:rPr>
            </w:pPr>
            <w:r>
              <w:rPr>
                <w:rFonts w:asciiTheme="majorHAnsi" w:hAnsiTheme="majorHAnsi" w:cstheme="majorHAnsi"/>
              </w:rPr>
              <w:t>7</w:t>
            </w:r>
          </w:p>
        </w:tc>
        <w:tc>
          <w:tcPr>
            <w:tcW w:w="3715" w:type="dxa"/>
          </w:tcPr>
          <w:p w:rsidR="002C7F85" w:rsidRPr="00105FCC" w:rsidRDefault="002C7F85" w:rsidP="00872C8E">
            <w:pPr>
              <w:rPr>
                <w:rFonts w:asciiTheme="majorHAnsi" w:hAnsiTheme="majorHAnsi" w:cstheme="majorHAnsi"/>
              </w:rPr>
            </w:pPr>
            <w:r>
              <w:rPr>
                <w:rFonts w:asciiTheme="majorHAnsi" w:hAnsiTheme="majorHAnsi" w:cstheme="majorHAnsi" w:hint="eastAsia"/>
              </w:rPr>
              <w:t>Abnormal end</w:t>
            </w:r>
          </w:p>
        </w:tc>
      </w:tr>
      <w:tr w:rsidR="002C7F85" w:rsidRPr="00105FCC" w:rsidTr="00872C8E">
        <w:tc>
          <w:tcPr>
            <w:tcW w:w="1275" w:type="dxa"/>
          </w:tcPr>
          <w:p w:rsidR="002C7F85" w:rsidRPr="00105FCC" w:rsidRDefault="002C7F85" w:rsidP="00872C8E">
            <w:pPr>
              <w:jc w:val="center"/>
              <w:rPr>
                <w:rFonts w:asciiTheme="majorHAnsi" w:hAnsiTheme="majorHAnsi" w:cstheme="majorHAnsi"/>
              </w:rPr>
            </w:pPr>
            <w:r>
              <w:rPr>
                <w:rFonts w:asciiTheme="majorHAnsi" w:hAnsiTheme="majorHAnsi" w:cstheme="majorHAnsi"/>
              </w:rPr>
              <w:t>11</w:t>
            </w:r>
          </w:p>
        </w:tc>
        <w:tc>
          <w:tcPr>
            <w:tcW w:w="3715" w:type="dxa"/>
          </w:tcPr>
          <w:p w:rsidR="002C7F85" w:rsidRPr="00105FCC" w:rsidRDefault="002C7F85" w:rsidP="00872C8E">
            <w:pPr>
              <w:rPr>
                <w:rFonts w:asciiTheme="majorHAnsi" w:hAnsiTheme="majorHAnsi" w:cstheme="majorHAnsi"/>
              </w:rPr>
            </w:pPr>
            <w:r>
              <w:rPr>
                <w:rFonts w:asciiTheme="majorHAnsi" w:hAnsiTheme="majorHAnsi" w:cstheme="majorHAnsi" w:hint="eastAsia"/>
              </w:rPr>
              <w:t>R</w:t>
            </w:r>
            <w:r>
              <w:rPr>
                <w:rFonts w:asciiTheme="majorHAnsi" w:hAnsiTheme="majorHAnsi" w:cstheme="majorHAnsi"/>
              </w:rPr>
              <w:t>eported</w:t>
            </w:r>
          </w:p>
        </w:tc>
      </w:tr>
    </w:tbl>
    <w:p w:rsidR="00BA7886" w:rsidRPr="00105FCC" w:rsidRDefault="002C7F85" w:rsidP="00BA7886">
      <w:pPr>
        <w:rPr>
          <w:rFonts w:asciiTheme="majorHAnsi" w:hAnsiTheme="majorHAnsi" w:cstheme="majorHAnsi"/>
        </w:rPr>
      </w:pPr>
      <w:r>
        <w:rPr>
          <w:rFonts w:asciiTheme="majorHAnsi" w:hAnsiTheme="majorHAnsi" w:cstheme="majorHAnsi"/>
        </w:rPr>
        <w:br/>
      </w:r>
    </w:p>
    <w:p w:rsidR="00BA7886" w:rsidRPr="00105FCC" w:rsidRDefault="00BA7886" w:rsidP="00985A4F">
      <w:pPr>
        <w:pStyle w:val="30"/>
      </w:pPr>
      <w:bookmarkStart w:id="123" w:name="_Toc82621601"/>
      <w:bookmarkStart w:id="124" w:name="_Toc96603283"/>
      <w:r w:rsidRPr="00105FCC">
        <w:t>EDIT</w:t>
      </w:r>
      <w:bookmarkEnd w:id="123"/>
      <w:bookmarkEnd w:id="124"/>
    </w:p>
    <w:p w:rsidR="003F6165" w:rsidRDefault="003F6165" w:rsidP="00BA7886">
      <w:pPr>
        <w:pStyle w:val="52"/>
        <w:ind w:firstLineChars="100" w:firstLine="210"/>
        <w:rPr>
          <w:rFonts w:asciiTheme="majorHAnsi" w:hAnsiTheme="majorHAnsi" w:cstheme="majorHAnsi"/>
          <w:szCs w:val="21"/>
        </w:rPr>
      </w:pPr>
      <w:r w:rsidRPr="003F6165">
        <w:rPr>
          <w:rFonts w:asciiTheme="majorHAnsi" w:hAnsiTheme="majorHAnsi" w:cstheme="majorHAnsi"/>
          <w:szCs w:val="21"/>
        </w:rPr>
        <w:t xml:space="preserve">Registers, Edits, abolishes </w:t>
      </w:r>
      <w:r>
        <w:rPr>
          <w:rFonts w:asciiTheme="majorHAnsi" w:hAnsiTheme="majorHAnsi" w:cstheme="majorHAnsi"/>
          <w:szCs w:val="21"/>
        </w:rPr>
        <w:t>or revives Conductor</w:t>
      </w:r>
      <w:r w:rsidRPr="003F6165">
        <w:rPr>
          <w:rFonts w:asciiTheme="majorHAnsi" w:hAnsiTheme="majorHAnsi" w:cstheme="majorHAnsi"/>
          <w:szCs w:val="21"/>
        </w:rPr>
        <w:t xml:space="preserve"> classes.</w:t>
      </w:r>
    </w:p>
    <w:p w:rsidR="00BA7886" w:rsidRPr="00105FCC" w:rsidRDefault="00BA7886" w:rsidP="00BA7886">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3F6165">
        <w:rPr>
          <w:rFonts w:asciiTheme="majorHAnsi" w:hAnsiTheme="majorHAnsi" w:cstheme="majorHAnsi"/>
        </w:rPr>
        <w:t xml:space="preserve"> header</w:t>
      </w:r>
    </w:p>
    <w:p w:rsidR="00BA7886" w:rsidRPr="00105FCC" w:rsidRDefault="00BA7886" w:rsidP="00BA7886">
      <w:pPr>
        <w:pStyle w:val="af2"/>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sidR="00D7374E">
        <w:rPr>
          <w:rFonts w:asciiTheme="majorHAnsi" w:hAnsiTheme="majorHAnsi" w:cstheme="majorHAnsi"/>
        </w:rPr>
        <w:t>6</w:t>
      </w:r>
      <w:r w:rsidR="002C7F85">
        <w:rPr>
          <w:rFonts w:asciiTheme="majorHAnsi" w:hAnsiTheme="majorHAnsi" w:cstheme="majorHAnsi"/>
        </w:rPr>
        <w:noBreakHyphen/>
        <w:t>14</w:t>
      </w:r>
      <w:r w:rsidRPr="00105FCC">
        <w:rPr>
          <w:rFonts w:asciiTheme="majorHAnsi" w:hAnsiTheme="majorHAnsi" w:cstheme="majorHAnsi"/>
        </w:rPr>
        <w:t xml:space="preserve"> HTTP</w:t>
      </w:r>
      <w:r w:rsidR="003F6165">
        <w:rPr>
          <w:rFonts w:asciiTheme="majorHAnsi" w:hAnsiTheme="majorHAnsi" w:cstheme="majorHAnsi"/>
        </w:rPr>
        <w:t xml:space="preserve"> header list</w:t>
      </w:r>
    </w:p>
    <w:tbl>
      <w:tblPr>
        <w:tblStyle w:val="ab"/>
        <w:tblW w:w="0" w:type="auto"/>
        <w:tblInd w:w="1384" w:type="dxa"/>
        <w:tblLook w:val="04A0" w:firstRow="1" w:lastRow="0" w:firstColumn="1" w:lastColumn="0" w:noHBand="0" w:noVBand="1"/>
      </w:tblPr>
      <w:tblGrid>
        <w:gridCol w:w="2977"/>
        <w:gridCol w:w="3402"/>
      </w:tblGrid>
      <w:tr w:rsidR="00BA7886" w:rsidRPr="00105FCC" w:rsidTr="00AA0847">
        <w:tc>
          <w:tcPr>
            <w:tcW w:w="2977" w:type="dxa"/>
            <w:shd w:val="clear" w:color="auto" w:fill="002B62"/>
          </w:tcPr>
          <w:p w:rsidR="00BA7886" w:rsidRPr="00105FCC" w:rsidRDefault="00BA7886" w:rsidP="00AA084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3F6165">
              <w:rPr>
                <w:rFonts w:asciiTheme="majorHAnsi" w:hAnsiTheme="majorHAnsi" w:cstheme="majorHAnsi"/>
                <w:color w:val="FFFFFF" w:themeColor="background1"/>
              </w:rPr>
              <w:t xml:space="preserve"> header</w:t>
            </w:r>
          </w:p>
        </w:tc>
        <w:tc>
          <w:tcPr>
            <w:tcW w:w="3402" w:type="dxa"/>
            <w:shd w:val="clear" w:color="auto" w:fill="002B62"/>
          </w:tcPr>
          <w:p w:rsidR="00BA7886" w:rsidRPr="00105FCC" w:rsidRDefault="003F6165" w:rsidP="00AA084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w:t>
            </w:r>
            <w:r>
              <w:rPr>
                <w:rFonts w:asciiTheme="majorHAnsi" w:hAnsiTheme="majorHAnsi" w:cstheme="majorHAnsi"/>
                <w:color w:val="FFFFFF" w:themeColor="background1"/>
              </w:rPr>
              <w:t>alue</w:t>
            </w:r>
          </w:p>
        </w:tc>
      </w:tr>
      <w:tr w:rsidR="00BA7886" w:rsidRPr="00105FCC" w:rsidTr="00AA0847">
        <w:tc>
          <w:tcPr>
            <w:tcW w:w="2977" w:type="dxa"/>
          </w:tcPr>
          <w:p w:rsidR="00BA7886" w:rsidRPr="00105FCC" w:rsidRDefault="00BA7886" w:rsidP="00AA0847">
            <w:pPr>
              <w:jc w:val="center"/>
              <w:rPr>
                <w:rFonts w:asciiTheme="majorHAnsi" w:hAnsiTheme="majorHAnsi" w:cstheme="majorHAnsi"/>
              </w:rPr>
            </w:pPr>
            <w:r w:rsidRPr="00105FCC">
              <w:rPr>
                <w:rFonts w:asciiTheme="majorHAnsi" w:hAnsiTheme="majorHAnsi" w:cstheme="majorHAnsi"/>
              </w:rPr>
              <w:t>Method</w:t>
            </w:r>
          </w:p>
        </w:tc>
        <w:tc>
          <w:tcPr>
            <w:tcW w:w="3402" w:type="dxa"/>
          </w:tcPr>
          <w:p w:rsidR="00BA7886" w:rsidRPr="00105FCC" w:rsidRDefault="00BA7886" w:rsidP="00AA0847">
            <w:pPr>
              <w:rPr>
                <w:rFonts w:asciiTheme="majorHAnsi" w:hAnsiTheme="majorHAnsi" w:cstheme="majorHAnsi"/>
              </w:rPr>
            </w:pPr>
            <w:r w:rsidRPr="00105FCC">
              <w:rPr>
                <w:rFonts w:asciiTheme="majorHAnsi" w:hAnsiTheme="majorHAnsi" w:cstheme="majorHAnsi"/>
              </w:rPr>
              <w:t>POST</w:t>
            </w:r>
          </w:p>
        </w:tc>
      </w:tr>
      <w:tr w:rsidR="00BA7886" w:rsidRPr="00105FCC" w:rsidTr="00AA0847">
        <w:tc>
          <w:tcPr>
            <w:tcW w:w="2977" w:type="dxa"/>
          </w:tcPr>
          <w:p w:rsidR="00BA7886" w:rsidRPr="00105FCC" w:rsidRDefault="00BA7886" w:rsidP="00AA0847">
            <w:pPr>
              <w:jc w:val="center"/>
              <w:rPr>
                <w:rFonts w:asciiTheme="majorHAnsi" w:hAnsiTheme="majorHAnsi" w:cstheme="majorHAnsi"/>
              </w:rPr>
            </w:pPr>
            <w:r w:rsidRPr="00105FCC">
              <w:rPr>
                <w:rFonts w:asciiTheme="majorHAnsi" w:hAnsiTheme="majorHAnsi" w:cstheme="majorHAnsi"/>
              </w:rPr>
              <w:t>X-Command</w:t>
            </w:r>
          </w:p>
        </w:tc>
        <w:tc>
          <w:tcPr>
            <w:tcW w:w="3402" w:type="dxa"/>
          </w:tcPr>
          <w:p w:rsidR="00BA7886" w:rsidRPr="00105FCC" w:rsidRDefault="00BA7886" w:rsidP="00AA0847">
            <w:pPr>
              <w:rPr>
                <w:rFonts w:asciiTheme="majorHAnsi" w:hAnsiTheme="majorHAnsi" w:cstheme="majorHAnsi"/>
              </w:rPr>
            </w:pPr>
            <w:r w:rsidRPr="00105FCC">
              <w:rPr>
                <w:rFonts w:asciiTheme="majorHAnsi" w:hAnsiTheme="majorHAnsi" w:cstheme="majorHAnsi"/>
              </w:rPr>
              <w:t>EDIT</w:t>
            </w:r>
          </w:p>
        </w:tc>
      </w:tr>
    </w:tbl>
    <w:p w:rsidR="00BA7886" w:rsidRPr="00105FCC" w:rsidRDefault="00BA7886" w:rsidP="00BA7886">
      <w:pPr>
        <w:rPr>
          <w:rFonts w:asciiTheme="majorHAnsi" w:hAnsiTheme="majorHAnsi" w:cstheme="majorHAnsi"/>
        </w:rPr>
      </w:pPr>
    </w:p>
    <w:p w:rsidR="00BA7886" w:rsidRPr="00105FCC" w:rsidRDefault="003F6165" w:rsidP="00BA7886">
      <w:pPr>
        <w:pStyle w:val="52"/>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p>
    <w:p w:rsidR="00BA7886" w:rsidRPr="00105FCC" w:rsidRDefault="003F6165" w:rsidP="00BA7886">
      <w:pPr>
        <w:pStyle w:val="52"/>
        <w:numPr>
          <w:ilvl w:val="0"/>
          <w:numId w:val="16"/>
        </w:numPr>
        <w:ind w:leftChars="0"/>
        <w:rPr>
          <w:rFonts w:asciiTheme="majorHAnsi" w:hAnsiTheme="majorHAnsi" w:cstheme="majorHAnsi"/>
        </w:rPr>
      </w:pPr>
      <w:r>
        <w:rPr>
          <w:rFonts w:asciiTheme="majorHAnsi" w:hAnsiTheme="majorHAnsi" w:cstheme="majorHAnsi"/>
        </w:rPr>
        <w:t>Specify format</w:t>
      </w:r>
    </w:p>
    <w:p w:rsidR="00933F10" w:rsidRPr="00933F10" w:rsidRDefault="00933F10" w:rsidP="00933F10">
      <w:pPr>
        <w:pStyle w:val="52"/>
        <w:ind w:leftChars="720" w:left="1512"/>
        <w:rPr>
          <w:rFonts w:asciiTheme="majorHAnsi" w:hAnsiTheme="majorHAnsi" w:cstheme="majorHAnsi"/>
        </w:rPr>
      </w:pPr>
      <w:r w:rsidRPr="00933F10">
        <w:rPr>
          <w:rFonts w:asciiTheme="majorHAnsi" w:hAnsiTheme="majorHAnsi" w:cstheme="majorHAnsi"/>
        </w:rPr>
        <w:t>For information regarding the parameter specification items for each of the execution types, refer to the following parameter specification items.</w:t>
      </w:r>
    </w:p>
    <w:p w:rsidR="00933F10" w:rsidRPr="00933F10" w:rsidRDefault="00933F10" w:rsidP="00933F10">
      <w:pPr>
        <w:pStyle w:val="52"/>
        <w:ind w:leftChars="720" w:left="1512"/>
        <w:rPr>
          <w:rFonts w:asciiTheme="majorHAnsi" w:hAnsiTheme="majorHAnsi" w:cstheme="majorHAnsi"/>
        </w:rPr>
      </w:pPr>
      <w:r w:rsidRPr="00933F10">
        <w:rPr>
          <w:rFonts w:asciiTheme="majorHAnsi" w:hAnsiTheme="majorHAnsi" w:cstheme="majorHAnsi"/>
        </w:rPr>
        <w:t>When you are specifying " Update", "Abolish", or "Restore" for the Item key LUT4U, make sure to set the "Last modified date for update" obtained from the X-Command: FILTER.</w:t>
      </w:r>
    </w:p>
    <w:p w:rsidR="00933F10" w:rsidRPr="00933F10" w:rsidRDefault="00933F10" w:rsidP="00933F10">
      <w:pPr>
        <w:pStyle w:val="52"/>
        <w:ind w:firstLineChars="270" w:firstLine="567"/>
        <w:rPr>
          <w:rFonts w:asciiTheme="majorHAnsi" w:hAnsiTheme="majorHAnsi" w:cstheme="majorHAnsi"/>
        </w:rPr>
      </w:pPr>
      <w:r w:rsidRPr="00933F10">
        <w:rPr>
          <w:rFonts w:asciiTheme="majorHAnsi" w:hAnsiTheme="majorHAnsi" w:cstheme="majorHAnsi"/>
        </w:rPr>
        <w:t xml:space="preserve">This data prevents overtaking updates. </w:t>
      </w:r>
    </w:p>
    <w:p w:rsidR="00BA7886" w:rsidRPr="00105FCC" w:rsidRDefault="00933F10" w:rsidP="00933F10">
      <w:pPr>
        <w:pStyle w:val="52"/>
        <w:ind w:firstLineChars="270" w:firstLine="567"/>
        <w:rPr>
          <w:rFonts w:asciiTheme="majorHAnsi" w:hAnsiTheme="majorHAnsi" w:cstheme="majorHAnsi"/>
        </w:rPr>
      </w:pPr>
      <w:r w:rsidRPr="00933F10">
        <w:rPr>
          <w:rFonts w:asciiTheme="majorHAnsi" w:hAnsiTheme="majorHAnsi" w:cstheme="majorHAnsi"/>
        </w:rPr>
        <w:t>The "Last modified date for update" starts with "T_".</w:t>
      </w:r>
    </w:p>
    <w:p w:rsidR="00BA7886" w:rsidRPr="00105FCC" w:rsidRDefault="00BA7886" w:rsidP="00BA7886">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BA7886" w:rsidRPr="00105FCC" w:rsidTr="00AA084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BA7886" w:rsidRPr="00105FCC" w:rsidRDefault="003F6165" w:rsidP="003F6165">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 xml:space="preserve">　</w:t>
            </w:r>
            <w:r>
              <w:rPr>
                <w:rFonts w:asciiTheme="majorHAnsi" w:eastAsia="ＭＳ ゴシック" w:hAnsiTheme="majorHAnsi" w:cstheme="majorHAnsi"/>
                <w:b/>
                <w:bCs/>
                <w:color w:val="FFFFFF"/>
                <w:kern w:val="0"/>
                <w:sz w:val="22"/>
                <w:shd w:val="clear" w:color="auto" w:fill="002B62"/>
              </w:rPr>
              <w:t>Parameter specification items</w:t>
            </w:r>
            <w:r>
              <w:rPr>
                <w:rFonts w:asciiTheme="majorHAnsi" w:eastAsia="ＭＳ ゴシック" w:hAnsiTheme="majorHAnsi" w:cstheme="majorHAnsi"/>
                <w:b/>
                <w:bCs/>
                <w:color w:val="FFFFFF"/>
                <w:kern w:val="0"/>
                <w:sz w:val="22"/>
                <w:shd w:val="clear" w:color="auto" w:fill="002B62"/>
              </w:rPr>
              <w:t>（</w:t>
            </w:r>
            <w:r>
              <w:rPr>
                <w:rFonts w:asciiTheme="majorHAnsi" w:eastAsia="ＭＳ ゴシック" w:hAnsiTheme="majorHAnsi" w:cstheme="majorHAnsi"/>
                <w:b/>
                <w:bCs/>
                <w:color w:val="FFFFFF"/>
                <w:kern w:val="0"/>
                <w:sz w:val="22"/>
                <w:shd w:val="clear" w:color="auto" w:fill="002B62"/>
              </w:rPr>
              <w:t>Register</w:t>
            </w:r>
            <w:r w:rsidR="00BA7886" w:rsidRPr="00105FCC">
              <w:rPr>
                <w:rFonts w:asciiTheme="majorHAnsi" w:eastAsia="ＭＳ ゴシック" w:hAnsiTheme="majorHAnsi" w:cstheme="majorHAnsi"/>
                <w:b/>
                <w:bCs/>
                <w:color w:val="FFFFFF"/>
                <w:kern w:val="0"/>
                <w:sz w:val="22"/>
                <w:shd w:val="clear" w:color="auto" w:fill="002B62"/>
              </w:rPr>
              <w:t>/</w:t>
            </w:r>
            <w:r>
              <w:rPr>
                <w:rFonts w:asciiTheme="majorHAnsi" w:eastAsia="ＭＳ ゴシック" w:hAnsiTheme="majorHAnsi" w:cstheme="majorHAnsi"/>
                <w:b/>
                <w:bCs/>
                <w:color w:val="FFFFFF"/>
                <w:kern w:val="0"/>
                <w:sz w:val="22"/>
                <w:shd w:val="clear" w:color="auto" w:fill="002B62"/>
              </w:rPr>
              <w:t>Update</w:t>
            </w:r>
            <w:r w:rsidR="00BA7886" w:rsidRPr="00105FCC">
              <w:rPr>
                <w:rFonts w:asciiTheme="majorHAnsi" w:eastAsia="ＭＳ ゴシック" w:hAnsiTheme="majorHAnsi" w:cstheme="majorHAnsi"/>
                <w:b/>
                <w:bCs/>
                <w:color w:val="FFFFFF"/>
                <w:kern w:val="0"/>
                <w:sz w:val="22"/>
                <w:shd w:val="clear" w:color="auto" w:fill="002B62"/>
              </w:rPr>
              <w:t>）</w:t>
            </w:r>
          </w:p>
        </w:tc>
      </w:tr>
      <w:tr w:rsidR="00BA7886" w:rsidRPr="00105FCC" w:rsidTr="00AA084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BA7886" w:rsidRPr="00105FCC"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BA7886" w:rsidRPr="00105FCC"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sidR="00EE17D8">
              <w:rPr>
                <w:rFonts w:asciiTheme="majorHAnsi" w:eastAsia="ＭＳ ゴシック" w:hAnsiTheme="majorHAnsi" w:cstheme="majorHAnsi"/>
                <w:color w:val="000000"/>
                <w:kern w:val="0"/>
                <w:szCs w:val="21"/>
              </w:rPr>
              <w:t>Execution process type</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&lt;</w:t>
            </w:r>
            <w:r w:rsidR="00EE17D8">
              <w:rPr>
                <w:rFonts w:asciiTheme="majorHAnsi" w:eastAsia="ＭＳ ゴシック" w:hAnsiTheme="majorHAnsi" w:cstheme="majorHAnsi"/>
                <w:color w:val="000000"/>
                <w:kern w:val="0"/>
                <w:szCs w:val="21"/>
              </w:rPr>
              <w:t>Register</w:t>
            </w:r>
            <w:r w:rsidRPr="00105FCC">
              <w:rPr>
                <w:rFonts w:asciiTheme="majorHAnsi" w:eastAsia="ＭＳ ゴシック" w:hAnsiTheme="majorHAnsi" w:cstheme="majorHAnsi"/>
                <w:color w:val="000000"/>
                <w:kern w:val="0"/>
                <w:szCs w:val="21"/>
              </w:rPr>
              <w:t xml:space="preserve"> or </w:t>
            </w:r>
            <w:r w:rsidR="00EE17D8">
              <w:rPr>
                <w:rFonts w:asciiTheme="majorHAnsi" w:eastAsia="ＭＳ ゴシック" w:hAnsiTheme="majorHAnsi" w:cstheme="majorHAnsi"/>
                <w:color w:val="000000"/>
                <w:kern w:val="0"/>
                <w:szCs w:val="21"/>
              </w:rPr>
              <w:t>Update</w:t>
            </w:r>
            <w:r w:rsidRPr="00105FCC">
              <w:rPr>
                <w:rFonts w:asciiTheme="majorHAnsi" w:eastAsia="ＭＳ ゴシック" w:hAnsiTheme="majorHAnsi" w:cstheme="majorHAnsi"/>
                <w:color w:val="000000"/>
                <w:kern w:val="0"/>
                <w:szCs w:val="21"/>
              </w:rPr>
              <w:t>&gt;",</w:t>
            </w:r>
          </w:p>
          <w:p w:rsidR="00BA7886"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sidR="00EE17D8">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AB1D3F">
              <w:rPr>
                <w:rFonts w:asciiTheme="majorHAnsi" w:eastAsia="ＭＳ ゴシック" w:hAnsiTheme="majorHAnsi" w:cstheme="majorHAnsi" w:hint="eastAsia"/>
                <w:color w:val="000000"/>
                <w:kern w:val="0"/>
                <w:szCs w:val="21"/>
              </w:rPr>
              <w:t>Conductor</w:t>
            </w:r>
            <w:r w:rsidR="00EE17D8">
              <w:rPr>
                <w:rFonts w:asciiTheme="majorHAnsi" w:eastAsia="ＭＳ ゴシック" w:hAnsiTheme="majorHAnsi" w:cstheme="majorHAnsi" w:hint="eastAsia"/>
                <w:color w:val="000000"/>
                <w:kern w:val="0"/>
                <w:szCs w:val="21"/>
              </w:rPr>
              <w:t xml:space="preserve"> class </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Description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Last modified date for update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Access permission</w:t>
            </w:r>
            <w:r w:rsidRPr="00E57CFF">
              <w:rPr>
                <w:rFonts w:asciiTheme="majorHAnsi" w:eastAsia="ＭＳ ゴシック" w:hAnsiTheme="majorHAnsi" w:cstheme="majorHAnsi" w:hint="eastAsia"/>
                <w:color w:val="000000"/>
                <w:kern w:val="0"/>
                <w:szCs w:val="21"/>
              </w:rPr>
              <w:t>/</w:t>
            </w:r>
            <w:r w:rsidR="00EE17D8">
              <w:rPr>
                <w:rFonts w:asciiTheme="majorHAnsi" w:eastAsia="ＭＳ ゴシック" w:hAnsiTheme="majorHAnsi" w:cstheme="majorHAnsi" w:hint="eastAsia"/>
                <w:color w:val="000000"/>
                <w:kern w:val="0"/>
                <w:szCs w:val="21"/>
              </w:rPr>
              <w:t>Access permission role</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Editor</w:t>
            </w:r>
            <w:r w:rsidR="00EE17D8">
              <w:rPr>
                <w:rFonts w:asciiTheme="majorHAnsi" w:eastAsia="ＭＳ ゴシック" w:hAnsiTheme="majorHAnsi" w:cstheme="majorHAnsi" w:hint="eastAsia"/>
                <w:color w:val="000000"/>
                <w:kern w:val="0"/>
                <w:szCs w:val="21"/>
              </w:rPr>
              <w:t xml:space="preserve"> information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C267D6">
              <w:rPr>
                <w:rFonts w:asciiTheme="majorHAnsi" w:eastAsia="ＭＳ ゴシック" w:hAnsiTheme="majorHAnsi" w:cstheme="majorHAnsi" w:hint="eastAsia"/>
                <w:color w:val="000000"/>
                <w:kern w:val="0"/>
                <w:szCs w:val="21"/>
              </w:rPr>
              <w:t>Node</w:t>
            </w:r>
            <w:r w:rsidR="00EE17D8">
              <w:rPr>
                <w:rFonts w:asciiTheme="majorHAnsi" w:eastAsia="ＭＳ ゴシック" w:hAnsiTheme="majorHAnsi" w:cstheme="majorHAnsi" w:hint="eastAsia"/>
                <w:color w:val="000000"/>
                <w:kern w:val="0"/>
                <w:szCs w:val="21"/>
              </w:rPr>
              <w:t xml:space="preserve"> 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Terminal</w:t>
            </w:r>
            <w:r w:rsidR="00EE17D8">
              <w:rPr>
                <w:rFonts w:asciiTheme="majorHAnsi" w:eastAsia="ＭＳ ゴシック" w:hAnsiTheme="majorHAnsi" w:cstheme="majorHAnsi" w:hint="eastAsia"/>
                <w:color w:val="000000"/>
                <w:kern w:val="0"/>
                <w:szCs w:val="21"/>
              </w:rPr>
              <w:t xml:space="preserve"> 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lastRenderedPageBreak/>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Edge</w:t>
            </w:r>
            <w:r w:rsidR="00EE17D8">
              <w:rPr>
                <w:rFonts w:asciiTheme="majorHAnsi" w:eastAsia="ＭＳ ゴシック" w:hAnsiTheme="majorHAnsi" w:cstheme="majorHAnsi" w:hint="eastAsia"/>
                <w:color w:val="000000"/>
                <w:kern w:val="0"/>
                <w:szCs w:val="21"/>
              </w:rPr>
              <w:t xml:space="preserve"> number</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Height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color w:val="000000"/>
                <w:kern w:val="0"/>
                <w:szCs w:val="21"/>
              </w:rPr>
              <w:t>Node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Case no</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00EE17D8">
              <w:rPr>
                <w:rFonts w:asciiTheme="majorHAnsi" w:eastAsia="ＭＳ ゴシック" w:hAnsiTheme="majorHAnsi" w:cstheme="majorHAnsi" w:hint="eastAsia"/>
                <w:color w:val="000000"/>
                <w:kern w:val="0"/>
                <w:szCs w:val="21"/>
              </w:rPr>
              <w:t xml:space="preserve">Link </w:t>
            </w:r>
            <w:r w:rsidR="00EE17D8">
              <w:rPr>
                <w:rFonts w:asciiTheme="majorHAnsi" w:eastAsia="ＭＳ ゴシック" w:hAnsiTheme="majorHAnsi" w:cstheme="majorHAnsi"/>
                <w:color w:val="000000"/>
                <w:kern w:val="0"/>
                <w:szCs w:val="21"/>
              </w:rPr>
              <w:t>l</w:t>
            </w:r>
            <w:r w:rsidRPr="007F0565">
              <w:rPr>
                <w:rFonts w:asciiTheme="majorHAnsi" w:eastAsia="ＭＳ ゴシック" w:hAnsiTheme="majorHAnsi" w:cstheme="majorHAnsi" w:hint="eastAsia"/>
                <w:color w:val="000000"/>
                <w:kern w:val="0"/>
                <w:szCs w:val="21"/>
              </w:rPr>
              <w:t>ine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Terminal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Link n</w:t>
            </w:r>
            <w:r w:rsidRPr="00155D86">
              <w:rPr>
                <w:rFonts w:asciiTheme="majorHAnsi" w:eastAsia="ＭＳ ゴシック" w:hAnsiTheme="majorHAnsi" w:cstheme="majorHAnsi" w:hint="eastAsia"/>
                <w:color w:val="000000"/>
                <w:kern w:val="0"/>
                <w:szCs w:val="21"/>
              </w:rPr>
              <w:t>ode</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状</w:t>
            </w:r>
            <w:r w:rsidR="00EE17D8">
              <w:rPr>
                <w:rFonts w:asciiTheme="majorHAnsi" w:eastAsia="ＭＳ ゴシック" w:hAnsiTheme="majorHAnsi" w:cstheme="majorHAnsi" w:hint="eastAsia"/>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X-axis</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Y-axis</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p>
          <w:p w:rsidR="00BA7886" w:rsidRPr="00155D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b/>
                <w:color w:val="FF0000"/>
                <w:kern w:val="0"/>
                <w:szCs w:val="21"/>
              </w:rPr>
              <w:t>・・・</w:t>
            </w:r>
            <w:r w:rsidR="00AF54C5">
              <w:rPr>
                <w:rFonts w:asciiTheme="majorHAnsi" w:eastAsia="ＭＳ ゴシック" w:hAnsiTheme="majorHAnsi" w:cstheme="majorHAnsi"/>
                <w:b/>
                <w:color w:val="FF0000"/>
                <w:kern w:val="0"/>
                <w:szCs w:val="21"/>
              </w:rPr>
              <w:t xml:space="preserve">Make one for each terminal </w:t>
            </w:r>
            <w:r>
              <w:rPr>
                <w:rFonts w:asciiTheme="majorHAnsi" w:eastAsia="ＭＳ ゴシック" w:hAnsiTheme="majorHAnsi" w:cstheme="majorHAnsi" w:hint="eastAsia"/>
                <w:b/>
                <w:color w:val="FF0000"/>
                <w:kern w:val="0"/>
                <w:szCs w:val="21"/>
              </w:rPr>
              <w:t>(</w:t>
            </w:r>
            <w:r w:rsidRPr="00155D86">
              <w:rPr>
                <w:rFonts w:asciiTheme="majorHAnsi" w:eastAsia="ＭＳ ゴシック" w:hAnsiTheme="majorHAnsi" w:cstheme="majorHAnsi"/>
                <w:b/>
                <w:color w:val="FF0000"/>
                <w:kern w:val="0"/>
                <w:szCs w:val="21"/>
              </w:rPr>
              <w:t>terminal</w:t>
            </w:r>
            <w:r>
              <w:rPr>
                <w:rFonts w:asciiTheme="majorHAnsi" w:eastAsia="ＭＳ ゴシック" w:hAnsiTheme="majorHAnsi" w:cstheme="majorHAnsi"/>
                <w:b/>
                <w:color w:val="FF0000"/>
                <w:kern w:val="0"/>
                <w:szCs w:val="21"/>
              </w:rPr>
              <w:t>-1,</w:t>
            </w:r>
            <w:r w:rsidRPr="00155D86">
              <w:rPr>
                <w:rFonts w:asciiTheme="majorHAnsi" w:eastAsia="ＭＳ ゴシック" w:hAnsiTheme="majorHAnsi" w:cstheme="majorHAnsi"/>
                <w:b/>
                <w:color w:val="FF0000"/>
                <w:kern w:val="0"/>
                <w:szCs w:val="21"/>
              </w:rPr>
              <w:t xml:space="preserve"> terminal</w:t>
            </w:r>
            <w:r>
              <w:rPr>
                <w:rFonts w:asciiTheme="majorHAnsi" w:eastAsia="ＭＳ ゴシック" w:hAnsiTheme="majorHAnsi" w:cstheme="majorHAnsi"/>
                <w:b/>
                <w:color w:val="FF0000"/>
                <w:kern w:val="0"/>
                <w:szCs w:val="21"/>
              </w:rPr>
              <w:t>-2…</w:t>
            </w:r>
            <w:r w:rsidRPr="00155D86">
              <w:rPr>
                <w:rFonts w:asciiTheme="majorHAnsi" w:eastAsia="ＭＳ ゴシック" w:hAnsiTheme="majorHAnsi" w:cstheme="majorHAnsi"/>
                <w:b/>
                <w:color w:val="FF0000"/>
                <w:kern w:val="0"/>
                <w:szCs w:val="21"/>
              </w:rPr>
              <w:t xml:space="preserve"> terminal</w:t>
            </w:r>
            <w:r>
              <w:rPr>
                <w:rFonts w:asciiTheme="majorHAnsi" w:eastAsia="ＭＳ ゴシック" w:hAnsiTheme="majorHAnsi" w:cstheme="majorHAnsi"/>
                <w:b/>
                <w:color w:val="FF0000"/>
                <w:kern w:val="0"/>
                <w:szCs w:val="21"/>
              </w:rPr>
              <w:t>-n</w:t>
            </w:r>
            <w:r>
              <w:rPr>
                <w:rFonts w:asciiTheme="majorHAnsi" w:eastAsia="ＭＳ ゴシック" w:hAnsiTheme="majorHAnsi" w:cstheme="majorHAnsi" w:hint="eastAsia"/>
                <w:b/>
                <w:color w:val="FF0000"/>
                <w:kern w:val="0"/>
                <w:szCs w:val="21"/>
              </w:rPr>
              <w:t>)</w:t>
            </w:r>
            <w:r w:rsidRPr="00105FCC">
              <w:rPr>
                <w:rFonts w:asciiTheme="majorHAnsi" w:eastAsia="ＭＳ ゴシック" w:hAnsiTheme="majorHAnsi" w:cstheme="majorHAnsi"/>
                <w:b/>
                <w:color w:val="FF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w:t>
            </w:r>
            <w:r>
              <w:rPr>
                <w:rFonts w:asciiTheme="majorHAnsi" w:eastAsia="ＭＳ ゴシック" w:hAnsiTheme="majorHAnsi" w:cstheme="majorHAnsi" w:hint="eastAsia"/>
                <w:color w:val="000000"/>
                <w:kern w:val="0"/>
                <w:szCs w:val="21"/>
              </w:rPr>
              <w:t xml:space="preserv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hint="eastAsia"/>
                <w:color w:val="000000"/>
                <w:kern w:val="0"/>
                <w:szCs w:val="21"/>
              </w:rPr>
              <w:t>Movement</w:t>
            </w:r>
            <w:r w:rsidR="00EE17D8">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00EE17D8">
              <w:rPr>
                <w:rFonts w:asciiTheme="majorHAnsi" w:eastAsia="ＭＳ ゴシック" w:hAnsiTheme="majorHAnsi" w:cstheme="majorHAnsi" w:hint="eastAsia"/>
                <w:color w:val="000000"/>
                <w:kern w:val="0"/>
                <w:szCs w:val="21"/>
              </w:rPr>
              <w:t xml:space="preserve"> class </w:t>
            </w:r>
            <w:r w:rsidRPr="00B1408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00EE17D8">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00EE17D8">
              <w:rPr>
                <w:rFonts w:asciiTheme="majorHAnsi" w:eastAsia="ＭＳ ゴシック" w:hAnsiTheme="majorHAnsi" w:cstheme="majorHAnsi" w:hint="eastAsia"/>
                <w:color w:val="000000"/>
                <w:kern w:val="0"/>
                <w:szCs w:val="21"/>
              </w:rPr>
              <w:t xml:space="preserve"> class </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00EE17D8">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OPERATION_NO_IDBH</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00EE17D8">
              <w:rPr>
                <w:rFonts w:asciiTheme="majorHAnsi" w:eastAsia="ＭＳ ゴシック" w:hAnsiTheme="majorHAnsi" w:cstheme="majorHAnsi" w:hint="eastAsia"/>
                <w:color w:val="000000"/>
                <w:kern w:val="0"/>
                <w:szCs w:val="21"/>
              </w:rPr>
              <w:t xml:space="preserve">Operation </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Skip flag</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Operation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 xml:space="preserve"> description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Width</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X-axis</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Y-axis</w:t>
            </w:r>
            <w:r w:rsidRPr="00105FCC">
              <w:rPr>
                <w:rFonts w:asciiTheme="majorHAnsi" w:eastAsia="ＭＳ ゴシック" w:hAnsiTheme="majorHAnsi" w:cstheme="majorHAnsi"/>
                <w:color w:val="000000"/>
                <w:kern w:val="0"/>
                <w:szCs w:val="21"/>
              </w:rPr>
              <w:t>"</w:t>
            </w:r>
          </w:p>
          <w:p w:rsidR="00BA7886" w:rsidRPr="00105FCC"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ind w:firstLineChars="200" w:firstLine="422"/>
              <w:jc w:val="left"/>
              <w:rPr>
                <w:rFonts w:asciiTheme="majorHAnsi" w:eastAsia="ＭＳ ゴシック" w:hAnsiTheme="majorHAnsi" w:cstheme="majorHAnsi"/>
                <w:b/>
                <w:color w:val="FF0000"/>
                <w:kern w:val="0"/>
                <w:szCs w:val="21"/>
              </w:rPr>
            </w:pPr>
            <w:r w:rsidRPr="00105FCC">
              <w:rPr>
                <w:rFonts w:asciiTheme="majorHAnsi" w:eastAsia="ＭＳ ゴシック" w:hAnsiTheme="majorHAnsi" w:cstheme="majorHAnsi"/>
                <w:b/>
                <w:color w:val="FF0000"/>
                <w:kern w:val="0"/>
                <w:szCs w:val="21"/>
              </w:rPr>
              <w:t>・・・</w:t>
            </w:r>
            <w:r w:rsidR="00AF54C5">
              <w:rPr>
                <w:rFonts w:asciiTheme="majorHAnsi" w:eastAsia="ＭＳ ゴシック" w:hAnsiTheme="majorHAnsi" w:cstheme="majorHAnsi"/>
                <w:b/>
                <w:color w:val="FF0000"/>
                <w:kern w:val="0"/>
                <w:szCs w:val="21"/>
              </w:rPr>
              <w:t xml:space="preserve">Make one for each node </w:t>
            </w:r>
            <w:r>
              <w:rPr>
                <w:rFonts w:asciiTheme="majorHAnsi" w:eastAsia="ＭＳ ゴシック" w:hAnsiTheme="majorHAnsi" w:cstheme="majorHAnsi" w:hint="eastAsia"/>
                <w:b/>
                <w:color w:val="FF0000"/>
                <w:kern w:val="0"/>
                <w:szCs w:val="21"/>
              </w:rPr>
              <w:t>(</w:t>
            </w:r>
            <w:r>
              <w:rPr>
                <w:rFonts w:asciiTheme="majorHAnsi" w:eastAsia="ＭＳ ゴシック" w:hAnsiTheme="majorHAnsi" w:cstheme="majorHAnsi"/>
                <w:b/>
                <w:color w:val="FF0000"/>
                <w:kern w:val="0"/>
                <w:szCs w:val="21"/>
              </w:rPr>
              <w:t>node-1,node-2…node-n</w:t>
            </w:r>
            <w:r>
              <w:rPr>
                <w:rFonts w:asciiTheme="majorHAnsi" w:eastAsia="ＭＳ ゴシック" w:hAnsiTheme="majorHAnsi" w:cstheme="majorHAnsi" w:hint="eastAsia"/>
                <w:b/>
                <w:color w:val="FF0000"/>
                <w:kern w:val="0"/>
                <w:szCs w:val="21"/>
              </w:rPr>
              <w:t>)</w:t>
            </w:r>
            <w:r w:rsidRPr="00105FCC">
              <w:rPr>
                <w:rFonts w:asciiTheme="majorHAnsi" w:eastAsia="ＭＳ ゴシック" w:hAnsiTheme="majorHAnsi" w:cstheme="majorHAnsi"/>
                <w:b/>
                <w:color w:val="FF0000"/>
                <w:kern w:val="0"/>
                <w:szCs w:val="21"/>
              </w:rPr>
              <w:t>・・・・</w:t>
            </w:r>
          </w:p>
          <w:p w:rsidR="00BA7886" w:rsidRDefault="00BA7886" w:rsidP="00AA0847">
            <w:pPr>
              <w:widowControl/>
              <w:ind w:firstLineChars="250" w:firstLine="52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Line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AF54C5">
              <w:rPr>
                <w:rFonts w:asciiTheme="majorHAnsi" w:eastAsia="ＭＳ ゴシック" w:hAnsiTheme="majorHAnsi" w:cstheme="majorHAnsi" w:hint="eastAsia"/>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w:t>
            </w:r>
            <w:r>
              <w:rPr>
                <w:rFonts w:asciiTheme="majorHAnsi" w:eastAsia="ＭＳ ゴシック" w:hAnsiTheme="majorHAnsi" w:cstheme="majorHAnsi" w:hint="eastAsia"/>
                <w:color w:val="000000"/>
                <w:kern w:val="0"/>
                <w:szCs w:val="21"/>
              </w:rPr>
              <w:t>nNode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AF54C5">
              <w:rPr>
                <w:rFonts w:asciiTheme="majorHAnsi" w:eastAsia="ＭＳ ゴシック" w:hAnsiTheme="majorHAnsi" w:cstheme="majorHAnsi" w:hint="eastAsia"/>
                <w:color w:val="000000"/>
                <w:kern w:val="0"/>
                <w:szCs w:val="21"/>
              </w:rPr>
              <w:t xml:space="preserve">Inward connection </w:t>
            </w:r>
            <w:r w:rsidR="00AF54C5">
              <w:rPr>
                <w:rFonts w:asciiTheme="majorHAnsi" w:eastAsia="ＭＳ ゴシック" w:hAnsiTheme="majorHAnsi" w:cstheme="majorHAnsi"/>
                <w:color w:val="000000"/>
                <w:kern w:val="0"/>
                <w:szCs w:val="21"/>
              </w:rPr>
              <w:t>n</w:t>
            </w:r>
            <w:r w:rsidRPr="004C0D89">
              <w:rPr>
                <w:rFonts w:asciiTheme="majorHAnsi" w:eastAsia="ＭＳ ゴシック" w:hAnsiTheme="majorHAnsi" w:cstheme="majorHAnsi" w:hint="eastAsia"/>
                <w:color w:val="000000"/>
                <w:kern w:val="0"/>
                <w:szCs w:val="21"/>
              </w:rPr>
              <w:t>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AF54C5">
              <w:rPr>
                <w:rFonts w:asciiTheme="majorHAnsi" w:eastAsia="ＭＳ ゴシック" w:hAnsiTheme="majorHAnsi" w:cstheme="majorHAnsi" w:hint="eastAsia"/>
                <w:color w:val="000000"/>
                <w:kern w:val="0"/>
                <w:szCs w:val="21"/>
              </w:rPr>
              <w:t>O</w:t>
            </w:r>
            <w:r w:rsidR="00AF54C5">
              <w:rPr>
                <w:rFonts w:asciiTheme="majorHAnsi" w:eastAsia="ＭＳ ゴシック" w:hAnsiTheme="majorHAnsi" w:cstheme="majorHAnsi"/>
                <w:color w:val="000000"/>
                <w:kern w:val="0"/>
                <w:szCs w:val="21"/>
              </w:rPr>
              <w:t>utward connection t</w:t>
            </w:r>
            <w:r w:rsidRPr="004C0D89">
              <w:rPr>
                <w:rFonts w:asciiTheme="majorHAnsi" w:eastAsia="ＭＳ ゴシック" w:hAnsiTheme="majorHAnsi" w:cstheme="majorHAnsi" w:hint="eastAsia"/>
                <w:color w:val="000000"/>
                <w:kern w:val="0"/>
                <w:szCs w:val="21"/>
              </w:rPr>
              <w: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4C0D89">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AF54C5">
              <w:rPr>
                <w:rFonts w:asciiTheme="majorHAnsi" w:eastAsia="ＭＳ ゴシック" w:hAnsiTheme="majorHAnsi" w:cstheme="majorHAnsi" w:hint="eastAsia"/>
                <w:color w:val="000000"/>
                <w:kern w:val="0"/>
                <w:szCs w:val="21"/>
              </w:rPr>
              <w:t>Inward connection t</w:t>
            </w:r>
            <w:r w:rsidRPr="004C0D89">
              <w:rPr>
                <w:rFonts w:asciiTheme="majorHAnsi" w:eastAsia="ＭＳ ゴシック" w:hAnsiTheme="majorHAnsi" w:cstheme="majorHAnsi" w:hint="eastAsia"/>
                <w:color w:val="000000"/>
                <w:kern w:val="0"/>
                <w:szCs w:val="21"/>
              </w:rPr>
              <w: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AF54C5">
              <w:rPr>
                <w:rFonts w:asciiTheme="majorHAnsi" w:eastAsia="ＭＳ ゴシック" w:hAnsiTheme="majorHAnsi" w:cstheme="majorHAnsi" w:hint="eastAsia"/>
                <w:color w:val="000000"/>
                <w:kern w:val="0"/>
                <w:szCs w:val="21"/>
              </w:rPr>
              <w:t>Outward connection n</w:t>
            </w:r>
            <w:r w:rsidRPr="004C0D89">
              <w:rPr>
                <w:rFonts w:asciiTheme="majorHAnsi" w:eastAsia="ＭＳ ゴシック" w:hAnsiTheme="majorHAnsi" w:cstheme="majorHAnsi" w:hint="eastAsia"/>
                <w:color w:val="000000"/>
                <w:kern w:val="0"/>
                <w:szCs w:val="21"/>
              </w:rPr>
              <w:t>ode</w:t>
            </w:r>
            <w:r w:rsidRPr="00105FCC">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Pr="004C0D89" w:rsidRDefault="00BA7886" w:rsidP="00AA0847">
            <w:pPr>
              <w:widowControl/>
              <w:ind w:firstLineChars="200" w:firstLine="422"/>
              <w:jc w:val="left"/>
              <w:rPr>
                <w:rFonts w:asciiTheme="majorHAnsi" w:eastAsia="ＭＳ ゴシック" w:hAnsiTheme="majorHAnsi" w:cstheme="majorHAnsi"/>
                <w:b/>
                <w:color w:val="FF0000"/>
                <w:kern w:val="0"/>
                <w:szCs w:val="21"/>
              </w:rPr>
            </w:pPr>
            <w:r w:rsidRPr="00105FCC">
              <w:rPr>
                <w:rFonts w:asciiTheme="majorHAnsi" w:eastAsia="ＭＳ ゴシック" w:hAnsiTheme="majorHAnsi" w:cstheme="majorHAnsi"/>
                <w:b/>
                <w:color w:val="FF0000"/>
                <w:kern w:val="0"/>
                <w:szCs w:val="21"/>
              </w:rPr>
              <w:t>・・・</w:t>
            </w:r>
            <w:r w:rsidR="00AF54C5">
              <w:rPr>
                <w:rFonts w:asciiTheme="majorHAnsi" w:eastAsia="ＭＳ ゴシック" w:hAnsiTheme="majorHAnsi" w:cstheme="majorHAnsi"/>
                <w:b/>
                <w:color w:val="FF0000"/>
                <w:kern w:val="0"/>
                <w:szCs w:val="21"/>
              </w:rPr>
              <w:t xml:space="preserve">Make one for each line </w:t>
            </w:r>
            <w:r>
              <w:rPr>
                <w:rFonts w:asciiTheme="majorHAnsi" w:eastAsia="ＭＳ ゴシック" w:hAnsiTheme="majorHAnsi" w:cstheme="majorHAnsi" w:hint="eastAsia"/>
                <w:b/>
                <w:color w:val="FF0000"/>
                <w:kern w:val="0"/>
                <w:szCs w:val="21"/>
              </w:rPr>
              <w:t>(</w:t>
            </w:r>
            <w:r>
              <w:rPr>
                <w:rFonts w:asciiTheme="majorHAnsi" w:eastAsia="ＭＳ ゴシック" w:hAnsiTheme="majorHAnsi" w:cstheme="majorHAnsi"/>
                <w:b/>
                <w:color w:val="FF0000"/>
                <w:kern w:val="0"/>
                <w:szCs w:val="21"/>
              </w:rPr>
              <w:t>line-1,line-2…line-n</w:t>
            </w:r>
            <w:r>
              <w:rPr>
                <w:rFonts w:asciiTheme="majorHAnsi" w:eastAsia="ＭＳ ゴシック" w:hAnsiTheme="majorHAnsi" w:cstheme="majorHAnsi" w:hint="eastAsia"/>
                <w:b/>
                <w:color w:val="FF0000"/>
                <w:kern w:val="0"/>
                <w:szCs w:val="21"/>
              </w:rPr>
              <w:t>)</w:t>
            </w:r>
            <w:r w:rsidRPr="00105FCC">
              <w:rPr>
                <w:rFonts w:asciiTheme="majorHAnsi" w:eastAsia="ＭＳ ゴシック" w:hAnsiTheme="majorHAnsi" w:cstheme="majorHAnsi"/>
                <w:b/>
                <w:color w:val="FF0000"/>
                <w:kern w:val="0"/>
                <w:szCs w:val="21"/>
              </w:rPr>
              <w:t>・・・・</w:t>
            </w:r>
          </w:p>
          <w:p w:rsidR="00BA7886" w:rsidRPr="00105FCC"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A7886" w:rsidRPr="00105FCC" w:rsidRDefault="00BA7886" w:rsidP="00AA0847">
            <w:pPr>
              <w:widowControl/>
              <w:jc w:val="left"/>
              <w:rPr>
                <w:rFonts w:asciiTheme="majorHAnsi" w:eastAsia="ＭＳ ゴシック" w:hAnsiTheme="majorHAnsi" w:cstheme="majorHAnsi"/>
                <w:color w:val="000000"/>
                <w:kern w:val="0"/>
                <w:sz w:val="22"/>
              </w:rPr>
            </w:pP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A7886" w:rsidRPr="00105FCC" w:rsidRDefault="00BA7886" w:rsidP="00AA0847">
            <w:pPr>
              <w:widowControl/>
              <w:jc w:val="left"/>
              <w:rPr>
                <w:rFonts w:asciiTheme="majorHAnsi" w:eastAsia="ＭＳ ゴシック" w:hAnsiTheme="majorHAnsi" w:cstheme="majorHAnsi"/>
                <w:color w:val="000000"/>
                <w:kern w:val="0"/>
                <w:sz w:val="22"/>
              </w:rPr>
            </w:pP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A7886" w:rsidRPr="00105FCC" w:rsidRDefault="00BA7886" w:rsidP="00AA0847">
            <w:pPr>
              <w:widowControl/>
              <w:jc w:val="left"/>
              <w:rPr>
                <w:rFonts w:asciiTheme="majorHAnsi" w:eastAsia="ＭＳ ゴシック" w:hAnsiTheme="majorHAnsi" w:cstheme="majorHAnsi"/>
                <w:color w:val="000000"/>
                <w:kern w:val="0"/>
                <w:sz w:val="22"/>
              </w:rPr>
            </w:pP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A7886" w:rsidRPr="00105FCC" w:rsidRDefault="00BA7886" w:rsidP="00AA0847">
            <w:pPr>
              <w:widowControl/>
              <w:jc w:val="left"/>
              <w:rPr>
                <w:rFonts w:asciiTheme="majorHAnsi" w:eastAsia="ＭＳ ゴシック" w:hAnsiTheme="majorHAnsi" w:cstheme="majorHAnsi"/>
                <w:color w:val="000000"/>
                <w:kern w:val="0"/>
                <w:sz w:val="22"/>
              </w:rPr>
            </w:pP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A7886" w:rsidRPr="00105FCC" w:rsidRDefault="00BA7886" w:rsidP="00AA0847">
            <w:pPr>
              <w:widowControl/>
              <w:jc w:val="left"/>
              <w:rPr>
                <w:rFonts w:asciiTheme="majorHAnsi" w:eastAsia="ＭＳ ゴシック" w:hAnsiTheme="majorHAnsi" w:cstheme="majorHAnsi"/>
                <w:color w:val="000000"/>
                <w:kern w:val="0"/>
                <w:sz w:val="22"/>
              </w:rPr>
            </w:pPr>
          </w:p>
        </w:tc>
      </w:tr>
    </w:tbl>
    <w:p w:rsidR="00BA7886" w:rsidRDefault="00BA7886" w:rsidP="00BA7886">
      <w:pPr>
        <w:pStyle w:val="52"/>
        <w:ind w:leftChars="0" w:left="0"/>
        <w:rPr>
          <w:rFonts w:asciiTheme="majorHAnsi" w:eastAsia="ＭＳ ゴシック" w:hAnsiTheme="majorHAnsi" w:cstheme="majorHAnsi"/>
          <w:color w:val="000000"/>
          <w:kern w:val="0"/>
          <w:szCs w:val="21"/>
        </w:rPr>
      </w:pPr>
    </w:p>
    <w:p w:rsidR="00BA7886" w:rsidRDefault="00BA7886" w:rsidP="00BA7886">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BA7886" w:rsidRPr="00105FCC" w:rsidTr="00AA084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BA7886" w:rsidRPr="00105FCC" w:rsidRDefault="00BA7886" w:rsidP="00AA0847">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color w:val="000000"/>
                <w:kern w:val="0"/>
                <w:szCs w:val="21"/>
              </w:rPr>
              <w:br w:type="page"/>
            </w:r>
            <w:r w:rsidR="00AF54C5">
              <w:rPr>
                <w:rFonts w:asciiTheme="majorHAnsi" w:eastAsia="ＭＳ ゴシック" w:hAnsiTheme="majorHAnsi" w:cstheme="majorHAnsi"/>
                <w:b/>
                <w:bCs/>
                <w:color w:val="FFFFFF"/>
                <w:kern w:val="0"/>
                <w:sz w:val="22"/>
                <w:shd w:val="clear" w:color="auto" w:fill="002B62"/>
              </w:rPr>
              <w:t xml:space="preserve">　</w:t>
            </w:r>
            <w:r w:rsidR="00AF54C5">
              <w:rPr>
                <w:rFonts w:asciiTheme="majorHAnsi" w:eastAsia="ＭＳ ゴシック" w:hAnsiTheme="majorHAnsi" w:cstheme="majorHAnsi"/>
                <w:b/>
                <w:bCs/>
                <w:color w:val="FFFFFF"/>
                <w:kern w:val="0"/>
                <w:sz w:val="22"/>
                <w:shd w:val="clear" w:color="auto" w:fill="002B62"/>
              </w:rPr>
              <w:t>Parameter specification item</w:t>
            </w:r>
            <w:r w:rsidR="00AF54C5">
              <w:rPr>
                <w:rFonts w:asciiTheme="majorHAnsi" w:eastAsia="ＭＳ ゴシック" w:hAnsiTheme="majorHAnsi" w:cstheme="majorHAnsi"/>
                <w:b/>
                <w:bCs/>
                <w:color w:val="FFFFFF"/>
                <w:kern w:val="0"/>
                <w:sz w:val="22"/>
                <w:shd w:val="clear" w:color="auto" w:fill="002B62"/>
              </w:rPr>
              <w:t>（</w:t>
            </w:r>
            <w:r w:rsidR="00AF54C5">
              <w:rPr>
                <w:rFonts w:asciiTheme="majorHAnsi" w:eastAsia="ＭＳ ゴシック" w:hAnsiTheme="majorHAnsi" w:cstheme="majorHAnsi"/>
                <w:b/>
                <w:bCs/>
                <w:color w:val="FFFFFF"/>
                <w:kern w:val="0"/>
                <w:sz w:val="22"/>
                <w:shd w:val="clear" w:color="auto" w:fill="002B62"/>
              </w:rPr>
              <w:t>Abolish</w:t>
            </w:r>
            <w:r w:rsidRPr="00105FCC">
              <w:rPr>
                <w:rFonts w:asciiTheme="majorHAnsi" w:eastAsia="ＭＳ ゴシック" w:hAnsiTheme="majorHAnsi" w:cstheme="majorHAnsi"/>
                <w:b/>
                <w:bCs/>
                <w:color w:val="FFFFFF"/>
                <w:kern w:val="0"/>
                <w:sz w:val="22"/>
                <w:shd w:val="clear" w:color="auto" w:fill="002B62"/>
              </w:rPr>
              <w:t>/</w:t>
            </w:r>
            <w:r w:rsidR="00AF54C5">
              <w:rPr>
                <w:rFonts w:asciiTheme="majorHAnsi" w:eastAsia="ＭＳ ゴシック" w:hAnsiTheme="majorHAnsi" w:cstheme="majorHAnsi"/>
                <w:b/>
                <w:bCs/>
                <w:color w:val="FFFFFF"/>
                <w:kern w:val="0"/>
                <w:sz w:val="22"/>
                <w:shd w:val="clear" w:color="auto" w:fill="002B62"/>
              </w:rPr>
              <w:t>Restore</w:t>
            </w:r>
            <w:r w:rsidRPr="00105FCC">
              <w:rPr>
                <w:rFonts w:asciiTheme="majorHAnsi" w:eastAsia="ＭＳ ゴシック" w:hAnsiTheme="majorHAnsi" w:cstheme="majorHAnsi"/>
                <w:b/>
                <w:bCs/>
                <w:color w:val="FFFFFF"/>
                <w:kern w:val="0"/>
                <w:sz w:val="22"/>
                <w:shd w:val="clear" w:color="auto" w:fill="002B62"/>
              </w:rPr>
              <w:t>）</w:t>
            </w:r>
          </w:p>
        </w:tc>
      </w:tr>
      <w:tr w:rsidR="00BA7886" w:rsidRPr="00105FCC" w:rsidTr="00AA084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BA7886" w:rsidRPr="00105FCC"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p w:rsidR="00BA7886" w:rsidRPr="00105FCC"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sidR="00AF54C5">
              <w:rPr>
                <w:rFonts w:asciiTheme="majorHAnsi" w:eastAsia="ＭＳ ゴシック" w:hAnsiTheme="majorHAnsi" w:cstheme="majorHAnsi"/>
                <w:color w:val="000000"/>
                <w:kern w:val="0"/>
                <w:szCs w:val="21"/>
              </w:rPr>
              <w:t>Execution process type</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&lt;</w:t>
            </w:r>
            <w:r w:rsidR="00AF54C5">
              <w:rPr>
                <w:rFonts w:asciiTheme="majorHAnsi" w:eastAsia="ＭＳ ゴシック" w:hAnsiTheme="majorHAnsi" w:cstheme="majorHAnsi" w:hint="eastAsia"/>
                <w:color w:val="000000"/>
                <w:kern w:val="0"/>
                <w:szCs w:val="21"/>
              </w:rPr>
              <w:t>Abolish</w:t>
            </w:r>
            <w:r w:rsidRPr="00105FCC">
              <w:rPr>
                <w:rFonts w:asciiTheme="majorHAnsi" w:eastAsia="ＭＳ ゴシック" w:hAnsiTheme="majorHAnsi" w:cstheme="majorHAnsi"/>
                <w:color w:val="000000"/>
                <w:kern w:val="0"/>
                <w:szCs w:val="21"/>
              </w:rPr>
              <w:t xml:space="preserve"> or </w:t>
            </w:r>
            <w:r w:rsidR="00AF54C5">
              <w:rPr>
                <w:rFonts w:asciiTheme="majorHAnsi" w:eastAsia="ＭＳ ゴシック" w:hAnsiTheme="majorHAnsi" w:cstheme="majorHAnsi" w:hint="eastAsia"/>
                <w:color w:val="000000"/>
                <w:kern w:val="0"/>
                <w:szCs w:val="21"/>
              </w:rPr>
              <w:t>Restore</w:t>
            </w:r>
            <w:r w:rsidRPr="00105FCC">
              <w:rPr>
                <w:rFonts w:asciiTheme="majorHAnsi" w:eastAsia="ＭＳ ゴシック" w:hAnsiTheme="majorHAnsi" w:cstheme="majorHAnsi"/>
                <w:color w:val="000000"/>
                <w:kern w:val="0"/>
                <w:szCs w:val="21"/>
              </w:rPr>
              <w:t>&gt;",</w:t>
            </w:r>
          </w:p>
          <w:p w:rsidR="00BA7886"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00AF54C5">
              <w:rPr>
                <w:rFonts w:asciiTheme="majorHAnsi" w:eastAsia="ＭＳ ゴシック" w:hAnsiTheme="majorHAnsi" w:cstheme="majorHAnsi" w:hint="eastAsia"/>
                <w:color w:val="000000"/>
                <w:kern w:val="0"/>
                <w:szCs w:val="21"/>
              </w:rPr>
              <w:t xml:space="preserve">Conductor class </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Last modified date for update</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Pr="00105FCC"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shd w:val="clear" w:color="auto" w:fill="auto"/>
          </w:tcPr>
          <w:p w:rsidR="00BA7886" w:rsidRPr="00105FCC" w:rsidRDefault="00BA7886" w:rsidP="00AA0847">
            <w:pPr>
              <w:widowControl/>
              <w:jc w:val="left"/>
              <w:rPr>
                <w:rFonts w:asciiTheme="majorHAnsi" w:eastAsia="ＭＳ ゴシック" w:hAnsiTheme="majorHAnsi" w:cstheme="majorHAnsi"/>
                <w:color w:val="000000"/>
                <w:kern w:val="0"/>
                <w:szCs w:val="21"/>
              </w:rPr>
            </w:pP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A7886" w:rsidRPr="00105FCC" w:rsidRDefault="00BA7886" w:rsidP="00AA0847">
            <w:pPr>
              <w:widowControl/>
              <w:jc w:val="left"/>
              <w:rPr>
                <w:rFonts w:asciiTheme="majorHAnsi" w:eastAsia="ＭＳ ゴシック" w:hAnsiTheme="majorHAnsi" w:cstheme="majorHAnsi"/>
                <w:color w:val="000000"/>
                <w:kern w:val="0"/>
                <w:sz w:val="22"/>
              </w:rPr>
            </w:pP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A7886" w:rsidRPr="00105FCC" w:rsidRDefault="00BA7886" w:rsidP="00AA0847">
            <w:pPr>
              <w:widowControl/>
              <w:jc w:val="left"/>
              <w:rPr>
                <w:rFonts w:asciiTheme="majorHAnsi" w:eastAsia="ＭＳ ゴシック" w:hAnsiTheme="majorHAnsi" w:cstheme="majorHAnsi"/>
                <w:color w:val="000000"/>
                <w:kern w:val="0"/>
                <w:sz w:val="22"/>
              </w:rPr>
            </w:pPr>
          </w:p>
        </w:tc>
      </w:tr>
    </w:tbl>
    <w:p w:rsidR="00BA7886" w:rsidRPr="00105FCC" w:rsidRDefault="00BA7886" w:rsidP="00BA7886">
      <w:pPr>
        <w:rPr>
          <w:rFonts w:asciiTheme="majorHAnsi" w:hAnsiTheme="majorHAnsi" w:cstheme="majorHAnsi"/>
        </w:rPr>
      </w:pPr>
    </w:p>
    <w:p w:rsidR="00AF456E" w:rsidRPr="00AF456E" w:rsidRDefault="00BA7886" w:rsidP="00AF456E">
      <w:pPr>
        <w:pStyle w:val="52"/>
        <w:rPr>
          <w:rFonts w:asciiTheme="majorHAnsi" w:hAnsiTheme="majorHAnsi" w:cstheme="majorHAnsi"/>
        </w:rPr>
      </w:pPr>
      <w:r w:rsidRPr="00105FCC">
        <w:rPr>
          <w:rFonts w:ascii="ＭＳ ゴシック" w:eastAsia="ＭＳ ゴシック" w:hAnsi="ＭＳ ゴシック" w:cs="ＭＳ ゴシック" w:hint="eastAsia"/>
        </w:rPr>
        <w:t>※</w:t>
      </w:r>
      <w:r w:rsidR="00AF456E" w:rsidRPr="00AF456E">
        <w:rPr>
          <w:rFonts w:asciiTheme="majorHAnsi" w:hAnsiTheme="majorHAnsi" w:cstheme="majorHAnsi"/>
        </w:rPr>
        <w:t>When you are specifying " Update", "Abolish", or "Restore" for the Item key LUT4U, make sure to set the "Last modified date for update" obtained from the</w:t>
      </w:r>
      <w:r w:rsidR="00AF456E">
        <w:rPr>
          <w:rFonts w:asciiTheme="majorHAnsi" w:hAnsiTheme="majorHAnsi" w:cstheme="majorHAnsi"/>
        </w:rPr>
        <w:t xml:space="preserve"> Method:GET,</w:t>
      </w:r>
      <w:r w:rsidR="00AF456E" w:rsidRPr="00AF456E">
        <w:rPr>
          <w:rFonts w:asciiTheme="majorHAnsi" w:hAnsiTheme="majorHAnsi" w:cstheme="majorHAnsi"/>
        </w:rPr>
        <w:t xml:space="preserve"> X-Command: FILTER.</w:t>
      </w:r>
    </w:p>
    <w:p w:rsidR="00AF456E" w:rsidRPr="00AF456E" w:rsidRDefault="00AF456E" w:rsidP="00AF456E">
      <w:pPr>
        <w:pStyle w:val="52"/>
        <w:rPr>
          <w:rFonts w:asciiTheme="majorHAnsi" w:hAnsiTheme="majorHAnsi" w:cstheme="majorHAnsi"/>
        </w:rPr>
      </w:pPr>
      <w:r w:rsidRPr="00AF456E">
        <w:rPr>
          <w:rFonts w:asciiTheme="majorHAnsi" w:hAnsiTheme="majorHAnsi" w:cstheme="majorHAnsi"/>
        </w:rPr>
        <w:t xml:space="preserve">This data prevents overtaking updates. </w:t>
      </w:r>
    </w:p>
    <w:p w:rsidR="00BA7886" w:rsidRDefault="00AF456E" w:rsidP="00AF456E">
      <w:pPr>
        <w:pStyle w:val="52"/>
        <w:rPr>
          <w:rFonts w:asciiTheme="majorHAnsi" w:hAnsiTheme="majorHAnsi" w:cstheme="majorHAnsi"/>
        </w:rPr>
      </w:pPr>
      <w:r w:rsidRPr="00AF456E">
        <w:rPr>
          <w:rFonts w:asciiTheme="majorHAnsi" w:hAnsiTheme="majorHAnsi" w:cstheme="majorHAnsi"/>
        </w:rPr>
        <w:t>The "Last modified date for update" starts with "T_".</w:t>
      </w:r>
    </w:p>
    <w:p w:rsidR="00AF456E" w:rsidRDefault="00AF456E" w:rsidP="00AF456E">
      <w:pPr>
        <w:pStyle w:val="52"/>
        <w:rPr>
          <w:rFonts w:asciiTheme="majorHAnsi" w:hAnsiTheme="majorHAnsi" w:cstheme="majorHAnsi"/>
        </w:rPr>
      </w:pPr>
    </w:p>
    <w:p w:rsidR="00AF456E" w:rsidRPr="00105FCC" w:rsidRDefault="00AF456E" w:rsidP="00AF456E">
      <w:pPr>
        <w:pStyle w:val="52"/>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BA7886" w:rsidRPr="00105FCC" w:rsidTr="00AA084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BA7886" w:rsidRPr="00105FCC" w:rsidRDefault="00AF456E" w:rsidP="00AA0847">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E.g.</w:t>
            </w:r>
            <w:r w:rsidR="00BA7886" w:rsidRPr="00105FCC">
              <w:rPr>
                <w:rFonts w:asciiTheme="majorHAnsi" w:eastAsia="ＭＳ ゴシック" w:hAnsiTheme="majorHAnsi" w:cstheme="majorHAnsi"/>
                <w:b/>
                <w:bCs/>
                <w:color w:val="FFFFFF"/>
                <w:kern w:val="0"/>
                <w:sz w:val="22"/>
                <w:shd w:val="clear" w:color="auto" w:fill="002B62"/>
              </w:rPr>
              <w:t>）</w:t>
            </w:r>
            <w:r w:rsidR="00BA7886" w:rsidRPr="00105FCC">
              <w:rPr>
                <w:rFonts w:asciiTheme="majorHAnsi" w:eastAsia="ＭＳ ゴシック" w:hAnsiTheme="majorHAnsi" w:cstheme="majorHAnsi"/>
                <w:b/>
                <w:bCs/>
                <w:color w:val="FFFFFF"/>
                <w:kern w:val="0"/>
                <w:sz w:val="22"/>
                <w:shd w:val="clear" w:color="auto" w:fill="002B62"/>
              </w:rPr>
              <w:t>JSON</w:t>
            </w:r>
            <w:r w:rsidR="00156A8A">
              <w:rPr>
                <w:rFonts w:asciiTheme="majorHAnsi" w:eastAsia="ＭＳ ゴシック" w:hAnsiTheme="majorHAnsi" w:cstheme="majorHAnsi"/>
                <w:b/>
                <w:bCs/>
                <w:color w:val="FFFFFF"/>
                <w:kern w:val="0"/>
                <w:sz w:val="22"/>
                <w:shd w:val="clear" w:color="auto" w:fill="002B62"/>
              </w:rPr>
              <w:t xml:space="preserve"> </w:t>
            </w:r>
            <w:r w:rsidR="00D7374E">
              <w:rPr>
                <w:rFonts w:asciiTheme="majorHAnsi" w:eastAsia="ＭＳ ゴシック" w:hAnsiTheme="majorHAnsi" w:cstheme="majorHAnsi"/>
                <w:b/>
                <w:bCs/>
                <w:color w:val="FFFFFF"/>
                <w:kern w:val="0"/>
                <w:sz w:val="22"/>
                <w:shd w:val="clear" w:color="auto" w:fill="002B62"/>
              </w:rPr>
              <w:t>Description</w:t>
            </w:r>
            <w:r w:rsidR="00156A8A">
              <w:rPr>
                <w:rFonts w:asciiTheme="majorHAnsi" w:eastAsia="ＭＳ ゴシック" w:hAnsiTheme="majorHAnsi" w:cstheme="majorHAnsi"/>
                <w:b/>
                <w:bCs/>
                <w:color w:val="FFFFFF"/>
                <w:kern w:val="0"/>
                <w:sz w:val="22"/>
                <w:shd w:val="clear" w:color="auto" w:fill="002B62"/>
              </w:rPr>
              <w:t xml:space="preserve"> example</w:t>
            </w:r>
            <w:r w:rsidR="00BA7886" w:rsidRPr="00105FCC">
              <w:rPr>
                <w:rFonts w:asciiTheme="majorHAnsi" w:eastAsia="ＭＳ ゴシック" w:hAnsiTheme="majorHAnsi" w:cstheme="majorHAnsi"/>
                <w:b/>
                <w:bCs/>
                <w:color w:val="FFFFFF"/>
                <w:kern w:val="0"/>
                <w:sz w:val="22"/>
                <w:shd w:val="clear" w:color="auto" w:fill="002B62"/>
              </w:rPr>
              <w:t>：</w:t>
            </w:r>
            <w:r w:rsidR="00156A8A" w:rsidRPr="00156A8A">
              <w:rPr>
                <w:rFonts w:asciiTheme="majorHAnsi" w:eastAsia="ＭＳ ゴシック" w:hAnsiTheme="majorHAnsi" w:cstheme="majorHAnsi"/>
                <w:b/>
                <w:bCs/>
                <w:color w:val="FFFFFF"/>
                <w:kern w:val="0"/>
                <w:sz w:val="22"/>
                <w:shd w:val="clear" w:color="auto" w:fill="002B62"/>
              </w:rPr>
              <w:t>Multiple execution process types</w:t>
            </w:r>
          </w:p>
        </w:tc>
      </w:tr>
      <w:tr w:rsidR="00BA7886" w:rsidRPr="00105FCC" w:rsidTr="00AA084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BA7886" w:rsidRPr="00105FCC" w:rsidRDefault="00BA7886" w:rsidP="00AA0847">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{"0":{</w:t>
            </w:r>
          </w:p>
          <w:p w:rsidR="00BA7886" w:rsidRPr="00105FCC"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sidR="00156A8A">
              <w:rPr>
                <w:rFonts w:asciiTheme="majorHAnsi" w:eastAsia="ＭＳ ゴシック" w:hAnsiTheme="majorHAnsi" w:cstheme="majorHAnsi"/>
                <w:color w:val="000000"/>
                <w:kern w:val="0"/>
                <w:szCs w:val="21"/>
              </w:rPr>
              <w:t xml:space="preserve">Register </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_001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null</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1.0.2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:4,</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:5,</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:3</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58,</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695233">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o</w:t>
            </w:r>
            <w:r>
              <w:rPr>
                <w:rFonts w:asciiTheme="majorHAnsi" w:eastAsia="ＭＳ ゴシック" w:hAnsiTheme="majorHAnsi" w:cstheme="majorHAnsi"/>
                <w:color w:val="000000"/>
                <w:kern w:val="0"/>
                <w:szCs w:val="21"/>
              </w:rPr>
              <w:t>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7666</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s</w:t>
            </w:r>
            <w:r>
              <w:rPr>
                <w:rFonts w:asciiTheme="majorHAnsi" w:eastAsia="ＭＳ ゴシック" w:hAnsiTheme="majorHAnsi" w:cstheme="majorHAnsi"/>
                <w:color w:val="000000"/>
                <w:kern w:val="0"/>
                <w:szCs w:val="21"/>
              </w:rPr>
              <w:t>tart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:198,</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:7485,</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:7971</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lastRenderedPageBreak/>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58,</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8334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end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:198,</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:8317,</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:7971</w:t>
            </w:r>
          </w:p>
          <w:p w:rsidR="00BA7886" w:rsidRDefault="00BA7886" w:rsidP="00AA0847">
            <w:pPr>
              <w:widowControl/>
              <w:jc w:val="left"/>
              <w:rPr>
                <w:rFonts w:asciiTheme="majorHAnsi" w:eastAsia="ＭＳ ゴシック" w:hAnsiTheme="majorHAnsi" w:cstheme="majorHAnsi"/>
                <w:b/>
                <w:color w:val="FF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b/>
                <w:color w:val="FF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58,</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7888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-4</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w:t>
            </w:r>
            <w:r>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8099</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963926">
              <w:rPr>
                <w:rFonts w:asciiTheme="majorHAnsi" w:eastAsia="ＭＳ ゴシック" w:hAnsiTheme="majorHAnsi" w:cstheme="majorHAnsi"/>
                <w:color w:val="000000"/>
                <w:kern w:val="0"/>
                <w:szCs w:val="21"/>
              </w:rPr>
              <w:t>movement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963926">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963926">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move1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:198,</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:8317,</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:7971</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lastRenderedPageBreak/>
              <w:t xml:space="preserve">        },</w:t>
            </w:r>
          </w:p>
          <w:p w:rsidR="00BA7886" w:rsidRPr="008E3531"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"1":{</w:t>
            </w:r>
          </w:p>
          <w:p w:rsidR="00BA7886" w:rsidRPr="00105FCC"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sidR="00AF456E">
              <w:rPr>
                <w:rFonts w:asciiTheme="majorHAnsi" w:eastAsia="ＭＳ ゴシック" w:hAnsiTheme="majorHAnsi" w:cstheme="majorHAnsi" w:hint="eastAsia"/>
                <w:color w:val="000000"/>
                <w:kern w:val="0"/>
                <w:szCs w:val="21"/>
              </w:rPr>
              <w:t>Abolish</w:t>
            </w:r>
            <w:r w:rsidRPr="00105FCC">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BA7886" w:rsidRPr="00105FCC"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 xml:space="preserve"> "T_20191224135449793941"</w:t>
            </w:r>
          </w:p>
          <w:p w:rsidR="00BA7886" w:rsidRDefault="00BA7886" w:rsidP="00AA0847">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rsidR="00BA7886" w:rsidRPr="00105FCC" w:rsidRDefault="00BA7886" w:rsidP="00AA0847">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BA7886" w:rsidRPr="00105FCC"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A7886" w:rsidRPr="00105FCC" w:rsidRDefault="00BA7886" w:rsidP="00AA0847">
            <w:pPr>
              <w:widowControl/>
              <w:jc w:val="left"/>
              <w:rPr>
                <w:rFonts w:asciiTheme="majorHAnsi" w:eastAsia="ＭＳ ゴシック" w:hAnsiTheme="majorHAnsi" w:cstheme="majorHAnsi"/>
                <w:color w:val="000000"/>
                <w:kern w:val="0"/>
                <w:sz w:val="22"/>
              </w:rPr>
            </w:pPr>
          </w:p>
        </w:tc>
      </w:tr>
      <w:tr w:rsidR="00BA7886" w:rsidRPr="00105FCC"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BA7886" w:rsidRPr="00105FCC" w:rsidRDefault="00BA7886" w:rsidP="00AA0847">
            <w:pPr>
              <w:widowControl/>
              <w:jc w:val="left"/>
              <w:rPr>
                <w:rFonts w:asciiTheme="majorHAnsi" w:eastAsia="ＭＳ ゴシック" w:hAnsiTheme="majorHAnsi" w:cstheme="majorHAnsi"/>
                <w:color w:val="000000"/>
                <w:kern w:val="0"/>
                <w:sz w:val="22"/>
              </w:rPr>
            </w:pPr>
          </w:p>
        </w:tc>
      </w:tr>
    </w:tbl>
    <w:p w:rsidR="00BA7886" w:rsidRPr="00105FCC" w:rsidRDefault="00BA7886" w:rsidP="00BA7886">
      <w:pPr>
        <w:widowControl/>
        <w:jc w:val="left"/>
        <w:rPr>
          <w:rFonts w:asciiTheme="majorHAnsi" w:hAnsiTheme="majorHAnsi" w:cstheme="majorHAnsi"/>
        </w:rPr>
      </w:pPr>
    </w:p>
    <w:p w:rsidR="00BA7886" w:rsidRDefault="004C3EE0" w:rsidP="00BA7886">
      <w:pPr>
        <w:widowControl/>
        <w:jc w:val="left"/>
        <w:rPr>
          <w:rFonts w:asciiTheme="majorHAnsi" w:hAnsiTheme="majorHAnsi" w:cstheme="majorHAnsi"/>
        </w:rPr>
      </w:pPr>
      <w:r w:rsidRPr="004C3EE0">
        <w:rPr>
          <w:rFonts w:asciiTheme="majorHAnsi" w:hAnsiTheme="majorHAnsi" w:cstheme="majorHAnsi"/>
        </w:rPr>
        <w:t>Users can also save</w:t>
      </w:r>
      <w:r>
        <w:rPr>
          <w:rFonts w:asciiTheme="majorHAnsi" w:hAnsiTheme="majorHAnsi" w:cstheme="majorHAnsi"/>
        </w:rPr>
        <w:t xml:space="preserve"> json</w:t>
      </w:r>
      <w:r w:rsidRPr="004C3EE0">
        <w:rPr>
          <w:rFonts w:asciiTheme="majorHAnsi" w:hAnsiTheme="majorHAnsi" w:cstheme="majorHAnsi"/>
        </w:rPr>
        <w:t xml:space="preserve"> files, edit, register and abolish them from the Conductor class edit screen with a web b</w:t>
      </w:r>
      <w:r w:rsidR="00E63BB1">
        <w:rPr>
          <w:rFonts w:asciiTheme="majorHAnsi" w:hAnsiTheme="majorHAnsi" w:cstheme="majorHAnsi"/>
        </w:rPr>
        <w:t>Column</w:t>
      </w:r>
      <w:r w:rsidRPr="004C3EE0">
        <w:rPr>
          <w:rFonts w:asciiTheme="majorHAnsi" w:hAnsiTheme="majorHAnsi" w:cstheme="majorHAnsi"/>
        </w:rPr>
        <w:t>ser.</w:t>
      </w:r>
    </w:p>
    <w:p w:rsidR="00BA7886" w:rsidRPr="001A2DCB" w:rsidRDefault="00BA7886" w:rsidP="00BA7886">
      <w:pPr>
        <w:widowControl/>
        <w:ind w:leftChars="675" w:left="1418"/>
        <w:jc w:val="left"/>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769856" behindDoc="0" locked="0" layoutInCell="1" allowOverlap="1" wp14:anchorId="60BD3542" wp14:editId="55B104A9">
                <wp:simplePos x="0" y="0"/>
                <wp:positionH relativeFrom="margin">
                  <wp:align>center</wp:align>
                </wp:positionH>
                <wp:positionV relativeFrom="paragraph">
                  <wp:posOffset>525780</wp:posOffset>
                </wp:positionV>
                <wp:extent cx="485775" cy="295275"/>
                <wp:effectExtent l="19050" t="19050" r="28575" b="28575"/>
                <wp:wrapNone/>
                <wp:docPr id="2" name="正方形/長方形 2"/>
                <wp:cNvGraphicFramePr/>
                <a:graphic xmlns:a="http://schemas.openxmlformats.org/drawingml/2006/main">
                  <a:graphicData uri="http://schemas.microsoft.com/office/word/2010/wordprocessingShape">
                    <wps:wsp>
                      <wps:cNvSpPr/>
                      <wps:spPr>
                        <a:xfrm>
                          <a:off x="0" y="0"/>
                          <a:ext cx="485775" cy="2952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9807CC" id="正方形/長方形 2" o:spid="_x0000_s1026" style="position:absolute;left:0;text-align:left;margin-left:0;margin-top:41.4pt;width:38.25pt;height:23.25pt;z-index:2517698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" filled="f" strokecolor="red" strokeweight="2.25pt">
                <w10:wrap anchorx="margin"/>
              </v:rect>
            </w:pict>
          </mc:Fallback>
        </mc:AlternateContent>
      </w:r>
      <w:r w:rsidR="004C3EE0">
        <w:rPr>
          <w:noProof/>
        </w:rPr>
        <w:drawing>
          <wp:inline distT="0" distB="0" distL="0" distR="0" wp14:anchorId="1E07D3D3" wp14:editId="4D4B4080">
            <wp:extent cx="2933700" cy="2279519"/>
            <wp:effectExtent l="0" t="0" r="0" b="698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9119" cy="2283730"/>
                    </a:xfrm>
                    <a:prstGeom prst="rect">
                      <a:avLst/>
                    </a:prstGeom>
                  </pic:spPr>
                </pic:pic>
              </a:graphicData>
            </a:graphic>
          </wp:inline>
        </w:drawing>
      </w:r>
    </w:p>
    <w:p w:rsidR="00BA7886" w:rsidRDefault="00BA7886" w:rsidP="00BA7886">
      <w:pPr>
        <w:widowControl/>
        <w:jc w:val="left"/>
        <w:rPr>
          <w:rFonts w:asciiTheme="majorHAnsi" w:hAnsiTheme="majorHAnsi" w:cstheme="majorHAnsi"/>
        </w:rPr>
      </w:pPr>
    </w:p>
    <w:p w:rsidR="00BA7886" w:rsidRDefault="00BA7886" w:rsidP="00BA7886">
      <w:pPr>
        <w:widowControl/>
        <w:jc w:val="left"/>
        <w:rPr>
          <w:rFonts w:asciiTheme="majorHAnsi" w:hAnsiTheme="majorHAnsi" w:cstheme="majorHAnsi"/>
        </w:rPr>
      </w:pPr>
    </w:p>
    <w:p w:rsidR="00BA7886" w:rsidRPr="00FD0030" w:rsidRDefault="00AF456E" w:rsidP="00BA7886">
      <w:pPr>
        <w:widowControl/>
        <w:ind w:firstLine="840"/>
        <w:jc w:val="left"/>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BA7886" w:rsidRDefault="00AF456E" w:rsidP="00BA7886">
      <w:pPr>
        <w:widowControl/>
        <w:ind w:firstLineChars="500" w:firstLine="1050"/>
        <w:jc w:val="left"/>
        <w:rPr>
          <w:rFonts w:asciiTheme="majorHAnsi" w:hAnsiTheme="majorHAnsi" w:cstheme="majorHAnsi"/>
        </w:rPr>
      </w:pPr>
      <w:r>
        <w:rPr>
          <w:rFonts w:asciiTheme="majorHAnsi" w:hAnsiTheme="majorHAnsi" w:cstheme="majorHAnsi" w:hint="eastAsia"/>
        </w:rPr>
        <w:t xml:space="preserve">Register/ Update </w:t>
      </w:r>
      <w:r w:rsidR="00BA7886">
        <w:rPr>
          <w:rFonts w:asciiTheme="majorHAnsi" w:hAnsiTheme="majorHAnsi" w:cstheme="majorHAnsi" w:hint="eastAsia"/>
        </w:rPr>
        <w:t>RAW</w:t>
      </w:r>
      <w:r>
        <w:rPr>
          <w:rFonts w:asciiTheme="majorHAnsi" w:hAnsiTheme="majorHAnsi" w:cstheme="majorHAnsi"/>
        </w:rPr>
        <w:t xml:space="preserve"> </w:t>
      </w:r>
      <w:r>
        <w:rPr>
          <w:rFonts w:asciiTheme="majorHAnsi" w:hAnsiTheme="majorHAnsi" w:cstheme="majorHAnsi" w:hint="eastAsia"/>
        </w:rPr>
        <w:t>output</w:t>
      </w:r>
    </w:p>
    <w:p w:rsidR="00BA7886" w:rsidRPr="00105FCC" w:rsidRDefault="00BA7886" w:rsidP="00BA7886">
      <w:pPr>
        <w:pStyle w:val="af2"/>
        <w:ind w:leftChars="-135" w:left="-283"/>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sidR="004C3EE0">
        <w:rPr>
          <w:rFonts w:asciiTheme="majorHAnsi" w:hAnsiTheme="majorHAnsi" w:cstheme="majorHAnsi" w:hint="eastAsia"/>
        </w:rPr>
        <w:t>6</w:t>
      </w:r>
      <w:r w:rsidR="002C7F85">
        <w:rPr>
          <w:rFonts w:asciiTheme="majorHAnsi" w:hAnsiTheme="majorHAnsi" w:cstheme="majorHAnsi"/>
        </w:rPr>
        <w:noBreakHyphen/>
        <w:t>15</w:t>
      </w:r>
      <w:r w:rsidRPr="00105FCC">
        <w:rPr>
          <w:rFonts w:asciiTheme="majorHAnsi" w:hAnsiTheme="majorHAnsi" w:cstheme="majorHAnsi"/>
        </w:rPr>
        <w:t xml:space="preserve"> Key</w:t>
      </w:r>
      <w:r w:rsidR="00AF456E">
        <w:rPr>
          <w:rFonts w:asciiTheme="majorHAnsi" w:hAnsiTheme="majorHAnsi" w:cstheme="majorHAnsi"/>
        </w:rPr>
        <w:t xml:space="preserve"> parameter list</w:t>
      </w:r>
    </w:p>
    <w:tbl>
      <w:tblPr>
        <w:tblW w:w="7144" w:type="dxa"/>
        <w:tblInd w:w="1458" w:type="dxa"/>
        <w:tblLayout w:type="fixed"/>
        <w:tblCellMar>
          <w:left w:w="99" w:type="dxa"/>
          <w:right w:w="99" w:type="dxa"/>
        </w:tblCellMar>
        <w:tblLook w:val="04A0" w:firstRow="1" w:lastRow="0" w:firstColumn="1" w:lastColumn="0" w:noHBand="0" w:noVBand="1"/>
      </w:tblPr>
      <w:tblGrid>
        <w:gridCol w:w="1531"/>
        <w:gridCol w:w="1531"/>
        <w:gridCol w:w="4082"/>
      </w:tblGrid>
      <w:tr w:rsidR="00BA7886" w:rsidRPr="00105FCC" w:rsidTr="00AA0847">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rsidR="00BA7886" w:rsidRPr="00105FCC" w:rsidRDefault="00BA7886" w:rsidP="00AA0847">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rsidR="00BA7886" w:rsidRPr="00105FCC" w:rsidRDefault="00AF456E" w:rsidP="00AA0847">
            <w:pPr>
              <w:widowControl/>
              <w:jc w:val="center"/>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rPr>
              <w:t>Value type</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BA7886" w:rsidRPr="00105FCC" w:rsidRDefault="00BA7886" w:rsidP="00AA0847">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BA7886" w:rsidRPr="00105FCC" w:rsidTr="00AA0847">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A7886" w:rsidRPr="00105FCC" w:rsidRDefault="00BA7886" w:rsidP="00AA0847">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0</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rsidR="00BA7886" w:rsidRPr="00105FCC" w:rsidRDefault="00AF456E" w:rsidP="00AA0847">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String</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rsidR="00BA7886" w:rsidRPr="00105FCC" w:rsidRDefault="00AF456E" w:rsidP="00AF456E">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Result code</w:t>
            </w:r>
            <w:r w:rsidR="00BA7886" w:rsidRPr="00105FCC">
              <w:rPr>
                <w:rFonts w:asciiTheme="majorHAnsi" w:eastAsia="ＭＳ ゴシック" w:hAnsiTheme="majorHAnsi" w:cstheme="majorHAnsi"/>
                <w:color w:val="000000"/>
                <w:kern w:val="0"/>
                <w:sz w:val="22"/>
              </w:rPr>
              <w:t>(</w:t>
            </w:r>
            <w:r>
              <w:rPr>
                <w:rFonts w:asciiTheme="majorHAnsi" w:eastAsia="ＭＳ ゴシック" w:hAnsiTheme="majorHAnsi" w:cstheme="majorHAnsi"/>
                <w:color w:val="000000"/>
                <w:kern w:val="0"/>
                <w:sz w:val="22"/>
              </w:rPr>
              <w:t>See other table</w:t>
            </w:r>
            <w:r w:rsidR="00BA7886" w:rsidRPr="00105FCC">
              <w:rPr>
                <w:rFonts w:asciiTheme="majorHAnsi" w:eastAsia="ＭＳ ゴシック" w:hAnsiTheme="majorHAnsi" w:cstheme="majorHAnsi"/>
                <w:color w:val="000000"/>
                <w:kern w:val="0"/>
                <w:sz w:val="22"/>
              </w:rPr>
              <w:t>)</w:t>
            </w:r>
          </w:p>
        </w:tc>
      </w:tr>
      <w:tr w:rsidR="00BA7886" w:rsidRPr="00105FCC" w:rsidTr="00AA0847">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A7886" w:rsidRPr="00105FCC" w:rsidRDefault="00BA7886" w:rsidP="00AA0847">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1</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rsidR="00BA7886" w:rsidRPr="00105FCC" w:rsidRDefault="00AF456E" w:rsidP="00AA0847">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String</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rsidR="00BA7886" w:rsidRPr="00105FCC" w:rsidRDefault="00AF456E" w:rsidP="00AA0847">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Details code</w:t>
            </w:r>
            <w:r w:rsidR="00BA7886" w:rsidRPr="00105FCC">
              <w:rPr>
                <w:rFonts w:asciiTheme="majorHAnsi" w:eastAsia="ＭＳ ゴシック" w:hAnsiTheme="majorHAnsi" w:cstheme="majorHAnsi"/>
                <w:color w:val="000000"/>
                <w:kern w:val="0"/>
                <w:sz w:val="22"/>
              </w:rPr>
              <w:t>(</w:t>
            </w:r>
            <w:r>
              <w:rPr>
                <w:rFonts w:asciiTheme="majorHAnsi" w:eastAsia="ＭＳ ゴシック" w:hAnsiTheme="majorHAnsi" w:cstheme="majorHAnsi"/>
                <w:color w:val="000000"/>
                <w:kern w:val="0"/>
                <w:sz w:val="22"/>
              </w:rPr>
              <w:t>See other table</w:t>
            </w:r>
            <w:r w:rsidR="00BA7886" w:rsidRPr="00105FCC">
              <w:rPr>
                <w:rFonts w:asciiTheme="majorHAnsi" w:eastAsia="ＭＳ ゴシック" w:hAnsiTheme="majorHAnsi" w:cstheme="majorHAnsi"/>
                <w:color w:val="000000"/>
                <w:kern w:val="0"/>
                <w:sz w:val="22"/>
              </w:rPr>
              <w:t>)</w:t>
            </w:r>
          </w:p>
        </w:tc>
      </w:tr>
      <w:tr w:rsidR="00BA7886" w:rsidRPr="00105FCC" w:rsidTr="00AA0847">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A7886" w:rsidRPr="00105FCC" w:rsidRDefault="00BA7886" w:rsidP="00AA0847">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2</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rsidR="00BA7886" w:rsidRPr="00105FCC" w:rsidRDefault="00AF456E" w:rsidP="00AA0847">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String</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rsidR="00BA7886" w:rsidRPr="00105FCC" w:rsidRDefault="00AF456E" w:rsidP="00AA0847">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Conductor</w:t>
            </w:r>
            <w:r>
              <w:rPr>
                <w:rFonts w:asciiTheme="majorHAnsi" w:eastAsia="ＭＳ ゴシック" w:hAnsiTheme="majorHAnsi" w:cstheme="majorHAnsi" w:hint="eastAsia"/>
                <w:color w:val="000000"/>
                <w:kern w:val="0"/>
                <w:sz w:val="22"/>
              </w:rPr>
              <w:t xml:space="preserve"> class </w:t>
            </w:r>
            <w:r w:rsidR="00BA7886">
              <w:rPr>
                <w:rFonts w:asciiTheme="majorHAnsi" w:eastAsia="ＭＳ ゴシック" w:hAnsiTheme="majorHAnsi" w:cstheme="majorHAnsi" w:hint="eastAsia"/>
                <w:color w:val="000000"/>
                <w:kern w:val="0"/>
                <w:sz w:val="22"/>
              </w:rPr>
              <w:t>ID</w:t>
            </w:r>
          </w:p>
        </w:tc>
      </w:tr>
      <w:tr w:rsidR="00BA7886" w:rsidRPr="00105FCC" w:rsidTr="00AA0847">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A7886" w:rsidRPr="00105FCC" w:rsidRDefault="00BA7886" w:rsidP="00AA0847">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3</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rsidR="00BA7886" w:rsidRPr="00105FCC" w:rsidRDefault="00AF456E" w:rsidP="00AA0847">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String</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rsidR="00BA7886" w:rsidRPr="00105FCC" w:rsidRDefault="00AF456E" w:rsidP="00AA0847">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Error message</w:t>
            </w:r>
          </w:p>
        </w:tc>
      </w:tr>
    </w:tbl>
    <w:p w:rsidR="00BA7886" w:rsidRDefault="00BA7886" w:rsidP="00BA7886">
      <w:pPr>
        <w:widowControl/>
        <w:jc w:val="left"/>
        <w:rPr>
          <w:rFonts w:asciiTheme="majorHAnsi" w:hAnsiTheme="majorHAnsi" w:cstheme="majorHAnsi"/>
        </w:rPr>
      </w:pPr>
    </w:p>
    <w:p w:rsidR="00BA7886" w:rsidRPr="00BA7886" w:rsidRDefault="00AF456E" w:rsidP="00BA7886">
      <w:pPr>
        <w:widowControl/>
        <w:ind w:leftChars="472" w:left="991"/>
        <w:jc w:val="left"/>
        <w:rPr>
          <w:rFonts w:asciiTheme="majorHAnsi" w:hAnsiTheme="majorHAnsi" w:cstheme="majorHAnsi"/>
        </w:rPr>
      </w:pPr>
      <w:r w:rsidRPr="00AF456E">
        <w:rPr>
          <w:rFonts w:asciiTheme="majorHAnsi" w:hAnsiTheme="majorHAnsi" w:cstheme="majorHAnsi"/>
        </w:rPr>
        <w:t>For information regarding the RAW output when abolishing/restoring records, see "Standard Rest function - INFO(X-command)".</w:t>
      </w:r>
    </w:p>
    <w:p w:rsidR="000760F6" w:rsidRPr="00105FCC" w:rsidRDefault="00F95CFF" w:rsidP="00B23864">
      <w:pPr>
        <w:pStyle w:val="20"/>
      </w:pPr>
      <w:bookmarkStart w:id="125" w:name="_Toc96603284"/>
      <w:r>
        <w:t>RestAPI for executing Conductor operations</w:t>
      </w:r>
      <w:bookmarkEnd w:id="125"/>
    </w:p>
    <w:p w:rsidR="000760F6" w:rsidRPr="00105FCC" w:rsidRDefault="00F95CFF" w:rsidP="000760F6">
      <w:pPr>
        <w:ind w:left="680"/>
        <w:rPr>
          <w:rFonts w:asciiTheme="majorHAnsi" w:hAnsiTheme="majorHAnsi" w:cstheme="majorHAnsi"/>
        </w:rPr>
      </w:pPr>
      <w:r>
        <w:rPr>
          <w:rFonts w:asciiTheme="majorHAnsi" w:hAnsiTheme="majorHAnsi" w:cstheme="majorHAnsi"/>
        </w:rPr>
        <w:t>It is possible to control Conductor in RestAPI.</w:t>
      </w:r>
    </w:p>
    <w:p w:rsidR="00F95CFF" w:rsidRPr="00F95CFF" w:rsidRDefault="00F95CFF" w:rsidP="00F95CFF">
      <w:pPr>
        <w:ind w:left="680"/>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 xml:space="preserve">he functions possible to control are the ones found in the </w:t>
      </w:r>
      <w:r w:rsidR="00056064">
        <w:rPr>
          <w:rFonts w:asciiTheme="majorHAnsi" w:hAnsiTheme="majorHAnsi" w:cstheme="majorHAnsi"/>
        </w:rPr>
        <w:t>(</w:t>
      </w:r>
      <w:r>
        <w:rPr>
          <w:rFonts w:asciiTheme="majorHAnsi" w:hAnsiTheme="majorHAnsi" w:cstheme="majorHAnsi"/>
        </w:rPr>
        <w:t>Conductor Menu</w:t>
      </w:r>
      <w:r w:rsidR="00056064">
        <w:rPr>
          <w:rFonts w:asciiTheme="majorHAnsi" w:hAnsiTheme="majorHAnsi" w:cstheme="majorHAnsi"/>
        </w:rPr>
        <w:t>)</w:t>
      </w:r>
      <w:r>
        <w:rPr>
          <w:rFonts w:asciiTheme="majorHAnsi" w:hAnsiTheme="majorHAnsi" w:cstheme="majorHAnsi"/>
        </w:rPr>
        <w:t xml:space="preserve"> group-&gt; </w:t>
      </w:r>
      <w:r w:rsidR="00056064">
        <w:rPr>
          <w:rFonts w:asciiTheme="majorHAnsi" w:hAnsiTheme="majorHAnsi" w:cstheme="majorHAnsi"/>
        </w:rPr>
        <w:t>(</w:t>
      </w:r>
      <w:r>
        <w:rPr>
          <w:rFonts w:asciiTheme="majorHAnsi" w:hAnsiTheme="majorHAnsi" w:cstheme="majorHAnsi"/>
        </w:rPr>
        <w:t>Conductor Execution</w:t>
      </w:r>
      <w:r w:rsidR="00056064">
        <w:rPr>
          <w:rFonts w:asciiTheme="majorHAnsi" w:hAnsiTheme="majorHAnsi" w:cstheme="majorHAnsi"/>
        </w:rPr>
        <w:t>)</w:t>
      </w:r>
      <w:r>
        <w:rPr>
          <w:rFonts w:asciiTheme="majorHAnsi" w:hAnsiTheme="majorHAnsi" w:cstheme="majorHAnsi"/>
        </w:rPr>
        <w:t xml:space="preserve"> menu -&gt; </w:t>
      </w:r>
      <w:r w:rsidR="00056064">
        <w:rPr>
          <w:rFonts w:asciiTheme="majorHAnsi" w:hAnsiTheme="majorHAnsi" w:cstheme="majorHAnsi"/>
        </w:rPr>
        <w:t>(</w:t>
      </w:r>
      <w:r>
        <w:rPr>
          <w:rFonts w:asciiTheme="majorHAnsi" w:hAnsiTheme="majorHAnsi" w:cstheme="majorHAnsi"/>
        </w:rPr>
        <w:t xml:space="preserve">Conductor </w:t>
      </w:r>
      <w:r w:rsidR="00056064">
        <w:rPr>
          <w:rFonts w:asciiTheme="majorHAnsi" w:hAnsiTheme="majorHAnsi" w:cstheme="majorHAnsi"/>
        </w:rPr>
        <w:t>Confirmation)</w:t>
      </w:r>
      <w:r>
        <w:rPr>
          <w:rFonts w:asciiTheme="majorHAnsi" w:hAnsiTheme="majorHAnsi" w:cstheme="majorHAnsi"/>
        </w:rPr>
        <w:t xml:space="preserve"> menu.</w:t>
      </w:r>
    </w:p>
    <w:p w:rsidR="000760F6" w:rsidRPr="00F95CFF" w:rsidRDefault="000760F6" w:rsidP="000760F6">
      <w:pPr>
        <w:ind w:left="680"/>
        <w:rPr>
          <w:rFonts w:asciiTheme="majorHAnsi" w:hAnsiTheme="majorHAnsi" w:cstheme="majorHAnsi"/>
        </w:rPr>
      </w:pPr>
    </w:p>
    <w:p w:rsidR="000760F6" w:rsidRPr="00105FCC" w:rsidRDefault="00F95CFF" w:rsidP="000760F6">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 6-1. Target menu list</w:t>
      </w:r>
    </w:p>
    <w:tbl>
      <w:tblPr>
        <w:tblStyle w:val="ab"/>
        <w:tblW w:w="0" w:type="auto"/>
        <w:jc w:val="center"/>
        <w:tblLook w:val="04A0" w:firstRow="1" w:lastRow="0" w:firstColumn="1" w:lastColumn="0" w:noHBand="0" w:noVBand="1"/>
      </w:tblPr>
      <w:tblGrid>
        <w:gridCol w:w="2405"/>
        <w:gridCol w:w="2693"/>
        <w:gridCol w:w="2835"/>
      </w:tblGrid>
      <w:tr w:rsidR="000760F6" w:rsidRPr="00105FCC" w:rsidTr="000760F6">
        <w:trPr>
          <w:jc w:val="center"/>
        </w:trPr>
        <w:tc>
          <w:tcPr>
            <w:tcW w:w="2405" w:type="dxa"/>
            <w:shd w:val="clear" w:color="auto" w:fill="002B62"/>
          </w:tcPr>
          <w:p w:rsidR="000760F6" w:rsidRPr="00105FCC" w:rsidRDefault="00F95CFF" w:rsidP="000760F6">
            <w:pPr>
              <w:rPr>
                <w:rFonts w:asciiTheme="majorHAnsi" w:hAnsiTheme="majorHAnsi" w:cstheme="majorHAnsi"/>
                <w:color w:val="FFFFFF" w:themeColor="background1"/>
              </w:rPr>
            </w:pPr>
            <w:r>
              <w:rPr>
                <w:rFonts w:asciiTheme="majorHAnsi" w:hAnsiTheme="majorHAnsi" w:cstheme="majorHAnsi" w:hint="eastAsia"/>
                <w:color w:val="FFFFFF" w:themeColor="background1"/>
              </w:rPr>
              <w:t>Menu group</w:t>
            </w:r>
          </w:p>
        </w:tc>
        <w:tc>
          <w:tcPr>
            <w:tcW w:w="2693" w:type="dxa"/>
            <w:shd w:val="clear" w:color="auto" w:fill="002B62"/>
          </w:tcPr>
          <w:p w:rsidR="000760F6" w:rsidRPr="00105FCC" w:rsidRDefault="00F95CFF"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Menu name</w:t>
            </w:r>
          </w:p>
        </w:tc>
        <w:tc>
          <w:tcPr>
            <w:tcW w:w="2835" w:type="dxa"/>
            <w:shd w:val="clear" w:color="auto" w:fill="002B62"/>
          </w:tcPr>
          <w:p w:rsidR="000760F6" w:rsidRPr="00105FCC" w:rsidRDefault="00F95CFF" w:rsidP="000760F6">
            <w:pPr>
              <w:rPr>
                <w:rFonts w:asciiTheme="majorHAnsi" w:hAnsiTheme="majorHAnsi" w:cstheme="majorHAnsi"/>
                <w:color w:val="FFFFFF" w:themeColor="background1"/>
              </w:rPr>
            </w:pPr>
            <w:r>
              <w:rPr>
                <w:rFonts w:asciiTheme="majorHAnsi" w:hAnsiTheme="majorHAnsi" w:cstheme="majorHAnsi"/>
                <w:color w:val="FFFFFF" w:themeColor="background1"/>
              </w:rPr>
              <w:t>Menu ID</w:t>
            </w:r>
          </w:p>
        </w:tc>
      </w:tr>
      <w:tr w:rsidR="000760F6" w:rsidRPr="00105FCC" w:rsidTr="000760F6">
        <w:trPr>
          <w:jc w:val="center"/>
        </w:trPr>
        <w:tc>
          <w:tcPr>
            <w:tcW w:w="2405" w:type="dxa"/>
            <w:vMerge w:val="restart"/>
          </w:tcPr>
          <w:p w:rsidR="000760F6" w:rsidRPr="00105FCC" w:rsidRDefault="000760F6" w:rsidP="000760F6">
            <w:pPr>
              <w:rPr>
                <w:rFonts w:asciiTheme="majorHAnsi" w:hAnsiTheme="majorHAnsi" w:cstheme="majorHAnsi"/>
              </w:rPr>
            </w:pPr>
            <w:r>
              <w:rPr>
                <w:rFonts w:asciiTheme="majorHAnsi" w:hAnsiTheme="majorHAnsi" w:cstheme="majorHAnsi" w:hint="eastAsia"/>
              </w:rPr>
              <w:lastRenderedPageBreak/>
              <w:t>Conductor</w:t>
            </w:r>
          </w:p>
        </w:tc>
        <w:tc>
          <w:tcPr>
            <w:tcW w:w="2693"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00F95CFF">
              <w:rPr>
                <w:rFonts w:asciiTheme="majorHAnsi" w:hAnsiTheme="majorHAnsi" w:cstheme="majorHAnsi"/>
              </w:rPr>
              <w:t xml:space="preserve"> Execution</w:t>
            </w:r>
          </w:p>
        </w:tc>
        <w:tc>
          <w:tcPr>
            <w:tcW w:w="2835" w:type="dxa"/>
          </w:tcPr>
          <w:p w:rsidR="000760F6" w:rsidRPr="00105FCC" w:rsidRDefault="000760F6" w:rsidP="000760F6">
            <w:pPr>
              <w:rPr>
                <w:rFonts w:asciiTheme="majorHAnsi" w:hAnsiTheme="majorHAnsi" w:cstheme="majorHAnsi"/>
              </w:rPr>
            </w:pPr>
            <w:r w:rsidRPr="00C405EB">
              <w:rPr>
                <w:rFonts w:asciiTheme="majorHAnsi" w:hAnsiTheme="majorHAnsi" w:cstheme="majorHAnsi"/>
              </w:rPr>
              <w:t>2100180004</w:t>
            </w:r>
          </w:p>
        </w:tc>
      </w:tr>
      <w:tr w:rsidR="000760F6" w:rsidRPr="00105FCC" w:rsidTr="000760F6">
        <w:trPr>
          <w:jc w:val="center"/>
        </w:trPr>
        <w:tc>
          <w:tcPr>
            <w:tcW w:w="2405" w:type="dxa"/>
            <w:vMerge/>
          </w:tcPr>
          <w:p w:rsidR="000760F6" w:rsidRDefault="000760F6" w:rsidP="000760F6">
            <w:pPr>
              <w:rPr>
                <w:rFonts w:asciiTheme="majorHAnsi" w:hAnsiTheme="majorHAnsi" w:cstheme="majorHAnsi"/>
              </w:rPr>
            </w:pPr>
          </w:p>
        </w:tc>
        <w:tc>
          <w:tcPr>
            <w:tcW w:w="2693" w:type="dxa"/>
          </w:tcPr>
          <w:p w:rsidR="000760F6" w:rsidRDefault="000760F6" w:rsidP="00F95CFF">
            <w:pPr>
              <w:jc w:val="left"/>
              <w:rPr>
                <w:rFonts w:asciiTheme="majorHAnsi" w:hAnsiTheme="majorHAnsi" w:cstheme="majorHAnsi"/>
              </w:rPr>
            </w:pPr>
            <w:r w:rsidRPr="007824F3">
              <w:rPr>
                <w:rFonts w:asciiTheme="majorHAnsi" w:hAnsiTheme="majorHAnsi" w:cstheme="majorHAnsi" w:hint="eastAsia"/>
              </w:rPr>
              <w:t>Conductor</w:t>
            </w:r>
            <w:r w:rsidR="00F95CFF">
              <w:rPr>
                <w:rFonts w:asciiTheme="majorHAnsi" w:hAnsiTheme="majorHAnsi" w:cstheme="majorHAnsi" w:hint="eastAsia"/>
              </w:rPr>
              <w:t xml:space="preserve"> Execution check</w:t>
            </w:r>
          </w:p>
        </w:tc>
        <w:tc>
          <w:tcPr>
            <w:tcW w:w="2835" w:type="dxa"/>
          </w:tcPr>
          <w:p w:rsidR="000760F6" w:rsidRPr="00C405EB" w:rsidRDefault="000760F6" w:rsidP="000760F6">
            <w:pPr>
              <w:rPr>
                <w:rFonts w:asciiTheme="majorHAnsi" w:hAnsiTheme="majorHAnsi" w:cstheme="majorHAnsi"/>
              </w:rPr>
            </w:pPr>
            <w:r>
              <w:rPr>
                <w:rFonts w:asciiTheme="majorHAnsi" w:hAnsiTheme="majorHAnsi" w:cstheme="majorHAnsi"/>
              </w:rPr>
              <w:t>2100180005</w:t>
            </w:r>
          </w:p>
        </w:tc>
      </w:tr>
    </w:tbl>
    <w:p w:rsidR="000760F6" w:rsidRPr="00105FCC" w:rsidRDefault="000760F6" w:rsidP="000760F6">
      <w:pPr>
        <w:rPr>
          <w:rFonts w:asciiTheme="majorHAnsi" w:hAnsiTheme="majorHAnsi" w:cstheme="majorHAnsi"/>
        </w:rPr>
      </w:pPr>
    </w:p>
    <w:p w:rsidR="000760F6" w:rsidRPr="00105FCC" w:rsidRDefault="00F95CFF" w:rsidP="00985A4F">
      <w:pPr>
        <w:pStyle w:val="30"/>
        <w:numPr>
          <w:ilvl w:val="2"/>
          <w:numId w:val="39"/>
        </w:numPr>
      </w:pPr>
      <w:bookmarkStart w:id="126" w:name="_Toc96603285"/>
      <w:r>
        <w:t>Request format.</w:t>
      </w:r>
      <w:bookmarkEnd w:id="126"/>
    </w:p>
    <w:p w:rsidR="000760F6" w:rsidRPr="00105FCC" w:rsidRDefault="00F95CFF" w:rsidP="000760F6">
      <w:pPr>
        <w:ind w:left="680"/>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xecute HTTP Request with the information below</w:t>
      </w:r>
    </w:p>
    <w:p w:rsidR="000760F6" w:rsidRPr="00105FCC" w:rsidRDefault="000760F6" w:rsidP="000760F6">
      <w:pPr>
        <w:ind w:left="680"/>
        <w:rPr>
          <w:rFonts w:asciiTheme="majorHAnsi" w:hAnsiTheme="majorHAnsi" w:cstheme="majorHAnsi"/>
        </w:rPr>
      </w:pPr>
    </w:p>
    <w:p w:rsidR="000760F6" w:rsidRPr="00105FCC" w:rsidRDefault="00F95CFF" w:rsidP="000760F6">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0760F6" w:rsidRPr="00105FCC" w:rsidRDefault="000760F6" w:rsidP="000760F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00F95CFF">
        <w:rPr>
          <w:rFonts w:asciiTheme="majorHAnsi" w:hAnsiTheme="majorHAnsi" w:cstheme="majorHAnsi"/>
        </w:rPr>
        <w:t>MenuID</w:t>
      </w:r>
    </w:p>
    <w:p w:rsidR="000760F6" w:rsidRPr="00105FCC" w:rsidRDefault="00F95CFF" w:rsidP="00F95CFF">
      <w:pPr>
        <w:ind w:left="1098"/>
        <w:rPr>
          <w:rFonts w:asciiTheme="majorHAnsi" w:hAnsiTheme="majorHAnsi" w:cstheme="majorHAnsi"/>
        </w:rPr>
      </w:pPr>
      <w:r>
        <w:rPr>
          <w:rFonts w:asciiTheme="majorHAnsi" w:hAnsiTheme="majorHAnsi" w:cstheme="majorHAnsi" w:hint="eastAsia"/>
        </w:rPr>
        <w:t>P</w:t>
      </w:r>
      <w:r>
        <w:rPr>
          <w:rFonts w:asciiTheme="majorHAnsi" w:hAnsiTheme="majorHAnsi" w:cstheme="majorHAnsi"/>
        </w:rPr>
        <w:t>lease refer to “Table 6-3. Paramete</w:t>
      </w:r>
      <w:r w:rsidR="00603E97">
        <w:rPr>
          <w:rFonts w:asciiTheme="majorHAnsi" w:hAnsiTheme="majorHAnsi" w:cstheme="majorHAnsi"/>
        </w:rPr>
        <w:t>rs that can be specified to</w:t>
      </w:r>
      <w:r>
        <w:rPr>
          <w:rFonts w:asciiTheme="majorHAnsi" w:hAnsiTheme="majorHAnsi" w:cstheme="majorHAnsi"/>
        </w:rPr>
        <w:t xml:space="preserve"> X-command</w:t>
      </w:r>
      <w:r w:rsidR="00603E97">
        <w:rPr>
          <w:rFonts w:asciiTheme="majorHAnsi" w:hAnsiTheme="majorHAnsi" w:cstheme="majorHAnsi"/>
        </w:rPr>
        <w:t xml:space="preserve"> list</w:t>
      </w:r>
      <w:r>
        <w:rPr>
          <w:rFonts w:asciiTheme="majorHAnsi" w:hAnsiTheme="majorHAnsi" w:cstheme="majorHAnsi"/>
        </w:rPr>
        <w:t>” for the Menu ID</w:t>
      </w:r>
    </w:p>
    <w:p w:rsidR="000760F6" w:rsidRPr="00105FCC" w:rsidRDefault="000760F6" w:rsidP="000760F6">
      <w:pPr>
        <w:ind w:left="680" w:firstLineChars="100" w:firstLine="210"/>
        <w:rPr>
          <w:rFonts w:asciiTheme="majorHAnsi" w:hAnsiTheme="majorHAnsi" w:cstheme="majorHAnsi"/>
        </w:rPr>
      </w:pPr>
    </w:p>
    <w:p w:rsidR="000760F6" w:rsidRPr="00105FCC" w:rsidRDefault="000760F6" w:rsidP="000760F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F95CFF">
        <w:rPr>
          <w:rFonts w:asciiTheme="majorHAnsi" w:hAnsiTheme="majorHAnsi" w:cstheme="majorHAnsi"/>
        </w:rPr>
        <w:t xml:space="preserve"> Header</w:t>
      </w:r>
    </w:p>
    <w:p w:rsidR="00F95CFF" w:rsidRPr="00F95CFF" w:rsidRDefault="00F95CFF" w:rsidP="00F95CFF">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5F1F35">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5F1F35">
        <w:rPr>
          <w:rFonts w:asciiTheme="majorHAnsi" w:hAnsiTheme="majorHAnsi" w:cstheme="majorHAnsi"/>
          <w:noProof/>
        </w:rPr>
        <w:t>6</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r w:rsidR="000760F6" w:rsidRPr="00772378">
        <w:rPr>
          <w:rFonts w:asciiTheme="majorHAnsi" w:hAnsiTheme="majorHAnsi" w:cstheme="majorHAnsi"/>
        </w:rPr>
        <w:t>HTTP</w:t>
      </w:r>
      <w:r>
        <w:rPr>
          <w:rFonts w:asciiTheme="majorHAnsi" w:hAnsiTheme="majorHAnsi" w:cstheme="majorHAnsi" w:hint="eastAsia"/>
        </w:rPr>
        <w:t xml:space="preserve"> Header parameter list.</w:t>
      </w:r>
    </w:p>
    <w:tbl>
      <w:tblPr>
        <w:tblStyle w:val="ab"/>
        <w:tblW w:w="0" w:type="auto"/>
        <w:tblInd w:w="680" w:type="dxa"/>
        <w:tblLook w:val="04A0" w:firstRow="1" w:lastRow="0" w:firstColumn="1" w:lastColumn="0" w:noHBand="0" w:noVBand="1"/>
      </w:tblPr>
      <w:tblGrid>
        <w:gridCol w:w="1696"/>
        <w:gridCol w:w="7088"/>
      </w:tblGrid>
      <w:tr w:rsidR="000760F6" w:rsidRPr="00105FCC" w:rsidTr="000760F6">
        <w:tc>
          <w:tcPr>
            <w:tcW w:w="1696" w:type="dxa"/>
            <w:shd w:val="clear" w:color="auto" w:fill="002B62"/>
          </w:tcPr>
          <w:p w:rsidR="000760F6" w:rsidRPr="00105FCC" w:rsidRDefault="000760F6" w:rsidP="000760F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E2586B">
              <w:rPr>
                <w:rFonts w:asciiTheme="majorHAnsi" w:hAnsiTheme="majorHAnsi" w:cstheme="majorHAnsi"/>
                <w:color w:val="FFFFFF" w:themeColor="background1"/>
              </w:rPr>
              <w:t xml:space="preserve"> header</w:t>
            </w:r>
          </w:p>
        </w:tc>
        <w:tc>
          <w:tcPr>
            <w:tcW w:w="7088" w:type="dxa"/>
            <w:shd w:val="clear" w:color="auto" w:fill="002B62"/>
          </w:tcPr>
          <w:p w:rsidR="000760F6" w:rsidRPr="00105FCC" w:rsidRDefault="000058C4"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0760F6" w:rsidRPr="00105FCC" w:rsidTr="000760F6">
        <w:tc>
          <w:tcPr>
            <w:tcW w:w="1696"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Method</w:t>
            </w:r>
          </w:p>
        </w:tc>
        <w:tc>
          <w:tcPr>
            <w:tcW w:w="7088"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POST</w:t>
            </w:r>
            <w:r w:rsidR="00F95CFF">
              <w:rPr>
                <w:rFonts w:asciiTheme="majorHAnsi" w:hAnsiTheme="majorHAnsi" w:cstheme="majorHAnsi"/>
              </w:rPr>
              <w:t xml:space="preserve"> only</w:t>
            </w:r>
          </w:p>
        </w:tc>
      </w:tr>
      <w:tr w:rsidR="000760F6" w:rsidRPr="00105FCC" w:rsidTr="000760F6">
        <w:tc>
          <w:tcPr>
            <w:tcW w:w="1696"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Content-Type</w:t>
            </w:r>
          </w:p>
        </w:tc>
        <w:tc>
          <w:tcPr>
            <w:tcW w:w="7088" w:type="dxa"/>
          </w:tcPr>
          <w:p w:rsidR="000760F6" w:rsidRPr="00105FCC" w:rsidRDefault="00F95CFF" w:rsidP="000760F6">
            <w:pPr>
              <w:rPr>
                <w:rFonts w:asciiTheme="majorHAnsi" w:hAnsiTheme="majorHAnsi" w:cstheme="majorHAnsi"/>
              </w:rPr>
            </w:pPr>
            <w:r>
              <w:rPr>
                <w:rFonts w:asciiTheme="majorHAnsi" w:hAnsiTheme="majorHAnsi" w:cstheme="majorHAnsi"/>
              </w:rPr>
              <w:t>Specifies “application/json”</w:t>
            </w:r>
          </w:p>
        </w:tc>
      </w:tr>
      <w:tr w:rsidR="000760F6" w:rsidRPr="00105FCC" w:rsidTr="000760F6">
        <w:tc>
          <w:tcPr>
            <w:tcW w:w="1696"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Authorization</w:t>
            </w:r>
          </w:p>
        </w:tc>
        <w:tc>
          <w:tcPr>
            <w:tcW w:w="7088" w:type="dxa"/>
          </w:tcPr>
          <w:p w:rsidR="000760F6" w:rsidRPr="00105FCC" w:rsidRDefault="000760F6" w:rsidP="00F95CFF">
            <w:pPr>
              <w:rPr>
                <w:rFonts w:asciiTheme="majorHAnsi" w:hAnsiTheme="majorHAnsi" w:cstheme="majorHAnsi"/>
              </w:rPr>
            </w:pPr>
            <w:r w:rsidRPr="00105FCC">
              <w:rPr>
                <w:rFonts w:asciiTheme="majorHAnsi" w:hAnsiTheme="majorHAnsi" w:cstheme="majorHAnsi"/>
              </w:rPr>
              <w:t>I</w:t>
            </w:r>
            <w:r w:rsidR="00F95CFF">
              <w:rPr>
                <w:rFonts w:asciiTheme="majorHAnsi" w:hAnsiTheme="majorHAnsi" w:cstheme="majorHAnsi"/>
              </w:rPr>
              <w:t>n order to access ITA Menus that requires authentication, concatenate Login ID and Password with half-width colon ( : ) and Base64econdoded value</w:t>
            </w:r>
          </w:p>
        </w:tc>
      </w:tr>
      <w:tr w:rsidR="000760F6" w:rsidRPr="00105FCC" w:rsidTr="000760F6">
        <w:tc>
          <w:tcPr>
            <w:tcW w:w="1696"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X-Command</w:t>
            </w:r>
          </w:p>
        </w:tc>
        <w:tc>
          <w:tcPr>
            <w:tcW w:w="7088" w:type="dxa"/>
          </w:tcPr>
          <w:p w:rsidR="000760F6" w:rsidRPr="00105FCC" w:rsidRDefault="00603E97" w:rsidP="000760F6">
            <w:pPr>
              <w:rPr>
                <w:rFonts w:asciiTheme="majorHAnsi" w:hAnsiTheme="majorHAnsi" w:cstheme="majorHAnsi"/>
              </w:rPr>
            </w:pPr>
            <w:r>
              <w:rPr>
                <w:rFonts w:asciiTheme="majorHAnsi" w:hAnsiTheme="majorHAnsi" w:cstheme="majorHAnsi"/>
              </w:rPr>
              <w:t xml:space="preserve">Choose between </w:t>
            </w:r>
            <w:r>
              <w:rPr>
                <w:rFonts w:asciiTheme="majorHAnsi" w:hAnsiTheme="majorHAnsi" w:cstheme="majorHAnsi"/>
              </w:rPr>
              <w:br/>
            </w:r>
            <w:r w:rsidR="000760F6">
              <w:rPr>
                <w:rFonts w:asciiTheme="majorHAnsi" w:hAnsiTheme="majorHAnsi" w:cstheme="majorHAnsi"/>
              </w:rPr>
              <w:t>EXECUTE</w:t>
            </w:r>
          </w:p>
          <w:p w:rsidR="000760F6" w:rsidRPr="00105FCC" w:rsidRDefault="000760F6" w:rsidP="000760F6">
            <w:pPr>
              <w:rPr>
                <w:rFonts w:asciiTheme="majorHAnsi" w:hAnsiTheme="majorHAnsi" w:cstheme="majorHAnsi"/>
              </w:rPr>
            </w:pPr>
            <w:r w:rsidRPr="00105FCC">
              <w:rPr>
                <w:rFonts w:asciiTheme="majorHAnsi" w:hAnsiTheme="majorHAnsi" w:cstheme="majorHAnsi"/>
              </w:rPr>
              <w:t>CANCEL</w:t>
            </w:r>
          </w:p>
          <w:p w:rsidR="000760F6" w:rsidRPr="00105FCC" w:rsidRDefault="000760F6" w:rsidP="000760F6">
            <w:pPr>
              <w:rPr>
                <w:rFonts w:asciiTheme="majorHAnsi" w:hAnsiTheme="majorHAnsi" w:cstheme="majorHAnsi"/>
              </w:rPr>
            </w:pPr>
            <w:r w:rsidRPr="00105FCC">
              <w:rPr>
                <w:rFonts w:asciiTheme="majorHAnsi" w:hAnsiTheme="majorHAnsi" w:cstheme="majorHAnsi"/>
              </w:rPr>
              <w:t>SCRAM</w:t>
            </w:r>
          </w:p>
          <w:p w:rsidR="000760F6" w:rsidRPr="00105FCC" w:rsidRDefault="00603E97" w:rsidP="000760F6">
            <w:pPr>
              <w:rPr>
                <w:rFonts w:asciiTheme="majorHAnsi" w:hAnsiTheme="majorHAnsi" w:cstheme="majorHAnsi"/>
              </w:rPr>
            </w:pPr>
            <w:r>
              <w:rPr>
                <w:rFonts w:asciiTheme="majorHAnsi" w:hAnsiTheme="majorHAnsi" w:cstheme="majorHAnsi"/>
              </w:rPr>
              <w:t>RELEASE</w:t>
            </w:r>
          </w:p>
        </w:tc>
      </w:tr>
    </w:tbl>
    <w:p w:rsidR="000760F6" w:rsidRPr="00105FCC" w:rsidRDefault="000760F6" w:rsidP="000760F6">
      <w:pPr>
        <w:rPr>
          <w:rFonts w:asciiTheme="majorHAnsi" w:hAnsiTheme="majorHAnsi" w:cstheme="majorHAnsi"/>
        </w:rPr>
      </w:pPr>
    </w:p>
    <w:p w:rsidR="000760F6" w:rsidRPr="00105FCC" w:rsidRDefault="00603E97" w:rsidP="000760F6">
      <w:pPr>
        <w:pStyle w:val="af2"/>
        <w:keepNext/>
        <w:rPr>
          <w:rFonts w:asciiTheme="majorHAnsi" w:hAnsiTheme="majorHAnsi" w:cstheme="majorHAnsi"/>
        </w:rPr>
      </w:pPr>
      <w:bookmarkStart w:id="127" w:name="_Ref55830604"/>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5F1F35">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5F1F35">
        <w:rPr>
          <w:rFonts w:asciiTheme="majorHAnsi" w:hAnsiTheme="majorHAnsi" w:cstheme="majorHAnsi"/>
          <w:noProof/>
        </w:rPr>
        <w:t>7</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bookmarkEnd w:id="127"/>
      <w:r>
        <w:rPr>
          <w:rFonts w:asciiTheme="majorHAnsi" w:hAnsiTheme="majorHAnsi" w:cstheme="majorHAnsi"/>
        </w:rPr>
        <w:t>Parameters that can be specified to X-command list</w:t>
      </w:r>
    </w:p>
    <w:tbl>
      <w:tblPr>
        <w:tblStyle w:val="ab"/>
        <w:tblW w:w="9209" w:type="dxa"/>
        <w:tblInd w:w="680" w:type="dxa"/>
        <w:tblLook w:val="04A0" w:firstRow="1" w:lastRow="0" w:firstColumn="1" w:lastColumn="0" w:noHBand="0" w:noVBand="1"/>
      </w:tblPr>
      <w:tblGrid>
        <w:gridCol w:w="1533"/>
        <w:gridCol w:w="3878"/>
        <w:gridCol w:w="2381"/>
        <w:gridCol w:w="1417"/>
      </w:tblGrid>
      <w:tr w:rsidR="000760F6" w:rsidRPr="00105FCC" w:rsidTr="00603E97">
        <w:tc>
          <w:tcPr>
            <w:tcW w:w="1533" w:type="dxa"/>
            <w:shd w:val="clear" w:color="auto" w:fill="002B62"/>
          </w:tcPr>
          <w:p w:rsidR="000760F6" w:rsidRPr="00105FCC" w:rsidRDefault="000760F6" w:rsidP="000760F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3878" w:type="dxa"/>
            <w:shd w:val="clear" w:color="auto" w:fill="002B62"/>
          </w:tcPr>
          <w:p w:rsidR="000760F6" w:rsidRPr="00105FCC" w:rsidRDefault="00603E97"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c>
          <w:tcPr>
            <w:tcW w:w="2381" w:type="dxa"/>
            <w:shd w:val="clear" w:color="auto" w:fill="002B62"/>
          </w:tcPr>
          <w:p w:rsidR="000760F6" w:rsidRPr="00105FCC" w:rsidRDefault="00603E97"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Screen</w:t>
            </w:r>
          </w:p>
        </w:tc>
        <w:tc>
          <w:tcPr>
            <w:tcW w:w="1417" w:type="dxa"/>
            <w:shd w:val="clear" w:color="auto" w:fill="002B62"/>
          </w:tcPr>
          <w:p w:rsidR="000760F6" w:rsidRPr="00105FCC" w:rsidRDefault="00603E97"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Menu ID</w:t>
            </w:r>
          </w:p>
        </w:tc>
      </w:tr>
      <w:tr w:rsidR="000760F6" w:rsidRPr="00105FCC" w:rsidTr="00603E97">
        <w:tc>
          <w:tcPr>
            <w:tcW w:w="1533"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EXECUTE</w:t>
            </w:r>
          </w:p>
        </w:tc>
        <w:tc>
          <w:tcPr>
            <w:tcW w:w="3878" w:type="dxa"/>
          </w:tcPr>
          <w:p w:rsidR="000760F6" w:rsidRPr="00105FCC" w:rsidRDefault="00603E97" w:rsidP="00603E97">
            <w:pPr>
              <w:rPr>
                <w:rFonts w:asciiTheme="majorHAnsi" w:hAnsiTheme="majorHAnsi" w:cstheme="majorHAnsi"/>
              </w:rPr>
            </w:pPr>
            <w:r>
              <w:rPr>
                <w:rFonts w:asciiTheme="majorHAnsi" w:hAnsiTheme="majorHAnsi" w:cstheme="majorHAnsi"/>
              </w:rPr>
              <w:t>Executes Conductor operation</w:t>
            </w:r>
          </w:p>
        </w:tc>
        <w:tc>
          <w:tcPr>
            <w:tcW w:w="2381" w:type="dxa"/>
          </w:tcPr>
          <w:p w:rsidR="000760F6" w:rsidRPr="00105FCC" w:rsidRDefault="000760F6" w:rsidP="00603E97">
            <w:pPr>
              <w:jc w:val="left"/>
              <w:rPr>
                <w:rFonts w:asciiTheme="majorHAnsi" w:hAnsiTheme="majorHAnsi" w:cstheme="majorHAnsi"/>
              </w:rPr>
            </w:pPr>
            <w:r>
              <w:rPr>
                <w:rFonts w:asciiTheme="majorHAnsi" w:hAnsiTheme="majorHAnsi" w:cstheme="majorHAnsi"/>
              </w:rPr>
              <w:t>Conductor</w:t>
            </w:r>
            <w:r w:rsidR="00603E97">
              <w:rPr>
                <w:rFonts w:asciiTheme="majorHAnsi" w:hAnsiTheme="majorHAnsi" w:cstheme="majorHAnsi"/>
              </w:rPr>
              <w:t xml:space="preserve"> Execution</w:t>
            </w:r>
          </w:p>
        </w:tc>
        <w:tc>
          <w:tcPr>
            <w:tcW w:w="1417" w:type="dxa"/>
          </w:tcPr>
          <w:p w:rsidR="000760F6" w:rsidRPr="00105FCC" w:rsidRDefault="000760F6" w:rsidP="000760F6">
            <w:pPr>
              <w:rPr>
                <w:rFonts w:asciiTheme="majorHAnsi" w:hAnsiTheme="majorHAnsi" w:cstheme="majorHAnsi"/>
              </w:rPr>
            </w:pPr>
            <w:r w:rsidRPr="00C405EB">
              <w:rPr>
                <w:rFonts w:asciiTheme="majorHAnsi" w:hAnsiTheme="majorHAnsi" w:cstheme="majorHAnsi"/>
              </w:rPr>
              <w:t>2100180004</w:t>
            </w:r>
          </w:p>
        </w:tc>
      </w:tr>
      <w:tr w:rsidR="000760F6" w:rsidRPr="00105FCC" w:rsidTr="00603E97">
        <w:tc>
          <w:tcPr>
            <w:tcW w:w="1533"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CANCEL</w:t>
            </w:r>
          </w:p>
        </w:tc>
        <w:tc>
          <w:tcPr>
            <w:tcW w:w="3878" w:type="dxa"/>
          </w:tcPr>
          <w:p w:rsidR="000760F6" w:rsidRPr="00105FCC" w:rsidRDefault="00603E97" w:rsidP="000760F6">
            <w:pPr>
              <w:rPr>
                <w:rFonts w:asciiTheme="majorHAnsi" w:hAnsiTheme="majorHAnsi" w:cstheme="majorHAnsi"/>
              </w:rPr>
            </w:pPr>
            <w:r>
              <w:rPr>
                <w:rFonts w:asciiTheme="majorHAnsi" w:hAnsiTheme="majorHAnsi" w:cstheme="majorHAnsi"/>
              </w:rPr>
              <w:t>Deletes Conductor reservation.</w:t>
            </w:r>
          </w:p>
        </w:tc>
        <w:tc>
          <w:tcPr>
            <w:tcW w:w="2381" w:type="dxa"/>
          </w:tcPr>
          <w:p w:rsidR="000760F6" w:rsidRPr="00105FCC" w:rsidRDefault="000760F6" w:rsidP="00603E97">
            <w:pPr>
              <w:jc w:val="left"/>
              <w:rPr>
                <w:rFonts w:asciiTheme="majorHAnsi" w:hAnsiTheme="majorHAnsi" w:cstheme="majorHAnsi"/>
              </w:rPr>
            </w:pPr>
            <w:r>
              <w:rPr>
                <w:rFonts w:asciiTheme="majorHAnsi" w:hAnsiTheme="majorHAnsi" w:cstheme="majorHAnsi"/>
              </w:rPr>
              <w:t>Conductor</w:t>
            </w:r>
            <w:r w:rsidR="00603E97">
              <w:rPr>
                <w:rFonts w:asciiTheme="majorHAnsi" w:hAnsiTheme="majorHAnsi" w:cstheme="majorHAnsi"/>
              </w:rPr>
              <w:t xml:space="preserve"> </w:t>
            </w:r>
            <w:r w:rsidR="00603E97">
              <w:rPr>
                <w:rFonts w:asciiTheme="majorHAnsi" w:hAnsiTheme="majorHAnsi" w:cstheme="majorHAnsi" w:hint="eastAsia"/>
              </w:rPr>
              <w:t>c</w:t>
            </w:r>
            <w:r w:rsidR="00603E97">
              <w:rPr>
                <w:rFonts w:asciiTheme="majorHAnsi" w:hAnsiTheme="majorHAnsi" w:cstheme="majorHAnsi"/>
              </w:rPr>
              <w:t>onfirmation</w:t>
            </w:r>
          </w:p>
        </w:tc>
        <w:tc>
          <w:tcPr>
            <w:tcW w:w="1417" w:type="dxa"/>
          </w:tcPr>
          <w:p w:rsidR="000760F6" w:rsidRPr="00105FCC" w:rsidRDefault="000760F6" w:rsidP="000760F6">
            <w:pPr>
              <w:rPr>
                <w:rFonts w:asciiTheme="majorHAnsi" w:hAnsiTheme="majorHAnsi" w:cstheme="majorHAnsi"/>
              </w:rPr>
            </w:pPr>
            <w:r>
              <w:rPr>
                <w:rFonts w:asciiTheme="majorHAnsi" w:hAnsiTheme="majorHAnsi" w:cstheme="majorHAnsi"/>
              </w:rPr>
              <w:t>2100180005</w:t>
            </w:r>
          </w:p>
        </w:tc>
      </w:tr>
      <w:tr w:rsidR="000760F6" w:rsidRPr="00105FCC" w:rsidTr="00603E97">
        <w:tc>
          <w:tcPr>
            <w:tcW w:w="1533"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SCRAM</w:t>
            </w:r>
          </w:p>
        </w:tc>
        <w:tc>
          <w:tcPr>
            <w:tcW w:w="3878" w:type="dxa"/>
          </w:tcPr>
          <w:p w:rsidR="000760F6" w:rsidRPr="00105FCC" w:rsidRDefault="00603E97" w:rsidP="000760F6">
            <w:pPr>
              <w:rPr>
                <w:rFonts w:asciiTheme="majorHAnsi" w:hAnsiTheme="majorHAnsi" w:cstheme="majorHAnsi"/>
              </w:rPr>
            </w:pPr>
            <w:r>
              <w:rPr>
                <w:rFonts w:asciiTheme="majorHAnsi" w:hAnsiTheme="majorHAnsi" w:cstheme="majorHAnsi"/>
              </w:rPr>
              <w:t>Initiates emergency stop for Conductor.</w:t>
            </w:r>
          </w:p>
        </w:tc>
        <w:tc>
          <w:tcPr>
            <w:tcW w:w="2381" w:type="dxa"/>
          </w:tcPr>
          <w:p w:rsidR="000760F6" w:rsidRPr="00105FCC" w:rsidRDefault="000760F6" w:rsidP="00603E97">
            <w:pPr>
              <w:jc w:val="left"/>
              <w:rPr>
                <w:rFonts w:asciiTheme="majorHAnsi" w:hAnsiTheme="majorHAnsi" w:cstheme="majorHAnsi"/>
              </w:rPr>
            </w:pPr>
            <w:r>
              <w:rPr>
                <w:rFonts w:asciiTheme="majorHAnsi" w:hAnsiTheme="majorHAnsi" w:cstheme="majorHAnsi"/>
              </w:rPr>
              <w:t>Conductor</w:t>
            </w:r>
            <w:r w:rsidR="00603E97">
              <w:rPr>
                <w:rFonts w:asciiTheme="majorHAnsi" w:hAnsiTheme="majorHAnsi" w:cstheme="majorHAnsi"/>
              </w:rPr>
              <w:t xml:space="preserve"> </w:t>
            </w:r>
            <w:r w:rsidR="00603E97">
              <w:rPr>
                <w:rFonts w:asciiTheme="majorHAnsi" w:hAnsiTheme="majorHAnsi" w:cstheme="majorHAnsi" w:hint="eastAsia"/>
              </w:rPr>
              <w:t>c</w:t>
            </w:r>
            <w:r w:rsidR="00603E97">
              <w:rPr>
                <w:rFonts w:asciiTheme="majorHAnsi" w:hAnsiTheme="majorHAnsi" w:cstheme="majorHAnsi"/>
              </w:rPr>
              <w:t>onfirmation</w:t>
            </w:r>
          </w:p>
        </w:tc>
        <w:tc>
          <w:tcPr>
            <w:tcW w:w="1417" w:type="dxa"/>
          </w:tcPr>
          <w:p w:rsidR="000760F6" w:rsidRPr="00105FCC" w:rsidRDefault="000760F6" w:rsidP="000760F6">
            <w:pPr>
              <w:rPr>
                <w:rFonts w:asciiTheme="majorHAnsi" w:hAnsiTheme="majorHAnsi" w:cstheme="majorHAnsi"/>
              </w:rPr>
            </w:pPr>
            <w:r>
              <w:rPr>
                <w:rFonts w:asciiTheme="majorHAnsi" w:hAnsiTheme="majorHAnsi" w:cstheme="majorHAnsi"/>
              </w:rPr>
              <w:t>2100180005</w:t>
            </w:r>
          </w:p>
        </w:tc>
      </w:tr>
      <w:tr w:rsidR="000760F6" w:rsidRPr="00105FCC" w:rsidTr="00603E97">
        <w:tc>
          <w:tcPr>
            <w:tcW w:w="1533"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RELEASE</w:t>
            </w:r>
          </w:p>
        </w:tc>
        <w:tc>
          <w:tcPr>
            <w:tcW w:w="3878" w:type="dxa"/>
          </w:tcPr>
          <w:p w:rsidR="000760F6" w:rsidRPr="00105FCC" w:rsidRDefault="00603E97" w:rsidP="000760F6">
            <w:pPr>
              <w:rPr>
                <w:rFonts w:asciiTheme="majorHAnsi" w:hAnsiTheme="majorHAnsi" w:cstheme="majorHAnsi"/>
              </w:rPr>
            </w:pPr>
            <w:r>
              <w:rPr>
                <w:rFonts w:asciiTheme="majorHAnsi" w:hAnsiTheme="majorHAnsi" w:cstheme="majorHAnsi"/>
              </w:rPr>
              <w:t>Resumes paused Conductor.</w:t>
            </w:r>
          </w:p>
        </w:tc>
        <w:tc>
          <w:tcPr>
            <w:tcW w:w="2381" w:type="dxa"/>
          </w:tcPr>
          <w:p w:rsidR="000760F6" w:rsidRPr="00105FCC" w:rsidRDefault="000760F6" w:rsidP="00603E97">
            <w:pPr>
              <w:jc w:val="left"/>
              <w:rPr>
                <w:rFonts w:asciiTheme="majorHAnsi" w:hAnsiTheme="majorHAnsi" w:cstheme="majorHAnsi"/>
              </w:rPr>
            </w:pPr>
            <w:r>
              <w:rPr>
                <w:rFonts w:asciiTheme="majorHAnsi" w:hAnsiTheme="majorHAnsi" w:cstheme="majorHAnsi"/>
              </w:rPr>
              <w:t>Conductor</w:t>
            </w:r>
            <w:r w:rsidR="00603E97">
              <w:rPr>
                <w:rFonts w:asciiTheme="majorHAnsi" w:hAnsiTheme="majorHAnsi" w:cstheme="majorHAnsi" w:hint="eastAsia"/>
              </w:rPr>
              <w:t xml:space="preserve"> confirmation</w:t>
            </w:r>
          </w:p>
        </w:tc>
        <w:tc>
          <w:tcPr>
            <w:tcW w:w="1417" w:type="dxa"/>
          </w:tcPr>
          <w:p w:rsidR="000760F6" w:rsidRPr="00105FCC" w:rsidRDefault="000760F6" w:rsidP="000760F6">
            <w:pPr>
              <w:rPr>
                <w:rFonts w:asciiTheme="majorHAnsi" w:hAnsiTheme="majorHAnsi" w:cstheme="majorHAnsi"/>
              </w:rPr>
            </w:pPr>
            <w:r>
              <w:rPr>
                <w:rFonts w:asciiTheme="majorHAnsi" w:hAnsiTheme="majorHAnsi" w:cstheme="majorHAnsi"/>
              </w:rPr>
              <w:t>2100180005</w:t>
            </w:r>
          </w:p>
        </w:tc>
      </w:tr>
    </w:tbl>
    <w:p w:rsidR="000760F6" w:rsidRPr="00105FCC" w:rsidRDefault="000760F6" w:rsidP="000760F6">
      <w:pPr>
        <w:ind w:left="680"/>
        <w:rPr>
          <w:rFonts w:asciiTheme="majorHAnsi" w:hAnsiTheme="majorHAnsi" w:cstheme="majorHAnsi"/>
        </w:rPr>
      </w:pPr>
    </w:p>
    <w:p w:rsidR="000760F6" w:rsidRPr="00105FCC" w:rsidRDefault="00603E97" w:rsidP="000760F6">
      <w:pPr>
        <w:ind w:left="680"/>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 the following section, each X-command parameter will be explained.</w:t>
      </w:r>
    </w:p>
    <w:p w:rsidR="000760F6" w:rsidRPr="00105FCC" w:rsidRDefault="00603E97" w:rsidP="00985A4F">
      <w:pPr>
        <w:pStyle w:val="30"/>
      </w:pPr>
      <w:bookmarkStart w:id="128" w:name="_Toc96603286"/>
      <w:r>
        <w:rPr>
          <w:rFonts w:hint="eastAsia"/>
        </w:rPr>
        <w:t>R</w:t>
      </w:r>
      <w:r>
        <w:t>esponse Items</w:t>
      </w:r>
      <w:bookmarkEnd w:id="128"/>
    </w:p>
    <w:p w:rsidR="000760F6" w:rsidRPr="00105FCC" w:rsidRDefault="00603E97" w:rsidP="000760F6">
      <w:pPr>
        <w:ind w:firstLineChars="200" w:firstLine="420"/>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 the following section, the response items for executing X-commands will be explained.</w:t>
      </w:r>
    </w:p>
    <w:p w:rsidR="000760F6" w:rsidRPr="00105FCC" w:rsidRDefault="00603E97"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5F1F35">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5F1F35">
        <w:rPr>
          <w:rFonts w:asciiTheme="majorHAnsi" w:hAnsiTheme="majorHAnsi" w:cstheme="majorHAnsi"/>
          <w:noProof/>
        </w:rPr>
        <w:t>8</w:t>
      </w:r>
      <w:r w:rsidR="000760F6">
        <w:rPr>
          <w:rFonts w:asciiTheme="majorHAnsi" w:hAnsiTheme="majorHAnsi" w:cstheme="majorHAnsi"/>
        </w:rPr>
        <w:fldChar w:fldCharType="end"/>
      </w:r>
      <w:r>
        <w:rPr>
          <w:rFonts w:asciiTheme="majorHAnsi" w:hAnsiTheme="majorHAnsi" w:cstheme="majorHAnsi"/>
        </w:rPr>
        <w:t xml:space="preserve">　</w:t>
      </w:r>
      <w:r>
        <w:rPr>
          <w:rFonts w:asciiTheme="majorHAnsi" w:hAnsiTheme="majorHAnsi" w:cstheme="majorHAnsi"/>
        </w:rPr>
        <w:t>Response Item list</w:t>
      </w:r>
    </w:p>
    <w:tbl>
      <w:tblPr>
        <w:tblStyle w:val="ab"/>
        <w:tblW w:w="0" w:type="auto"/>
        <w:jc w:val="center"/>
        <w:tblLook w:val="04A0" w:firstRow="1" w:lastRow="0" w:firstColumn="1" w:lastColumn="0" w:noHBand="0" w:noVBand="1"/>
      </w:tblPr>
      <w:tblGrid>
        <w:gridCol w:w="3067"/>
        <w:gridCol w:w="5842"/>
      </w:tblGrid>
      <w:tr w:rsidR="000760F6" w:rsidRPr="00105FCC" w:rsidTr="000760F6">
        <w:trPr>
          <w:jc w:val="center"/>
        </w:trPr>
        <w:tc>
          <w:tcPr>
            <w:tcW w:w="2826" w:type="dxa"/>
            <w:shd w:val="clear" w:color="auto" w:fill="002B62"/>
          </w:tcPr>
          <w:p w:rsidR="000760F6" w:rsidRPr="00105FCC" w:rsidRDefault="00603E97"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Item</w:t>
            </w:r>
          </w:p>
        </w:tc>
        <w:tc>
          <w:tcPr>
            <w:tcW w:w="5842" w:type="dxa"/>
            <w:shd w:val="clear" w:color="auto" w:fill="002B62"/>
          </w:tcPr>
          <w:p w:rsidR="000760F6" w:rsidRPr="00105FCC" w:rsidRDefault="00603E97"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Remarks</w:t>
            </w:r>
          </w:p>
        </w:tc>
      </w:tr>
      <w:tr w:rsidR="000760F6" w:rsidRPr="00105FCC" w:rsidTr="000760F6">
        <w:trPr>
          <w:jc w:val="center"/>
        </w:trPr>
        <w:tc>
          <w:tcPr>
            <w:tcW w:w="2826"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5842" w:type="dxa"/>
          </w:tcPr>
          <w:p w:rsidR="000760F6" w:rsidRPr="00105FCC" w:rsidRDefault="00603E97" w:rsidP="000760F6">
            <w:pPr>
              <w:rPr>
                <w:rFonts w:asciiTheme="majorHAnsi" w:hAnsiTheme="majorHAnsi" w:cstheme="majorHAnsi"/>
              </w:rPr>
            </w:pPr>
            <w:r>
              <w:rPr>
                <w:rFonts w:asciiTheme="majorHAnsi" w:hAnsiTheme="majorHAnsi" w:cstheme="majorHAnsi"/>
              </w:rPr>
              <w:t>Used to operate on Conductor instances..</w:t>
            </w:r>
          </w:p>
        </w:tc>
      </w:tr>
      <w:tr w:rsidR="000760F6" w:rsidRPr="00105FCC" w:rsidTr="000760F6">
        <w:trPr>
          <w:jc w:val="center"/>
        </w:trPr>
        <w:tc>
          <w:tcPr>
            <w:tcW w:w="2826" w:type="dxa"/>
          </w:tcPr>
          <w:p w:rsidR="000760F6" w:rsidRPr="00105FCC" w:rsidRDefault="000760F6" w:rsidP="000760F6">
            <w:pPr>
              <w:rPr>
                <w:rFonts w:asciiTheme="majorHAnsi" w:hAnsiTheme="majorHAnsi" w:cstheme="majorHAnsi"/>
                <w:szCs w:val="21"/>
              </w:rPr>
            </w:pPr>
            <w:r w:rsidRPr="00FC4A4B">
              <w:rPr>
                <w:rFonts w:asciiTheme="majorHAnsi" w:hAnsiTheme="majorHAnsi" w:cstheme="majorHAnsi"/>
                <w:szCs w:val="21"/>
              </w:rPr>
              <w:t>NODE_INSTANCE_NO</w:t>
            </w:r>
          </w:p>
        </w:tc>
        <w:tc>
          <w:tcPr>
            <w:tcW w:w="5842" w:type="dxa"/>
          </w:tcPr>
          <w:p w:rsidR="000760F6" w:rsidRPr="00105FCC" w:rsidRDefault="00603E97" w:rsidP="000760F6">
            <w:pPr>
              <w:rPr>
                <w:rFonts w:asciiTheme="majorHAnsi" w:hAnsiTheme="majorHAnsi" w:cstheme="majorHAnsi"/>
              </w:rPr>
            </w:pPr>
            <w:r>
              <w:rPr>
                <w:rFonts w:asciiTheme="majorHAnsi" w:hAnsiTheme="majorHAnsi" w:cstheme="majorHAnsi"/>
              </w:rPr>
              <w:t>Only used when RELEASE</w:t>
            </w:r>
          </w:p>
        </w:tc>
      </w:tr>
      <w:tr w:rsidR="000760F6" w:rsidRPr="00105FCC" w:rsidTr="000760F6">
        <w:trPr>
          <w:jc w:val="center"/>
        </w:trPr>
        <w:tc>
          <w:tcPr>
            <w:tcW w:w="2826" w:type="dxa"/>
          </w:tcPr>
          <w:p w:rsidR="000760F6" w:rsidRPr="00105FCC" w:rsidRDefault="000760F6" w:rsidP="000760F6">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0760F6" w:rsidRPr="00105FCC" w:rsidRDefault="00603E97" w:rsidP="000760F6">
            <w:pPr>
              <w:rPr>
                <w:rFonts w:asciiTheme="majorHAnsi" w:hAnsiTheme="majorHAnsi" w:cstheme="majorHAnsi"/>
              </w:rPr>
            </w:pPr>
            <w:r>
              <w:rPr>
                <w:rFonts w:asciiTheme="majorHAnsi" w:hAnsiTheme="majorHAnsi" w:cstheme="majorHAnsi" w:hint="eastAsia"/>
              </w:rPr>
              <w:t>R</w:t>
            </w:r>
            <w:r>
              <w:rPr>
                <w:rFonts w:asciiTheme="majorHAnsi" w:hAnsiTheme="majorHAnsi" w:cstheme="majorHAnsi"/>
              </w:rPr>
              <w:t>esult codes for Command execution</w:t>
            </w:r>
          </w:p>
          <w:p w:rsidR="000760F6" w:rsidRPr="00105FCC" w:rsidRDefault="000760F6" w:rsidP="000760F6">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w:t>
            </w:r>
            <w:r w:rsidR="00603E97">
              <w:rPr>
                <w:rFonts w:asciiTheme="majorHAnsi" w:hAnsiTheme="majorHAnsi" w:cstheme="majorHAnsi" w:hint="eastAsia"/>
              </w:rPr>
              <w:t>N</w:t>
            </w:r>
            <w:r w:rsidR="00603E97">
              <w:rPr>
                <w:rFonts w:asciiTheme="majorHAnsi" w:hAnsiTheme="majorHAnsi" w:cstheme="majorHAnsi"/>
              </w:rPr>
              <w:t>ormal end</w:t>
            </w:r>
          </w:p>
          <w:p w:rsidR="000760F6" w:rsidRPr="00105FCC" w:rsidRDefault="000760F6" w:rsidP="000760F6">
            <w:pPr>
              <w:ind w:leftChars="100" w:left="210"/>
              <w:rPr>
                <w:rFonts w:asciiTheme="majorHAnsi" w:hAnsiTheme="majorHAnsi" w:cstheme="majorHAnsi"/>
              </w:rPr>
            </w:pPr>
            <w:r w:rsidRPr="00105FCC">
              <w:rPr>
                <w:rFonts w:asciiTheme="majorHAnsi" w:hAnsiTheme="majorHAnsi" w:cstheme="majorHAnsi"/>
              </w:rPr>
              <w:t>001</w:t>
            </w:r>
            <w:r w:rsidR="00603E97">
              <w:rPr>
                <w:rFonts w:asciiTheme="majorHAnsi" w:hAnsiTheme="majorHAnsi" w:cstheme="majorHAnsi"/>
              </w:rPr>
              <w:t>: Cannot be executed</w:t>
            </w:r>
            <w:r w:rsidRPr="00105FCC">
              <w:rPr>
                <w:rFonts w:asciiTheme="majorHAnsi" w:hAnsiTheme="majorHAnsi" w:cstheme="majorHAnsi"/>
              </w:rPr>
              <w:t xml:space="preserve"> </w:t>
            </w:r>
          </w:p>
          <w:p w:rsidR="000760F6" w:rsidRPr="00105FCC" w:rsidRDefault="000760F6" w:rsidP="000760F6">
            <w:pPr>
              <w:ind w:leftChars="100" w:left="210"/>
              <w:rPr>
                <w:rFonts w:asciiTheme="majorHAnsi" w:hAnsiTheme="majorHAnsi" w:cstheme="majorHAnsi"/>
              </w:rPr>
            </w:pPr>
            <w:r w:rsidRPr="00105FCC">
              <w:rPr>
                <w:rFonts w:asciiTheme="majorHAnsi" w:hAnsiTheme="majorHAnsi" w:cstheme="majorHAnsi"/>
              </w:rPr>
              <w:lastRenderedPageBreak/>
              <w:t>002</w:t>
            </w:r>
            <w:r w:rsidR="00603E97">
              <w:rPr>
                <w:rFonts w:asciiTheme="majorHAnsi" w:hAnsiTheme="majorHAnsi" w:cstheme="majorHAnsi"/>
              </w:rPr>
              <w:t>：</w:t>
            </w:r>
            <w:r w:rsidR="00603E97">
              <w:rPr>
                <w:rFonts w:asciiTheme="majorHAnsi" w:hAnsiTheme="majorHAnsi" w:cstheme="majorHAnsi"/>
              </w:rPr>
              <w:t>Cannot delete reservation</w:t>
            </w:r>
          </w:p>
          <w:p w:rsidR="000760F6" w:rsidRPr="00105FCC" w:rsidRDefault="000760F6" w:rsidP="000760F6">
            <w:pPr>
              <w:ind w:leftChars="100" w:left="210"/>
              <w:rPr>
                <w:rFonts w:asciiTheme="majorHAnsi" w:hAnsiTheme="majorHAnsi" w:cstheme="majorHAnsi"/>
              </w:rPr>
            </w:pPr>
            <w:r w:rsidRPr="00105FCC">
              <w:rPr>
                <w:rFonts w:asciiTheme="majorHAnsi" w:hAnsiTheme="majorHAnsi" w:cstheme="majorHAnsi"/>
              </w:rPr>
              <w:t>003</w:t>
            </w:r>
            <w:r w:rsidR="00603E97">
              <w:rPr>
                <w:rFonts w:asciiTheme="majorHAnsi" w:hAnsiTheme="majorHAnsi" w:cstheme="majorHAnsi"/>
              </w:rPr>
              <w:t>：</w:t>
            </w:r>
            <w:r w:rsidR="00603E97">
              <w:rPr>
                <w:rFonts w:asciiTheme="majorHAnsi" w:hAnsiTheme="majorHAnsi" w:cstheme="majorHAnsi"/>
              </w:rPr>
              <w:t>Cannot initiate Emergency stop</w:t>
            </w:r>
          </w:p>
          <w:p w:rsidR="000760F6" w:rsidRPr="00105FCC" w:rsidRDefault="000760F6" w:rsidP="000760F6">
            <w:pPr>
              <w:ind w:leftChars="100" w:left="210"/>
              <w:rPr>
                <w:rFonts w:asciiTheme="majorHAnsi" w:hAnsiTheme="majorHAnsi" w:cstheme="majorHAnsi"/>
              </w:rPr>
            </w:pPr>
            <w:r w:rsidRPr="00105FCC">
              <w:rPr>
                <w:rFonts w:asciiTheme="majorHAnsi" w:hAnsiTheme="majorHAnsi" w:cstheme="majorHAnsi"/>
              </w:rPr>
              <w:t>004</w:t>
            </w:r>
            <w:r w:rsidR="00603E97">
              <w:rPr>
                <w:rFonts w:asciiTheme="majorHAnsi" w:hAnsiTheme="majorHAnsi" w:cstheme="majorHAnsi"/>
              </w:rPr>
              <w:t>：</w:t>
            </w:r>
            <w:r w:rsidR="00603E97">
              <w:rPr>
                <w:rFonts w:asciiTheme="majorHAnsi" w:hAnsiTheme="majorHAnsi" w:cstheme="majorHAnsi"/>
              </w:rPr>
              <w:t>Cannot resume from pause</w:t>
            </w:r>
          </w:p>
        </w:tc>
      </w:tr>
      <w:tr w:rsidR="000760F6" w:rsidRPr="00105FCC" w:rsidTr="000760F6">
        <w:trPr>
          <w:jc w:val="center"/>
        </w:trPr>
        <w:tc>
          <w:tcPr>
            <w:tcW w:w="2826"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lastRenderedPageBreak/>
              <w:t>RESULTINFO</w:t>
            </w:r>
          </w:p>
        </w:tc>
        <w:tc>
          <w:tcPr>
            <w:tcW w:w="5842" w:type="dxa"/>
          </w:tcPr>
          <w:p w:rsidR="000760F6" w:rsidRPr="00105FCC" w:rsidRDefault="00603E97" w:rsidP="000760F6">
            <w:pPr>
              <w:rPr>
                <w:rFonts w:asciiTheme="majorHAnsi" w:hAnsiTheme="majorHAnsi" w:cstheme="majorHAnsi"/>
              </w:rPr>
            </w:pPr>
            <w:r>
              <w:rPr>
                <w:rFonts w:asciiTheme="majorHAnsi" w:hAnsiTheme="majorHAnsi" w:cstheme="majorHAnsi"/>
              </w:rPr>
              <w:t>Detailed information</w:t>
            </w:r>
          </w:p>
        </w:tc>
      </w:tr>
    </w:tbl>
    <w:p w:rsidR="000760F6" w:rsidRPr="00105FCC" w:rsidRDefault="000760F6" w:rsidP="000760F6">
      <w:pPr>
        <w:ind w:left="680"/>
        <w:rPr>
          <w:rFonts w:asciiTheme="majorHAnsi" w:hAnsiTheme="majorHAnsi" w:cstheme="majorHAnsi"/>
        </w:rPr>
      </w:pPr>
    </w:p>
    <w:p w:rsidR="000760F6" w:rsidRPr="00105FCC" w:rsidRDefault="000760F6" w:rsidP="000760F6">
      <w:pPr>
        <w:ind w:left="680"/>
        <w:rPr>
          <w:rFonts w:asciiTheme="majorHAnsi" w:hAnsiTheme="majorHAnsi" w:cstheme="majorHAnsi"/>
        </w:rPr>
      </w:pPr>
    </w:p>
    <w:p w:rsidR="000760F6" w:rsidRPr="00105FCC" w:rsidRDefault="000760F6" w:rsidP="00985A4F">
      <w:pPr>
        <w:pStyle w:val="30"/>
      </w:pPr>
      <w:bookmarkStart w:id="129" w:name="_Toc96603287"/>
      <w:r w:rsidRPr="00105FCC">
        <w:t>EXECUTE</w:t>
      </w:r>
      <w:bookmarkEnd w:id="129"/>
    </w:p>
    <w:p w:rsidR="000760F6" w:rsidRPr="00105FCC" w:rsidRDefault="00974468" w:rsidP="00974468">
      <w:pPr>
        <w:ind w:left="454"/>
        <w:rPr>
          <w:rFonts w:asciiTheme="majorHAnsi" w:hAnsiTheme="majorHAnsi" w:cstheme="majorHAnsi"/>
        </w:rPr>
      </w:pPr>
      <w:r>
        <w:rPr>
          <w:rFonts w:asciiTheme="majorHAnsi" w:hAnsiTheme="majorHAnsi" w:cstheme="majorHAnsi"/>
        </w:rPr>
        <w:t xml:space="preserve">Select desired Conductor class and Operation and execute. </w:t>
      </w:r>
      <w:r>
        <w:rPr>
          <w:rFonts w:asciiTheme="majorHAnsi" w:hAnsiTheme="majorHAnsi" w:cstheme="majorHAnsi" w:hint="eastAsia"/>
        </w:rPr>
        <w:t>I</w:t>
      </w:r>
      <w:r>
        <w:rPr>
          <w:rFonts w:asciiTheme="majorHAnsi" w:hAnsiTheme="majorHAnsi" w:cstheme="majorHAnsi"/>
        </w:rPr>
        <w:t>t is possible to specify the reservation time/date, Skip and Operation ID for each movement registered in Conductor class.</w:t>
      </w:r>
    </w:p>
    <w:p w:rsidR="000760F6" w:rsidRPr="00105FCC" w:rsidRDefault="000760F6" w:rsidP="000760F6">
      <w:pPr>
        <w:ind w:left="454" w:firstLine="386"/>
        <w:rPr>
          <w:rFonts w:asciiTheme="majorHAnsi" w:hAnsiTheme="majorHAnsi" w:cstheme="majorHAnsi"/>
        </w:rPr>
      </w:pPr>
      <w:r w:rsidRPr="00105FCC">
        <w:rPr>
          <w:rFonts w:asciiTheme="majorHAnsi" w:hAnsiTheme="majorHAnsi" w:cstheme="majorHAnsi"/>
        </w:rPr>
        <w:t>・</w:t>
      </w:r>
      <w:r w:rsidR="00974468">
        <w:rPr>
          <w:rFonts w:asciiTheme="majorHAnsi" w:hAnsiTheme="majorHAnsi" w:cstheme="majorHAnsi"/>
        </w:rPr>
        <w:t>Parameter</w:t>
      </w:r>
    </w:p>
    <w:p w:rsidR="000760F6" w:rsidRPr="00105FCC" w:rsidRDefault="000760F6" w:rsidP="000760F6">
      <w:pPr>
        <w:ind w:left="454" w:firstLine="386"/>
        <w:rPr>
          <w:rFonts w:asciiTheme="majorHAnsi" w:hAnsiTheme="majorHAnsi" w:cstheme="majorHAnsi"/>
        </w:rPr>
      </w:pPr>
      <w:r w:rsidRPr="00105FCC">
        <w:rPr>
          <w:rFonts w:asciiTheme="majorHAnsi" w:hAnsiTheme="majorHAnsi" w:cstheme="majorHAnsi"/>
        </w:rPr>
        <w:t xml:space="preserve">　</w:t>
      </w:r>
      <w:r w:rsidR="00974468">
        <w:rPr>
          <w:rFonts w:asciiTheme="majorHAnsi" w:hAnsiTheme="majorHAnsi" w:cstheme="majorHAnsi" w:hint="eastAsia"/>
        </w:rPr>
        <w:t>S</w:t>
      </w:r>
      <w:r w:rsidR="00974468">
        <w:rPr>
          <w:rFonts w:asciiTheme="majorHAnsi" w:hAnsiTheme="majorHAnsi" w:cstheme="majorHAnsi"/>
        </w:rPr>
        <w:t>pecify the following as” content” in JSON format</w:t>
      </w:r>
    </w:p>
    <w:p w:rsidR="000760F6" w:rsidRPr="00105FCC" w:rsidRDefault="000760F6" w:rsidP="000760F6">
      <w:pPr>
        <w:rPr>
          <w:rFonts w:asciiTheme="majorHAnsi" w:hAnsiTheme="majorHAnsi" w:cstheme="majorHAnsi"/>
        </w:rPr>
      </w:pPr>
    </w:p>
    <w:p w:rsidR="000760F6" w:rsidRPr="00105FCC" w:rsidRDefault="00974468"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5F1F35">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5F1F35">
        <w:rPr>
          <w:rFonts w:asciiTheme="majorHAnsi" w:hAnsiTheme="majorHAnsi" w:cstheme="majorHAnsi"/>
          <w:noProof/>
        </w:rPr>
        <w:t>9</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r>
        <w:rPr>
          <w:rFonts w:asciiTheme="majorHAnsi" w:hAnsiTheme="majorHAnsi" w:cstheme="majorHAnsi" w:hint="eastAsia"/>
        </w:rPr>
        <w:t>Individually specified Operation ID parameter list.</w:t>
      </w:r>
    </w:p>
    <w:tbl>
      <w:tblPr>
        <w:tblStyle w:val="ab"/>
        <w:tblW w:w="0" w:type="auto"/>
        <w:tblInd w:w="959" w:type="dxa"/>
        <w:tblLook w:val="04A0" w:firstRow="1" w:lastRow="0" w:firstColumn="1" w:lastColumn="0" w:noHBand="0" w:noVBand="1"/>
      </w:tblPr>
      <w:tblGrid>
        <w:gridCol w:w="2826"/>
        <w:gridCol w:w="5842"/>
      </w:tblGrid>
      <w:tr w:rsidR="000760F6" w:rsidRPr="00105FCC" w:rsidTr="000760F6">
        <w:tc>
          <w:tcPr>
            <w:tcW w:w="2826" w:type="dxa"/>
            <w:shd w:val="clear" w:color="auto" w:fill="002B62"/>
          </w:tcPr>
          <w:p w:rsidR="000760F6" w:rsidRPr="00105FCC" w:rsidRDefault="00FE2D8E"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w:t>
            </w:r>
          </w:p>
        </w:tc>
        <w:tc>
          <w:tcPr>
            <w:tcW w:w="5842" w:type="dxa"/>
            <w:shd w:val="clear" w:color="auto" w:fill="002B62"/>
          </w:tcPr>
          <w:p w:rsidR="000760F6" w:rsidRPr="00105FCC" w:rsidRDefault="00056064"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V</w:t>
            </w:r>
            <w:r w:rsidR="00974468">
              <w:rPr>
                <w:rFonts w:asciiTheme="majorHAnsi" w:hAnsiTheme="majorHAnsi" w:cstheme="majorHAnsi"/>
                <w:color w:val="FFFFFF" w:themeColor="background1"/>
              </w:rPr>
              <w:t>alues</w:t>
            </w:r>
          </w:p>
        </w:tc>
      </w:tr>
      <w:tr w:rsidR="000760F6" w:rsidRPr="00105FCC" w:rsidTr="000760F6">
        <w:tc>
          <w:tcPr>
            <w:tcW w:w="2826"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_CLASS_NO</w:t>
            </w:r>
          </w:p>
        </w:tc>
        <w:tc>
          <w:tcPr>
            <w:tcW w:w="5842" w:type="dxa"/>
          </w:tcPr>
          <w:p w:rsidR="000760F6" w:rsidRPr="00105FCC" w:rsidRDefault="00974468" w:rsidP="000760F6">
            <w:pPr>
              <w:rPr>
                <w:rFonts w:asciiTheme="majorHAnsi" w:hAnsiTheme="majorHAnsi" w:cstheme="majorHAnsi"/>
              </w:rPr>
            </w:pPr>
            <w:r>
              <w:rPr>
                <w:rFonts w:asciiTheme="majorHAnsi" w:hAnsiTheme="majorHAnsi" w:cstheme="majorHAnsi"/>
              </w:rPr>
              <w:t>Conductor class ID</w:t>
            </w:r>
          </w:p>
        </w:tc>
      </w:tr>
      <w:tr w:rsidR="000760F6" w:rsidRPr="00105FCC" w:rsidTr="000760F6">
        <w:tc>
          <w:tcPr>
            <w:tcW w:w="2826"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OPERATION_ID</w:t>
            </w:r>
          </w:p>
        </w:tc>
        <w:tc>
          <w:tcPr>
            <w:tcW w:w="5842" w:type="dxa"/>
          </w:tcPr>
          <w:p w:rsidR="000760F6" w:rsidRPr="00105FCC" w:rsidRDefault="00974468" w:rsidP="000760F6">
            <w:pPr>
              <w:rPr>
                <w:rFonts w:asciiTheme="majorHAnsi" w:hAnsiTheme="majorHAnsi" w:cstheme="majorHAnsi"/>
              </w:rPr>
            </w:pPr>
            <w:r>
              <w:rPr>
                <w:rFonts w:asciiTheme="majorHAnsi" w:hAnsiTheme="majorHAnsi" w:cstheme="majorHAnsi"/>
              </w:rPr>
              <w:t xml:space="preserve">Operation </w:t>
            </w:r>
            <w:r w:rsidR="000760F6" w:rsidRPr="00105FCC">
              <w:rPr>
                <w:rFonts w:asciiTheme="majorHAnsi" w:hAnsiTheme="majorHAnsi" w:cstheme="majorHAnsi"/>
              </w:rPr>
              <w:t>ID</w:t>
            </w:r>
          </w:p>
        </w:tc>
      </w:tr>
      <w:tr w:rsidR="000760F6" w:rsidRPr="00105FCC" w:rsidTr="000760F6">
        <w:tc>
          <w:tcPr>
            <w:tcW w:w="2826"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PRESERVE_DATETIME</w:t>
            </w:r>
          </w:p>
        </w:tc>
        <w:tc>
          <w:tcPr>
            <w:tcW w:w="5842" w:type="dxa"/>
          </w:tcPr>
          <w:p w:rsidR="000760F6" w:rsidRPr="00105FCC" w:rsidRDefault="00974468" w:rsidP="000760F6">
            <w:pPr>
              <w:rPr>
                <w:rFonts w:asciiTheme="majorHAnsi" w:hAnsiTheme="majorHAnsi" w:cstheme="majorHAnsi"/>
              </w:rPr>
            </w:pPr>
            <w:r>
              <w:rPr>
                <w:rFonts w:asciiTheme="majorHAnsi" w:hAnsiTheme="majorHAnsi" w:cstheme="majorHAnsi"/>
              </w:rPr>
              <w:t>Reservation Data/Time</w:t>
            </w:r>
            <w:r w:rsidR="000760F6" w:rsidRPr="00105FCC">
              <w:rPr>
                <w:rFonts w:asciiTheme="majorHAnsi" w:hAnsiTheme="majorHAnsi" w:cstheme="majorHAnsi"/>
              </w:rPr>
              <w:t>（</w:t>
            </w:r>
            <w:r w:rsidR="000760F6" w:rsidRPr="00105FCC">
              <w:rPr>
                <w:rFonts w:asciiTheme="majorHAnsi" w:hAnsiTheme="majorHAnsi" w:cstheme="majorHAnsi"/>
              </w:rPr>
              <w:t xml:space="preserve">YYYY/MM/DD </w:t>
            </w:r>
            <w:r>
              <w:rPr>
                <w:rFonts w:asciiTheme="majorHAnsi" w:hAnsiTheme="majorHAnsi" w:cstheme="majorHAnsi"/>
              </w:rPr>
              <w:t>tt:mm</w:t>
            </w:r>
            <w:r w:rsidR="000760F6" w:rsidRPr="00105FCC">
              <w:rPr>
                <w:rFonts w:asciiTheme="majorHAnsi" w:hAnsiTheme="majorHAnsi" w:cstheme="majorHAnsi"/>
              </w:rPr>
              <w:t>）</w:t>
            </w:r>
          </w:p>
        </w:tc>
      </w:tr>
    </w:tbl>
    <w:p w:rsidR="000760F6" w:rsidRPr="00105FCC" w:rsidRDefault="000760F6" w:rsidP="000760F6">
      <w:pPr>
        <w:widowControl/>
        <w:jc w:val="left"/>
        <w:rPr>
          <w:rFonts w:asciiTheme="majorHAnsi" w:hAnsiTheme="majorHAnsi" w:cstheme="majorHAnsi"/>
        </w:rPr>
      </w:pPr>
      <w:r>
        <w:rPr>
          <w:rFonts w:asciiTheme="majorHAnsi" w:hAnsiTheme="majorHAnsi" w:cstheme="majorHAnsi"/>
        </w:rPr>
        <w:br w:type="page"/>
      </w:r>
    </w:p>
    <w:tbl>
      <w:tblPr>
        <w:tblStyle w:val="ab"/>
        <w:tblW w:w="0" w:type="auto"/>
        <w:tblInd w:w="454" w:type="dxa"/>
        <w:tblLook w:val="04A0" w:firstRow="1" w:lastRow="0" w:firstColumn="1" w:lastColumn="0" w:noHBand="0" w:noVBand="1"/>
      </w:tblPr>
      <w:tblGrid>
        <w:gridCol w:w="9152"/>
      </w:tblGrid>
      <w:tr w:rsidR="000760F6" w:rsidRPr="00105FCC" w:rsidTr="000760F6">
        <w:tc>
          <w:tcPr>
            <w:tcW w:w="9152" w:type="dxa"/>
            <w:shd w:val="clear" w:color="auto" w:fill="002B62"/>
          </w:tcPr>
          <w:p w:rsidR="000760F6" w:rsidRPr="00105FCC" w:rsidRDefault="000760F6" w:rsidP="000760F6">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lastRenderedPageBreak/>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00974468">
              <w:rPr>
                <w:rFonts w:asciiTheme="majorHAnsi" w:hAnsiTheme="majorHAnsi" w:cstheme="majorHAnsi"/>
                <w:color w:val="FFFFFF" w:themeColor="background1"/>
              </w:rPr>
              <w:t>Json Description example</w:t>
            </w:r>
          </w:p>
        </w:tc>
      </w:tr>
      <w:tr w:rsidR="000760F6" w:rsidRPr="00105FCC" w:rsidTr="000760F6">
        <w:tc>
          <w:tcPr>
            <w:tcW w:w="9152" w:type="dxa"/>
          </w:tcPr>
          <w:p w:rsidR="000760F6" w:rsidRPr="00105FCC" w:rsidRDefault="00974468" w:rsidP="000760F6">
            <w:pPr>
              <w:rPr>
                <w:rFonts w:asciiTheme="majorHAnsi" w:hAnsiTheme="majorHAnsi" w:cstheme="majorHAnsi"/>
                <w:szCs w:val="21"/>
              </w:rPr>
            </w:pPr>
            <w:r>
              <w:rPr>
                <w:rFonts w:asciiTheme="majorHAnsi" w:hAnsiTheme="majorHAnsi" w:cstheme="majorHAnsi"/>
                <w:szCs w:val="21"/>
              </w:rPr>
              <w:t>When the Conductor class ID is 1, Operation ID is 1001 and the reservation date/time is 2016/01/01 00:00</w:t>
            </w:r>
          </w:p>
          <w:p w:rsidR="000760F6" w:rsidRPr="00105FCC" w:rsidRDefault="000760F6" w:rsidP="000760F6">
            <w:pPr>
              <w:rPr>
                <w:rFonts w:asciiTheme="majorHAnsi" w:hAnsiTheme="majorHAnsi" w:cstheme="majorHAnsi"/>
                <w:szCs w:val="21"/>
              </w:rPr>
            </w:pPr>
            <w:r w:rsidRPr="00105FCC">
              <w:rPr>
                <w:rFonts w:ascii="Cambria Math" w:hAnsi="Cambria Math" w:cs="Cambria Math"/>
                <w:szCs w:val="21"/>
              </w:rPr>
              <w:t>▽</w:t>
            </w:r>
            <w:r w:rsidR="00974468">
              <w:rPr>
                <w:rFonts w:asciiTheme="majorHAnsi" w:hAnsiTheme="majorHAnsi" w:cstheme="majorHAnsi"/>
                <w:szCs w:val="21"/>
              </w:rPr>
              <w:t>Written in JSON Format</w:t>
            </w:r>
          </w:p>
          <w:p w:rsidR="000760F6" w:rsidRPr="00105FCC" w:rsidRDefault="000760F6" w:rsidP="000760F6">
            <w:pPr>
              <w:rPr>
                <w:rFonts w:asciiTheme="majorHAnsi" w:hAnsiTheme="majorHAnsi" w:cstheme="majorHAnsi"/>
              </w:rPr>
            </w:pPr>
            <w:r w:rsidRPr="00105FCC">
              <w:rPr>
                <w:rFonts w:asciiTheme="majorHAnsi" w:hAnsiTheme="majorHAnsi" w:cstheme="majorHAnsi"/>
              </w:rPr>
              <w:t>{</w:t>
            </w:r>
          </w:p>
          <w:p w:rsidR="000760F6" w:rsidRPr="00105FCC" w:rsidRDefault="000760F6" w:rsidP="000760F6">
            <w:pPr>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CONDUCTOR</w:t>
            </w:r>
            <w:r w:rsidRPr="00105FCC">
              <w:rPr>
                <w:rFonts w:asciiTheme="majorHAnsi" w:hAnsiTheme="majorHAnsi" w:cstheme="majorHAnsi"/>
              </w:rPr>
              <w:t>_CLASS_NO": 1,</w:t>
            </w:r>
          </w:p>
          <w:p w:rsidR="000760F6" w:rsidRPr="00105FCC" w:rsidRDefault="000760F6" w:rsidP="000760F6">
            <w:pPr>
              <w:rPr>
                <w:rFonts w:asciiTheme="majorHAnsi" w:hAnsiTheme="majorHAnsi" w:cstheme="majorHAnsi"/>
              </w:rPr>
            </w:pPr>
            <w:r w:rsidRPr="00105FCC">
              <w:rPr>
                <w:rFonts w:asciiTheme="majorHAnsi" w:hAnsiTheme="majorHAnsi" w:cstheme="majorHAnsi"/>
              </w:rPr>
              <w:t xml:space="preserve">    "OPERATION_ID": 1001,</w:t>
            </w:r>
          </w:p>
          <w:p w:rsidR="000760F6" w:rsidRPr="00105FCC" w:rsidRDefault="000760F6" w:rsidP="000760F6">
            <w:pPr>
              <w:rPr>
                <w:rFonts w:asciiTheme="majorHAnsi" w:hAnsiTheme="majorHAnsi" w:cstheme="majorHAnsi"/>
              </w:rPr>
            </w:pPr>
            <w:r w:rsidRPr="00105FCC">
              <w:rPr>
                <w:rFonts w:asciiTheme="majorHAnsi" w:hAnsiTheme="majorHAnsi" w:cstheme="majorHAnsi"/>
              </w:rPr>
              <w:t xml:space="preserve">    "PRESERVE_DATETIME": "2016/01/01</w:t>
            </w:r>
            <w:r>
              <w:rPr>
                <w:rFonts w:asciiTheme="majorHAnsi" w:hAnsiTheme="majorHAnsi" w:cstheme="majorHAnsi"/>
              </w:rPr>
              <w:t xml:space="preserve"> </w:t>
            </w:r>
            <w:r w:rsidRPr="00105FCC">
              <w:rPr>
                <w:rFonts w:asciiTheme="majorHAnsi" w:hAnsiTheme="majorHAnsi" w:cstheme="majorHAnsi"/>
              </w:rPr>
              <w:t>00:00",</w:t>
            </w:r>
          </w:p>
          <w:p w:rsidR="000760F6" w:rsidRPr="00105FCC" w:rsidRDefault="000760F6" w:rsidP="000760F6">
            <w:pPr>
              <w:rPr>
                <w:rFonts w:asciiTheme="majorHAnsi" w:hAnsiTheme="majorHAnsi" w:cstheme="majorHAnsi"/>
                <w:szCs w:val="21"/>
              </w:rPr>
            </w:pPr>
            <w:r w:rsidRPr="00105FCC">
              <w:rPr>
                <w:rFonts w:asciiTheme="majorHAnsi" w:hAnsiTheme="majorHAnsi" w:cstheme="majorHAnsi"/>
              </w:rPr>
              <w:t>}</w:t>
            </w:r>
          </w:p>
          <w:p w:rsidR="000760F6" w:rsidRPr="00105FCC" w:rsidRDefault="000760F6" w:rsidP="000760F6">
            <w:pPr>
              <w:rPr>
                <w:rFonts w:asciiTheme="majorHAnsi" w:hAnsiTheme="majorHAnsi" w:cstheme="majorHAnsi"/>
                <w:szCs w:val="21"/>
              </w:rPr>
            </w:pPr>
          </w:p>
        </w:tc>
      </w:tr>
    </w:tbl>
    <w:p w:rsidR="000760F6" w:rsidRDefault="00974468" w:rsidP="000760F6">
      <w:pPr>
        <w:jc w:val="center"/>
        <w:rPr>
          <w:rFonts w:asciiTheme="majorHAnsi" w:hAnsiTheme="majorHAnsi" w:cstheme="majorHAnsi"/>
          <w:b/>
          <w:color w:val="000000" w:themeColor="text1"/>
        </w:rPr>
      </w:pPr>
      <w:r>
        <w:rPr>
          <w:rFonts w:asciiTheme="majorHAnsi" w:hAnsiTheme="majorHAnsi" w:cstheme="majorHAnsi"/>
          <w:b/>
        </w:rPr>
        <w:t>Figure</w:t>
      </w:r>
      <w:r w:rsidR="000760F6" w:rsidRPr="00105FCC">
        <w:rPr>
          <w:rFonts w:asciiTheme="majorHAnsi" w:hAnsiTheme="majorHAnsi" w:cstheme="majorHAnsi"/>
          <w:b/>
        </w:rPr>
        <w:t xml:space="preserve"> 6.1-1 </w:t>
      </w:r>
      <w:r w:rsidR="000760F6" w:rsidRPr="00CD75FD">
        <w:rPr>
          <w:rFonts w:asciiTheme="majorHAnsi" w:hAnsiTheme="majorHAnsi" w:cstheme="majorHAnsi"/>
          <w:b/>
          <w:color w:val="000000" w:themeColor="text1"/>
        </w:rPr>
        <w:t>EXECUTE</w:t>
      </w:r>
      <w:r w:rsidR="000760F6" w:rsidRPr="00CD75FD">
        <w:rPr>
          <w:rFonts w:asciiTheme="majorHAnsi" w:hAnsiTheme="majorHAnsi" w:cstheme="majorHAnsi"/>
          <w:b/>
          <w:color w:val="000000" w:themeColor="text1"/>
        </w:rPr>
        <w:t xml:space="preserve">　</w:t>
      </w:r>
      <w:r w:rsidR="000760F6" w:rsidRPr="00CD75FD">
        <w:rPr>
          <w:rFonts w:asciiTheme="majorHAnsi" w:hAnsiTheme="majorHAnsi" w:cstheme="majorHAnsi"/>
          <w:b/>
          <w:color w:val="000000" w:themeColor="text1"/>
        </w:rPr>
        <w:t>Json</w:t>
      </w:r>
      <w:r>
        <w:rPr>
          <w:rFonts w:asciiTheme="majorHAnsi" w:hAnsiTheme="majorHAnsi" w:cstheme="majorHAnsi" w:hint="eastAsia"/>
          <w:b/>
          <w:color w:val="000000" w:themeColor="text1"/>
        </w:rPr>
        <w:t xml:space="preserve"> Description example</w:t>
      </w:r>
    </w:p>
    <w:p w:rsidR="00872C8E" w:rsidRDefault="00872C8E" w:rsidP="00872C8E">
      <w:pPr>
        <w:rPr>
          <w:rFonts w:asciiTheme="majorHAnsi" w:hAnsiTheme="majorHAnsi" w:cstheme="majorHAnsi"/>
          <w:b/>
          <w:color w:val="000000" w:themeColor="text1"/>
        </w:rPr>
      </w:pPr>
    </w:p>
    <w:tbl>
      <w:tblPr>
        <w:tblStyle w:val="ab"/>
        <w:tblW w:w="0" w:type="auto"/>
        <w:tblInd w:w="454" w:type="dxa"/>
        <w:tblLook w:val="04A0" w:firstRow="1" w:lastRow="0" w:firstColumn="1" w:lastColumn="0" w:noHBand="0" w:noVBand="1"/>
      </w:tblPr>
      <w:tblGrid>
        <w:gridCol w:w="9152"/>
      </w:tblGrid>
      <w:tr w:rsidR="00872C8E" w:rsidRPr="00105FCC" w:rsidTr="00872C8E">
        <w:tc>
          <w:tcPr>
            <w:tcW w:w="9152" w:type="dxa"/>
            <w:shd w:val="clear" w:color="auto" w:fill="002B62"/>
          </w:tcPr>
          <w:p w:rsidR="00872C8E" w:rsidRPr="00105FCC" w:rsidRDefault="00872C8E" w:rsidP="00872C8E">
            <w:pPr>
              <w:jc w:val="left"/>
              <w:rPr>
                <w:rFonts w:asciiTheme="majorHAnsi" w:hAnsiTheme="majorHAnsi" w:cstheme="majorHAnsi"/>
                <w:color w:val="FFFFFF" w:themeColor="background1"/>
              </w:rPr>
            </w:pPr>
            <w:r>
              <w:rPr>
                <w:rFonts w:asciiTheme="majorHAnsi" w:hAnsiTheme="majorHAnsi" w:cstheme="majorHAnsi"/>
                <w:color w:val="FFFFFF" w:themeColor="background1"/>
              </w:rPr>
              <w:t>2</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Pr>
                <w:rFonts w:asciiTheme="majorHAnsi" w:hAnsiTheme="majorHAnsi" w:cstheme="majorHAnsi"/>
                <w:color w:val="FFFFFF" w:themeColor="background1"/>
              </w:rPr>
              <w:t xml:space="preserve"> Description example </w:t>
            </w:r>
            <w:r>
              <w:rPr>
                <w:rFonts w:asciiTheme="majorHAnsi" w:hAnsiTheme="majorHAnsi" w:cstheme="majorHAnsi" w:hint="eastAsia"/>
                <w:color w:val="FFFFFF" w:themeColor="background1"/>
              </w:rPr>
              <w:t>(Individually specifying Operation and Skips)</w:t>
            </w:r>
          </w:p>
        </w:tc>
      </w:tr>
      <w:tr w:rsidR="00872C8E" w:rsidRPr="00105FCC" w:rsidTr="00872C8E">
        <w:tc>
          <w:tcPr>
            <w:tcW w:w="9152" w:type="dxa"/>
          </w:tcPr>
          <w:p w:rsidR="00872C8E" w:rsidRDefault="00872C8E" w:rsidP="00872C8E">
            <w:pPr>
              <w:rPr>
                <w:rFonts w:asciiTheme="majorHAnsi" w:hAnsiTheme="majorHAnsi" w:cstheme="majorHAnsi"/>
                <w:szCs w:val="21"/>
              </w:rPr>
            </w:pPr>
            <w:r>
              <w:rPr>
                <w:rFonts w:asciiTheme="majorHAnsi" w:hAnsiTheme="majorHAnsi" w:cstheme="majorHAnsi"/>
                <w:szCs w:val="21"/>
              </w:rPr>
              <w:t xml:space="preserve">Conductor class </w:t>
            </w:r>
            <w:r w:rsidRPr="00105FCC">
              <w:rPr>
                <w:rFonts w:asciiTheme="majorHAnsi" w:hAnsiTheme="majorHAnsi" w:cstheme="majorHAnsi"/>
                <w:szCs w:val="21"/>
              </w:rPr>
              <w:t>ID</w:t>
            </w:r>
            <w:r>
              <w:rPr>
                <w:rFonts w:asciiTheme="majorHAnsi" w:hAnsiTheme="majorHAnsi" w:cstheme="majorHAnsi"/>
                <w:szCs w:val="21"/>
              </w:rPr>
              <w:t xml:space="preserve"> is </w:t>
            </w:r>
            <w:r w:rsidRPr="00105FCC">
              <w:rPr>
                <w:rFonts w:asciiTheme="majorHAnsi" w:hAnsiTheme="majorHAnsi" w:cstheme="majorHAnsi"/>
                <w:szCs w:val="21"/>
              </w:rPr>
              <w:t>1</w:t>
            </w:r>
            <w:r w:rsidRPr="00105FCC">
              <w:rPr>
                <w:rFonts w:asciiTheme="majorHAnsi" w:hAnsiTheme="majorHAnsi" w:cstheme="majorHAnsi"/>
                <w:szCs w:val="21"/>
              </w:rPr>
              <w:t>、</w:t>
            </w:r>
            <w:r>
              <w:rPr>
                <w:rFonts w:asciiTheme="majorHAnsi" w:hAnsiTheme="majorHAnsi" w:cstheme="majorHAnsi" w:hint="eastAsia"/>
                <w:szCs w:val="21"/>
              </w:rPr>
              <w:t xml:space="preserve">Operation ID is </w:t>
            </w:r>
            <w:r w:rsidRPr="00105FCC">
              <w:rPr>
                <w:rFonts w:asciiTheme="majorHAnsi" w:hAnsiTheme="majorHAnsi" w:cstheme="majorHAnsi"/>
                <w:szCs w:val="21"/>
              </w:rPr>
              <w:t>001</w:t>
            </w:r>
            <w:r w:rsidRPr="00105FCC">
              <w:rPr>
                <w:rFonts w:asciiTheme="majorHAnsi" w:hAnsiTheme="majorHAnsi" w:cstheme="majorHAnsi"/>
                <w:szCs w:val="21"/>
              </w:rPr>
              <w:t>、</w:t>
            </w:r>
          </w:p>
          <w:p w:rsidR="00872C8E" w:rsidRPr="00105FCC" w:rsidRDefault="00872C8E" w:rsidP="00872C8E">
            <w:pPr>
              <w:ind w:firstLineChars="50" w:firstLine="105"/>
              <w:rPr>
                <w:rFonts w:asciiTheme="majorHAnsi" w:hAnsiTheme="majorHAnsi" w:cstheme="majorHAnsi"/>
                <w:szCs w:val="21"/>
              </w:rPr>
            </w:pPr>
            <w:r>
              <w:rPr>
                <w:rFonts w:asciiTheme="majorHAnsi" w:hAnsiTheme="majorHAnsi" w:cstheme="majorHAnsi"/>
                <w:szCs w:val="21"/>
              </w:rPr>
              <w:t xml:space="preserve">The following example specifies </w:t>
            </w:r>
            <w:r>
              <w:rPr>
                <w:rFonts w:asciiTheme="majorHAnsi" w:hAnsiTheme="majorHAnsi" w:cstheme="majorHAnsi" w:hint="eastAsia"/>
                <w:szCs w:val="21"/>
              </w:rPr>
              <w:t>m</w:t>
            </w:r>
            <w:r>
              <w:rPr>
                <w:rFonts w:asciiTheme="majorHAnsi" w:hAnsiTheme="majorHAnsi" w:cstheme="majorHAnsi"/>
                <w:szCs w:val="21"/>
              </w:rPr>
              <w:t>ovement (</w:t>
            </w:r>
            <w:r>
              <w:rPr>
                <w:rFonts w:asciiTheme="majorHAnsi" w:hAnsiTheme="majorHAnsi" w:cstheme="majorHAnsi" w:hint="eastAsia"/>
                <w:szCs w:val="21"/>
              </w:rPr>
              <w:t>node-3</w:t>
            </w:r>
            <w:r>
              <w:rPr>
                <w:rFonts w:asciiTheme="majorHAnsi" w:hAnsiTheme="majorHAnsi" w:cstheme="majorHAnsi"/>
                <w:szCs w:val="21"/>
              </w:rPr>
              <w:t>)</w:t>
            </w:r>
            <w:r>
              <w:rPr>
                <w:rFonts w:asciiTheme="majorHAnsi" w:hAnsiTheme="majorHAnsi" w:cstheme="majorHAnsi" w:hint="eastAsia"/>
                <w:szCs w:val="21"/>
              </w:rPr>
              <w:t>O</w:t>
            </w:r>
            <w:r>
              <w:rPr>
                <w:rFonts w:asciiTheme="majorHAnsi" w:hAnsiTheme="majorHAnsi" w:cstheme="majorHAnsi"/>
                <w:szCs w:val="21"/>
              </w:rPr>
              <w:t xml:space="preserve">peration </w:t>
            </w:r>
            <w:r>
              <w:rPr>
                <w:rFonts w:asciiTheme="majorHAnsi" w:hAnsiTheme="majorHAnsi" w:cstheme="majorHAnsi" w:hint="eastAsia"/>
                <w:szCs w:val="21"/>
              </w:rPr>
              <w:t>ID</w:t>
            </w:r>
            <w:r>
              <w:rPr>
                <w:rFonts w:asciiTheme="majorHAnsi" w:hAnsiTheme="majorHAnsi" w:cstheme="majorHAnsi"/>
                <w:szCs w:val="21"/>
              </w:rPr>
              <w:t xml:space="preserve"> </w:t>
            </w:r>
            <w:r>
              <w:rPr>
                <w:rFonts w:asciiTheme="majorHAnsi" w:hAnsiTheme="majorHAnsi" w:cstheme="majorHAnsi" w:hint="eastAsia"/>
                <w:szCs w:val="21"/>
              </w:rPr>
              <w:t>2001 and skips m</w:t>
            </w:r>
            <w:r>
              <w:rPr>
                <w:rFonts w:asciiTheme="majorHAnsi" w:hAnsiTheme="majorHAnsi" w:cstheme="majorHAnsi"/>
                <w:szCs w:val="21"/>
              </w:rPr>
              <w:t>ovement(</w:t>
            </w:r>
            <w:r>
              <w:rPr>
                <w:rFonts w:asciiTheme="majorHAnsi" w:hAnsiTheme="majorHAnsi" w:cstheme="majorHAnsi" w:hint="eastAsia"/>
                <w:szCs w:val="21"/>
              </w:rPr>
              <w:t>node-</w:t>
            </w:r>
            <w:r>
              <w:rPr>
                <w:rFonts w:asciiTheme="majorHAnsi" w:hAnsiTheme="majorHAnsi" w:cstheme="majorHAnsi"/>
                <w:szCs w:val="21"/>
              </w:rPr>
              <w:t>4)</w:t>
            </w:r>
            <w:r>
              <w:rPr>
                <w:rFonts w:asciiTheme="majorHAnsi" w:hAnsiTheme="majorHAnsi" w:cstheme="majorHAnsi" w:hint="eastAsia"/>
                <w:szCs w:val="21"/>
              </w:rPr>
              <w:t>.</w:t>
            </w:r>
            <w:r w:rsidRPr="00105FCC">
              <w:rPr>
                <w:rFonts w:asciiTheme="majorHAnsi" w:hAnsiTheme="majorHAnsi" w:cstheme="majorHAnsi"/>
                <w:szCs w:val="21"/>
              </w:rPr>
              <w:t xml:space="preserve"> </w:t>
            </w:r>
          </w:p>
          <w:p w:rsidR="00872C8E" w:rsidRPr="00105FCC" w:rsidRDefault="00872C8E" w:rsidP="00872C8E">
            <w:pPr>
              <w:rPr>
                <w:rFonts w:asciiTheme="majorHAnsi" w:hAnsiTheme="majorHAnsi" w:cstheme="majorHAnsi"/>
                <w:szCs w:val="21"/>
              </w:rPr>
            </w:pPr>
            <w:r w:rsidRPr="00105FCC">
              <w:rPr>
                <w:rFonts w:ascii="Cambria Math" w:hAnsi="Cambria Math" w:cs="Cambria Math"/>
                <w:szCs w:val="21"/>
              </w:rPr>
              <w:t>▽</w:t>
            </w:r>
            <w:r>
              <w:rPr>
                <w:rFonts w:asciiTheme="majorHAnsi" w:hAnsiTheme="majorHAnsi" w:cstheme="majorHAnsi"/>
                <w:szCs w:val="21"/>
              </w:rPr>
              <w:t>Written in JSON Format</w:t>
            </w:r>
          </w:p>
          <w:p w:rsidR="00872C8E" w:rsidRPr="00105FCC" w:rsidRDefault="00872C8E" w:rsidP="00872C8E">
            <w:pPr>
              <w:rPr>
                <w:rFonts w:asciiTheme="majorHAnsi" w:hAnsiTheme="majorHAnsi" w:cstheme="majorHAnsi"/>
              </w:rPr>
            </w:pPr>
            <w:r w:rsidRPr="00105FCC">
              <w:rPr>
                <w:rFonts w:asciiTheme="majorHAnsi" w:hAnsiTheme="majorHAnsi" w:cstheme="majorHAnsi"/>
              </w:rPr>
              <w:t>{</w:t>
            </w:r>
          </w:p>
          <w:p w:rsidR="00872C8E" w:rsidRPr="00105FCC" w:rsidRDefault="00872C8E" w:rsidP="00872C8E">
            <w:pPr>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CONDUCTOR</w:t>
            </w:r>
            <w:r w:rsidRPr="00105FCC">
              <w:rPr>
                <w:rFonts w:asciiTheme="majorHAnsi" w:hAnsiTheme="majorHAnsi" w:cstheme="majorHAnsi"/>
              </w:rPr>
              <w:t>_CLASS_NO": 1,</w:t>
            </w:r>
          </w:p>
          <w:p w:rsidR="00872C8E" w:rsidRPr="00105FCC" w:rsidRDefault="00872C8E" w:rsidP="00872C8E">
            <w:pPr>
              <w:rPr>
                <w:rFonts w:asciiTheme="majorHAnsi" w:hAnsiTheme="majorHAnsi" w:cstheme="majorHAnsi"/>
              </w:rPr>
            </w:pPr>
            <w:r w:rsidRPr="00105FCC">
              <w:rPr>
                <w:rFonts w:asciiTheme="majorHAnsi" w:hAnsiTheme="majorHAnsi" w:cstheme="majorHAnsi"/>
              </w:rPr>
              <w:t xml:space="preserve">    "OPERATION_ID": 1001,</w:t>
            </w:r>
          </w:p>
          <w:p w:rsidR="00872C8E" w:rsidRDefault="00872C8E" w:rsidP="00872C8E">
            <w:pPr>
              <w:ind w:firstLineChars="200" w:firstLine="420"/>
              <w:rPr>
                <w:rFonts w:asciiTheme="majorHAnsi" w:hAnsiTheme="majorHAnsi" w:cstheme="majorHAnsi"/>
              </w:rPr>
            </w:pPr>
            <w:r w:rsidRPr="006B7060">
              <w:rPr>
                <w:rFonts w:asciiTheme="majorHAnsi" w:hAnsiTheme="majorHAnsi" w:cstheme="majorHAnsi"/>
              </w:rPr>
              <w:t>"OPTION":{</w:t>
            </w:r>
          </w:p>
          <w:p w:rsidR="00872C8E" w:rsidRDefault="00872C8E" w:rsidP="00872C8E">
            <w:pPr>
              <w:ind w:firstLineChars="400" w:firstLine="840"/>
              <w:rPr>
                <w:rFonts w:asciiTheme="majorHAnsi" w:hAnsiTheme="majorHAnsi" w:cstheme="majorHAnsi"/>
              </w:rPr>
            </w:pPr>
            <w:r w:rsidRPr="006B7060">
              <w:rPr>
                <w:rFonts w:asciiTheme="majorHAnsi" w:hAnsiTheme="majorHAnsi" w:cstheme="majorHAnsi"/>
              </w:rPr>
              <w:t>"node-3":{</w:t>
            </w:r>
          </w:p>
          <w:p w:rsidR="00872C8E" w:rsidRDefault="00872C8E" w:rsidP="00872C8E">
            <w:pPr>
              <w:ind w:firstLineChars="600" w:firstLine="1260"/>
              <w:rPr>
                <w:rFonts w:asciiTheme="majorHAnsi" w:hAnsiTheme="majorHAnsi" w:cstheme="majorHAnsi"/>
              </w:rPr>
            </w:pPr>
            <w:r>
              <w:rPr>
                <w:rFonts w:asciiTheme="majorHAnsi" w:hAnsiTheme="majorHAnsi" w:cstheme="majorHAnsi"/>
              </w:rPr>
              <w:t>"OPERATION_ID":2001</w:t>
            </w:r>
          </w:p>
          <w:p w:rsidR="00872C8E" w:rsidRDefault="00872C8E" w:rsidP="00872C8E">
            <w:pPr>
              <w:ind w:firstLineChars="600" w:firstLine="1260"/>
              <w:rPr>
                <w:rFonts w:asciiTheme="majorHAnsi" w:hAnsiTheme="majorHAnsi" w:cstheme="majorHAnsi"/>
              </w:rPr>
            </w:pPr>
            <w:r w:rsidRPr="006B7060">
              <w:rPr>
                <w:rFonts w:asciiTheme="majorHAnsi" w:hAnsiTheme="majorHAnsi" w:cstheme="majorHAnsi"/>
              </w:rPr>
              <w:t>},</w:t>
            </w:r>
          </w:p>
          <w:p w:rsidR="00872C8E" w:rsidRDefault="00872C8E" w:rsidP="00872C8E">
            <w:pPr>
              <w:ind w:firstLineChars="400" w:firstLine="840"/>
              <w:rPr>
                <w:rFonts w:asciiTheme="majorHAnsi" w:hAnsiTheme="majorHAnsi" w:cstheme="majorHAnsi"/>
              </w:rPr>
            </w:pPr>
            <w:r w:rsidRPr="006B7060">
              <w:rPr>
                <w:rFonts w:asciiTheme="majorHAnsi" w:hAnsiTheme="majorHAnsi" w:cstheme="majorHAnsi"/>
              </w:rPr>
              <w:t>"node-4":{</w:t>
            </w:r>
          </w:p>
          <w:p w:rsidR="00872C8E" w:rsidRDefault="00872C8E" w:rsidP="00872C8E">
            <w:pPr>
              <w:ind w:firstLineChars="600" w:firstLine="1260"/>
              <w:rPr>
                <w:rFonts w:asciiTheme="majorHAnsi" w:hAnsiTheme="majorHAnsi" w:cstheme="majorHAnsi"/>
              </w:rPr>
            </w:pPr>
            <w:r w:rsidRPr="006B7060">
              <w:rPr>
                <w:rFonts w:asciiTheme="majorHAnsi" w:hAnsiTheme="majorHAnsi" w:cstheme="majorHAnsi"/>
              </w:rPr>
              <w:t>"SKIP_FLAG":1</w:t>
            </w:r>
          </w:p>
          <w:p w:rsidR="00872C8E" w:rsidRPr="00105FCC" w:rsidRDefault="00872C8E" w:rsidP="00872C8E">
            <w:pPr>
              <w:ind w:firstLineChars="600" w:firstLine="1260"/>
              <w:rPr>
                <w:rFonts w:asciiTheme="majorHAnsi" w:hAnsiTheme="majorHAnsi" w:cstheme="majorHAnsi"/>
              </w:rPr>
            </w:pPr>
            <w:r w:rsidRPr="006B7060">
              <w:rPr>
                <w:rFonts w:asciiTheme="majorHAnsi" w:hAnsiTheme="majorHAnsi" w:cstheme="majorHAnsi"/>
              </w:rPr>
              <w:t>}}</w:t>
            </w:r>
          </w:p>
          <w:p w:rsidR="00872C8E" w:rsidRPr="00105FCC" w:rsidRDefault="00872C8E" w:rsidP="00872C8E">
            <w:pPr>
              <w:rPr>
                <w:rFonts w:asciiTheme="majorHAnsi" w:hAnsiTheme="majorHAnsi" w:cstheme="majorHAnsi"/>
                <w:szCs w:val="21"/>
              </w:rPr>
            </w:pPr>
            <w:r w:rsidRPr="00105FCC">
              <w:rPr>
                <w:rFonts w:asciiTheme="majorHAnsi" w:hAnsiTheme="majorHAnsi" w:cstheme="majorHAnsi"/>
              </w:rPr>
              <w:t>}</w:t>
            </w:r>
          </w:p>
          <w:p w:rsidR="00872C8E" w:rsidRPr="00105FCC" w:rsidRDefault="00872C8E" w:rsidP="00872C8E">
            <w:pPr>
              <w:rPr>
                <w:rFonts w:asciiTheme="majorHAnsi" w:hAnsiTheme="majorHAnsi" w:cstheme="majorHAnsi"/>
                <w:szCs w:val="21"/>
              </w:rPr>
            </w:pPr>
          </w:p>
        </w:tc>
      </w:tr>
    </w:tbl>
    <w:p w:rsidR="00872C8E" w:rsidRPr="00105FCC" w:rsidRDefault="00872C8E" w:rsidP="00872C8E">
      <w:pPr>
        <w:jc w:val="center"/>
        <w:rPr>
          <w:rFonts w:asciiTheme="majorHAnsi" w:hAnsiTheme="majorHAnsi" w:cstheme="majorHAnsi"/>
          <w:b/>
        </w:rPr>
      </w:pPr>
      <w:r>
        <w:rPr>
          <w:rFonts w:asciiTheme="majorHAnsi" w:hAnsiTheme="majorHAnsi" w:cstheme="majorHAnsi"/>
          <w:b/>
        </w:rPr>
        <w:t>Figure 6.1-2</w:t>
      </w:r>
      <w:r w:rsidRPr="00105FCC">
        <w:rPr>
          <w:rFonts w:asciiTheme="majorHAnsi" w:hAnsiTheme="majorHAnsi" w:cstheme="majorHAnsi"/>
          <w:b/>
        </w:rPr>
        <w:t xml:space="preserve"> </w:t>
      </w:r>
      <w:r w:rsidRPr="00CD75FD">
        <w:rPr>
          <w:rFonts w:asciiTheme="majorHAnsi" w:hAnsiTheme="majorHAnsi" w:cstheme="majorHAnsi"/>
          <w:b/>
          <w:color w:val="000000" w:themeColor="text1"/>
        </w:rPr>
        <w:t>EXECUTE</w:t>
      </w:r>
      <w:r w:rsidRPr="00CD75FD">
        <w:rPr>
          <w:rFonts w:asciiTheme="majorHAnsi" w:hAnsiTheme="majorHAnsi" w:cstheme="majorHAnsi"/>
          <w:b/>
          <w:color w:val="000000" w:themeColor="text1"/>
        </w:rPr>
        <w:t xml:space="preserve">　</w:t>
      </w:r>
      <w:r w:rsidRPr="00CD75FD">
        <w:rPr>
          <w:rFonts w:asciiTheme="majorHAnsi" w:hAnsiTheme="majorHAnsi" w:cstheme="majorHAnsi"/>
          <w:b/>
          <w:color w:val="000000" w:themeColor="text1"/>
        </w:rPr>
        <w:t>Json</w:t>
      </w:r>
      <w:r>
        <w:rPr>
          <w:rFonts w:asciiTheme="majorHAnsi" w:hAnsiTheme="majorHAnsi" w:cstheme="majorHAnsi"/>
          <w:b/>
          <w:color w:val="000000" w:themeColor="text1"/>
        </w:rPr>
        <w:t xml:space="preserve"> Description example</w:t>
      </w:r>
      <w:r>
        <w:rPr>
          <w:rFonts w:asciiTheme="majorHAnsi" w:hAnsiTheme="majorHAnsi" w:cstheme="majorHAnsi" w:hint="eastAsia"/>
          <w:b/>
          <w:color w:val="000000" w:themeColor="text1"/>
        </w:rPr>
        <w:t xml:space="preserve"> </w:t>
      </w:r>
      <w:r w:rsidRPr="00D6783E">
        <w:rPr>
          <w:rFonts w:asciiTheme="majorHAnsi" w:hAnsiTheme="majorHAnsi" w:cstheme="majorHAnsi" w:hint="eastAsia"/>
          <w:b/>
          <w:color w:val="000000" w:themeColor="text1"/>
        </w:rPr>
        <w:t>(</w:t>
      </w:r>
      <w:r>
        <w:rPr>
          <w:rFonts w:asciiTheme="majorHAnsi" w:hAnsiTheme="majorHAnsi" w:cstheme="majorHAnsi" w:hint="eastAsia"/>
          <w:b/>
          <w:color w:val="000000" w:themeColor="text1"/>
        </w:rPr>
        <w:t>Individual specification</w:t>
      </w:r>
      <w:r w:rsidRPr="00D6783E">
        <w:rPr>
          <w:rFonts w:asciiTheme="majorHAnsi" w:hAnsiTheme="majorHAnsi" w:cstheme="majorHAnsi" w:hint="eastAsia"/>
          <w:b/>
          <w:color w:val="000000" w:themeColor="text1"/>
        </w:rPr>
        <w:t>)</w:t>
      </w:r>
    </w:p>
    <w:p w:rsidR="00872C8E" w:rsidRPr="00872C8E" w:rsidRDefault="00872C8E" w:rsidP="000760F6">
      <w:pPr>
        <w:jc w:val="center"/>
        <w:rPr>
          <w:rFonts w:asciiTheme="majorHAnsi" w:hAnsiTheme="majorHAnsi" w:cstheme="majorHAnsi"/>
          <w:b/>
        </w:rPr>
      </w:pPr>
    </w:p>
    <w:p w:rsidR="000760F6" w:rsidRPr="00105FCC" w:rsidRDefault="00974468" w:rsidP="000760F6">
      <w:pPr>
        <w:ind w:left="454"/>
        <w:rPr>
          <w:rFonts w:asciiTheme="majorHAnsi" w:hAnsiTheme="majorHAnsi" w:cstheme="majorHAnsi"/>
        </w:rPr>
      </w:pPr>
      <w:r>
        <w:rPr>
          <w:rFonts w:asciiTheme="majorHAnsi" w:hAnsiTheme="majorHAnsi" w:cstheme="majorHAnsi"/>
        </w:rPr>
        <w:t xml:space="preserve">　・</w:t>
      </w:r>
      <w:r>
        <w:rPr>
          <w:rFonts w:asciiTheme="majorHAnsi" w:hAnsiTheme="majorHAnsi" w:cstheme="majorHAnsi"/>
        </w:rPr>
        <w:t>Response</w:t>
      </w:r>
    </w:p>
    <w:p w:rsidR="000760F6" w:rsidRPr="00105FCC" w:rsidRDefault="000760F6" w:rsidP="000760F6">
      <w:pPr>
        <w:ind w:left="454"/>
        <w:rPr>
          <w:rFonts w:asciiTheme="majorHAnsi" w:hAnsiTheme="majorHAnsi" w:cstheme="majorHAnsi"/>
        </w:rPr>
      </w:pPr>
      <w:r w:rsidRPr="00105FCC">
        <w:rPr>
          <w:rFonts w:asciiTheme="majorHAnsi" w:hAnsiTheme="majorHAnsi" w:cstheme="majorHAnsi"/>
        </w:rPr>
        <w:t xml:space="preserve">　　</w:t>
      </w:r>
      <w:r w:rsidR="00D67AB1">
        <w:rPr>
          <w:rFonts w:asciiTheme="majorHAnsi" w:hAnsiTheme="majorHAnsi" w:cstheme="majorHAnsi" w:hint="eastAsia"/>
        </w:rPr>
        <w:t>T</w:t>
      </w:r>
      <w:r w:rsidR="00D67AB1">
        <w:rPr>
          <w:rFonts w:asciiTheme="majorHAnsi" w:hAnsiTheme="majorHAnsi" w:cstheme="majorHAnsi"/>
        </w:rPr>
        <w:t>he return response is stored in JSON format.</w:t>
      </w:r>
    </w:p>
    <w:tbl>
      <w:tblPr>
        <w:tblW w:w="9084" w:type="dxa"/>
        <w:jc w:val="center"/>
        <w:tblCellMar>
          <w:left w:w="99" w:type="dxa"/>
          <w:right w:w="99" w:type="dxa"/>
        </w:tblCellMar>
        <w:tblLook w:val="04A0" w:firstRow="1" w:lastRow="0" w:firstColumn="1" w:lastColumn="0" w:noHBand="0" w:noVBand="1"/>
      </w:tblPr>
      <w:tblGrid>
        <w:gridCol w:w="9084"/>
      </w:tblGrid>
      <w:tr w:rsidR="000760F6" w:rsidRPr="00105FCC" w:rsidTr="000760F6">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00D67AB1">
              <w:rPr>
                <w:rFonts w:asciiTheme="majorHAnsi" w:hAnsiTheme="majorHAnsi" w:cstheme="majorHAnsi"/>
                <w:szCs w:val="21"/>
              </w:rPr>
              <w:t>Execution success/failure</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00D67AB1">
              <w:rPr>
                <w:rFonts w:asciiTheme="majorHAnsi" w:hAnsiTheme="majorHAnsi" w:cstheme="majorHAnsi"/>
              </w:rPr>
              <w:t xml:space="preserve">Execution </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r w:rsidRPr="00105FCC">
              <w:rPr>
                <w:rFonts w:ascii="ＭＳ ゴシック" w:eastAsia="ＭＳ ゴシック" w:hAnsi="ＭＳ ゴシック" w:cs="ＭＳ ゴシック" w:hint="eastAsia"/>
                <w:color w:val="FF0000"/>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D67AB1">
              <w:rPr>
                <w:rFonts w:asciiTheme="majorHAnsi" w:hAnsiTheme="majorHAnsi" w:cstheme="majorHAnsi"/>
                <w:szCs w:val="21"/>
              </w:rPr>
              <w:t>Result Code</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D67AB1">
              <w:rPr>
                <w:rFonts w:asciiTheme="majorHAnsi" w:hAnsiTheme="majorHAnsi" w:cstheme="majorHAnsi"/>
                <w:szCs w:val="21"/>
              </w:rPr>
              <w:t>Detailed Information</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0760F6" w:rsidRPr="00105FCC" w:rsidTr="000760F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0760F6" w:rsidRPr="00105FCC" w:rsidRDefault="000760F6" w:rsidP="000760F6">
            <w:pPr>
              <w:widowControl/>
              <w:jc w:val="left"/>
              <w:rPr>
                <w:rFonts w:asciiTheme="majorHAnsi" w:eastAsia="ＭＳ ゴシック" w:hAnsiTheme="majorHAnsi" w:cstheme="majorHAnsi"/>
                <w:color w:val="000000"/>
                <w:kern w:val="0"/>
                <w:sz w:val="22"/>
              </w:rPr>
            </w:pPr>
          </w:p>
        </w:tc>
      </w:tr>
      <w:tr w:rsidR="000760F6" w:rsidRPr="00105FCC" w:rsidTr="000760F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0760F6" w:rsidRPr="00105FCC" w:rsidRDefault="000760F6" w:rsidP="000760F6">
            <w:pPr>
              <w:widowControl/>
              <w:jc w:val="left"/>
              <w:rPr>
                <w:rFonts w:asciiTheme="majorHAnsi" w:eastAsia="ＭＳ ゴシック" w:hAnsiTheme="majorHAnsi" w:cstheme="majorHAnsi"/>
                <w:color w:val="000000"/>
                <w:kern w:val="0"/>
                <w:sz w:val="22"/>
              </w:rPr>
            </w:pPr>
          </w:p>
        </w:tc>
      </w:tr>
    </w:tbl>
    <w:p w:rsidR="000760F6" w:rsidRPr="00105FCC" w:rsidRDefault="000760F6" w:rsidP="000760F6">
      <w:pPr>
        <w:ind w:firstLineChars="500" w:firstLine="1050"/>
        <w:rPr>
          <w:rFonts w:asciiTheme="majorHAnsi" w:hAnsiTheme="majorHAnsi" w:cstheme="majorHAnsi"/>
          <w:szCs w:val="21"/>
        </w:rPr>
      </w:pPr>
    </w:p>
    <w:p w:rsidR="000760F6" w:rsidRPr="00105FCC" w:rsidRDefault="000760F6" w:rsidP="000760F6">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D67AB1">
        <w:rPr>
          <w:rFonts w:asciiTheme="majorHAnsi" w:hAnsiTheme="majorHAnsi" w:cstheme="majorHAnsi" w:hint="eastAsia"/>
        </w:rPr>
        <w:t>U</w:t>
      </w:r>
      <w:r w:rsidR="00D67AB1">
        <w:rPr>
          <w:rFonts w:asciiTheme="majorHAnsi" w:hAnsiTheme="majorHAnsi" w:cstheme="majorHAnsi"/>
        </w:rPr>
        <w:t>se when controlling these instances after execution (I</w:t>
      </w:r>
      <w:r w:rsidR="00D67AB1">
        <w:rPr>
          <w:rFonts w:asciiTheme="majorHAnsi" w:hAnsiTheme="majorHAnsi" w:cstheme="majorHAnsi" w:hint="eastAsia"/>
        </w:rPr>
        <w:t>NFO, CANCEL, SCRAM, RELEASE)</w:t>
      </w:r>
    </w:p>
    <w:p w:rsidR="000760F6" w:rsidRPr="00D67AB1" w:rsidRDefault="000760F6" w:rsidP="000760F6">
      <w:pPr>
        <w:ind w:left="454" w:firstLineChars="250" w:firstLine="525"/>
        <w:rPr>
          <w:rFonts w:asciiTheme="majorHAnsi" w:hAnsiTheme="majorHAnsi" w:cstheme="majorHAnsi"/>
        </w:rPr>
      </w:pPr>
    </w:p>
    <w:p w:rsidR="000760F6" w:rsidRPr="00105FCC" w:rsidRDefault="000760F6" w:rsidP="00985A4F">
      <w:pPr>
        <w:pStyle w:val="30"/>
      </w:pPr>
      <w:bookmarkStart w:id="130" w:name="_Toc96603288"/>
      <w:r w:rsidRPr="00105FCC">
        <w:t>CANCEL</w:t>
      </w:r>
      <w:bookmarkEnd w:id="130"/>
    </w:p>
    <w:p w:rsidR="000760F6" w:rsidRPr="00105FCC" w:rsidRDefault="00D67AB1" w:rsidP="000760F6">
      <w:pPr>
        <w:ind w:left="454"/>
        <w:rPr>
          <w:rFonts w:asciiTheme="majorHAnsi" w:hAnsiTheme="majorHAnsi" w:cstheme="majorHAnsi"/>
        </w:rPr>
      </w:pPr>
      <w:r>
        <w:rPr>
          <w:rFonts w:asciiTheme="majorHAnsi" w:hAnsiTheme="majorHAnsi" w:cstheme="majorHAnsi" w:hint="eastAsia"/>
          <w:szCs w:val="21"/>
        </w:rPr>
        <w:t>Cancels the specified Conductor ID that has a registered reservation date/time.</w:t>
      </w:r>
    </w:p>
    <w:p w:rsidR="000760F6" w:rsidRPr="00105FCC" w:rsidRDefault="000760F6" w:rsidP="000760F6">
      <w:pPr>
        <w:ind w:left="454"/>
        <w:rPr>
          <w:rFonts w:asciiTheme="majorHAnsi" w:hAnsiTheme="majorHAnsi" w:cstheme="majorHAnsi"/>
        </w:rPr>
      </w:pPr>
    </w:p>
    <w:p w:rsidR="000760F6" w:rsidRPr="00105FCC" w:rsidRDefault="00D67AB1" w:rsidP="000760F6">
      <w:pPr>
        <w:ind w:left="454" w:firstLine="386"/>
        <w:rPr>
          <w:rFonts w:asciiTheme="majorHAnsi" w:hAnsiTheme="majorHAnsi" w:cstheme="majorHAnsi"/>
        </w:rPr>
      </w:pPr>
      <w:r>
        <w:rPr>
          <w:rFonts w:asciiTheme="majorHAnsi" w:hAnsiTheme="majorHAnsi" w:cstheme="majorHAnsi"/>
        </w:rPr>
        <w:lastRenderedPageBreak/>
        <w:t>・</w:t>
      </w:r>
      <w:r>
        <w:rPr>
          <w:rFonts w:asciiTheme="majorHAnsi" w:hAnsiTheme="majorHAnsi" w:cstheme="majorHAnsi"/>
        </w:rPr>
        <w:t>Parameter</w:t>
      </w:r>
    </w:p>
    <w:p w:rsidR="000760F6" w:rsidRPr="00105FCC" w:rsidRDefault="000760F6" w:rsidP="000760F6">
      <w:pPr>
        <w:ind w:left="454" w:firstLine="386"/>
        <w:rPr>
          <w:rFonts w:asciiTheme="majorHAnsi" w:hAnsiTheme="majorHAnsi" w:cstheme="majorHAnsi"/>
        </w:rPr>
      </w:pPr>
      <w:r w:rsidRPr="00105FCC">
        <w:rPr>
          <w:rFonts w:asciiTheme="majorHAnsi" w:hAnsiTheme="majorHAnsi" w:cstheme="majorHAnsi"/>
        </w:rPr>
        <w:t xml:space="preserve">　　</w:t>
      </w:r>
      <w:r w:rsidR="00D67AB1">
        <w:rPr>
          <w:rFonts w:asciiTheme="majorHAnsi" w:hAnsiTheme="majorHAnsi" w:cstheme="majorHAnsi" w:hint="eastAsia"/>
        </w:rPr>
        <w:t>S</w:t>
      </w:r>
      <w:r w:rsidR="00D67AB1">
        <w:rPr>
          <w:rFonts w:asciiTheme="majorHAnsi" w:hAnsiTheme="majorHAnsi" w:cstheme="majorHAnsi"/>
        </w:rPr>
        <w:t>pecify the following as “content” in JSON format.</w:t>
      </w:r>
    </w:p>
    <w:p w:rsidR="000760F6" w:rsidRPr="00105FCC" w:rsidRDefault="000760F6" w:rsidP="000760F6">
      <w:pPr>
        <w:rPr>
          <w:rFonts w:asciiTheme="majorHAnsi" w:hAnsiTheme="majorHAnsi" w:cstheme="majorHAnsi"/>
        </w:rPr>
      </w:pPr>
    </w:p>
    <w:p w:rsidR="000760F6" w:rsidRPr="00105FCC" w:rsidRDefault="00D67AB1"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5F1F35">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5F1F35">
        <w:rPr>
          <w:rFonts w:asciiTheme="majorHAnsi" w:hAnsiTheme="majorHAnsi" w:cstheme="majorHAnsi"/>
          <w:noProof/>
        </w:rPr>
        <w:t>10</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r w:rsidR="000760F6" w:rsidRPr="00105FCC">
        <w:rPr>
          <w:rFonts w:asciiTheme="majorHAnsi" w:hAnsiTheme="majorHAnsi" w:cstheme="majorHAnsi"/>
          <w:b w:val="0"/>
        </w:rPr>
        <w:t xml:space="preserve"> </w:t>
      </w:r>
      <w:r w:rsidR="000760F6">
        <w:rPr>
          <w:rFonts w:asciiTheme="majorHAnsi" w:hAnsiTheme="majorHAnsi" w:cstheme="majorHAnsi"/>
        </w:rPr>
        <w:t>Conductor</w:t>
      </w:r>
      <w:r>
        <w:rPr>
          <w:rFonts w:asciiTheme="majorHAnsi" w:hAnsiTheme="majorHAnsi" w:cstheme="majorHAnsi" w:hint="eastAsia"/>
        </w:rPr>
        <w:t xml:space="preserve"> Execution Cancel Parameter table.</w:t>
      </w:r>
    </w:p>
    <w:tbl>
      <w:tblPr>
        <w:tblStyle w:val="ab"/>
        <w:tblW w:w="0" w:type="auto"/>
        <w:tblInd w:w="959" w:type="dxa"/>
        <w:tblLook w:val="04A0" w:firstRow="1" w:lastRow="0" w:firstColumn="1" w:lastColumn="0" w:noHBand="0" w:noVBand="1"/>
      </w:tblPr>
      <w:tblGrid>
        <w:gridCol w:w="3118"/>
        <w:gridCol w:w="3544"/>
      </w:tblGrid>
      <w:tr w:rsidR="000760F6" w:rsidRPr="00105FCC" w:rsidTr="000760F6">
        <w:tc>
          <w:tcPr>
            <w:tcW w:w="3118" w:type="dxa"/>
            <w:shd w:val="clear" w:color="auto" w:fill="002B62"/>
          </w:tcPr>
          <w:p w:rsidR="000760F6" w:rsidRPr="00105FCC" w:rsidRDefault="00D67AB1"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w:t>
            </w:r>
          </w:p>
        </w:tc>
        <w:tc>
          <w:tcPr>
            <w:tcW w:w="3544" w:type="dxa"/>
            <w:shd w:val="clear" w:color="auto" w:fill="002B62"/>
          </w:tcPr>
          <w:p w:rsidR="000760F6" w:rsidRPr="00105FCC" w:rsidRDefault="00D67AB1"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Value</w:t>
            </w:r>
          </w:p>
        </w:tc>
      </w:tr>
      <w:tr w:rsidR="000760F6" w:rsidRPr="00105FCC" w:rsidTr="000760F6">
        <w:tc>
          <w:tcPr>
            <w:tcW w:w="3118"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00D67AB1">
              <w:rPr>
                <w:rFonts w:asciiTheme="majorHAnsi" w:hAnsiTheme="majorHAnsi" w:cstheme="majorHAnsi"/>
              </w:rPr>
              <w:t xml:space="preserve"> Instance </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rsidR="000760F6" w:rsidRPr="00105FCC" w:rsidRDefault="000760F6" w:rsidP="000760F6">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D67AB1">
        <w:rPr>
          <w:rFonts w:asciiTheme="majorHAnsi" w:hAnsiTheme="majorHAnsi" w:cstheme="majorHAnsi"/>
        </w:rPr>
        <w:t>Obtained by EXECUTE return value.</w:t>
      </w:r>
    </w:p>
    <w:p w:rsidR="000760F6" w:rsidRPr="00105FCC" w:rsidRDefault="000760F6" w:rsidP="000760F6">
      <w:pPr>
        <w:ind w:left="454" w:firstLine="386"/>
        <w:rPr>
          <w:rFonts w:asciiTheme="majorHAnsi" w:hAnsiTheme="majorHAnsi" w:cstheme="majorHAnsi"/>
        </w:rPr>
      </w:pPr>
    </w:p>
    <w:p w:rsidR="000760F6" w:rsidRPr="00105FCC" w:rsidRDefault="00D67AB1" w:rsidP="000760F6">
      <w:pPr>
        <w:ind w:left="454"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0760F6" w:rsidRPr="00105FCC" w:rsidRDefault="000760F6" w:rsidP="000760F6">
      <w:pPr>
        <w:ind w:left="454"/>
        <w:rPr>
          <w:rFonts w:asciiTheme="majorHAnsi" w:hAnsiTheme="majorHAnsi" w:cstheme="majorHAnsi"/>
        </w:rPr>
      </w:pPr>
      <w:r w:rsidRPr="00105FCC">
        <w:rPr>
          <w:rFonts w:asciiTheme="majorHAnsi" w:hAnsiTheme="majorHAnsi" w:cstheme="majorHAnsi"/>
        </w:rPr>
        <w:t xml:space="preserve">　　</w:t>
      </w:r>
      <w:r w:rsidR="000F5337">
        <w:rPr>
          <w:rFonts w:asciiTheme="majorHAnsi" w:hAnsiTheme="majorHAnsi" w:cstheme="majorHAnsi" w:hint="eastAsia"/>
        </w:rPr>
        <w:t>R</w:t>
      </w:r>
      <w:r w:rsidR="000F5337">
        <w:rPr>
          <w:rFonts w:asciiTheme="majorHAnsi" w:hAnsiTheme="majorHAnsi" w:cstheme="majorHAnsi"/>
        </w:rPr>
        <w:t>eturn responses are stored in JSON format. See below for information about items</w:t>
      </w:r>
    </w:p>
    <w:tbl>
      <w:tblPr>
        <w:tblW w:w="8506" w:type="dxa"/>
        <w:jc w:val="center"/>
        <w:tblCellMar>
          <w:left w:w="99" w:type="dxa"/>
          <w:right w:w="99" w:type="dxa"/>
        </w:tblCellMar>
        <w:tblLook w:val="04A0" w:firstRow="1" w:lastRow="0" w:firstColumn="1" w:lastColumn="0" w:noHBand="0" w:noVBand="1"/>
      </w:tblPr>
      <w:tblGrid>
        <w:gridCol w:w="8506"/>
      </w:tblGrid>
      <w:tr w:rsidR="000760F6" w:rsidRPr="00105FCC" w:rsidTr="000760F6">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szCs w:val="21"/>
              </w:rPr>
              <w:t xml:space="preserve"> </w:t>
            </w:r>
            <w:r w:rsidR="000F5337">
              <w:rPr>
                <w:rFonts w:asciiTheme="majorHAnsi" w:hAnsiTheme="majorHAnsi" w:cstheme="majorHAnsi"/>
                <w:szCs w:val="21"/>
              </w:rPr>
              <w:t>Conductor ID when executed</w:t>
            </w:r>
            <w:r w:rsidRPr="00105FCC">
              <w:rPr>
                <w:rFonts w:asciiTheme="majorHAnsi" w:hAnsiTheme="majorHAnsi" w:cstheme="majorHAnsi"/>
                <w:szCs w:val="21"/>
              </w:rPr>
              <w:t xml:space="preserve"> </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0F5337">
              <w:rPr>
                <w:rFonts w:asciiTheme="majorHAnsi" w:hAnsiTheme="majorHAnsi" w:cstheme="majorHAnsi"/>
                <w:szCs w:val="21"/>
              </w:rPr>
              <w:t>Result code</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0F5337">
              <w:rPr>
                <w:rFonts w:asciiTheme="majorHAnsi" w:hAnsiTheme="majorHAnsi" w:cstheme="majorHAnsi"/>
                <w:szCs w:val="21"/>
              </w:rPr>
              <w:t>Detailed Information</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0760F6" w:rsidRPr="00105FCC" w:rsidTr="000760F6">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0760F6" w:rsidRPr="00105FCC" w:rsidRDefault="000760F6" w:rsidP="000760F6">
            <w:pPr>
              <w:widowControl/>
              <w:jc w:val="left"/>
              <w:rPr>
                <w:rFonts w:asciiTheme="majorHAnsi" w:eastAsia="ＭＳ ゴシック" w:hAnsiTheme="majorHAnsi" w:cstheme="majorHAnsi"/>
                <w:color w:val="000000"/>
                <w:kern w:val="0"/>
                <w:sz w:val="22"/>
              </w:rPr>
            </w:pPr>
          </w:p>
        </w:tc>
      </w:tr>
      <w:tr w:rsidR="000760F6" w:rsidRPr="00105FCC" w:rsidTr="000760F6">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0760F6" w:rsidRPr="00105FCC" w:rsidRDefault="000760F6" w:rsidP="000760F6">
            <w:pPr>
              <w:widowControl/>
              <w:jc w:val="left"/>
              <w:rPr>
                <w:rFonts w:asciiTheme="majorHAnsi" w:eastAsia="ＭＳ ゴシック" w:hAnsiTheme="majorHAnsi" w:cstheme="majorHAnsi"/>
                <w:color w:val="000000"/>
                <w:kern w:val="0"/>
                <w:sz w:val="22"/>
              </w:rPr>
            </w:pPr>
          </w:p>
        </w:tc>
      </w:tr>
    </w:tbl>
    <w:p w:rsidR="000760F6" w:rsidRPr="00105FCC" w:rsidRDefault="000760F6" w:rsidP="000760F6">
      <w:pPr>
        <w:rPr>
          <w:rFonts w:asciiTheme="majorHAnsi" w:hAnsiTheme="majorHAnsi" w:cstheme="majorHAnsi"/>
        </w:rPr>
      </w:pPr>
    </w:p>
    <w:p w:rsidR="000760F6" w:rsidRPr="00105FCC" w:rsidRDefault="000760F6" w:rsidP="00985A4F">
      <w:pPr>
        <w:pStyle w:val="30"/>
      </w:pPr>
      <w:bookmarkStart w:id="131" w:name="_Toc96603289"/>
      <w:r w:rsidRPr="00105FCC">
        <w:t>SCRAM</w:t>
      </w:r>
      <w:bookmarkEnd w:id="131"/>
    </w:p>
    <w:p w:rsidR="000760F6" w:rsidRPr="00105FCC" w:rsidRDefault="000F5337" w:rsidP="000760F6">
      <w:pPr>
        <w:ind w:left="454"/>
        <w:rPr>
          <w:rFonts w:asciiTheme="majorHAnsi" w:hAnsiTheme="majorHAnsi" w:cstheme="majorHAnsi"/>
        </w:rPr>
      </w:pPr>
      <w:r>
        <w:rPr>
          <w:rFonts w:asciiTheme="majorHAnsi" w:hAnsiTheme="majorHAnsi" w:cstheme="majorHAnsi" w:hint="eastAsia"/>
          <w:szCs w:val="21"/>
        </w:rPr>
        <w:t>Select Conductor and Node instance IDs and un-pause any points that are set to pause.</w:t>
      </w:r>
    </w:p>
    <w:p w:rsidR="000760F6" w:rsidRPr="00105FCC" w:rsidRDefault="000760F6" w:rsidP="000760F6">
      <w:pPr>
        <w:ind w:left="454"/>
        <w:rPr>
          <w:rFonts w:asciiTheme="majorHAnsi" w:hAnsiTheme="majorHAnsi" w:cstheme="majorHAnsi"/>
        </w:rPr>
      </w:pPr>
    </w:p>
    <w:p w:rsidR="000760F6" w:rsidRPr="00105FCC" w:rsidRDefault="000F5337" w:rsidP="000760F6">
      <w:pPr>
        <w:ind w:left="454" w:firstLine="386"/>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p>
    <w:p w:rsidR="000760F6" w:rsidRPr="00105FCC" w:rsidRDefault="000760F6" w:rsidP="000760F6">
      <w:pPr>
        <w:ind w:left="454" w:firstLine="386"/>
        <w:rPr>
          <w:rFonts w:asciiTheme="majorHAnsi" w:hAnsiTheme="majorHAnsi" w:cstheme="majorHAnsi"/>
        </w:rPr>
      </w:pPr>
      <w:r w:rsidRPr="00105FCC">
        <w:rPr>
          <w:rFonts w:asciiTheme="majorHAnsi" w:hAnsiTheme="majorHAnsi" w:cstheme="majorHAnsi"/>
        </w:rPr>
        <w:t xml:space="preserve">　　</w:t>
      </w:r>
      <w:r w:rsidR="000F5337">
        <w:rPr>
          <w:rFonts w:asciiTheme="majorHAnsi" w:hAnsiTheme="majorHAnsi" w:cstheme="majorHAnsi" w:hint="eastAsia"/>
        </w:rPr>
        <w:t>S</w:t>
      </w:r>
      <w:r w:rsidR="000F5337">
        <w:rPr>
          <w:rFonts w:asciiTheme="majorHAnsi" w:hAnsiTheme="majorHAnsi" w:cstheme="majorHAnsi"/>
        </w:rPr>
        <w:t>pecify the following as “content” in JSON format.</w:t>
      </w:r>
    </w:p>
    <w:p w:rsidR="000760F6" w:rsidRPr="00105FCC" w:rsidRDefault="000760F6" w:rsidP="000760F6">
      <w:pPr>
        <w:ind w:left="454" w:firstLine="386"/>
        <w:rPr>
          <w:rFonts w:asciiTheme="majorHAnsi" w:hAnsiTheme="majorHAnsi" w:cstheme="majorHAnsi"/>
        </w:rPr>
      </w:pPr>
    </w:p>
    <w:p w:rsidR="000760F6" w:rsidRPr="00105FCC" w:rsidRDefault="000F5337"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5F1F35">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5F1F35">
        <w:rPr>
          <w:rFonts w:asciiTheme="majorHAnsi" w:hAnsiTheme="majorHAnsi" w:cstheme="majorHAnsi"/>
          <w:noProof/>
        </w:rPr>
        <w:t>11</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r w:rsidR="000760F6">
        <w:rPr>
          <w:rFonts w:asciiTheme="majorHAnsi" w:hAnsiTheme="majorHAnsi" w:cstheme="majorHAnsi"/>
        </w:rPr>
        <w:t>Conductor</w:t>
      </w:r>
      <w:r>
        <w:rPr>
          <w:rFonts w:asciiTheme="majorHAnsi" w:hAnsiTheme="majorHAnsi" w:cstheme="majorHAnsi"/>
        </w:rPr>
        <w:t xml:space="preserve"> Process Pause release Parameter table</w:t>
      </w:r>
    </w:p>
    <w:tbl>
      <w:tblPr>
        <w:tblStyle w:val="ab"/>
        <w:tblW w:w="0" w:type="auto"/>
        <w:tblInd w:w="959" w:type="dxa"/>
        <w:tblLook w:val="04A0" w:firstRow="1" w:lastRow="0" w:firstColumn="1" w:lastColumn="0" w:noHBand="0" w:noVBand="1"/>
      </w:tblPr>
      <w:tblGrid>
        <w:gridCol w:w="3118"/>
        <w:gridCol w:w="3544"/>
      </w:tblGrid>
      <w:tr w:rsidR="000760F6" w:rsidRPr="00105FCC" w:rsidTr="000760F6">
        <w:tc>
          <w:tcPr>
            <w:tcW w:w="3118" w:type="dxa"/>
            <w:shd w:val="clear" w:color="auto" w:fill="002B62"/>
          </w:tcPr>
          <w:p w:rsidR="000760F6" w:rsidRPr="00105FCC" w:rsidRDefault="000F5337"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w:t>
            </w:r>
          </w:p>
        </w:tc>
        <w:tc>
          <w:tcPr>
            <w:tcW w:w="3544" w:type="dxa"/>
            <w:shd w:val="clear" w:color="auto" w:fill="002B62"/>
          </w:tcPr>
          <w:p w:rsidR="000760F6" w:rsidRPr="00105FCC" w:rsidRDefault="00056064"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V</w:t>
            </w:r>
            <w:r w:rsidR="000F5337">
              <w:rPr>
                <w:rFonts w:asciiTheme="majorHAnsi" w:hAnsiTheme="majorHAnsi" w:cstheme="majorHAnsi"/>
                <w:color w:val="FFFFFF" w:themeColor="background1"/>
              </w:rPr>
              <w:t>alue</w:t>
            </w:r>
          </w:p>
        </w:tc>
      </w:tr>
      <w:tr w:rsidR="000760F6" w:rsidRPr="00105FCC" w:rsidTr="000760F6">
        <w:tc>
          <w:tcPr>
            <w:tcW w:w="3118"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rsidR="000760F6" w:rsidRPr="00105FCC" w:rsidRDefault="000760F6" w:rsidP="000F5337">
            <w:pPr>
              <w:rPr>
                <w:rFonts w:asciiTheme="majorHAnsi" w:hAnsiTheme="majorHAnsi" w:cstheme="majorHAnsi"/>
              </w:rPr>
            </w:pPr>
            <w:r>
              <w:rPr>
                <w:rFonts w:asciiTheme="majorHAnsi" w:hAnsiTheme="majorHAnsi" w:cstheme="majorHAnsi"/>
              </w:rPr>
              <w:t>Conductor</w:t>
            </w:r>
            <w:r w:rsidR="000F5337">
              <w:rPr>
                <w:rFonts w:asciiTheme="majorHAnsi" w:hAnsiTheme="majorHAnsi" w:cstheme="majorHAnsi" w:hint="eastAsia"/>
              </w:rPr>
              <w:t xml:space="preserve"> </w:t>
            </w:r>
            <w:r w:rsidR="000F5337">
              <w:rPr>
                <w:rFonts w:asciiTheme="majorHAnsi" w:hAnsiTheme="majorHAnsi" w:cstheme="majorHAnsi"/>
              </w:rPr>
              <w:t xml:space="preserve">instance </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rsidR="000760F6" w:rsidRPr="00105FCC" w:rsidRDefault="000760F6" w:rsidP="000760F6">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0F5337">
        <w:rPr>
          <w:rFonts w:asciiTheme="majorHAnsi" w:hAnsiTheme="majorHAnsi" w:cstheme="majorHAnsi"/>
        </w:rPr>
        <w:t>Obtained by EXECUTE return value.</w:t>
      </w:r>
    </w:p>
    <w:p w:rsidR="000760F6" w:rsidRPr="00105FCC" w:rsidRDefault="000760F6" w:rsidP="000760F6">
      <w:pPr>
        <w:rPr>
          <w:rFonts w:asciiTheme="majorHAnsi" w:hAnsiTheme="majorHAnsi" w:cstheme="majorHAnsi"/>
        </w:rPr>
      </w:pPr>
    </w:p>
    <w:p w:rsidR="000760F6" w:rsidRPr="00105FCC" w:rsidRDefault="000F5337" w:rsidP="000760F6">
      <w:pPr>
        <w:ind w:left="454"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0760F6" w:rsidRPr="00105FCC" w:rsidRDefault="000760F6" w:rsidP="000760F6">
      <w:pPr>
        <w:ind w:left="454"/>
        <w:rPr>
          <w:rFonts w:asciiTheme="majorHAnsi" w:hAnsiTheme="majorHAnsi" w:cstheme="majorHAnsi"/>
        </w:rPr>
      </w:pPr>
      <w:r w:rsidRPr="00105FCC">
        <w:rPr>
          <w:rFonts w:asciiTheme="majorHAnsi" w:hAnsiTheme="majorHAnsi" w:cstheme="majorHAnsi"/>
        </w:rPr>
        <w:t xml:space="preserve">　　</w:t>
      </w:r>
      <w:r w:rsidR="007E57A3">
        <w:rPr>
          <w:rFonts w:asciiTheme="majorHAnsi" w:hAnsiTheme="majorHAnsi" w:cstheme="majorHAnsi" w:hint="eastAsia"/>
        </w:rPr>
        <w:t>R</w:t>
      </w:r>
      <w:r w:rsidR="007E57A3">
        <w:rPr>
          <w:rFonts w:asciiTheme="majorHAnsi" w:hAnsiTheme="majorHAnsi" w:cstheme="majorHAnsi"/>
        </w:rPr>
        <w:t>eturn responses are stored in JSON format. See below for information about items.</w:t>
      </w:r>
    </w:p>
    <w:tbl>
      <w:tblPr>
        <w:tblW w:w="8506" w:type="dxa"/>
        <w:jc w:val="center"/>
        <w:tblCellMar>
          <w:left w:w="99" w:type="dxa"/>
          <w:right w:w="99" w:type="dxa"/>
        </w:tblCellMar>
        <w:tblLook w:val="04A0" w:firstRow="1" w:lastRow="0" w:firstColumn="1" w:lastColumn="0" w:noHBand="0" w:noVBand="1"/>
      </w:tblPr>
      <w:tblGrid>
        <w:gridCol w:w="8506"/>
      </w:tblGrid>
      <w:tr w:rsidR="000760F6" w:rsidRPr="00105FCC" w:rsidTr="000760F6">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szCs w:val="21"/>
              </w:rPr>
              <w:t xml:space="preserve"> </w:t>
            </w:r>
            <w:r w:rsidR="007E57A3">
              <w:rPr>
                <w:rFonts w:asciiTheme="majorHAnsi" w:hAnsiTheme="majorHAnsi" w:cstheme="majorHAnsi"/>
                <w:szCs w:val="21"/>
              </w:rPr>
              <w:t>Conductor ID when executed</w:t>
            </w:r>
            <w:r w:rsidRPr="00105FCC">
              <w:rPr>
                <w:rFonts w:asciiTheme="majorHAnsi" w:hAnsiTheme="majorHAnsi" w:cstheme="majorHAnsi"/>
                <w:szCs w:val="21"/>
              </w:rPr>
              <w:t xml:space="preserve"> </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7E57A3">
              <w:rPr>
                <w:rFonts w:asciiTheme="majorHAnsi" w:hAnsiTheme="majorHAnsi" w:cstheme="majorHAnsi"/>
                <w:szCs w:val="21"/>
              </w:rPr>
              <w:t>Result code</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7E57A3">
              <w:rPr>
                <w:rFonts w:asciiTheme="majorHAnsi" w:hAnsiTheme="majorHAnsi" w:cstheme="majorHAnsi"/>
                <w:szCs w:val="21"/>
              </w:rPr>
              <w:t>Detailed information</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0760F6" w:rsidRPr="00105FCC" w:rsidTr="000760F6">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0760F6" w:rsidRPr="00105FCC" w:rsidRDefault="000760F6" w:rsidP="000760F6">
            <w:pPr>
              <w:widowControl/>
              <w:jc w:val="left"/>
              <w:rPr>
                <w:rFonts w:asciiTheme="majorHAnsi" w:eastAsia="ＭＳ ゴシック" w:hAnsiTheme="majorHAnsi" w:cstheme="majorHAnsi"/>
                <w:color w:val="000000"/>
                <w:kern w:val="0"/>
                <w:sz w:val="22"/>
              </w:rPr>
            </w:pPr>
          </w:p>
        </w:tc>
      </w:tr>
      <w:tr w:rsidR="000760F6" w:rsidRPr="00105FCC" w:rsidTr="000760F6">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0760F6" w:rsidRPr="00105FCC" w:rsidRDefault="000760F6" w:rsidP="000760F6">
            <w:pPr>
              <w:widowControl/>
              <w:jc w:val="left"/>
              <w:rPr>
                <w:rFonts w:asciiTheme="majorHAnsi" w:eastAsia="ＭＳ ゴシック" w:hAnsiTheme="majorHAnsi" w:cstheme="majorHAnsi"/>
                <w:color w:val="000000"/>
                <w:kern w:val="0"/>
                <w:sz w:val="22"/>
              </w:rPr>
            </w:pPr>
          </w:p>
        </w:tc>
      </w:tr>
    </w:tbl>
    <w:p w:rsidR="000760F6" w:rsidRPr="00105FCC" w:rsidRDefault="000760F6" w:rsidP="000760F6">
      <w:pPr>
        <w:ind w:firstLineChars="500" w:firstLine="1050"/>
        <w:rPr>
          <w:rFonts w:asciiTheme="majorHAnsi" w:hAnsiTheme="majorHAnsi" w:cstheme="majorHAnsi"/>
          <w:szCs w:val="21"/>
        </w:rPr>
      </w:pPr>
    </w:p>
    <w:p w:rsidR="000760F6" w:rsidRPr="00105FCC" w:rsidRDefault="000760F6" w:rsidP="00985A4F">
      <w:pPr>
        <w:pStyle w:val="30"/>
      </w:pPr>
      <w:bookmarkStart w:id="132" w:name="_Toc96603290"/>
      <w:r w:rsidRPr="00105FCC">
        <w:t>RELEASE</w:t>
      </w:r>
      <w:bookmarkEnd w:id="132"/>
    </w:p>
    <w:p w:rsidR="000760F6" w:rsidRPr="00105FCC" w:rsidRDefault="007E57A3" w:rsidP="000760F6">
      <w:pPr>
        <w:ind w:left="454"/>
        <w:rPr>
          <w:rFonts w:asciiTheme="majorHAnsi" w:hAnsiTheme="majorHAnsi" w:cstheme="majorHAnsi"/>
        </w:rPr>
      </w:pPr>
      <w:r>
        <w:rPr>
          <w:rFonts w:asciiTheme="majorHAnsi" w:hAnsiTheme="majorHAnsi" w:cstheme="majorHAnsi"/>
          <w:szCs w:val="21"/>
        </w:rPr>
        <w:t>Select Conductor and Node instance ID and un-pause any points that are set to pause.</w:t>
      </w:r>
    </w:p>
    <w:p w:rsidR="000760F6" w:rsidRPr="00105FCC" w:rsidRDefault="000760F6" w:rsidP="000760F6">
      <w:pPr>
        <w:ind w:left="454"/>
        <w:rPr>
          <w:rFonts w:asciiTheme="majorHAnsi" w:hAnsiTheme="majorHAnsi" w:cstheme="majorHAnsi"/>
        </w:rPr>
      </w:pPr>
    </w:p>
    <w:p w:rsidR="000760F6" w:rsidRPr="00105FCC" w:rsidRDefault="007E57A3" w:rsidP="000760F6">
      <w:pPr>
        <w:ind w:left="454" w:firstLine="386"/>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p>
    <w:p w:rsidR="000760F6" w:rsidRDefault="000760F6" w:rsidP="000760F6">
      <w:pPr>
        <w:ind w:left="454" w:firstLine="386"/>
        <w:rPr>
          <w:rFonts w:asciiTheme="majorHAnsi" w:hAnsiTheme="majorHAnsi" w:cstheme="majorHAnsi"/>
        </w:rPr>
      </w:pPr>
      <w:r w:rsidRPr="00105FCC">
        <w:rPr>
          <w:rFonts w:asciiTheme="majorHAnsi" w:hAnsiTheme="majorHAnsi" w:cstheme="majorHAnsi"/>
        </w:rPr>
        <w:t xml:space="preserve">　　</w:t>
      </w:r>
      <w:r w:rsidR="007E57A3">
        <w:rPr>
          <w:rFonts w:asciiTheme="majorHAnsi" w:hAnsiTheme="majorHAnsi" w:cstheme="majorHAnsi" w:hint="eastAsia"/>
        </w:rPr>
        <w:t>S</w:t>
      </w:r>
      <w:r w:rsidR="007E57A3">
        <w:rPr>
          <w:rFonts w:asciiTheme="majorHAnsi" w:hAnsiTheme="majorHAnsi" w:cstheme="majorHAnsi"/>
        </w:rPr>
        <w:t>pecify the following as “content” in JSON format.</w:t>
      </w:r>
    </w:p>
    <w:p w:rsidR="000760F6" w:rsidRPr="00105FCC" w:rsidRDefault="000760F6" w:rsidP="000760F6">
      <w:pPr>
        <w:ind w:left="454" w:firstLine="386"/>
        <w:rPr>
          <w:rFonts w:asciiTheme="majorHAnsi" w:hAnsiTheme="majorHAnsi" w:cstheme="majorHAnsi"/>
        </w:rPr>
      </w:pPr>
    </w:p>
    <w:p w:rsidR="000760F6" w:rsidRPr="00105FCC" w:rsidRDefault="007E57A3"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5F1F35">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5F1F35">
        <w:rPr>
          <w:rFonts w:asciiTheme="majorHAnsi" w:hAnsiTheme="majorHAnsi" w:cstheme="majorHAnsi"/>
          <w:noProof/>
        </w:rPr>
        <w:t>12</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r w:rsidR="000760F6">
        <w:rPr>
          <w:rFonts w:asciiTheme="majorHAnsi" w:hAnsiTheme="majorHAnsi" w:cstheme="majorHAnsi"/>
        </w:rPr>
        <w:t>Conductor</w:t>
      </w:r>
      <w:r>
        <w:rPr>
          <w:rFonts w:asciiTheme="majorHAnsi" w:hAnsiTheme="majorHAnsi" w:cstheme="majorHAnsi" w:hint="eastAsia"/>
        </w:rPr>
        <w:t xml:space="preserve"> process pause release parameter table</w:t>
      </w:r>
    </w:p>
    <w:tbl>
      <w:tblPr>
        <w:tblStyle w:val="ab"/>
        <w:tblW w:w="0" w:type="auto"/>
        <w:tblInd w:w="959" w:type="dxa"/>
        <w:tblLook w:val="04A0" w:firstRow="1" w:lastRow="0" w:firstColumn="1" w:lastColumn="0" w:noHBand="0" w:noVBand="1"/>
      </w:tblPr>
      <w:tblGrid>
        <w:gridCol w:w="3118"/>
        <w:gridCol w:w="3544"/>
      </w:tblGrid>
      <w:tr w:rsidR="000760F6" w:rsidRPr="00105FCC" w:rsidTr="000760F6">
        <w:tc>
          <w:tcPr>
            <w:tcW w:w="3118" w:type="dxa"/>
            <w:shd w:val="clear" w:color="auto" w:fill="002B62"/>
          </w:tcPr>
          <w:p w:rsidR="000760F6" w:rsidRPr="00105FCC" w:rsidRDefault="007E57A3"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w:t>
            </w:r>
          </w:p>
        </w:tc>
        <w:tc>
          <w:tcPr>
            <w:tcW w:w="3544" w:type="dxa"/>
            <w:shd w:val="clear" w:color="auto" w:fill="002B62"/>
          </w:tcPr>
          <w:p w:rsidR="000760F6" w:rsidRPr="00105FCC" w:rsidRDefault="00056064"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V</w:t>
            </w:r>
            <w:r w:rsidR="007E57A3">
              <w:rPr>
                <w:rFonts w:asciiTheme="majorHAnsi" w:hAnsiTheme="majorHAnsi" w:cstheme="majorHAnsi"/>
                <w:color w:val="FFFFFF" w:themeColor="background1"/>
              </w:rPr>
              <w:t>alue</w:t>
            </w:r>
          </w:p>
        </w:tc>
      </w:tr>
      <w:tr w:rsidR="000760F6" w:rsidRPr="00105FCC" w:rsidTr="000760F6">
        <w:tc>
          <w:tcPr>
            <w:tcW w:w="3118"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007E57A3">
              <w:rPr>
                <w:rFonts w:asciiTheme="majorHAnsi" w:hAnsiTheme="majorHAnsi" w:cstheme="majorHAnsi"/>
              </w:rPr>
              <w:t xml:space="preserve"> instance </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r>
              <w:rPr>
                <w:rFonts w:ascii="ＭＳ ゴシック" w:eastAsia="ＭＳ ゴシック" w:hAnsi="ＭＳ ゴシック" w:cs="ＭＳ ゴシック" w:hint="eastAsia"/>
                <w:color w:val="FF0000"/>
              </w:rPr>
              <w:t>1</w:t>
            </w:r>
          </w:p>
        </w:tc>
      </w:tr>
      <w:tr w:rsidR="000760F6" w:rsidRPr="00105FCC" w:rsidTr="000760F6">
        <w:tc>
          <w:tcPr>
            <w:tcW w:w="3118" w:type="dxa"/>
          </w:tcPr>
          <w:p w:rsidR="000760F6" w:rsidRPr="00105FCC" w:rsidRDefault="000760F6" w:rsidP="000760F6">
            <w:pPr>
              <w:rPr>
                <w:rFonts w:asciiTheme="majorHAnsi" w:hAnsiTheme="majorHAnsi" w:cstheme="majorHAnsi"/>
              </w:rPr>
            </w:pPr>
            <w:r>
              <w:rPr>
                <w:rFonts w:asciiTheme="majorHAnsi" w:hAnsiTheme="majorHAnsi" w:cstheme="majorHAnsi"/>
              </w:rPr>
              <w:t>NODE_</w:t>
            </w:r>
            <w:r w:rsidRPr="00105FCC">
              <w:rPr>
                <w:rFonts w:asciiTheme="majorHAnsi" w:hAnsiTheme="majorHAnsi" w:cstheme="majorHAnsi"/>
              </w:rPr>
              <w:t>INSTANCE_ID</w:t>
            </w:r>
          </w:p>
        </w:tc>
        <w:tc>
          <w:tcPr>
            <w:tcW w:w="3544" w:type="dxa"/>
          </w:tcPr>
          <w:p w:rsidR="000760F6" w:rsidRPr="00105FCC" w:rsidRDefault="000760F6" w:rsidP="000760F6">
            <w:pPr>
              <w:rPr>
                <w:rFonts w:asciiTheme="majorHAnsi" w:hAnsiTheme="majorHAnsi" w:cstheme="majorHAnsi"/>
              </w:rPr>
            </w:pPr>
            <w:r>
              <w:rPr>
                <w:rFonts w:asciiTheme="majorHAnsi" w:hAnsiTheme="majorHAnsi" w:cstheme="majorHAnsi"/>
              </w:rPr>
              <w:t>Node</w:t>
            </w:r>
            <w:r w:rsidR="007E57A3">
              <w:rPr>
                <w:rFonts w:asciiTheme="majorHAnsi" w:hAnsiTheme="majorHAnsi" w:cstheme="majorHAnsi"/>
              </w:rPr>
              <w:t xml:space="preserve"> instance </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r>
              <w:rPr>
                <w:rFonts w:ascii="ＭＳ ゴシック" w:eastAsia="ＭＳ ゴシック" w:hAnsi="ＭＳ ゴシック" w:cs="ＭＳ ゴシック" w:hint="eastAsia"/>
                <w:color w:val="FF0000"/>
              </w:rPr>
              <w:t>2</w:t>
            </w:r>
          </w:p>
        </w:tc>
      </w:tr>
    </w:tbl>
    <w:p w:rsidR="000760F6" w:rsidRDefault="000760F6" w:rsidP="000760F6">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Pr>
          <w:rFonts w:ascii="ＭＳ ゴシック" w:eastAsia="ＭＳ ゴシック" w:hAnsi="ＭＳ ゴシック" w:cs="ＭＳ ゴシック" w:hint="eastAsia"/>
          <w:color w:val="FF0000"/>
        </w:rPr>
        <w:t>1</w:t>
      </w:r>
      <w:r>
        <w:rPr>
          <w:rFonts w:ascii="ＭＳ ゴシック" w:eastAsia="ＭＳ ゴシック" w:hAnsi="ＭＳ ゴシック" w:cs="ＭＳ ゴシック"/>
          <w:color w:val="FF0000"/>
        </w:rPr>
        <w:t xml:space="preserve"> </w:t>
      </w:r>
      <w:r w:rsidR="007E57A3">
        <w:rPr>
          <w:rFonts w:asciiTheme="majorHAnsi" w:hAnsiTheme="majorHAnsi" w:cstheme="majorHAnsi"/>
        </w:rPr>
        <w:t>Obtained by EXECUTE Return value</w:t>
      </w:r>
    </w:p>
    <w:p w:rsidR="000760F6" w:rsidRPr="00105FCC" w:rsidRDefault="000760F6" w:rsidP="000760F6">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Pr>
          <w:rFonts w:ascii="ＭＳ ゴシック" w:eastAsia="ＭＳ ゴシック" w:hAnsi="ＭＳ ゴシック" w:cs="ＭＳ ゴシック" w:hint="eastAsia"/>
          <w:color w:val="FF0000"/>
        </w:rPr>
        <w:t>2</w:t>
      </w:r>
      <w:r>
        <w:rPr>
          <w:rFonts w:ascii="ＭＳ ゴシック" w:eastAsia="ＭＳ ゴシック" w:hAnsi="ＭＳ ゴシック" w:cs="ＭＳ ゴシック"/>
          <w:color w:val="FF0000"/>
        </w:rPr>
        <w:t xml:space="preserve"> </w:t>
      </w:r>
      <w:r w:rsidR="007E57A3">
        <w:rPr>
          <w:rFonts w:asciiTheme="majorHAnsi" w:hAnsiTheme="majorHAnsi" w:cstheme="majorHAnsi"/>
        </w:rPr>
        <w:t>Refer to “6.2 RestAPI for Conductor confirmation” for obtaining Node Instance ID.</w:t>
      </w:r>
    </w:p>
    <w:p w:rsidR="000760F6" w:rsidRPr="00FC4A4B" w:rsidRDefault="000760F6" w:rsidP="000760F6">
      <w:pPr>
        <w:widowControl/>
        <w:jc w:val="left"/>
        <w:rPr>
          <w:rFonts w:asciiTheme="majorHAnsi" w:hAnsiTheme="majorHAnsi" w:cstheme="majorHAnsi"/>
        </w:rPr>
      </w:pPr>
    </w:p>
    <w:p w:rsidR="000760F6" w:rsidRPr="00105FCC" w:rsidRDefault="007E57A3" w:rsidP="000760F6">
      <w:pPr>
        <w:ind w:left="454"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0760F6" w:rsidRPr="00105FCC" w:rsidRDefault="000760F6" w:rsidP="000760F6">
      <w:pPr>
        <w:ind w:left="454"/>
        <w:rPr>
          <w:rFonts w:asciiTheme="majorHAnsi" w:hAnsiTheme="majorHAnsi" w:cstheme="majorHAnsi"/>
        </w:rPr>
      </w:pPr>
      <w:r w:rsidRPr="00105FCC">
        <w:rPr>
          <w:rFonts w:asciiTheme="majorHAnsi" w:hAnsiTheme="majorHAnsi" w:cstheme="majorHAnsi"/>
        </w:rPr>
        <w:t xml:space="preserve">　　</w:t>
      </w:r>
      <w:r w:rsidR="007E57A3">
        <w:rPr>
          <w:rFonts w:asciiTheme="majorHAnsi" w:hAnsiTheme="majorHAnsi" w:cstheme="majorHAnsi" w:hint="eastAsia"/>
        </w:rPr>
        <w:t>T</w:t>
      </w:r>
      <w:r w:rsidR="007E57A3">
        <w:rPr>
          <w:rFonts w:asciiTheme="majorHAnsi" w:hAnsiTheme="majorHAnsi" w:cstheme="majorHAnsi"/>
        </w:rPr>
        <w:t>he returned response is stored in JSON format. See below for information regarding the items.</w:t>
      </w:r>
    </w:p>
    <w:tbl>
      <w:tblPr>
        <w:tblW w:w="8784" w:type="dxa"/>
        <w:jc w:val="center"/>
        <w:tblCellMar>
          <w:left w:w="99" w:type="dxa"/>
          <w:right w:w="99" w:type="dxa"/>
        </w:tblCellMar>
        <w:tblLook w:val="04A0" w:firstRow="1" w:lastRow="0" w:firstColumn="1" w:lastColumn="0" w:noHBand="0" w:noVBand="1"/>
      </w:tblPr>
      <w:tblGrid>
        <w:gridCol w:w="8784"/>
      </w:tblGrid>
      <w:tr w:rsidR="000760F6" w:rsidRPr="00105FCC" w:rsidTr="000760F6">
        <w:trPr>
          <w:trHeight w:val="286"/>
          <w:jc w:val="center"/>
        </w:trPr>
        <w:tc>
          <w:tcPr>
            <w:tcW w:w="87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eastAsia="ＭＳ ゴシック" w:hAnsiTheme="majorHAnsi" w:cstheme="majorHAnsi"/>
                <w:szCs w:val="21"/>
              </w:rPr>
              <w:t>SUCCEED</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00460BC4">
              <w:rPr>
                <w:rFonts w:asciiTheme="majorHAnsi" w:eastAsia="ＭＳ ゴシック" w:hAnsiTheme="majorHAnsi" w:cstheme="majorHAnsi"/>
                <w:szCs w:val="21"/>
              </w:rPr>
              <w:t>Conductor ID when executed</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ind w:firstLineChars="400" w:firstLine="84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t xml:space="preserve"> </w:t>
            </w:r>
            <w:r w:rsidRPr="00FC4A4B">
              <w:rPr>
                <w:rFonts w:asciiTheme="majorHAnsi" w:eastAsia="ＭＳ ゴシック" w:hAnsiTheme="majorHAnsi" w:cstheme="majorHAnsi"/>
              </w:rPr>
              <w:t>NODE_INSTANCE_NO</w:t>
            </w:r>
            <w:r w:rsidRPr="00105FCC">
              <w:rPr>
                <w:rFonts w:asciiTheme="majorHAnsi" w:eastAsia="ＭＳ ゴシック" w:hAnsiTheme="majorHAnsi" w:cstheme="majorHAnsi"/>
                <w:color w:val="000000"/>
                <w:kern w:val="0"/>
                <w:szCs w:val="21"/>
              </w:rPr>
              <w:t>": "</w:t>
            </w:r>
            <w:r w:rsidR="00460BC4">
              <w:rPr>
                <w:rFonts w:asciiTheme="majorHAnsi" w:eastAsia="ＭＳ ゴシック" w:hAnsiTheme="majorHAnsi" w:cstheme="majorHAnsi" w:hint="eastAsia"/>
                <w:color w:val="000000"/>
                <w:kern w:val="0"/>
                <w:szCs w:val="21"/>
              </w:rPr>
              <w:t>Node instance ID of (</w:t>
            </w:r>
            <w:r>
              <w:rPr>
                <w:rFonts w:asciiTheme="majorHAnsi" w:eastAsia="ＭＳ ゴシック" w:hAnsiTheme="majorHAnsi" w:cstheme="majorHAnsi" w:hint="eastAsia"/>
                <w:szCs w:val="21"/>
              </w:rPr>
              <w:t>Conductor</w:t>
            </w:r>
            <w:r>
              <w:rPr>
                <w:rFonts w:asciiTheme="majorHAnsi" w:eastAsia="ＭＳ ゴシック" w:hAnsiTheme="majorHAnsi" w:cstheme="majorHAnsi"/>
                <w:szCs w:val="21"/>
              </w:rPr>
              <w:t xml:space="preserve"> pause</w:t>
            </w:r>
            <w:r w:rsidR="00460BC4">
              <w:rPr>
                <w:rFonts w:asciiTheme="majorHAnsi" w:eastAsia="ＭＳ ゴシック" w:hAnsiTheme="majorHAnsi" w:cstheme="majorHAnsi"/>
                <w:szCs w:val="21"/>
              </w:rPr>
              <w:t>)</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460BC4">
              <w:rPr>
                <w:rFonts w:asciiTheme="majorHAnsi" w:eastAsia="ＭＳ ゴシック" w:hAnsiTheme="majorHAnsi" w:cstheme="majorHAnsi"/>
                <w:szCs w:val="21"/>
              </w:rPr>
              <w:t>Result Code</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460BC4">
              <w:rPr>
                <w:rFonts w:asciiTheme="majorHAnsi" w:eastAsia="ＭＳ ゴシック" w:hAnsiTheme="majorHAnsi" w:cstheme="majorHAnsi"/>
                <w:szCs w:val="21"/>
              </w:rPr>
              <w:t>Detailed information</w:t>
            </w: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0760F6" w:rsidRPr="00105FCC" w:rsidTr="000760F6">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rsidR="000760F6" w:rsidRPr="00105FCC" w:rsidRDefault="000760F6" w:rsidP="000760F6">
            <w:pPr>
              <w:widowControl/>
              <w:jc w:val="left"/>
              <w:rPr>
                <w:rFonts w:asciiTheme="majorHAnsi" w:eastAsia="ＭＳ ゴシック" w:hAnsiTheme="majorHAnsi" w:cstheme="majorHAnsi"/>
                <w:color w:val="000000"/>
                <w:kern w:val="0"/>
                <w:sz w:val="22"/>
              </w:rPr>
            </w:pPr>
          </w:p>
        </w:tc>
      </w:tr>
      <w:tr w:rsidR="000760F6" w:rsidRPr="00105FCC" w:rsidTr="000760F6">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rsidR="000760F6" w:rsidRPr="00105FCC" w:rsidRDefault="000760F6" w:rsidP="000760F6">
            <w:pPr>
              <w:widowControl/>
              <w:jc w:val="left"/>
              <w:rPr>
                <w:rFonts w:asciiTheme="majorHAnsi" w:eastAsia="ＭＳ ゴシック" w:hAnsiTheme="majorHAnsi" w:cstheme="majorHAnsi"/>
                <w:color w:val="000000"/>
                <w:kern w:val="0"/>
                <w:sz w:val="22"/>
              </w:rPr>
            </w:pPr>
          </w:p>
        </w:tc>
      </w:tr>
    </w:tbl>
    <w:p w:rsidR="000760F6" w:rsidRPr="00487A22" w:rsidRDefault="000760F6" w:rsidP="000760F6">
      <w:pPr>
        <w:widowControl/>
        <w:jc w:val="left"/>
        <w:rPr>
          <w:rFonts w:asciiTheme="majorHAnsi" w:hAnsiTheme="majorHAnsi" w:cstheme="majorHAnsi"/>
        </w:rPr>
      </w:pPr>
    </w:p>
    <w:p w:rsidR="000760F6" w:rsidRPr="00A853C2" w:rsidRDefault="00460BC4" w:rsidP="00B23864">
      <w:pPr>
        <w:pStyle w:val="20"/>
      </w:pPr>
      <w:bookmarkStart w:id="133" w:name="_Toc96603291"/>
      <w:r>
        <w:t>RestAPI for Conductor confirmation</w:t>
      </w:r>
      <w:bookmarkEnd w:id="133"/>
    </w:p>
    <w:p w:rsidR="000760F6" w:rsidRPr="00105FCC" w:rsidRDefault="00460BC4" w:rsidP="000760F6">
      <w:pPr>
        <w:ind w:left="680"/>
        <w:rPr>
          <w:rFonts w:asciiTheme="majorHAnsi" w:hAnsiTheme="majorHAnsi" w:cstheme="majorHAnsi"/>
        </w:rPr>
      </w:pPr>
      <w:r>
        <w:rPr>
          <w:rFonts w:asciiTheme="majorHAnsi" w:hAnsiTheme="majorHAnsi" w:cstheme="majorHAnsi"/>
        </w:rPr>
        <w:t>Conductor can be controlled from RestAPI</w:t>
      </w:r>
      <w:r w:rsidR="000760F6" w:rsidRPr="00105FCC">
        <w:rPr>
          <w:rFonts w:asciiTheme="majorHAnsi" w:hAnsiTheme="majorHAnsi" w:cstheme="majorHAnsi"/>
        </w:rPr>
        <w:t>。</w:t>
      </w:r>
    </w:p>
    <w:p w:rsidR="000760F6" w:rsidRDefault="00460BC4" w:rsidP="000760F6">
      <w:pPr>
        <w:ind w:left="680"/>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 xml:space="preserve">he functions possible to control are the functions in </w:t>
      </w:r>
      <w:r w:rsidR="00056064">
        <w:rPr>
          <w:rFonts w:asciiTheme="majorHAnsi" w:hAnsiTheme="majorHAnsi" w:cstheme="majorHAnsi"/>
        </w:rPr>
        <w:t>(</w:t>
      </w:r>
      <w:r>
        <w:rPr>
          <w:rFonts w:asciiTheme="majorHAnsi" w:hAnsiTheme="majorHAnsi" w:cstheme="majorHAnsi"/>
        </w:rPr>
        <w:t>Conductor</w:t>
      </w:r>
      <w:r w:rsidR="00056064">
        <w:rPr>
          <w:rFonts w:asciiTheme="majorHAnsi" w:hAnsiTheme="majorHAnsi" w:cstheme="majorHAnsi"/>
        </w:rPr>
        <w:t>)</w:t>
      </w:r>
      <w:r>
        <w:rPr>
          <w:rFonts w:asciiTheme="majorHAnsi" w:hAnsiTheme="majorHAnsi" w:cstheme="majorHAnsi"/>
        </w:rPr>
        <w:t xml:space="preserve"> Menu group-&gt; </w:t>
      </w:r>
      <w:r w:rsidR="00056064">
        <w:rPr>
          <w:rFonts w:asciiTheme="majorHAnsi" w:hAnsiTheme="majorHAnsi" w:cstheme="majorHAnsi"/>
        </w:rPr>
        <w:t>(</w:t>
      </w:r>
      <w:r>
        <w:rPr>
          <w:rFonts w:asciiTheme="majorHAnsi" w:hAnsiTheme="majorHAnsi" w:cstheme="majorHAnsi"/>
        </w:rPr>
        <w:t>Conductor Execution</w:t>
      </w:r>
      <w:r w:rsidR="00056064">
        <w:rPr>
          <w:rFonts w:asciiTheme="majorHAnsi" w:hAnsiTheme="majorHAnsi" w:cstheme="majorHAnsi"/>
        </w:rPr>
        <w:t>)</w:t>
      </w:r>
      <w:r>
        <w:rPr>
          <w:rFonts w:asciiTheme="majorHAnsi" w:hAnsiTheme="majorHAnsi" w:cstheme="majorHAnsi"/>
        </w:rPr>
        <w:t xml:space="preserve"> menu-&gt; </w:t>
      </w:r>
      <w:r w:rsidR="00056064">
        <w:rPr>
          <w:rFonts w:asciiTheme="majorHAnsi" w:hAnsiTheme="majorHAnsi" w:cstheme="majorHAnsi"/>
        </w:rPr>
        <w:t>(</w:t>
      </w:r>
      <w:r>
        <w:rPr>
          <w:rFonts w:asciiTheme="majorHAnsi" w:hAnsiTheme="majorHAnsi" w:cstheme="majorHAnsi"/>
        </w:rPr>
        <w:t>Conductor Confirmation</w:t>
      </w:r>
      <w:r w:rsidR="00056064">
        <w:rPr>
          <w:rFonts w:asciiTheme="majorHAnsi" w:hAnsiTheme="majorHAnsi" w:cstheme="majorHAnsi"/>
        </w:rPr>
        <w:t>)</w:t>
      </w:r>
      <w:r>
        <w:rPr>
          <w:rFonts w:asciiTheme="majorHAnsi" w:hAnsiTheme="majorHAnsi" w:cstheme="majorHAnsi"/>
        </w:rPr>
        <w:t xml:space="preserve"> menu.</w:t>
      </w:r>
    </w:p>
    <w:p w:rsidR="000760F6" w:rsidRPr="00105FCC" w:rsidRDefault="000760F6" w:rsidP="000760F6">
      <w:pPr>
        <w:ind w:left="680"/>
        <w:rPr>
          <w:rFonts w:asciiTheme="majorHAnsi" w:hAnsiTheme="majorHAnsi" w:cstheme="majorHAnsi"/>
        </w:rPr>
      </w:pPr>
    </w:p>
    <w:p w:rsidR="000760F6" w:rsidRPr="00105FCC" w:rsidRDefault="00460BC4"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5F1F35">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5F1F35">
        <w:rPr>
          <w:rFonts w:asciiTheme="majorHAnsi" w:hAnsiTheme="majorHAnsi" w:cstheme="majorHAnsi"/>
          <w:noProof/>
        </w:rPr>
        <w:t>13</w:t>
      </w:r>
      <w:r w:rsidR="000760F6">
        <w:rPr>
          <w:rFonts w:asciiTheme="majorHAnsi" w:hAnsiTheme="majorHAnsi" w:cstheme="majorHAnsi"/>
        </w:rPr>
        <w:fldChar w:fldCharType="end"/>
      </w:r>
      <w:r>
        <w:rPr>
          <w:rFonts w:asciiTheme="majorHAnsi" w:hAnsiTheme="majorHAnsi" w:cstheme="majorHAnsi" w:hint="eastAsia"/>
        </w:rPr>
        <w:t xml:space="preserve">　</w:t>
      </w:r>
      <w:r>
        <w:rPr>
          <w:rFonts w:asciiTheme="majorHAnsi" w:hAnsiTheme="majorHAnsi" w:cstheme="majorHAnsi" w:hint="eastAsia"/>
        </w:rPr>
        <w:t>Target menu list</w:t>
      </w:r>
    </w:p>
    <w:tbl>
      <w:tblPr>
        <w:tblStyle w:val="ab"/>
        <w:tblW w:w="0" w:type="auto"/>
        <w:jc w:val="center"/>
        <w:tblLook w:val="04A0" w:firstRow="1" w:lastRow="0" w:firstColumn="1" w:lastColumn="0" w:noHBand="0" w:noVBand="1"/>
      </w:tblPr>
      <w:tblGrid>
        <w:gridCol w:w="2405"/>
        <w:gridCol w:w="2693"/>
        <w:gridCol w:w="2835"/>
      </w:tblGrid>
      <w:tr w:rsidR="000760F6" w:rsidRPr="00105FCC" w:rsidTr="000760F6">
        <w:trPr>
          <w:jc w:val="center"/>
        </w:trPr>
        <w:tc>
          <w:tcPr>
            <w:tcW w:w="2405" w:type="dxa"/>
            <w:shd w:val="clear" w:color="auto" w:fill="002B62"/>
          </w:tcPr>
          <w:p w:rsidR="000760F6" w:rsidRPr="00105FCC" w:rsidRDefault="00460BC4" w:rsidP="000760F6">
            <w:pPr>
              <w:rPr>
                <w:rFonts w:asciiTheme="majorHAnsi" w:hAnsiTheme="majorHAnsi" w:cstheme="majorHAnsi"/>
                <w:color w:val="FFFFFF" w:themeColor="background1"/>
              </w:rPr>
            </w:pPr>
            <w:r>
              <w:rPr>
                <w:rFonts w:asciiTheme="majorHAnsi" w:hAnsiTheme="majorHAnsi" w:cstheme="majorHAnsi" w:hint="eastAsia"/>
                <w:color w:val="FFFFFF" w:themeColor="background1"/>
              </w:rPr>
              <w:t>Menu group</w:t>
            </w:r>
          </w:p>
        </w:tc>
        <w:tc>
          <w:tcPr>
            <w:tcW w:w="2693" w:type="dxa"/>
            <w:shd w:val="clear" w:color="auto" w:fill="002B62"/>
          </w:tcPr>
          <w:p w:rsidR="000760F6" w:rsidRPr="00105FCC" w:rsidRDefault="00460BC4"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Menu name</w:t>
            </w:r>
          </w:p>
        </w:tc>
        <w:tc>
          <w:tcPr>
            <w:tcW w:w="2835" w:type="dxa"/>
            <w:shd w:val="clear" w:color="auto" w:fill="002B62"/>
          </w:tcPr>
          <w:p w:rsidR="000760F6" w:rsidRPr="00105FCC" w:rsidRDefault="00460BC4" w:rsidP="000760F6">
            <w:pPr>
              <w:rPr>
                <w:rFonts w:asciiTheme="majorHAnsi" w:hAnsiTheme="majorHAnsi" w:cstheme="majorHAnsi"/>
                <w:color w:val="FFFFFF" w:themeColor="background1"/>
              </w:rPr>
            </w:pPr>
            <w:r>
              <w:rPr>
                <w:rFonts w:asciiTheme="majorHAnsi" w:hAnsiTheme="majorHAnsi" w:cstheme="majorHAnsi"/>
                <w:color w:val="FFFFFF" w:themeColor="background1"/>
              </w:rPr>
              <w:t>Menu ID</w:t>
            </w:r>
          </w:p>
        </w:tc>
      </w:tr>
      <w:tr w:rsidR="000760F6" w:rsidRPr="00105FCC" w:rsidTr="000760F6">
        <w:trPr>
          <w:jc w:val="center"/>
        </w:trPr>
        <w:tc>
          <w:tcPr>
            <w:tcW w:w="2405" w:type="dxa"/>
          </w:tcPr>
          <w:p w:rsidR="000760F6" w:rsidRPr="00105FCC" w:rsidRDefault="000760F6" w:rsidP="000760F6">
            <w:pPr>
              <w:rPr>
                <w:rFonts w:asciiTheme="majorHAnsi" w:hAnsiTheme="majorHAnsi" w:cstheme="majorHAnsi"/>
              </w:rPr>
            </w:pPr>
            <w:r>
              <w:rPr>
                <w:rFonts w:asciiTheme="majorHAnsi" w:hAnsiTheme="majorHAnsi" w:cstheme="majorHAnsi" w:hint="eastAsia"/>
              </w:rPr>
              <w:t>Conductor</w:t>
            </w:r>
          </w:p>
        </w:tc>
        <w:tc>
          <w:tcPr>
            <w:tcW w:w="2693"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00460BC4">
              <w:rPr>
                <w:rFonts w:asciiTheme="majorHAnsi" w:hAnsiTheme="majorHAnsi" w:cstheme="majorHAnsi"/>
              </w:rPr>
              <w:t xml:space="preserve"> confirmation</w:t>
            </w:r>
          </w:p>
        </w:tc>
        <w:tc>
          <w:tcPr>
            <w:tcW w:w="2835" w:type="dxa"/>
          </w:tcPr>
          <w:p w:rsidR="000760F6" w:rsidRPr="00105FCC" w:rsidRDefault="000760F6" w:rsidP="000760F6">
            <w:pPr>
              <w:rPr>
                <w:rFonts w:asciiTheme="majorHAnsi" w:hAnsiTheme="majorHAnsi" w:cstheme="majorHAnsi"/>
              </w:rPr>
            </w:pPr>
            <w:r>
              <w:rPr>
                <w:rFonts w:asciiTheme="majorHAnsi" w:hAnsiTheme="majorHAnsi" w:cstheme="majorHAnsi"/>
              </w:rPr>
              <w:t>2100180005</w:t>
            </w:r>
          </w:p>
        </w:tc>
      </w:tr>
    </w:tbl>
    <w:p w:rsidR="000760F6" w:rsidRPr="00105FCC" w:rsidRDefault="000760F6" w:rsidP="000760F6">
      <w:pPr>
        <w:rPr>
          <w:rFonts w:asciiTheme="majorHAnsi" w:hAnsiTheme="majorHAnsi" w:cstheme="majorHAnsi"/>
        </w:rPr>
      </w:pPr>
    </w:p>
    <w:p w:rsidR="000760F6" w:rsidRPr="00105FCC" w:rsidRDefault="00460BC4" w:rsidP="00985A4F">
      <w:pPr>
        <w:pStyle w:val="30"/>
        <w:numPr>
          <w:ilvl w:val="2"/>
          <w:numId w:val="40"/>
        </w:numPr>
      </w:pPr>
      <w:bookmarkStart w:id="134" w:name="_Toc96603292"/>
      <w:r>
        <w:t>Request format</w:t>
      </w:r>
      <w:bookmarkEnd w:id="134"/>
    </w:p>
    <w:p w:rsidR="000760F6" w:rsidRPr="00105FCC" w:rsidRDefault="00460BC4" w:rsidP="000760F6">
      <w:pPr>
        <w:ind w:left="680"/>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xecute HTTP Request with the following information.</w:t>
      </w:r>
    </w:p>
    <w:p w:rsidR="000760F6" w:rsidRPr="00105FCC" w:rsidRDefault="000760F6" w:rsidP="000760F6">
      <w:pPr>
        <w:ind w:left="680"/>
        <w:rPr>
          <w:rFonts w:asciiTheme="majorHAnsi" w:hAnsiTheme="majorHAnsi" w:cstheme="majorHAnsi"/>
        </w:rPr>
      </w:pPr>
    </w:p>
    <w:p w:rsidR="000760F6" w:rsidRPr="00105FCC" w:rsidRDefault="00460BC4" w:rsidP="000760F6">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0760F6" w:rsidRPr="00105FCC" w:rsidRDefault="000760F6" w:rsidP="000760F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00460BC4">
        <w:rPr>
          <w:rFonts w:asciiTheme="majorHAnsi" w:hAnsiTheme="majorHAnsi" w:cstheme="majorHAnsi"/>
        </w:rPr>
        <w:t>MenuID</w:t>
      </w:r>
    </w:p>
    <w:p w:rsidR="000760F6" w:rsidRPr="00105FCC" w:rsidRDefault="00460BC4" w:rsidP="00A006BC">
      <w:pPr>
        <w:ind w:left="1098"/>
        <w:jc w:val="left"/>
        <w:rPr>
          <w:rFonts w:asciiTheme="majorHAnsi" w:hAnsiTheme="majorHAnsi" w:cstheme="majorHAnsi"/>
        </w:rPr>
      </w:pPr>
      <w:r>
        <w:rPr>
          <w:rFonts w:asciiTheme="majorHAnsi" w:hAnsiTheme="majorHAnsi" w:cstheme="majorHAnsi"/>
        </w:rPr>
        <w:t>For menu ID, please refer to “</w:t>
      </w:r>
      <w:r w:rsidR="00A006BC" w:rsidRPr="00A80F66">
        <w:rPr>
          <w:rFonts w:asciiTheme="majorHAnsi" w:hAnsiTheme="majorHAnsi" w:cstheme="majorHAnsi" w:hint="eastAsia"/>
        </w:rPr>
        <w:t>T</w:t>
      </w:r>
      <w:r w:rsidR="00A006BC" w:rsidRPr="00A80F66">
        <w:rPr>
          <w:rFonts w:asciiTheme="majorHAnsi" w:hAnsiTheme="majorHAnsi" w:cstheme="majorHAnsi"/>
        </w:rPr>
        <w:t>able</w:t>
      </w:r>
      <w:r w:rsidR="00A006BC" w:rsidRPr="00105FCC">
        <w:rPr>
          <w:rFonts w:asciiTheme="majorHAnsi" w:hAnsiTheme="majorHAnsi" w:cstheme="majorHAnsi"/>
        </w:rPr>
        <w:t xml:space="preserve"> </w:t>
      </w:r>
      <w:r w:rsidR="00A006BC">
        <w:rPr>
          <w:rFonts w:asciiTheme="majorHAnsi" w:hAnsiTheme="majorHAnsi" w:cstheme="majorHAnsi"/>
        </w:rPr>
        <w:fldChar w:fldCharType="begin"/>
      </w:r>
      <w:r w:rsidR="00A006BC">
        <w:rPr>
          <w:rFonts w:asciiTheme="majorHAnsi" w:hAnsiTheme="majorHAnsi" w:cstheme="majorHAnsi"/>
        </w:rPr>
        <w:instrText xml:space="preserve"> STYLEREF 1 \s </w:instrText>
      </w:r>
      <w:r w:rsidR="00A006BC">
        <w:rPr>
          <w:rFonts w:asciiTheme="majorHAnsi" w:hAnsiTheme="majorHAnsi" w:cstheme="majorHAnsi"/>
        </w:rPr>
        <w:fldChar w:fldCharType="separate"/>
      </w:r>
      <w:r w:rsidR="005F1F35">
        <w:rPr>
          <w:rFonts w:asciiTheme="majorHAnsi" w:hAnsiTheme="majorHAnsi" w:cstheme="majorHAnsi"/>
          <w:noProof/>
        </w:rPr>
        <w:t>6</w:t>
      </w:r>
      <w:r w:rsidR="00A006BC">
        <w:rPr>
          <w:rFonts w:asciiTheme="majorHAnsi" w:hAnsiTheme="majorHAnsi" w:cstheme="majorHAnsi"/>
        </w:rPr>
        <w:fldChar w:fldCharType="end"/>
      </w:r>
      <w:r w:rsidR="00A006BC">
        <w:rPr>
          <w:rFonts w:asciiTheme="majorHAnsi" w:hAnsiTheme="majorHAnsi" w:cstheme="majorHAnsi"/>
        </w:rPr>
        <w:t>-</w:t>
      </w:r>
      <w:r w:rsidR="00A006BC">
        <w:rPr>
          <w:rFonts w:asciiTheme="majorHAnsi" w:hAnsiTheme="majorHAnsi" w:cstheme="majorHAnsi"/>
        </w:rPr>
        <w:fldChar w:fldCharType="begin"/>
      </w:r>
      <w:r w:rsidR="00A006BC">
        <w:rPr>
          <w:rFonts w:asciiTheme="majorHAnsi" w:hAnsiTheme="majorHAnsi" w:cstheme="majorHAnsi"/>
        </w:rPr>
        <w:instrText xml:space="preserve"> SEQ </w:instrText>
      </w:r>
      <w:r w:rsidR="00A006BC">
        <w:rPr>
          <w:rFonts w:asciiTheme="majorHAnsi" w:hAnsiTheme="majorHAnsi" w:cstheme="majorHAnsi"/>
        </w:rPr>
        <w:instrText>表</w:instrText>
      </w:r>
      <w:r w:rsidR="00A006BC">
        <w:rPr>
          <w:rFonts w:asciiTheme="majorHAnsi" w:hAnsiTheme="majorHAnsi" w:cstheme="majorHAnsi"/>
        </w:rPr>
        <w:instrText xml:space="preserve"> \* ARABIC \s 1 </w:instrText>
      </w:r>
      <w:r w:rsidR="00A006BC">
        <w:rPr>
          <w:rFonts w:asciiTheme="majorHAnsi" w:hAnsiTheme="majorHAnsi" w:cstheme="majorHAnsi"/>
        </w:rPr>
        <w:fldChar w:fldCharType="separate"/>
      </w:r>
      <w:r w:rsidR="005F1F35">
        <w:rPr>
          <w:rFonts w:asciiTheme="majorHAnsi" w:hAnsiTheme="majorHAnsi" w:cstheme="majorHAnsi"/>
          <w:noProof/>
        </w:rPr>
        <w:t>14</w:t>
      </w:r>
      <w:r w:rsidR="00A006BC">
        <w:rPr>
          <w:rFonts w:asciiTheme="majorHAnsi" w:hAnsiTheme="majorHAnsi" w:cstheme="majorHAnsi"/>
        </w:rPr>
        <w:fldChar w:fldCharType="end"/>
      </w:r>
      <w:r w:rsidR="00A006BC" w:rsidRPr="00105FCC">
        <w:rPr>
          <w:rFonts w:asciiTheme="majorHAnsi" w:hAnsiTheme="majorHAnsi" w:cstheme="majorHAnsi"/>
          <w:b/>
        </w:rPr>
        <w:t xml:space="preserve">　</w:t>
      </w:r>
      <w:r w:rsidR="00A006BC" w:rsidRPr="007A268E">
        <w:rPr>
          <w:rFonts w:asciiTheme="majorHAnsi" w:hAnsiTheme="majorHAnsi" w:cstheme="majorHAnsi"/>
        </w:rPr>
        <w:t xml:space="preserve"> </w:t>
      </w:r>
      <w:r w:rsidR="00A006BC" w:rsidRPr="00093AF7">
        <w:rPr>
          <w:rFonts w:asciiTheme="majorHAnsi" w:hAnsiTheme="majorHAnsi" w:cstheme="majorHAnsi"/>
        </w:rPr>
        <w:t>L</w:t>
      </w:r>
      <w:r w:rsidR="00A006BC">
        <w:rPr>
          <w:rFonts w:asciiTheme="majorHAnsi" w:hAnsiTheme="majorHAnsi" w:cstheme="majorHAnsi"/>
        </w:rPr>
        <w:t xml:space="preserve">ist of parameters that can be specified for </w:t>
      </w:r>
      <w:r w:rsidR="00A006BC" w:rsidRPr="00105FCC">
        <w:rPr>
          <w:rFonts w:asciiTheme="majorHAnsi" w:hAnsiTheme="majorHAnsi" w:cstheme="majorHAnsi"/>
        </w:rPr>
        <w:t>X-Command</w:t>
      </w:r>
    </w:p>
    <w:p w:rsidR="000760F6" w:rsidRPr="00105FCC" w:rsidRDefault="000760F6" w:rsidP="000760F6">
      <w:pPr>
        <w:ind w:left="680" w:firstLineChars="100" w:firstLine="210"/>
        <w:rPr>
          <w:rFonts w:asciiTheme="majorHAnsi" w:hAnsiTheme="majorHAnsi" w:cstheme="majorHAnsi"/>
        </w:rPr>
      </w:pPr>
    </w:p>
    <w:p w:rsidR="000760F6" w:rsidRPr="00105FCC" w:rsidRDefault="000760F6" w:rsidP="000760F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A006BC">
        <w:rPr>
          <w:rFonts w:asciiTheme="majorHAnsi" w:hAnsiTheme="majorHAnsi" w:cstheme="majorHAnsi"/>
        </w:rPr>
        <w:t xml:space="preserve"> header </w:t>
      </w:r>
    </w:p>
    <w:p w:rsidR="000760F6" w:rsidRPr="00105FCC" w:rsidRDefault="00A006BC"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5F1F35">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5F1F35">
        <w:rPr>
          <w:rFonts w:asciiTheme="majorHAnsi" w:hAnsiTheme="majorHAnsi" w:cstheme="majorHAnsi"/>
          <w:noProof/>
        </w:rPr>
        <w:t>15</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r w:rsidR="000760F6">
        <w:rPr>
          <w:rFonts w:asciiTheme="majorHAnsi" w:hAnsiTheme="majorHAnsi" w:cstheme="majorHAnsi" w:hint="eastAsia"/>
          <w:b w:val="0"/>
        </w:rPr>
        <w:t xml:space="preserve"> </w:t>
      </w:r>
      <w:r w:rsidR="000760F6" w:rsidRPr="00772378">
        <w:rPr>
          <w:rFonts w:asciiTheme="majorHAnsi" w:hAnsiTheme="majorHAnsi" w:cstheme="majorHAnsi"/>
        </w:rPr>
        <w:t>HTTP</w:t>
      </w:r>
      <w:r>
        <w:rPr>
          <w:rFonts w:asciiTheme="majorHAnsi" w:hAnsiTheme="majorHAnsi" w:cstheme="majorHAnsi" w:hint="eastAsia"/>
        </w:rPr>
        <w:t xml:space="preserve"> </w:t>
      </w:r>
      <w:r>
        <w:rPr>
          <w:rFonts w:asciiTheme="majorHAnsi" w:hAnsiTheme="majorHAnsi" w:cstheme="majorHAnsi"/>
        </w:rPr>
        <w:t>header parameter list</w:t>
      </w:r>
    </w:p>
    <w:tbl>
      <w:tblPr>
        <w:tblStyle w:val="ab"/>
        <w:tblW w:w="0" w:type="auto"/>
        <w:tblInd w:w="680" w:type="dxa"/>
        <w:tblLook w:val="04A0" w:firstRow="1" w:lastRow="0" w:firstColumn="1" w:lastColumn="0" w:noHBand="0" w:noVBand="1"/>
      </w:tblPr>
      <w:tblGrid>
        <w:gridCol w:w="1696"/>
        <w:gridCol w:w="7088"/>
      </w:tblGrid>
      <w:tr w:rsidR="000760F6" w:rsidRPr="00105FCC" w:rsidTr="000760F6">
        <w:tc>
          <w:tcPr>
            <w:tcW w:w="1696" w:type="dxa"/>
            <w:shd w:val="clear" w:color="auto" w:fill="002B62"/>
          </w:tcPr>
          <w:p w:rsidR="000760F6" w:rsidRPr="00105FCC" w:rsidRDefault="000760F6" w:rsidP="000760F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A006BC">
              <w:rPr>
                <w:rFonts w:asciiTheme="majorHAnsi" w:hAnsiTheme="majorHAnsi" w:cstheme="majorHAnsi"/>
                <w:color w:val="FFFFFF" w:themeColor="background1"/>
              </w:rPr>
              <w:t xml:space="preserve"> header</w:t>
            </w:r>
          </w:p>
        </w:tc>
        <w:tc>
          <w:tcPr>
            <w:tcW w:w="7088" w:type="dxa"/>
            <w:shd w:val="clear" w:color="auto" w:fill="002B62"/>
          </w:tcPr>
          <w:p w:rsidR="000760F6" w:rsidRPr="00105FCC" w:rsidRDefault="00A006BC"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0760F6" w:rsidRPr="00105FCC" w:rsidTr="000760F6">
        <w:tc>
          <w:tcPr>
            <w:tcW w:w="1696"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Method</w:t>
            </w:r>
          </w:p>
        </w:tc>
        <w:tc>
          <w:tcPr>
            <w:tcW w:w="7088"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POST</w:t>
            </w:r>
            <w:r w:rsidR="00A006BC">
              <w:rPr>
                <w:rFonts w:asciiTheme="majorHAnsi" w:hAnsiTheme="majorHAnsi" w:cstheme="majorHAnsi"/>
              </w:rPr>
              <w:t xml:space="preserve"> only</w:t>
            </w:r>
          </w:p>
        </w:tc>
      </w:tr>
      <w:tr w:rsidR="000760F6" w:rsidRPr="00105FCC" w:rsidTr="000760F6">
        <w:tc>
          <w:tcPr>
            <w:tcW w:w="1696"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Content-Type</w:t>
            </w:r>
          </w:p>
        </w:tc>
        <w:tc>
          <w:tcPr>
            <w:tcW w:w="7088" w:type="dxa"/>
          </w:tcPr>
          <w:p w:rsidR="000760F6" w:rsidRPr="00105FCC" w:rsidRDefault="00A006BC" w:rsidP="00A006BC">
            <w:pPr>
              <w:rPr>
                <w:rFonts w:asciiTheme="majorHAnsi" w:hAnsiTheme="majorHAnsi" w:cstheme="majorHAnsi"/>
              </w:rPr>
            </w:pPr>
            <w:r>
              <w:rPr>
                <w:rFonts w:asciiTheme="majorHAnsi" w:hAnsiTheme="majorHAnsi" w:cstheme="majorHAnsi"/>
              </w:rPr>
              <w:t xml:space="preserve">Specify </w:t>
            </w:r>
            <w:r w:rsidR="000760F6" w:rsidRPr="00105FCC">
              <w:rPr>
                <w:rFonts w:asciiTheme="majorHAnsi" w:hAnsiTheme="majorHAnsi" w:cstheme="majorHAnsi"/>
              </w:rPr>
              <w:t>“application/json”</w:t>
            </w:r>
            <w:r>
              <w:rPr>
                <w:rFonts w:asciiTheme="majorHAnsi" w:hAnsiTheme="majorHAnsi" w:cstheme="majorHAnsi"/>
              </w:rPr>
              <w:t>.</w:t>
            </w:r>
          </w:p>
        </w:tc>
      </w:tr>
      <w:tr w:rsidR="000760F6" w:rsidRPr="00105FCC" w:rsidTr="000760F6">
        <w:tc>
          <w:tcPr>
            <w:tcW w:w="1696"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Authorization</w:t>
            </w:r>
          </w:p>
        </w:tc>
        <w:tc>
          <w:tcPr>
            <w:tcW w:w="7088" w:type="dxa"/>
          </w:tcPr>
          <w:p w:rsidR="000760F6" w:rsidRPr="00105FCC" w:rsidRDefault="00A006BC" w:rsidP="000760F6">
            <w:pPr>
              <w:rPr>
                <w:rFonts w:asciiTheme="majorHAnsi" w:hAnsiTheme="majorHAnsi" w:cstheme="majorHAnsi"/>
              </w:rPr>
            </w:pPr>
            <w:r>
              <w:rPr>
                <w:rFonts w:asciiTheme="majorHAnsi" w:hAnsiTheme="majorHAnsi" w:cstheme="majorHAnsi"/>
              </w:rPr>
              <w:t xml:space="preserve">In order to access ITA menus that requires authentication, concatenate Login ID and Password with half-width colon ( : ) and Base64encoded </w:t>
            </w:r>
            <w:r>
              <w:rPr>
                <w:rFonts w:asciiTheme="majorHAnsi" w:hAnsiTheme="majorHAnsi" w:cstheme="majorHAnsi"/>
              </w:rPr>
              <w:lastRenderedPageBreak/>
              <w:t>value.</w:t>
            </w:r>
          </w:p>
        </w:tc>
      </w:tr>
      <w:tr w:rsidR="000760F6" w:rsidRPr="00105FCC" w:rsidTr="000760F6">
        <w:tc>
          <w:tcPr>
            <w:tcW w:w="1696"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lastRenderedPageBreak/>
              <w:t>X-Command</w:t>
            </w:r>
          </w:p>
        </w:tc>
        <w:tc>
          <w:tcPr>
            <w:tcW w:w="7088" w:type="dxa"/>
          </w:tcPr>
          <w:p w:rsidR="000760F6" w:rsidRPr="00105FCC" w:rsidRDefault="00A006BC" w:rsidP="000760F6">
            <w:pPr>
              <w:rPr>
                <w:rFonts w:asciiTheme="majorHAnsi" w:hAnsiTheme="majorHAnsi" w:cstheme="majorHAnsi"/>
              </w:rPr>
            </w:pPr>
            <w:r>
              <w:rPr>
                <w:rFonts w:asciiTheme="majorHAnsi" w:hAnsiTheme="majorHAnsi" w:cstheme="majorHAnsi"/>
              </w:rPr>
              <w:t>Can choose the following:</w:t>
            </w:r>
            <w:r>
              <w:rPr>
                <w:rFonts w:asciiTheme="majorHAnsi" w:hAnsiTheme="majorHAnsi" w:cstheme="majorHAnsi"/>
              </w:rPr>
              <w:br/>
              <w:t>INFO</w:t>
            </w:r>
          </w:p>
        </w:tc>
      </w:tr>
    </w:tbl>
    <w:p w:rsidR="000760F6" w:rsidRPr="00105FCC" w:rsidRDefault="000760F6" w:rsidP="000760F6">
      <w:pPr>
        <w:ind w:left="680"/>
        <w:rPr>
          <w:rFonts w:asciiTheme="majorHAnsi" w:hAnsiTheme="majorHAnsi" w:cstheme="majorHAnsi"/>
        </w:rPr>
      </w:pPr>
    </w:p>
    <w:p w:rsidR="000760F6" w:rsidRPr="00105FCC" w:rsidRDefault="00A006BC" w:rsidP="000760F6">
      <w:pPr>
        <w:ind w:left="680"/>
        <w:rPr>
          <w:rFonts w:asciiTheme="majorHAnsi" w:hAnsiTheme="majorHAnsi" w:cstheme="majorHAnsi"/>
        </w:rPr>
      </w:pPr>
      <w:r>
        <w:rPr>
          <w:rFonts w:asciiTheme="majorHAnsi" w:hAnsiTheme="majorHAnsi" w:cstheme="majorHAnsi"/>
        </w:rPr>
        <w:t>Parame</w:t>
      </w:r>
      <w:r w:rsidR="004B4CB3">
        <w:rPr>
          <w:rFonts w:asciiTheme="majorHAnsi" w:hAnsiTheme="majorHAnsi" w:cstheme="majorHAnsi"/>
        </w:rPr>
        <w:t>ters that can be specified to</w:t>
      </w:r>
      <w:r>
        <w:rPr>
          <w:rFonts w:asciiTheme="majorHAnsi" w:hAnsiTheme="majorHAnsi" w:cstheme="majorHAnsi"/>
        </w:rPr>
        <w:t xml:space="preserve"> X-command.</w:t>
      </w:r>
    </w:p>
    <w:p w:rsidR="000760F6" w:rsidRPr="00105FCC" w:rsidRDefault="000760F6" w:rsidP="000760F6">
      <w:pPr>
        <w:ind w:left="680"/>
        <w:rPr>
          <w:rFonts w:asciiTheme="majorHAnsi" w:hAnsiTheme="majorHAnsi" w:cstheme="majorHAnsi"/>
        </w:rPr>
      </w:pPr>
    </w:p>
    <w:p w:rsidR="000760F6" w:rsidRPr="00105FCC" w:rsidRDefault="00A006BC" w:rsidP="000760F6">
      <w:pPr>
        <w:pStyle w:val="af2"/>
        <w:keepNext/>
        <w:rPr>
          <w:rFonts w:asciiTheme="majorHAnsi" w:hAnsiTheme="majorHAnsi" w:cstheme="majorHAnsi"/>
        </w:rPr>
      </w:pPr>
      <w:bookmarkStart w:id="135" w:name="_Ref55830940"/>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5F1F35">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5F1F35">
        <w:rPr>
          <w:rFonts w:asciiTheme="majorHAnsi" w:hAnsiTheme="majorHAnsi" w:cstheme="majorHAnsi"/>
          <w:noProof/>
        </w:rPr>
        <w:t>16</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bookmarkEnd w:id="135"/>
      <w:r>
        <w:rPr>
          <w:rFonts w:asciiTheme="majorHAnsi" w:hAnsiTheme="majorHAnsi" w:cstheme="majorHAnsi"/>
        </w:rPr>
        <w:t>Parameters that can be specified for X-command list</w:t>
      </w:r>
    </w:p>
    <w:tbl>
      <w:tblPr>
        <w:tblStyle w:val="ab"/>
        <w:tblW w:w="9209" w:type="dxa"/>
        <w:tblInd w:w="680" w:type="dxa"/>
        <w:tblLook w:val="04A0" w:firstRow="1" w:lastRow="0" w:firstColumn="1" w:lastColumn="0" w:noHBand="0" w:noVBand="1"/>
      </w:tblPr>
      <w:tblGrid>
        <w:gridCol w:w="1533"/>
        <w:gridCol w:w="4132"/>
        <w:gridCol w:w="2127"/>
        <w:gridCol w:w="1417"/>
      </w:tblGrid>
      <w:tr w:rsidR="000760F6" w:rsidRPr="00105FCC" w:rsidTr="000760F6">
        <w:tc>
          <w:tcPr>
            <w:tcW w:w="1533" w:type="dxa"/>
            <w:shd w:val="clear" w:color="auto" w:fill="002B62"/>
          </w:tcPr>
          <w:p w:rsidR="000760F6" w:rsidRPr="00105FCC" w:rsidRDefault="000760F6" w:rsidP="000760F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0760F6" w:rsidRPr="00105FCC" w:rsidRDefault="00A006BC"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c>
          <w:tcPr>
            <w:tcW w:w="2127" w:type="dxa"/>
            <w:shd w:val="clear" w:color="auto" w:fill="002B62"/>
          </w:tcPr>
          <w:p w:rsidR="000760F6" w:rsidRPr="00105FCC" w:rsidRDefault="005C259C" w:rsidP="000760F6">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Menu</w:t>
            </w:r>
          </w:p>
        </w:tc>
        <w:tc>
          <w:tcPr>
            <w:tcW w:w="1417" w:type="dxa"/>
            <w:shd w:val="clear" w:color="auto" w:fill="002B62"/>
          </w:tcPr>
          <w:p w:rsidR="000760F6" w:rsidRPr="00105FCC" w:rsidRDefault="005C259C"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 xml:space="preserve">Menu </w:t>
            </w:r>
            <w:r w:rsidR="000760F6" w:rsidRPr="00105FCC">
              <w:rPr>
                <w:rFonts w:asciiTheme="majorHAnsi" w:hAnsiTheme="majorHAnsi" w:cstheme="majorHAnsi"/>
                <w:color w:val="FFFFFF" w:themeColor="background1"/>
              </w:rPr>
              <w:t>ID</w:t>
            </w:r>
          </w:p>
        </w:tc>
      </w:tr>
      <w:tr w:rsidR="000760F6" w:rsidRPr="00105FCC" w:rsidTr="000760F6">
        <w:tc>
          <w:tcPr>
            <w:tcW w:w="1533"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INFO</w:t>
            </w:r>
          </w:p>
        </w:tc>
        <w:tc>
          <w:tcPr>
            <w:tcW w:w="4132" w:type="dxa"/>
          </w:tcPr>
          <w:p w:rsidR="000760F6" w:rsidRPr="00105FCC" w:rsidRDefault="005C259C" w:rsidP="000760F6">
            <w:pPr>
              <w:rPr>
                <w:rFonts w:asciiTheme="majorHAnsi" w:hAnsiTheme="majorHAnsi" w:cstheme="majorHAnsi"/>
              </w:rPr>
            </w:pPr>
            <w:r>
              <w:rPr>
                <w:rFonts w:asciiTheme="majorHAnsi" w:hAnsiTheme="majorHAnsi" w:cstheme="majorHAnsi"/>
              </w:rPr>
              <w:t>Checks the status of the Conductor and returns it.</w:t>
            </w:r>
          </w:p>
        </w:tc>
        <w:tc>
          <w:tcPr>
            <w:tcW w:w="2127"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005C259C">
              <w:rPr>
                <w:rFonts w:asciiTheme="majorHAnsi" w:hAnsiTheme="majorHAnsi" w:cstheme="majorHAnsi"/>
              </w:rPr>
              <w:t xml:space="preserve"> Confirmation</w:t>
            </w:r>
          </w:p>
        </w:tc>
        <w:tc>
          <w:tcPr>
            <w:tcW w:w="1417" w:type="dxa"/>
          </w:tcPr>
          <w:p w:rsidR="000760F6" w:rsidRPr="00105FCC" w:rsidRDefault="000760F6" w:rsidP="000760F6">
            <w:pPr>
              <w:rPr>
                <w:rFonts w:asciiTheme="majorHAnsi" w:hAnsiTheme="majorHAnsi" w:cstheme="majorHAnsi"/>
              </w:rPr>
            </w:pPr>
            <w:r>
              <w:rPr>
                <w:rFonts w:asciiTheme="majorHAnsi" w:hAnsiTheme="majorHAnsi" w:cstheme="majorHAnsi"/>
              </w:rPr>
              <w:t>2100180005</w:t>
            </w:r>
          </w:p>
        </w:tc>
      </w:tr>
    </w:tbl>
    <w:p w:rsidR="000760F6" w:rsidRPr="00105FCC" w:rsidRDefault="000760F6" w:rsidP="000760F6">
      <w:pPr>
        <w:ind w:left="680"/>
        <w:rPr>
          <w:rFonts w:asciiTheme="majorHAnsi" w:hAnsiTheme="majorHAnsi" w:cstheme="majorHAnsi"/>
        </w:rPr>
      </w:pPr>
    </w:p>
    <w:p w:rsidR="000760F6" w:rsidRPr="00105FCC" w:rsidRDefault="005C259C" w:rsidP="000760F6">
      <w:pPr>
        <w:ind w:left="680"/>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 the following section, the response items for each running X-command will be explained.</w:t>
      </w:r>
    </w:p>
    <w:p w:rsidR="000760F6" w:rsidRPr="00105FCC" w:rsidRDefault="005C259C" w:rsidP="00985A4F">
      <w:pPr>
        <w:pStyle w:val="30"/>
      </w:pPr>
      <w:bookmarkStart w:id="136" w:name="_Toc96603293"/>
      <w:r>
        <w:t>Response items</w:t>
      </w:r>
      <w:bookmarkEnd w:id="136"/>
    </w:p>
    <w:p w:rsidR="000760F6" w:rsidRPr="00105FCC" w:rsidRDefault="005C259C" w:rsidP="000760F6">
      <w:pPr>
        <w:ind w:firstLineChars="200" w:firstLine="420"/>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 the following section, the response items for each running X-command will be explained.</w:t>
      </w:r>
    </w:p>
    <w:p w:rsidR="000760F6" w:rsidRPr="00105FCC" w:rsidRDefault="005C259C"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5F1F35">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5F1F35">
        <w:rPr>
          <w:rFonts w:asciiTheme="majorHAnsi" w:hAnsiTheme="majorHAnsi" w:cstheme="majorHAnsi"/>
          <w:noProof/>
        </w:rPr>
        <w:t>17</w:t>
      </w:r>
      <w:r w:rsidR="000760F6">
        <w:rPr>
          <w:rFonts w:asciiTheme="majorHAnsi" w:hAnsiTheme="majorHAnsi" w:cstheme="majorHAnsi"/>
        </w:rPr>
        <w:fldChar w:fldCharType="end"/>
      </w:r>
      <w:r>
        <w:rPr>
          <w:rFonts w:asciiTheme="majorHAnsi" w:hAnsiTheme="majorHAnsi" w:cstheme="majorHAnsi"/>
        </w:rPr>
        <w:t xml:space="preserve">　</w:t>
      </w:r>
      <w:r>
        <w:rPr>
          <w:rFonts w:asciiTheme="majorHAnsi" w:hAnsiTheme="majorHAnsi" w:cstheme="majorHAnsi"/>
        </w:rPr>
        <w:t>Response item list</w:t>
      </w:r>
    </w:p>
    <w:tbl>
      <w:tblPr>
        <w:tblStyle w:val="ab"/>
        <w:tblW w:w="0" w:type="auto"/>
        <w:jc w:val="center"/>
        <w:tblLook w:val="04A0" w:firstRow="1" w:lastRow="0" w:firstColumn="1" w:lastColumn="0" w:noHBand="0" w:noVBand="1"/>
      </w:tblPr>
      <w:tblGrid>
        <w:gridCol w:w="3067"/>
        <w:gridCol w:w="5842"/>
      </w:tblGrid>
      <w:tr w:rsidR="000760F6" w:rsidRPr="00105FCC" w:rsidTr="000760F6">
        <w:trPr>
          <w:jc w:val="center"/>
        </w:trPr>
        <w:tc>
          <w:tcPr>
            <w:tcW w:w="2908" w:type="dxa"/>
            <w:shd w:val="clear" w:color="auto" w:fill="002B62"/>
          </w:tcPr>
          <w:p w:rsidR="000760F6" w:rsidRPr="00105FCC" w:rsidRDefault="005C259C"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Item</w:t>
            </w:r>
          </w:p>
        </w:tc>
        <w:tc>
          <w:tcPr>
            <w:tcW w:w="5842" w:type="dxa"/>
            <w:shd w:val="clear" w:color="auto" w:fill="002B62"/>
          </w:tcPr>
          <w:p w:rsidR="000760F6" w:rsidRPr="00105FCC" w:rsidRDefault="005C259C"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Remarks</w:t>
            </w:r>
          </w:p>
        </w:tc>
      </w:tr>
      <w:tr w:rsidR="000760F6" w:rsidRPr="00105FCC" w:rsidTr="000760F6">
        <w:trPr>
          <w:jc w:val="center"/>
        </w:trPr>
        <w:tc>
          <w:tcPr>
            <w:tcW w:w="2908"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5842" w:type="dxa"/>
          </w:tcPr>
          <w:p w:rsidR="000760F6" w:rsidRPr="00105FCC" w:rsidRDefault="005C259C" w:rsidP="000760F6">
            <w:pPr>
              <w:rPr>
                <w:rFonts w:asciiTheme="majorHAnsi" w:hAnsiTheme="majorHAnsi" w:cstheme="majorHAnsi"/>
              </w:rPr>
            </w:pPr>
            <w:r>
              <w:rPr>
                <w:rFonts w:asciiTheme="majorHAnsi" w:hAnsiTheme="majorHAnsi" w:cstheme="majorHAnsi"/>
              </w:rPr>
              <w:t>Use to operate on CONDUCTOR instances.</w:t>
            </w:r>
          </w:p>
        </w:tc>
      </w:tr>
      <w:tr w:rsidR="000760F6" w:rsidRPr="00105FCC" w:rsidTr="000760F6">
        <w:trPr>
          <w:jc w:val="center"/>
        </w:trPr>
        <w:tc>
          <w:tcPr>
            <w:tcW w:w="2908" w:type="dxa"/>
          </w:tcPr>
          <w:p w:rsidR="000760F6" w:rsidRPr="00105FCC" w:rsidRDefault="000760F6" w:rsidP="000760F6">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0760F6" w:rsidRPr="00105FCC" w:rsidRDefault="005C259C" w:rsidP="000760F6">
            <w:pPr>
              <w:rPr>
                <w:rFonts w:asciiTheme="majorHAnsi" w:hAnsiTheme="majorHAnsi" w:cstheme="majorHAnsi"/>
              </w:rPr>
            </w:pPr>
            <w:r>
              <w:rPr>
                <w:rFonts w:asciiTheme="majorHAnsi" w:hAnsiTheme="majorHAnsi" w:cstheme="majorHAnsi"/>
              </w:rPr>
              <w:t>Command execution success/failure</w:t>
            </w:r>
          </w:p>
          <w:p w:rsidR="000760F6" w:rsidRPr="00105FCC" w:rsidRDefault="000760F6" w:rsidP="000760F6">
            <w:pPr>
              <w:ind w:leftChars="100" w:left="210"/>
              <w:rPr>
                <w:rFonts w:asciiTheme="majorHAnsi" w:hAnsiTheme="majorHAnsi" w:cstheme="majorHAnsi"/>
              </w:rPr>
            </w:pPr>
            <w:r w:rsidRPr="00105FCC">
              <w:rPr>
                <w:rFonts w:asciiTheme="majorHAnsi" w:hAnsiTheme="majorHAnsi" w:cstheme="majorHAnsi"/>
              </w:rPr>
              <w:t>000</w:t>
            </w:r>
            <w:r w:rsidR="005C259C">
              <w:rPr>
                <w:rFonts w:asciiTheme="majorHAnsi" w:hAnsiTheme="majorHAnsi" w:cstheme="majorHAnsi"/>
              </w:rPr>
              <w:t>：</w:t>
            </w:r>
            <w:r w:rsidR="005C259C">
              <w:rPr>
                <w:rFonts w:asciiTheme="majorHAnsi" w:hAnsiTheme="majorHAnsi" w:cstheme="majorHAnsi"/>
              </w:rPr>
              <w:t>Normal end</w:t>
            </w:r>
          </w:p>
        </w:tc>
      </w:tr>
      <w:tr w:rsidR="000760F6" w:rsidRPr="00105FCC" w:rsidTr="000760F6">
        <w:trPr>
          <w:jc w:val="center"/>
        </w:trPr>
        <w:tc>
          <w:tcPr>
            <w:tcW w:w="2908"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RESULTINFO</w:t>
            </w:r>
          </w:p>
        </w:tc>
        <w:tc>
          <w:tcPr>
            <w:tcW w:w="5842" w:type="dxa"/>
          </w:tcPr>
          <w:p w:rsidR="000760F6" w:rsidRPr="00105FCC" w:rsidRDefault="005C259C" w:rsidP="000760F6">
            <w:pPr>
              <w:rPr>
                <w:rFonts w:asciiTheme="majorHAnsi" w:hAnsiTheme="majorHAnsi" w:cstheme="majorHAnsi"/>
              </w:rPr>
            </w:pPr>
            <w:r>
              <w:rPr>
                <w:rFonts w:asciiTheme="majorHAnsi" w:hAnsiTheme="majorHAnsi" w:cstheme="majorHAnsi"/>
              </w:rPr>
              <w:t>Detailed information</w:t>
            </w:r>
          </w:p>
        </w:tc>
      </w:tr>
    </w:tbl>
    <w:p w:rsidR="000760F6" w:rsidRPr="00105FCC" w:rsidRDefault="000760F6" w:rsidP="000760F6">
      <w:pPr>
        <w:ind w:left="680"/>
        <w:rPr>
          <w:rFonts w:asciiTheme="majorHAnsi" w:hAnsiTheme="majorHAnsi" w:cstheme="majorHAnsi"/>
        </w:rPr>
      </w:pPr>
    </w:p>
    <w:p w:rsidR="000760F6" w:rsidRPr="00105FCC" w:rsidRDefault="000760F6" w:rsidP="000760F6">
      <w:pPr>
        <w:ind w:left="680"/>
        <w:rPr>
          <w:rFonts w:asciiTheme="majorHAnsi" w:hAnsiTheme="majorHAnsi" w:cstheme="majorHAnsi"/>
        </w:rPr>
      </w:pPr>
    </w:p>
    <w:p w:rsidR="000760F6" w:rsidRPr="00105FCC" w:rsidRDefault="000760F6" w:rsidP="00985A4F">
      <w:pPr>
        <w:pStyle w:val="30"/>
      </w:pPr>
      <w:bookmarkStart w:id="137" w:name="_Toc96603294"/>
      <w:r w:rsidRPr="00105FCC">
        <w:t>INFO</w:t>
      </w:r>
      <w:bookmarkEnd w:id="137"/>
    </w:p>
    <w:p w:rsidR="000760F6" w:rsidRPr="00105FCC" w:rsidRDefault="005C259C" w:rsidP="000760F6">
      <w:pPr>
        <w:ind w:left="454"/>
        <w:rPr>
          <w:rFonts w:asciiTheme="majorHAnsi" w:hAnsiTheme="majorHAnsi" w:cstheme="majorHAnsi"/>
        </w:rPr>
      </w:pPr>
      <w:r>
        <w:rPr>
          <w:rFonts w:asciiTheme="majorHAnsi" w:hAnsiTheme="majorHAnsi" w:cstheme="majorHAnsi"/>
          <w:szCs w:val="21"/>
        </w:rPr>
        <w:t>Specify the instance ID when executing Conductor to obtain runtime information.</w:t>
      </w:r>
    </w:p>
    <w:p w:rsidR="000760F6" w:rsidRPr="00105FCC" w:rsidRDefault="005C259C" w:rsidP="000760F6">
      <w:pPr>
        <w:ind w:left="454" w:firstLine="386"/>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p>
    <w:p w:rsidR="000760F6" w:rsidRPr="00105FCC" w:rsidRDefault="000760F6" w:rsidP="000760F6">
      <w:pPr>
        <w:ind w:left="454" w:firstLine="386"/>
        <w:rPr>
          <w:rFonts w:asciiTheme="majorHAnsi" w:hAnsiTheme="majorHAnsi" w:cstheme="majorHAnsi"/>
        </w:rPr>
      </w:pPr>
      <w:r w:rsidRPr="00105FCC">
        <w:rPr>
          <w:rFonts w:asciiTheme="majorHAnsi" w:hAnsiTheme="majorHAnsi" w:cstheme="majorHAnsi"/>
        </w:rPr>
        <w:t xml:space="preserve">　　</w:t>
      </w:r>
      <w:r w:rsidR="005C259C">
        <w:rPr>
          <w:rFonts w:asciiTheme="majorHAnsi" w:hAnsiTheme="majorHAnsi" w:cstheme="majorHAnsi" w:hint="eastAsia"/>
        </w:rPr>
        <w:t>S</w:t>
      </w:r>
      <w:r w:rsidR="005C259C">
        <w:rPr>
          <w:rFonts w:asciiTheme="majorHAnsi" w:hAnsiTheme="majorHAnsi" w:cstheme="majorHAnsi"/>
        </w:rPr>
        <w:t>pecify the following as “content” in JSON format.</w:t>
      </w:r>
    </w:p>
    <w:p w:rsidR="000760F6" w:rsidRPr="00105FCC" w:rsidRDefault="000760F6" w:rsidP="000760F6">
      <w:pPr>
        <w:ind w:left="454" w:firstLine="386"/>
        <w:rPr>
          <w:rFonts w:asciiTheme="majorHAnsi" w:hAnsiTheme="majorHAnsi" w:cstheme="majorHAnsi"/>
        </w:rPr>
      </w:pPr>
    </w:p>
    <w:p w:rsidR="000760F6" w:rsidRPr="00772378" w:rsidRDefault="005C259C"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5F1F35">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5F1F35">
        <w:rPr>
          <w:rFonts w:asciiTheme="majorHAnsi" w:hAnsiTheme="majorHAnsi" w:cstheme="majorHAnsi"/>
          <w:noProof/>
        </w:rPr>
        <w:t>18</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r w:rsidR="00B57594">
        <w:rPr>
          <w:rFonts w:asciiTheme="majorHAnsi" w:hAnsiTheme="majorHAnsi" w:cstheme="majorHAnsi"/>
        </w:rPr>
        <w:t>Conductor Execution information acquisition parameter table</w:t>
      </w:r>
    </w:p>
    <w:tbl>
      <w:tblPr>
        <w:tblStyle w:val="ab"/>
        <w:tblW w:w="0" w:type="auto"/>
        <w:tblInd w:w="959" w:type="dxa"/>
        <w:tblLook w:val="04A0" w:firstRow="1" w:lastRow="0" w:firstColumn="1" w:lastColumn="0" w:noHBand="0" w:noVBand="1"/>
      </w:tblPr>
      <w:tblGrid>
        <w:gridCol w:w="3118"/>
        <w:gridCol w:w="3544"/>
      </w:tblGrid>
      <w:tr w:rsidR="000760F6" w:rsidRPr="00105FCC" w:rsidTr="000760F6">
        <w:tc>
          <w:tcPr>
            <w:tcW w:w="3118" w:type="dxa"/>
            <w:shd w:val="clear" w:color="auto" w:fill="002B62"/>
          </w:tcPr>
          <w:p w:rsidR="000760F6" w:rsidRPr="00105FCC" w:rsidRDefault="005C259C"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w:t>
            </w:r>
          </w:p>
        </w:tc>
        <w:tc>
          <w:tcPr>
            <w:tcW w:w="3544" w:type="dxa"/>
            <w:shd w:val="clear" w:color="auto" w:fill="002B62"/>
          </w:tcPr>
          <w:p w:rsidR="000760F6" w:rsidRPr="00105FCC" w:rsidRDefault="00056064"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V</w:t>
            </w:r>
            <w:r w:rsidR="005C259C">
              <w:rPr>
                <w:rFonts w:asciiTheme="majorHAnsi" w:hAnsiTheme="majorHAnsi" w:cstheme="majorHAnsi"/>
                <w:color w:val="FFFFFF" w:themeColor="background1"/>
              </w:rPr>
              <w:t>alue</w:t>
            </w:r>
          </w:p>
        </w:tc>
      </w:tr>
      <w:tr w:rsidR="000760F6" w:rsidRPr="00105FCC" w:rsidTr="000760F6">
        <w:tc>
          <w:tcPr>
            <w:tcW w:w="3118"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005C259C">
              <w:rPr>
                <w:rFonts w:asciiTheme="majorHAnsi" w:hAnsiTheme="majorHAnsi" w:cstheme="majorHAnsi"/>
              </w:rPr>
              <w:t xml:space="preserve"> Instance </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rsidR="000760F6" w:rsidRPr="00105FCC" w:rsidRDefault="000760F6" w:rsidP="000760F6">
      <w:pPr>
        <w:ind w:left="454" w:firstLineChars="600" w:firstLine="126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5C259C">
        <w:rPr>
          <w:rFonts w:asciiTheme="majorHAnsi" w:hAnsiTheme="majorHAnsi" w:cstheme="majorHAnsi"/>
        </w:rPr>
        <w:t>Obtained by EXECUTE return value.</w:t>
      </w:r>
    </w:p>
    <w:p w:rsidR="000760F6" w:rsidRPr="00105FCC" w:rsidRDefault="005C259C" w:rsidP="000760F6">
      <w:pPr>
        <w:ind w:left="454" w:firstLine="386"/>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0760F6" w:rsidRPr="00105FCC" w:rsidRDefault="000760F6" w:rsidP="000760F6">
      <w:pPr>
        <w:ind w:left="454"/>
        <w:rPr>
          <w:rFonts w:asciiTheme="majorHAnsi" w:hAnsiTheme="majorHAnsi" w:cstheme="majorHAnsi"/>
        </w:rPr>
      </w:pPr>
      <w:r w:rsidRPr="00105FCC">
        <w:rPr>
          <w:rFonts w:asciiTheme="majorHAnsi" w:hAnsiTheme="majorHAnsi" w:cstheme="majorHAnsi"/>
        </w:rPr>
        <w:t xml:space="preserve">　　</w:t>
      </w:r>
      <w:r w:rsidR="005C259C">
        <w:rPr>
          <w:rFonts w:asciiTheme="majorHAnsi" w:hAnsiTheme="majorHAnsi" w:cstheme="majorHAnsi" w:hint="eastAsia"/>
        </w:rPr>
        <w:t>T</w:t>
      </w:r>
      <w:r w:rsidR="005C259C">
        <w:rPr>
          <w:rFonts w:asciiTheme="majorHAnsi" w:hAnsiTheme="majorHAnsi" w:cstheme="majorHAnsi"/>
        </w:rPr>
        <w:t>he return response is stored in JSON format.</w:t>
      </w:r>
    </w:p>
    <w:tbl>
      <w:tblPr>
        <w:tblW w:w="9084" w:type="dxa"/>
        <w:jc w:val="center"/>
        <w:tblCellMar>
          <w:left w:w="99" w:type="dxa"/>
          <w:right w:w="99" w:type="dxa"/>
        </w:tblCellMar>
        <w:tblLook w:val="04A0" w:firstRow="1" w:lastRow="0" w:firstColumn="1" w:lastColumn="0" w:noHBand="0" w:noVBand="1"/>
      </w:tblPr>
      <w:tblGrid>
        <w:gridCol w:w="9084"/>
      </w:tblGrid>
      <w:tr w:rsidR="000760F6" w:rsidRPr="00105FCC" w:rsidTr="000760F6">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_INSTANCE_INFO":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1,</w:t>
            </w:r>
          </w:p>
          <w:p w:rsidR="000760F6" w:rsidRPr="00105FCC" w:rsidRDefault="005C259C" w:rsidP="000760F6">
            <w:pPr>
              <w:widowControl/>
              <w:ind w:firstLineChars="700" w:firstLine="1470"/>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abbr.</w:t>
            </w:r>
            <w:r w:rsidR="000760F6" w:rsidRPr="00105FCC">
              <w:rPr>
                <w:rFonts w:asciiTheme="majorHAnsi" w:eastAsia="ＭＳ ゴシック" w:hAnsiTheme="majorHAnsi" w:cstheme="majorHAnsi"/>
                <w:color w:val="FF0000"/>
                <w:kern w:val="0"/>
                <w:szCs w:val="21"/>
              </w:rPr>
              <w:t>）</w:t>
            </w:r>
            <w:r>
              <w:rPr>
                <w:rFonts w:asciiTheme="majorHAnsi" w:eastAsia="ＭＳ ゴシック" w:hAnsiTheme="majorHAnsi" w:cstheme="majorHAnsi" w:hint="eastAsia"/>
                <w:color w:val="FF0000"/>
                <w:kern w:val="0"/>
                <w:szCs w:val="21"/>
              </w:rPr>
              <w:t>S</w:t>
            </w:r>
            <w:r>
              <w:rPr>
                <w:rFonts w:asciiTheme="majorHAnsi" w:eastAsia="ＭＳ ゴシック" w:hAnsiTheme="majorHAnsi" w:cstheme="majorHAnsi"/>
                <w:color w:val="FF0000"/>
                <w:kern w:val="0"/>
                <w:szCs w:val="21"/>
              </w:rPr>
              <w:t>ee (1) below for information about items</w:t>
            </w:r>
            <w:r w:rsidR="000760F6" w:rsidRPr="00105FCC">
              <w:rPr>
                <w:rFonts w:asciiTheme="majorHAnsi" w:eastAsia="ＭＳ ゴシック" w:hAnsiTheme="majorHAnsi" w:cstheme="majorHAnsi"/>
                <w:color w:val="FF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8A7CCD">
              <w:rPr>
                <w:rFonts w:asciiTheme="majorHAnsi" w:eastAsia="ＭＳ ゴシック" w:hAnsiTheme="majorHAnsi" w:cstheme="majorHAnsi"/>
                <w:color w:val="000000"/>
                <w:kern w:val="0"/>
                <w:szCs w:val="21"/>
              </w:rPr>
              <w:t>NODE_INFO</w:t>
            </w:r>
            <w:r w:rsidRPr="00105FCC">
              <w:rPr>
                <w:rFonts w:asciiTheme="majorHAnsi" w:eastAsia="ＭＳ ゴシック" w:hAnsiTheme="majorHAnsi" w:cstheme="majorHAnsi"/>
                <w:color w:val="000000"/>
                <w:kern w:val="0"/>
                <w:szCs w:val="21"/>
              </w:rPr>
              <w:t>":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8A7CCD">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8A7CCD">
              <w:rPr>
                <w:rFonts w:asciiTheme="majorHAnsi" w:eastAsia="ＭＳ ゴシック" w:hAnsiTheme="majorHAnsi" w:cstheme="majorHAnsi"/>
                <w:color w:val="000000"/>
                <w:kern w:val="0"/>
                <w:szCs w:val="21"/>
              </w:rPr>
              <w:t>NODE_NAME</w:t>
            </w:r>
            <w:r w:rsidRPr="00105FCC">
              <w:rPr>
                <w:rFonts w:asciiTheme="majorHAnsi" w:eastAsia="ＭＳ ゴシック" w:hAnsiTheme="majorHAnsi" w:cstheme="majorHAnsi"/>
                <w:color w:val="000000"/>
                <w:kern w:val="0"/>
                <w:szCs w:val="21"/>
              </w:rPr>
              <w:t>": "11",</w:t>
            </w:r>
          </w:p>
          <w:p w:rsidR="000760F6" w:rsidRPr="008A7CCD" w:rsidRDefault="005C259C" w:rsidP="000760F6">
            <w:pPr>
              <w:widowControl/>
              <w:ind w:firstLineChars="1100" w:firstLine="2310"/>
              <w:jc w:val="left"/>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abbr.</w:t>
            </w:r>
            <w:r>
              <w:rPr>
                <w:rFonts w:asciiTheme="majorHAnsi" w:eastAsia="ＭＳ ゴシック" w:hAnsiTheme="majorHAnsi" w:cstheme="majorHAnsi"/>
                <w:color w:val="FF0000"/>
                <w:kern w:val="0"/>
                <w:szCs w:val="21"/>
              </w:rPr>
              <w:t>）</w:t>
            </w:r>
            <w:r>
              <w:rPr>
                <w:rFonts w:asciiTheme="majorHAnsi" w:eastAsia="ＭＳ ゴシック" w:hAnsiTheme="majorHAnsi" w:cstheme="majorHAnsi" w:hint="eastAsia"/>
                <w:color w:val="FF0000"/>
                <w:kern w:val="0"/>
                <w:szCs w:val="21"/>
              </w:rPr>
              <w:t>See (2) below for information about items</w:t>
            </w:r>
            <w:r w:rsidR="000760F6" w:rsidRPr="00105FCC">
              <w:rPr>
                <w:rFonts w:asciiTheme="majorHAnsi" w:eastAsia="ＭＳ ゴシック" w:hAnsiTheme="majorHAnsi" w:cstheme="majorHAnsi"/>
                <w:color w:val="FF0000"/>
                <w:kern w:val="0"/>
                <w:szCs w:val="21"/>
              </w:rPr>
              <w:t>・・・</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"000",</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0760F6" w:rsidRPr="00105FCC" w:rsidTr="000760F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0760F6" w:rsidRPr="00105FCC" w:rsidRDefault="000760F6" w:rsidP="000760F6">
            <w:pPr>
              <w:widowControl/>
              <w:jc w:val="left"/>
              <w:rPr>
                <w:rFonts w:asciiTheme="majorHAnsi" w:eastAsia="ＭＳ ゴシック" w:hAnsiTheme="majorHAnsi" w:cstheme="majorHAnsi"/>
                <w:color w:val="000000"/>
                <w:kern w:val="0"/>
                <w:sz w:val="22"/>
              </w:rPr>
            </w:pPr>
          </w:p>
        </w:tc>
      </w:tr>
      <w:tr w:rsidR="000760F6" w:rsidRPr="00105FCC" w:rsidTr="000760F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0760F6" w:rsidRPr="00105FCC" w:rsidRDefault="000760F6" w:rsidP="000760F6">
            <w:pPr>
              <w:widowControl/>
              <w:jc w:val="left"/>
              <w:rPr>
                <w:rFonts w:asciiTheme="majorHAnsi" w:eastAsia="ＭＳ ゴシック" w:hAnsiTheme="majorHAnsi" w:cstheme="majorHAnsi"/>
                <w:color w:val="000000"/>
                <w:kern w:val="0"/>
                <w:sz w:val="22"/>
              </w:rPr>
            </w:pPr>
          </w:p>
        </w:tc>
      </w:tr>
    </w:tbl>
    <w:p w:rsidR="000760F6" w:rsidRPr="00105FCC" w:rsidRDefault="000760F6" w:rsidP="000760F6">
      <w:pPr>
        <w:pStyle w:val="52"/>
        <w:rPr>
          <w:rFonts w:asciiTheme="majorHAnsi" w:hAnsiTheme="majorHAnsi" w:cstheme="majorHAnsi"/>
        </w:rPr>
      </w:pPr>
    </w:p>
    <w:p w:rsidR="000760F6" w:rsidRPr="00105FCC" w:rsidRDefault="000760F6" w:rsidP="000760F6">
      <w:pPr>
        <w:tabs>
          <w:tab w:val="left" w:pos="3030"/>
        </w:tabs>
        <w:ind w:firstLine="454"/>
        <w:rPr>
          <w:rFonts w:asciiTheme="majorHAnsi" w:hAnsiTheme="majorHAnsi" w:cstheme="majorHAnsi"/>
        </w:rPr>
      </w:pPr>
      <w:r w:rsidRPr="00105FCC">
        <w:rPr>
          <w:rFonts w:asciiTheme="majorHAnsi" w:hAnsiTheme="majorHAnsi" w:cstheme="majorHAnsi"/>
        </w:rPr>
        <w:t xml:space="preserve">　　　</w:t>
      </w:r>
    </w:p>
    <w:p w:rsidR="000760F6" w:rsidRPr="00B57594" w:rsidRDefault="00B57594" w:rsidP="00B57594">
      <w:pPr>
        <w:pStyle w:val="a9"/>
        <w:numPr>
          <w:ilvl w:val="3"/>
          <w:numId w:val="12"/>
        </w:numPr>
        <w:ind w:leftChars="0"/>
        <w:rPr>
          <w:rFonts w:asciiTheme="majorHAnsi" w:hAnsiTheme="majorHAnsi" w:cstheme="majorHAnsi"/>
          <w:szCs w:val="21"/>
        </w:rPr>
      </w:pPr>
      <w:r>
        <w:rPr>
          <w:rFonts w:asciiTheme="majorHAnsi" w:hAnsiTheme="majorHAnsi" w:cstheme="majorHAnsi"/>
          <w:szCs w:val="21"/>
        </w:rPr>
        <w:t>Conductor instance information array stored in CONDUCTOR_INSTANCE_INFO</w:t>
      </w:r>
    </w:p>
    <w:p w:rsidR="000760F6" w:rsidRDefault="000760F6" w:rsidP="000760F6">
      <w:pPr>
        <w:pStyle w:val="a9"/>
        <w:ind w:leftChars="0" w:left="1200"/>
        <w:rPr>
          <w:rFonts w:asciiTheme="majorHAnsi" w:hAnsiTheme="majorHAnsi" w:cstheme="majorHAnsi"/>
          <w:szCs w:val="21"/>
        </w:rPr>
      </w:pPr>
    </w:p>
    <w:p w:rsidR="000760F6" w:rsidRPr="00105FCC" w:rsidRDefault="00B57594"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5F1F35">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5F1F35">
        <w:rPr>
          <w:rFonts w:asciiTheme="majorHAnsi" w:hAnsiTheme="majorHAnsi" w:cstheme="majorHAnsi"/>
          <w:noProof/>
        </w:rPr>
        <w:t>19</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r>
        <w:rPr>
          <w:rFonts w:asciiTheme="majorHAnsi" w:hAnsiTheme="majorHAnsi" w:cstheme="majorHAnsi" w:hint="eastAsia"/>
        </w:rPr>
        <w:t>I</w:t>
      </w:r>
      <w:r>
        <w:rPr>
          <w:rFonts w:asciiTheme="majorHAnsi" w:hAnsiTheme="majorHAnsi" w:cstheme="majorHAnsi"/>
        </w:rPr>
        <w:t>nstance array table</w:t>
      </w:r>
    </w:p>
    <w:tbl>
      <w:tblPr>
        <w:tblStyle w:val="ab"/>
        <w:tblW w:w="0" w:type="auto"/>
        <w:tblInd w:w="1242" w:type="dxa"/>
        <w:tblLook w:val="04A0" w:firstRow="1" w:lastRow="0" w:firstColumn="1" w:lastColumn="0" w:noHBand="0" w:noVBand="1"/>
      </w:tblPr>
      <w:tblGrid>
        <w:gridCol w:w="3119"/>
        <w:gridCol w:w="4678"/>
      </w:tblGrid>
      <w:tr w:rsidR="000760F6" w:rsidRPr="00105FCC" w:rsidTr="000760F6">
        <w:tc>
          <w:tcPr>
            <w:tcW w:w="3119" w:type="dxa"/>
            <w:shd w:val="clear" w:color="auto" w:fill="002B62"/>
          </w:tcPr>
          <w:p w:rsidR="000760F6" w:rsidRPr="00105FCC" w:rsidRDefault="00B57594"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Key</w:t>
            </w:r>
          </w:p>
        </w:tc>
        <w:tc>
          <w:tcPr>
            <w:tcW w:w="4678" w:type="dxa"/>
            <w:shd w:val="clear" w:color="auto" w:fill="002B62"/>
          </w:tcPr>
          <w:p w:rsidR="000760F6" w:rsidRPr="00105FCC" w:rsidRDefault="00B57594"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Content</w:t>
            </w:r>
          </w:p>
        </w:tc>
      </w:tr>
      <w:tr w:rsidR="000760F6" w:rsidRPr="00105FCC" w:rsidTr="000760F6">
        <w:tc>
          <w:tcPr>
            <w:tcW w:w="3119"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4678" w:type="dxa"/>
          </w:tcPr>
          <w:p w:rsidR="000760F6" w:rsidRPr="00105FCC" w:rsidRDefault="000760F6" w:rsidP="000760F6">
            <w:pPr>
              <w:rPr>
                <w:rFonts w:asciiTheme="majorHAnsi" w:hAnsiTheme="majorHAnsi" w:cstheme="majorHAnsi"/>
              </w:rPr>
            </w:pPr>
            <w:r>
              <w:rPr>
                <w:rFonts w:asciiTheme="majorHAnsi" w:hAnsiTheme="majorHAnsi" w:cstheme="majorHAnsi"/>
              </w:rPr>
              <w:t>Conductor</w:t>
            </w:r>
            <w:r w:rsidR="00B57594">
              <w:rPr>
                <w:rFonts w:asciiTheme="majorHAnsi" w:hAnsiTheme="majorHAnsi" w:cstheme="majorHAnsi"/>
              </w:rPr>
              <w:t xml:space="preserve"> instance </w:t>
            </w:r>
            <w:r w:rsidRPr="00105FCC">
              <w:rPr>
                <w:rFonts w:asciiTheme="majorHAnsi" w:hAnsiTheme="majorHAnsi" w:cstheme="majorHAnsi"/>
              </w:rPr>
              <w:t>ID</w:t>
            </w:r>
          </w:p>
        </w:tc>
      </w:tr>
      <w:tr w:rsidR="000760F6" w:rsidRPr="00105FCC" w:rsidTr="000760F6">
        <w:tc>
          <w:tcPr>
            <w:tcW w:w="3119" w:type="dxa"/>
          </w:tcPr>
          <w:p w:rsidR="000760F6" w:rsidRPr="00105FCC" w:rsidRDefault="000760F6" w:rsidP="000760F6">
            <w:pPr>
              <w:rPr>
                <w:rFonts w:asciiTheme="majorHAnsi" w:hAnsiTheme="majorHAnsi" w:cstheme="majorHAnsi"/>
              </w:rPr>
            </w:pPr>
            <w:r w:rsidRPr="008A7CCD">
              <w:rPr>
                <w:rFonts w:asciiTheme="majorHAnsi" w:hAnsiTheme="majorHAnsi" w:cstheme="majorHAnsi"/>
              </w:rPr>
              <w:t>CONDUCTOR_CLASS_NO</w:t>
            </w:r>
          </w:p>
        </w:tc>
        <w:tc>
          <w:tcPr>
            <w:tcW w:w="4678" w:type="dxa"/>
          </w:tcPr>
          <w:p w:rsidR="000760F6" w:rsidRPr="00105FCC" w:rsidRDefault="00EF5562" w:rsidP="00EF5562">
            <w:pPr>
              <w:rPr>
                <w:rFonts w:asciiTheme="majorHAnsi" w:hAnsiTheme="majorHAnsi" w:cstheme="majorHAnsi"/>
              </w:rPr>
            </w:pPr>
            <w:r>
              <w:rPr>
                <w:rFonts w:asciiTheme="majorHAnsi" w:hAnsiTheme="majorHAnsi" w:cstheme="majorHAnsi"/>
              </w:rPr>
              <w:t>ID of the original class of this instance</w:t>
            </w:r>
          </w:p>
        </w:tc>
      </w:tr>
      <w:tr w:rsidR="000760F6" w:rsidRPr="00EF5562" w:rsidTr="000760F6">
        <w:tc>
          <w:tcPr>
            <w:tcW w:w="3119"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STATUS_ID</w:t>
            </w:r>
          </w:p>
        </w:tc>
        <w:tc>
          <w:tcPr>
            <w:tcW w:w="4678" w:type="dxa"/>
          </w:tcPr>
          <w:p w:rsidR="000760F6" w:rsidRPr="00105FCC" w:rsidRDefault="00EF5562" w:rsidP="00EF5562">
            <w:pPr>
              <w:jc w:val="left"/>
              <w:rPr>
                <w:rFonts w:asciiTheme="majorHAnsi" w:hAnsiTheme="majorHAnsi" w:cstheme="majorHAnsi"/>
              </w:rPr>
            </w:pPr>
            <w:r>
              <w:rPr>
                <w:rFonts w:asciiTheme="majorHAnsi" w:hAnsiTheme="majorHAnsi" w:cstheme="majorHAnsi"/>
              </w:rPr>
              <w:t>Detailed execution status. More in the table below</w:t>
            </w:r>
            <w:r w:rsidR="000760F6" w:rsidRPr="00105FCC">
              <w:rPr>
                <w:rFonts w:asciiTheme="majorHAnsi" w:hAnsiTheme="majorHAnsi" w:cstheme="majorHAnsi"/>
              </w:rPr>
              <w:t xml:space="preserve">　</w:t>
            </w:r>
            <w:r>
              <w:rPr>
                <w:rFonts w:asciiTheme="majorHAnsi" w:hAnsiTheme="majorHAnsi" w:cstheme="majorHAnsi"/>
              </w:rPr>
              <w:t>“</w:t>
            </w:r>
            <w:r w:rsidR="000760F6">
              <w:rPr>
                <w:rFonts w:asciiTheme="majorHAnsi" w:hAnsiTheme="majorHAnsi" w:cstheme="majorHAnsi"/>
              </w:rPr>
              <w:fldChar w:fldCharType="begin"/>
            </w:r>
            <w:r w:rsidR="000760F6">
              <w:rPr>
                <w:rFonts w:asciiTheme="majorHAnsi" w:hAnsiTheme="majorHAnsi" w:cstheme="majorHAnsi"/>
              </w:rPr>
              <w:instrText xml:space="preserve"> REF _Ref56764630 \h </w:instrText>
            </w:r>
            <w:r>
              <w:rPr>
                <w:rFonts w:asciiTheme="majorHAnsi" w:hAnsiTheme="majorHAnsi" w:cstheme="majorHAnsi"/>
              </w:rPr>
              <w:instrText xml:space="preserve"> \* MERGEFORMAT </w:instrText>
            </w:r>
            <w:r w:rsidR="000760F6">
              <w:rPr>
                <w:rFonts w:asciiTheme="majorHAnsi" w:hAnsiTheme="majorHAnsi" w:cstheme="majorHAnsi"/>
              </w:rPr>
            </w:r>
            <w:r w:rsidR="000760F6">
              <w:rPr>
                <w:rFonts w:asciiTheme="majorHAnsi" w:hAnsiTheme="majorHAnsi" w:cstheme="majorHAnsi"/>
              </w:rPr>
              <w:fldChar w:fldCharType="separate"/>
            </w:r>
            <w:r w:rsidR="005F1F35">
              <w:rPr>
                <w:rFonts w:asciiTheme="majorHAnsi" w:hAnsiTheme="majorHAnsi" w:cstheme="majorHAnsi"/>
              </w:rPr>
              <w:t>Table</w:t>
            </w:r>
            <w:r w:rsidR="005F1F35" w:rsidRPr="00105FCC">
              <w:rPr>
                <w:rFonts w:asciiTheme="majorHAnsi" w:hAnsiTheme="majorHAnsi" w:cstheme="majorHAnsi"/>
              </w:rPr>
              <w:t xml:space="preserve"> </w:t>
            </w:r>
            <w:r w:rsidR="005F1F35">
              <w:rPr>
                <w:rFonts w:asciiTheme="majorHAnsi" w:hAnsiTheme="majorHAnsi" w:cstheme="majorHAnsi"/>
                <w:noProof/>
              </w:rPr>
              <w:t>6</w:t>
            </w:r>
            <w:r w:rsidR="005F1F35">
              <w:rPr>
                <w:rFonts w:asciiTheme="majorHAnsi" w:hAnsiTheme="majorHAnsi" w:cstheme="majorHAnsi"/>
                <w:noProof/>
              </w:rPr>
              <w:noBreakHyphen/>
              <w:t>21</w:t>
            </w:r>
            <w:r w:rsidR="000760F6">
              <w:rPr>
                <w:rFonts w:asciiTheme="majorHAnsi" w:hAnsiTheme="majorHAnsi" w:cstheme="majorHAnsi"/>
              </w:rPr>
              <w:fldChar w:fldCharType="end"/>
            </w:r>
            <w:r>
              <w:rPr>
                <w:rFonts w:asciiTheme="majorHAnsi" w:hAnsiTheme="majorHAnsi" w:cstheme="majorHAnsi"/>
              </w:rPr>
              <w:t>”</w:t>
            </w:r>
          </w:p>
        </w:tc>
      </w:tr>
      <w:tr w:rsidR="000760F6" w:rsidRPr="00105FCC" w:rsidTr="000760F6">
        <w:tc>
          <w:tcPr>
            <w:tcW w:w="3119" w:type="dxa"/>
          </w:tcPr>
          <w:p w:rsidR="000760F6" w:rsidRPr="00105FCC" w:rsidRDefault="000760F6" w:rsidP="000760F6">
            <w:pPr>
              <w:rPr>
                <w:rFonts w:asciiTheme="majorHAnsi" w:hAnsiTheme="majorHAnsi" w:cstheme="majorHAnsi"/>
              </w:rPr>
            </w:pPr>
            <w:r w:rsidRPr="008A7CCD">
              <w:rPr>
                <w:rFonts w:asciiTheme="majorHAnsi" w:hAnsiTheme="majorHAnsi" w:cstheme="majorHAnsi"/>
              </w:rPr>
              <w:t>EXECUTION_USER</w:t>
            </w:r>
          </w:p>
        </w:tc>
        <w:tc>
          <w:tcPr>
            <w:tcW w:w="4678" w:type="dxa"/>
          </w:tcPr>
          <w:p w:rsidR="000760F6" w:rsidRPr="00105FCC" w:rsidRDefault="00EF5562" w:rsidP="000760F6">
            <w:pPr>
              <w:rPr>
                <w:rFonts w:asciiTheme="majorHAnsi" w:hAnsiTheme="majorHAnsi" w:cstheme="majorHAnsi"/>
              </w:rPr>
            </w:pPr>
            <w:r>
              <w:rPr>
                <w:rFonts w:asciiTheme="majorHAnsi" w:hAnsiTheme="majorHAnsi" w:cstheme="majorHAnsi" w:hint="eastAsia"/>
              </w:rPr>
              <w:t>Execution user</w:t>
            </w:r>
          </w:p>
        </w:tc>
      </w:tr>
      <w:tr w:rsidR="000760F6" w:rsidRPr="00105FCC" w:rsidTr="000760F6">
        <w:tc>
          <w:tcPr>
            <w:tcW w:w="3119"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ABORT_EXECUTE_FLAG</w:t>
            </w:r>
          </w:p>
        </w:tc>
        <w:tc>
          <w:tcPr>
            <w:tcW w:w="4678" w:type="dxa"/>
          </w:tcPr>
          <w:p w:rsidR="000760F6" w:rsidRPr="00105FCC" w:rsidRDefault="00EF5562" w:rsidP="000760F6">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mergency stop flag.</w:t>
            </w:r>
            <w:r>
              <w:rPr>
                <w:rFonts w:asciiTheme="majorHAnsi" w:hAnsiTheme="majorHAnsi" w:cstheme="majorHAnsi"/>
              </w:rPr>
              <w:t xml:space="preserve">　</w:t>
            </w:r>
            <w:r>
              <w:rPr>
                <w:rFonts w:asciiTheme="majorHAnsi" w:hAnsiTheme="majorHAnsi" w:cstheme="majorHAnsi"/>
              </w:rPr>
              <w:t>Not issued</w:t>
            </w:r>
            <w:r>
              <w:rPr>
                <w:rFonts w:asciiTheme="majorHAnsi" w:hAnsiTheme="majorHAnsi" w:cstheme="majorHAnsi"/>
              </w:rPr>
              <w:t>：</w:t>
            </w:r>
            <w:r>
              <w:rPr>
                <w:rFonts w:asciiTheme="majorHAnsi" w:hAnsiTheme="majorHAnsi" w:cstheme="majorHAnsi"/>
              </w:rPr>
              <w:t>1 Issued</w:t>
            </w:r>
            <w:r>
              <w:rPr>
                <w:rFonts w:asciiTheme="majorHAnsi" w:hAnsiTheme="majorHAnsi" w:cstheme="majorHAnsi"/>
              </w:rPr>
              <w:t>：</w:t>
            </w:r>
            <w:r>
              <w:rPr>
                <w:rFonts w:asciiTheme="majorHAnsi" w:hAnsiTheme="majorHAnsi" w:cstheme="majorHAnsi"/>
              </w:rPr>
              <w:t>2</w:t>
            </w:r>
          </w:p>
        </w:tc>
      </w:tr>
      <w:tr w:rsidR="000760F6" w:rsidRPr="00105FCC" w:rsidTr="000760F6">
        <w:tc>
          <w:tcPr>
            <w:tcW w:w="3119"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OPERATION_NO_IDBH</w:t>
            </w:r>
          </w:p>
        </w:tc>
        <w:tc>
          <w:tcPr>
            <w:tcW w:w="4678" w:type="dxa"/>
          </w:tcPr>
          <w:p w:rsidR="000760F6" w:rsidRPr="00105FCC" w:rsidRDefault="00EF5562" w:rsidP="000760F6">
            <w:pPr>
              <w:rPr>
                <w:rFonts w:asciiTheme="majorHAnsi" w:hAnsiTheme="majorHAnsi" w:cstheme="majorHAnsi"/>
              </w:rPr>
            </w:pPr>
            <w:r>
              <w:rPr>
                <w:rFonts w:asciiTheme="majorHAnsi" w:hAnsiTheme="majorHAnsi" w:cstheme="majorHAnsi" w:hint="eastAsia"/>
              </w:rPr>
              <w:t>R</w:t>
            </w:r>
            <w:r>
              <w:rPr>
                <w:rFonts w:asciiTheme="majorHAnsi" w:hAnsiTheme="majorHAnsi" w:cstheme="majorHAnsi"/>
              </w:rPr>
              <w:t xml:space="preserve">egistered operation </w:t>
            </w:r>
            <w:r w:rsidR="000760F6" w:rsidRPr="00105FCC">
              <w:rPr>
                <w:rFonts w:asciiTheme="majorHAnsi" w:hAnsiTheme="majorHAnsi" w:cstheme="majorHAnsi"/>
              </w:rPr>
              <w:t>ID</w:t>
            </w:r>
          </w:p>
        </w:tc>
      </w:tr>
      <w:tr w:rsidR="000760F6" w:rsidRPr="00105FCC" w:rsidTr="000760F6">
        <w:tc>
          <w:tcPr>
            <w:tcW w:w="3119"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OPERATION_NAME</w:t>
            </w:r>
          </w:p>
        </w:tc>
        <w:tc>
          <w:tcPr>
            <w:tcW w:w="4678" w:type="dxa"/>
          </w:tcPr>
          <w:p w:rsidR="000760F6" w:rsidRPr="00105FCC" w:rsidRDefault="00EF5562" w:rsidP="000760F6">
            <w:pPr>
              <w:rPr>
                <w:rFonts w:asciiTheme="majorHAnsi" w:hAnsiTheme="majorHAnsi" w:cstheme="majorHAnsi"/>
              </w:rPr>
            </w:pPr>
            <w:r>
              <w:rPr>
                <w:rFonts w:asciiTheme="majorHAnsi" w:hAnsiTheme="majorHAnsi" w:cstheme="majorHAnsi" w:hint="eastAsia"/>
              </w:rPr>
              <w:t>R</w:t>
            </w:r>
            <w:r>
              <w:rPr>
                <w:rFonts w:asciiTheme="majorHAnsi" w:hAnsiTheme="majorHAnsi" w:cstheme="majorHAnsi"/>
              </w:rPr>
              <w:t>egistered operation name</w:t>
            </w:r>
          </w:p>
        </w:tc>
      </w:tr>
      <w:tr w:rsidR="000760F6" w:rsidRPr="00105FCC" w:rsidTr="000760F6">
        <w:tc>
          <w:tcPr>
            <w:tcW w:w="3119"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TIME_BOOK</w:t>
            </w:r>
          </w:p>
        </w:tc>
        <w:tc>
          <w:tcPr>
            <w:tcW w:w="4678" w:type="dxa"/>
          </w:tcPr>
          <w:p w:rsidR="000760F6" w:rsidRPr="00105FCC" w:rsidRDefault="00EF5562" w:rsidP="000760F6">
            <w:pPr>
              <w:rPr>
                <w:rFonts w:asciiTheme="majorHAnsi" w:hAnsiTheme="majorHAnsi" w:cstheme="majorHAnsi"/>
              </w:rPr>
            </w:pPr>
            <w:r>
              <w:rPr>
                <w:rFonts w:asciiTheme="majorHAnsi" w:hAnsiTheme="majorHAnsi" w:cstheme="majorHAnsi"/>
              </w:rPr>
              <w:t>Reserved time/date</w:t>
            </w:r>
          </w:p>
        </w:tc>
      </w:tr>
      <w:tr w:rsidR="000760F6" w:rsidRPr="00105FCC" w:rsidTr="000760F6">
        <w:tc>
          <w:tcPr>
            <w:tcW w:w="3119"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TIME_START</w:t>
            </w:r>
          </w:p>
        </w:tc>
        <w:tc>
          <w:tcPr>
            <w:tcW w:w="4678" w:type="dxa"/>
          </w:tcPr>
          <w:p w:rsidR="000760F6" w:rsidRPr="00105FCC" w:rsidRDefault="00EF5562" w:rsidP="000760F6">
            <w:pPr>
              <w:rPr>
                <w:rFonts w:asciiTheme="majorHAnsi" w:hAnsiTheme="majorHAnsi" w:cstheme="majorHAnsi"/>
              </w:rPr>
            </w:pPr>
            <w:r>
              <w:rPr>
                <w:rFonts w:asciiTheme="majorHAnsi" w:hAnsiTheme="majorHAnsi" w:cstheme="majorHAnsi"/>
              </w:rPr>
              <w:t>Start time/date</w:t>
            </w:r>
          </w:p>
        </w:tc>
      </w:tr>
      <w:tr w:rsidR="000760F6" w:rsidRPr="00105FCC" w:rsidTr="000760F6">
        <w:tc>
          <w:tcPr>
            <w:tcW w:w="3119"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TIME_END</w:t>
            </w:r>
          </w:p>
        </w:tc>
        <w:tc>
          <w:tcPr>
            <w:tcW w:w="4678" w:type="dxa"/>
          </w:tcPr>
          <w:p w:rsidR="000760F6" w:rsidRPr="00105FCC" w:rsidRDefault="00EF5562" w:rsidP="000760F6">
            <w:pPr>
              <w:rPr>
                <w:rFonts w:asciiTheme="majorHAnsi" w:hAnsiTheme="majorHAnsi" w:cstheme="majorHAnsi"/>
              </w:rPr>
            </w:pPr>
            <w:r>
              <w:rPr>
                <w:rFonts w:asciiTheme="majorHAnsi" w:hAnsiTheme="majorHAnsi" w:cstheme="majorHAnsi"/>
              </w:rPr>
              <w:t>End time/date</w:t>
            </w:r>
          </w:p>
        </w:tc>
      </w:tr>
    </w:tbl>
    <w:p w:rsidR="000760F6" w:rsidRPr="00AD4B67" w:rsidRDefault="000760F6" w:rsidP="000760F6">
      <w:pPr>
        <w:rPr>
          <w:rFonts w:asciiTheme="majorHAnsi" w:hAnsiTheme="majorHAnsi" w:cstheme="majorHAnsi"/>
          <w:szCs w:val="21"/>
        </w:rPr>
      </w:pPr>
    </w:p>
    <w:p w:rsidR="000760F6" w:rsidRDefault="000760F6" w:rsidP="000760F6">
      <w:pPr>
        <w:pStyle w:val="a9"/>
        <w:ind w:leftChars="0" w:left="1200"/>
        <w:rPr>
          <w:rFonts w:asciiTheme="majorHAnsi" w:hAnsiTheme="majorHAnsi" w:cstheme="majorHAnsi"/>
          <w:szCs w:val="21"/>
        </w:rPr>
      </w:pPr>
    </w:p>
    <w:p w:rsidR="000760F6" w:rsidRPr="00EF5562" w:rsidRDefault="00EF5562" w:rsidP="00EF5562">
      <w:pPr>
        <w:pStyle w:val="a9"/>
        <w:numPr>
          <w:ilvl w:val="3"/>
          <w:numId w:val="37"/>
        </w:numPr>
        <w:ind w:leftChars="0"/>
        <w:rPr>
          <w:rFonts w:asciiTheme="majorHAnsi" w:hAnsiTheme="majorHAnsi" w:cstheme="majorHAnsi"/>
          <w:szCs w:val="21"/>
        </w:rPr>
      </w:pPr>
      <w:r>
        <w:rPr>
          <w:rFonts w:asciiTheme="majorHAnsi" w:hAnsiTheme="majorHAnsi" w:cstheme="majorHAnsi"/>
          <w:szCs w:val="21"/>
        </w:rPr>
        <w:t>Node instance information that are going to be stored in NODE_INFO</w:t>
      </w:r>
    </w:p>
    <w:p w:rsidR="000760F6" w:rsidRPr="00105FCC" w:rsidRDefault="000760F6" w:rsidP="000760F6">
      <w:pPr>
        <w:rPr>
          <w:rFonts w:asciiTheme="majorHAnsi" w:hAnsiTheme="majorHAnsi" w:cstheme="majorHAnsi"/>
        </w:rPr>
      </w:pPr>
    </w:p>
    <w:p w:rsidR="000760F6" w:rsidRPr="00105FCC" w:rsidRDefault="00EF5562"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5F1F35">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5F1F35">
        <w:rPr>
          <w:rFonts w:asciiTheme="majorHAnsi" w:hAnsiTheme="majorHAnsi" w:cstheme="majorHAnsi"/>
          <w:noProof/>
        </w:rPr>
        <w:t>20</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r w:rsidR="000760F6">
        <w:rPr>
          <w:rFonts w:asciiTheme="majorHAnsi" w:hAnsiTheme="majorHAnsi" w:cstheme="majorHAnsi" w:hint="eastAsia"/>
        </w:rPr>
        <w:t>Node</w:t>
      </w:r>
      <w:r>
        <w:rPr>
          <w:rFonts w:asciiTheme="majorHAnsi" w:hAnsiTheme="majorHAnsi" w:cstheme="majorHAnsi" w:hint="eastAsia"/>
        </w:rPr>
        <w:t xml:space="preserve"> instance information table</w:t>
      </w:r>
    </w:p>
    <w:tbl>
      <w:tblPr>
        <w:tblStyle w:val="ab"/>
        <w:tblW w:w="0" w:type="auto"/>
        <w:tblInd w:w="1242" w:type="dxa"/>
        <w:tblLook w:val="04A0" w:firstRow="1" w:lastRow="0" w:firstColumn="1" w:lastColumn="0" w:noHBand="0" w:noVBand="1"/>
      </w:tblPr>
      <w:tblGrid>
        <w:gridCol w:w="3119"/>
        <w:gridCol w:w="4678"/>
      </w:tblGrid>
      <w:tr w:rsidR="000760F6" w:rsidRPr="00105FCC" w:rsidTr="000760F6">
        <w:tc>
          <w:tcPr>
            <w:tcW w:w="3119" w:type="dxa"/>
            <w:shd w:val="clear" w:color="auto" w:fill="002B62"/>
          </w:tcPr>
          <w:p w:rsidR="000760F6" w:rsidRPr="00105FCC" w:rsidRDefault="00EF5562"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Key</w:t>
            </w:r>
          </w:p>
        </w:tc>
        <w:tc>
          <w:tcPr>
            <w:tcW w:w="4678" w:type="dxa"/>
            <w:shd w:val="clear" w:color="auto" w:fill="002B62"/>
          </w:tcPr>
          <w:p w:rsidR="000760F6" w:rsidRPr="00105FCC" w:rsidRDefault="00EF5562"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Content</w:t>
            </w:r>
          </w:p>
        </w:tc>
      </w:tr>
      <w:tr w:rsidR="000760F6" w:rsidRPr="00105FCC" w:rsidTr="000760F6">
        <w:tc>
          <w:tcPr>
            <w:tcW w:w="3119" w:type="dxa"/>
          </w:tcPr>
          <w:p w:rsidR="000760F6" w:rsidRPr="00105FCC" w:rsidRDefault="000760F6" w:rsidP="000760F6">
            <w:pPr>
              <w:jc w:val="left"/>
              <w:rPr>
                <w:rFonts w:asciiTheme="majorHAnsi" w:hAnsiTheme="majorHAnsi" w:cstheme="majorHAnsi"/>
              </w:rPr>
            </w:pPr>
            <w:r w:rsidRPr="00AD4B67">
              <w:rPr>
                <w:rFonts w:asciiTheme="majorHAnsi" w:hAnsiTheme="majorHAnsi" w:cstheme="majorHAnsi"/>
              </w:rPr>
              <w:t>NODE_NAME</w:t>
            </w:r>
          </w:p>
        </w:tc>
        <w:tc>
          <w:tcPr>
            <w:tcW w:w="4678" w:type="dxa"/>
          </w:tcPr>
          <w:p w:rsidR="000760F6" w:rsidRPr="00105FCC" w:rsidRDefault="000760F6" w:rsidP="000760F6">
            <w:pPr>
              <w:jc w:val="left"/>
              <w:rPr>
                <w:rFonts w:asciiTheme="majorHAnsi" w:hAnsiTheme="majorHAnsi" w:cstheme="majorHAnsi"/>
              </w:rPr>
            </w:pPr>
            <w:r>
              <w:rPr>
                <w:rFonts w:asciiTheme="majorHAnsi" w:hAnsiTheme="majorHAnsi" w:cstheme="majorHAnsi" w:hint="eastAsia"/>
              </w:rPr>
              <w:t>Node</w:t>
            </w:r>
            <w:r w:rsidR="00EF5562">
              <w:rPr>
                <w:rFonts w:asciiTheme="majorHAnsi" w:hAnsiTheme="majorHAnsi" w:cstheme="majorHAnsi" w:hint="eastAsia"/>
              </w:rPr>
              <w:t xml:space="preserve"> name</w:t>
            </w:r>
            <w:r>
              <w:rPr>
                <w:rFonts w:asciiTheme="majorHAnsi" w:hAnsiTheme="majorHAnsi" w:cstheme="majorHAnsi" w:hint="eastAsia"/>
              </w:rPr>
              <w:t xml:space="preserve">　</w:t>
            </w:r>
          </w:p>
        </w:tc>
      </w:tr>
      <w:tr w:rsidR="000760F6" w:rsidRPr="00105FCC" w:rsidTr="000760F6">
        <w:tc>
          <w:tcPr>
            <w:tcW w:w="3119" w:type="dxa"/>
          </w:tcPr>
          <w:p w:rsidR="000760F6" w:rsidRPr="00105FCC" w:rsidRDefault="000760F6" w:rsidP="000760F6">
            <w:pPr>
              <w:jc w:val="left"/>
              <w:rPr>
                <w:rFonts w:asciiTheme="majorHAnsi" w:hAnsiTheme="majorHAnsi" w:cstheme="majorHAnsi"/>
              </w:rPr>
            </w:pPr>
            <w:r w:rsidRPr="00AD4B67">
              <w:rPr>
                <w:rFonts w:asciiTheme="majorHAnsi" w:hAnsiTheme="majorHAnsi" w:cstheme="majorHAnsi"/>
              </w:rPr>
              <w:t>NODE_INSTANCE_NO</w:t>
            </w:r>
          </w:p>
        </w:tc>
        <w:tc>
          <w:tcPr>
            <w:tcW w:w="4678" w:type="dxa"/>
          </w:tcPr>
          <w:p w:rsidR="000760F6" w:rsidRPr="00105FCC" w:rsidRDefault="000760F6" w:rsidP="000760F6">
            <w:pPr>
              <w:jc w:val="left"/>
              <w:rPr>
                <w:rFonts w:asciiTheme="majorHAnsi" w:hAnsiTheme="majorHAnsi" w:cstheme="majorHAnsi"/>
              </w:rPr>
            </w:pPr>
            <w:r>
              <w:rPr>
                <w:rFonts w:asciiTheme="majorHAnsi" w:hAnsiTheme="majorHAnsi" w:cstheme="majorHAnsi" w:hint="eastAsia"/>
                <w:szCs w:val="21"/>
              </w:rPr>
              <w:t>Node</w:t>
            </w:r>
            <w:r w:rsidR="00EF5562">
              <w:rPr>
                <w:rFonts w:asciiTheme="majorHAnsi" w:hAnsiTheme="majorHAnsi" w:cstheme="majorHAnsi" w:hint="eastAsia"/>
                <w:szCs w:val="21"/>
              </w:rPr>
              <w:t xml:space="preserve"> instance </w:t>
            </w:r>
            <w:r>
              <w:rPr>
                <w:rFonts w:asciiTheme="majorHAnsi" w:hAnsiTheme="majorHAnsi" w:cstheme="majorHAnsi" w:hint="eastAsia"/>
                <w:szCs w:val="21"/>
              </w:rPr>
              <w:t>No</w:t>
            </w:r>
          </w:p>
        </w:tc>
      </w:tr>
      <w:tr w:rsidR="000760F6" w:rsidRPr="00105FCC" w:rsidTr="000760F6">
        <w:tc>
          <w:tcPr>
            <w:tcW w:w="3119" w:type="dxa"/>
          </w:tcPr>
          <w:p w:rsidR="000760F6" w:rsidRPr="00AD4B67" w:rsidRDefault="000760F6" w:rsidP="000760F6">
            <w:pPr>
              <w:jc w:val="left"/>
              <w:rPr>
                <w:rFonts w:asciiTheme="majorHAnsi" w:hAnsiTheme="majorHAnsi" w:cstheme="majorHAnsi"/>
              </w:rPr>
            </w:pPr>
            <w:r w:rsidRPr="00117024">
              <w:rPr>
                <w:rFonts w:asciiTheme="majorHAnsi" w:hAnsiTheme="majorHAnsi" w:cstheme="majorHAnsi"/>
              </w:rPr>
              <w:t>NODE_TYPE_ID</w:t>
            </w:r>
          </w:p>
        </w:tc>
        <w:tc>
          <w:tcPr>
            <w:tcW w:w="4678" w:type="dxa"/>
          </w:tcPr>
          <w:p w:rsidR="000760F6" w:rsidRPr="00105FCC" w:rsidRDefault="000760F6" w:rsidP="00EF5562">
            <w:pPr>
              <w:jc w:val="left"/>
              <w:rPr>
                <w:rFonts w:asciiTheme="majorHAnsi" w:hAnsiTheme="majorHAnsi" w:cstheme="majorHAnsi"/>
              </w:rPr>
            </w:pPr>
            <w:r>
              <w:rPr>
                <w:rFonts w:asciiTheme="majorHAnsi" w:hAnsiTheme="majorHAnsi" w:cstheme="majorHAnsi" w:hint="eastAsia"/>
                <w:szCs w:val="21"/>
              </w:rPr>
              <w:t>Node</w:t>
            </w:r>
            <w:r w:rsidR="00EF5562">
              <w:rPr>
                <w:rFonts w:asciiTheme="majorHAnsi" w:hAnsiTheme="majorHAnsi" w:cstheme="majorHAnsi"/>
                <w:szCs w:val="21"/>
              </w:rPr>
              <w:t xml:space="preserve"> </w:t>
            </w:r>
            <w:r w:rsidR="00EF5562">
              <w:rPr>
                <w:rFonts w:asciiTheme="majorHAnsi" w:hAnsiTheme="majorHAnsi" w:cstheme="majorHAnsi" w:hint="eastAsia"/>
                <w:szCs w:val="21"/>
              </w:rPr>
              <w:t>type</w:t>
            </w:r>
            <w:r w:rsidR="00EF5562">
              <w:rPr>
                <w:rFonts w:asciiTheme="majorHAnsi" w:hAnsiTheme="majorHAnsi" w:cstheme="majorHAnsi"/>
                <w:szCs w:val="21"/>
              </w:rPr>
              <w:t xml:space="preserve"> </w:t>
            </w:r>
            <w:r>
              <w:rPr>
                <w:rFonts w:asciiTheme="majorHAnsi" w:hAnsiTheme="majorHAnsi" w:cstheme="majorHAnsi" w:hint="eastAsia"/>
                <w:szCs w:val="21"/>
              </w:rPr>
              <w:t>ID</w:t>
            </w:r>
            <w:r w:rsidR="00EF5562">
              <w:rPr>
                <w:rFonts w:asciiTheme="majorHAnsi" w:hAnsiTheme="majorHAnsi" w:cstheme="majorHAnsi"/>
                <w:szCs w:val="21"/>
              </w:rPr>
              <w:t>.</w:t>
            </w:r>
            <w:r w:rsidR="00EF5562">
              <w:rPr>
                <w:rFonts w:asciiTheme="majorHAnsi" w:hAnsiTheme="majorHAnsi" w:cstheme="majorHAnsi"/>
                <w:szCs w:val="21"/>
              </w:rPr>
              <w:br/>
            </w:r>
            <w:r w:rsidR="00EF5562">
              <w:rPr>
                <w:rFonts w:asciiTheme="majorHAnsi" w:hAnsiTheme="majorHAnsi" w:cstheme="majorHAnsi" w:hint="eastAsia"/>
              </w:rPr>
              <w:t>M</w:t>
            </w:r>
            <w:r w:rsidR="00EF5562">
              <w:rPr>
                <w:rFonts w:asciiTheme="majorHAnsi" w:hAnsiTheme="majorHAnsi" w:cstheme="majorHAnsi"/>
              </w:rPr>
              <w:t xml:space="preserve">ore in the table below </w:t>
            </w:r>
            <w:r>
              <w:rPr>
                <w:rFonts w:asciiTheme="majorHAnsi" w:hAnsiTheme="majorHAnsi" w:cstheme="majorHAnsi"/>
              </w:rPr>
              <w:fldChar w:fldCharType="begin"/>
            </w:r>
            <w:r>
              <w:rPr>
                <w:rFonts w:asciiTheme="majorHAnsi" w:hAnsiTheme="majorHAnsi" w:cstheme="majorHAnsi"/>
              </w:rPr>
              <w:instrText xml:space="preserve"> REF _Ref56771378 \h </w:instrText>
            </w:r>
            <w:r>
              <w:rPr>
                <w:rFonts w:asciiTheme="majorHAnsi" w:hAnsiTheme="majorHAnsi" w:cstheme="majorHAnsi"/>
              </w:rPr>
            </w:r>
            <w:r>
              <w:rPr>
                <w:rFonts w:asciiTheme="majorHAnsi" w:hAnsiTheme="majorHAnsi" w:cstheme="majorHAnsi"/>
              </w:rPr>
              <w:fldChar w:fldCharType="separate"/>
            </w:r>
            <w:r w:rsidR="005F1F35">
              <w:rPr>
                <w:rFonts w:asciiTheme="majorHAnsi" w:hAnsiTheme="majorHAnsi" w:cstheme="majorHAnsi"/>
              </w:rPr>
              <w:t>Table</w:t>
            </w:r>
            <w:r w:rsidR="005F1F35" w:rsidRPr="00105FCC">
              <w:rPr>
                <w:rFonts w:asciiTheme="majorHAnsi" w:hAnsiTheme="majorHAnsi" w:cstheme="majorHAnsi"/>
              </w:rPr>
              <w:t xml:space="preserve"> </w:t>
            </w:r>
            <w:r w:rsidR="005F1F35">
              <w:rPr>
                <w:rFonts w:asciiTheme="majorHAnsi" w:hAnsiTheme="majorHAnsi" w:cstheme="majorHAnsi"/>
                <w:noProof/>
              </w:rPr>
              <w:t>6</w:t>
            </w:r>
            <w:r w:rsidR="005F1F35">
              <w:rPr>
                <w:rFonts w:asciiTheme="majorHAnsi" w:hAnsiTheme="majorHAnsi" w:cstheme="majorHAnsi"/>
              </w:rPr>
              <w:noBreakHyphen/>
            </w:r>
            <w:r w:rsidR="005F1F35">
              <w:rPr>
                <w:rFonts w:asciiTheme="majorHAnsi" w:hAnsiTheme="majorHAnsi" w:cstheme="majorHAnsi"/>
                <w:noProof/>
              </w:rPr>
              <w:t>23</w:t>
            </w:r>
            <w:r>
              <w:rPr>
                <w:rFonts w:asciiTheme="majorHAnsi" w:hAnsiTheme="majorHAnsi" w:cstheme="majorHAnsi"/>
              </w:rPr>
              <w:fldChar w:fldCharType="end"/>
            </w:r>
            <w:r w:rsidR="00EF5562">
              <w:rPr>
                <w:rFonts w:asciiTheme="majorHAnsi" w:hAnsiTheme="majorHAnsi" w:cstheme="majorHAnsi"/>
              </w:rPr>
              <w:t>”</w:t>
            </w:r>
          </w:p>
        </w:tc>
      </w:tr>
      <w:tr w:rsidR="000760F6" w:rsidRPr="00105FCC" w:rsidTr="000760F6">
        <w:tc>
          <w:tcPr>
            <w:tcW w:w="3119" w:type="dxa"/>
          </w:tcPr>
          <w:p w:rsidR="000760F6" w:rsidRPr="00105FCC" w:rsidRDefault="000760F6" w:rsidP="000760F6">
            <w:pPr>
              <w:jc w:val="left"/>
              <w:rPr>
                <w:rFonts w:asciiTheme="majorHAnsi" w:hAnsiTheme="majorHAnsi" w:cstheme="majorHAnsi"/>
              </w:rPr>
            </w:pPr>
            <w:r w:rsidRPr="00AD4B67">
              <w:rPr>
                <w:rFonts w:asciiTheme="majorHAnsi" w:hAnsiTheme="majorHAnsi" w:cstheme="majorHAnsi"/>
              </w:rPr>
              <w:t>STATUS</w:t>
            </w:r>
          </w:p>
        </w:tc>
        <w:tc>
          <w:tcPr>
            <w:tcW w:w="4678" w:type="dxa"/>
          </w:tcPr>
          <w:p w:rsidR="000760F6" w:rsidRPr="00105FCC" w:rsidRDefault="000760F6" w:rsidP="000760F6">
            <w:pPr>
              <w:jc w:val="left"/>
              <w:rPr>
                <w:rFonts w:asciiTheme="majorHAnsi" w:hAnsiTheme="majorHAnsi" w:cstheme="majorHAnsi"/>
              </w:rPr>
            </w:pPr>
            <w:r>
              <w:rPr>
                <w:rFonts w:asciiTheme="majorHAnsi" w:hAnsiTheme="majorHAnsi" w:cstheme="majorHAnsi" w:hint="eastAsia"/>
                <w:szCs w:val="21"/>
              </w:rPr>
              <w:t>Node</w:t>
            </w:r>
            <w:r w:rsidR="00EF5562">
              <w:rPr>
                <w:rFonts w:asciiTheme="majorHAnsi" w:hAnsiTheme="majorHAnsi" w:cstheme="majorHAnsi" w:hint="eastAsia"/>
                <w:szCs w:val="21"/>
              </w:rPr>
              <w:t xml:space="preserve"> status.</w:t>
            </w:r>
            <w:r w:rsidR="00EF5562">
              <w:rPr>
                <w:rFonts w:asciiTheme="majorHAnsi" w:hAnsiTheme="majorHAnsi" w:cstheme="majorHAnsi"/>
                <w:szCs w:val="21"/>
              </w:rPr>
              <w:br/>
              <w:t>More in the table below “</w:t>
            </w:r>
            <w:r>
              <w:rPr>
                <w:rFonts w:asciiTheme="majorHAnsi" w:hAnsiTheme="majorHAnsi" w:cstheme="majorHAnsi"/>
              </w:rPr>
              <w:fldChar w:fldCharType="begin"/>
            </w:r>
            <w:r>
              <w:rPr>
                <w:rFonts w:asciiTheme="majorHAnsi" w:hAnsiTheme="majorHAnsi" w:cstheme="majorHAnsi"/>
              </w:rPr>
              <w:instrText xml:space="preserve"> REF _Ref56764671 \h </w:instrText>
            </w:r>
            <w:r>
              <w:rPr>
                <w:rFonts w:asciiTheme="majorHAnsi" w:hAnsiTheme="majorHAnsi" w:cstheme="majorHAnsi"/>
              </w:rPr>
            </w:r>
            <w:r>
              <w:rPr>
                <w:rFonts w:asciiTheme="majorHAnsi" w:hAnsiTheme="majorHAnsi" w:cstheme="majorHAnsi"/>
              </w:rPr>
              <w:fldChar w:fldCharType="separate"/>
            </w:r>
            <w:r w:rsidR="005F1F35">
              <w:rPr>
                <w:rFonts w:asciiTheme="majorHAnsi" w:hAnsiTheme="majorHAnsi" w:cstheme="majorHAnsi"/>
              </w:rPr>
              <w:t>T</w:t>
            </w:r>
            <w:r w:rsidR="005F1F35" w:rsidRPr="008D4535">
              <w:rPr>
                <w:rFonts w:asciiTheme="majorHAnsi" w:hAnsiTheme="majorHAnsi" w:cstheme="majorHAnsi"/>
              </w:rPr>
              <w:t xml:space="preserve">able </w:t>
            </w:r>
            <w:r w:rsidR="005F1F35">
              <w:rPr>
                <w:rFonts w:asciiTheme="majorHAnsi" w:hAnsiTheme="majorHAnsi" w:cstheme="majorHAnsi"/>
                <w:noProof/>
              </w:rPr>
              <w:t>6</w:t>
            </w:r>
            <w:r w:rsidR="005F1F35" w:rsidRPr="008D4535">
              <w:rPr>
                <w:rFonts w:asciiTheme="majorHAnsi" w:hAnsiTheme="majorHAnsi" w:cstheme="majorHAnsi"/>
              </w:rPr>
              <w:noBreakHyphen/>
            </w:r>
            <w:r w:rsidR="005F1F35">
              <w:rPr>
                <w:rFonts w:asciiTheme="majorHAnsi" w:hAnsiTheme="majorHAnsi" w:cstheme="majorHAnsi"/>
                <w:noProof/>
              </w:rPr>
              <w:t>24</w:t>
            </w:r>
            <w:r>
              <w:rPr>
                <w:rFonts w:asciiTheme="majorHAnsi" w:hAnsiTheme="majorHAnsi" w:cstheme="majorHAnsi"/>
              </w:rPr>
              <w:fldChar w:fldCharType="end"/>
            </w:r>
            <w:r w:rsidR="00EF5562">
              <w:rPr>
                <w:rFonts w:asciiTheme="majorHAnsi" w:hAnsiTheme="majorHAnsi" w:cstheme="majorHAnsi"/>
              </w:rPr>
              <w:t>”</w:t>
            </w:r>
          </w:p>
        </w:tc>
      </w:tr>
      <w:tr w:rsidR="000760F6" w:rsidRPr="00105FCC" w:rsidTr="000760F6">
        <w:tc>
          <w:tcPr>
            <w:tcW w:w="3119" w:type="dxa"/>
          </w:tcPr>
          <w:p w:rsidR="000760F6" w:rsidRPr="00105FCC" w:rsidRDefault="000760F6" w:rsidP="000760F6">
            <w:pPr>
              <w:jc w:val="left"/>
              <w:rPr>
                <w:rFonts w:asciiTheme="majorHAnsi" w:hAnsiTheme="majorHAnsi" w:cstheme="majorHAnsi"/>
              </w:rPr>
            </w:pPr>
            <w:r w:rsidRPr="00AD4B67">
              <w:rPr>
                <w:rFonts w:asciiTheme="majorHAnsi" w:hAnsiTheme="majorHAnsi" w:cstheme="majorHAnsi"/>
              </w:rPr>
              <w:t>SKIP</w:t>
            </w:r>
          </w:p>
        </w:tc>
        <w:tc>
          <w:tcPr>
            <w:tcW w:w="4678" w:type="dxa"/>
          </w:tcPr>
          <w:p w:rsidR="000760F6" w:rsidRPr="004645B0" w:rsidRDefault="00EF5562" w:rsidP="000760F6">
            <w:pPr>
              <w:jc w:val="left"/>
              <w:rPr>
                <w:rFonts w:asciiTheme="majorHAnsi" w:hAnsiTheme="majorHAnsi" w:cstheme="majorHAnsi"/>
              </w:rPr>
            </w:pPr>
            <w:r>
              <w:rPr>
                <w:rFonts w:asciiTheme="majorHAnsi" w:hAnsiTheme="majorHAnsi" w:cstheme="majorHAnsi"/>
              </w:rPr>
              <w:t>Skip is set</w:t>
            </w:r>
            <w:r w:rsidR="000760F6" w:rsidRPr="00105FCC">
              <w:rPr>
                <w:rFonts w:asciiTheme="majorHAnsi" w:hAnsiTheme="majorHAnsi" w:cstheme="majorHAnsi"/>
              </w:rPr>
              <w:t xml:space="preserve">　：</w:t>
            </w:r>
            <w:r w:rsidR="000760F6">
              <w:rPr>
                <w:rFonts w:asciiTheme="majorHAnsi" w:hAnsiTheme="majorHAnsi" w:cstheme="majorHAnsi" w:hint="eastAsia"/>
              </w:rPr>
              <w:t>2</w:t>
            </w:r>
          </w:p>
        </w:tc>
      </w:tr>
      <w:tr w:rsidR="000760F6" w:rsidRPr="00105FCC" w:rsidTr="000760F6">
        <w:tc>
          <w:tcPr>
            <w:tcW w:w="3119" w:type="dxa"/>
          </w:tcPr>
          <w:p w:rsidR="000760F6" w:rsidRPr="00105FCC" w:rsidRDefault="000760F6" w:rsidP="000760F6">
            <w:pPr>
              <w:jc w:val="left"/>
              <w:rPr>
                <w:rFonts w:asciiTheme="majorHAnsi" w:hAnsiTheme="majorHAnsi" w:cstheme="majorHAnsi"/>
              </w:rPr>
            </w:pPr>
            <w:r w:rsidRPr="00AD4B67">
              <w:rPr>
                <w:rFonts w:asciiTheme="majorHAnsi" w:hAnsiTheme="majorHAnsi" w:cstheme="majorHAnsi"/>
              </w:rPr>
              <w:t>TIME_START</w:t>
            </w:r>
          </w:p>
        </w:tc>
        <w:tc>
          <w:tcPr>
            <w:tcW w:w="4678" w:type="dxa"/>
          </w:tcPr>
          <w:p w:rsidR="000760F6" w:rsidRPr="00105FCC" w:rsidRDefault="00EF5562" w:rsidP="000760F6">
            <w:pPr>
              <w:rPr>
                <w:rFonts w:asciiTheme="majorHAnsi" w:hAnsiTheme="majorHAnsi" w:cstheme="majorHAnsi"/>
              </w:rPr>
            </w:pPr>
            <w:r>
              <w:rPr>
                <w:rFonts w:asciiTheme="majorHAnsi" w:hAnsiTheme="majorHAnsi" w:cstheme="majorHAnsi"/>
              </w:rPr>
              <w:t>Start time/date</w:t>
            </w:r>
          </w:p>
        </w:tc>
      </w:tr>
      <w:tr w:rsidR="000760F6" w:rsidRPr="00105FCC" w:rsidTr="000760F6">
        <w:tc>
          <w:tcPr>
            <w:tcW w:w="3119" w:type="dxa"/>
          </w:tcPr>
          <w:p w:rsidR="000760F6" w:rsidRPr="00105FCC" w:rsidRDefault="000760F6" w:rsidP="000760F6">
            <w:pPr>
              <w:jc w:val="left"/>
              <w:rPr>
                <w:rFonts w:asciiTheme="majorHAnsi" w:hAnsiTheme="majorHAnsi" w:cstheme="majorHAnsi"/>
              </w:rPr>
            </w:pPr>
            <w:r w:rsidRPr="00AD4B67">
              <w:rPr>
                <w:rFonts w:asciiTheme="majorHAnsi" w:hAnsiTheme="majorHAnsi" w:cstheme="majorHAnsi"/>
              </w:rPr>
              <w:t>TIME_END</w:t>
            </w:r>
          </w:p>
        </w:tc>
        <w:tc>
          <w:tcPr>
            <w:tcW w:w="4678" w:type="dxa"/>
          </w:tcPr>
          <w:p w:rsidR="000760F6" w:rsidRPr="00105FCC" w:rsidRDefault="00EF5562" w:rsidP="000760F6">
            <w:pPr>
              <w:rPr>
                <w:rFonts w:asciiTheme="majorHAnsi" w:hAnsiTheme="majorHAnsi" w:cstheme="majorHAnsi"/>
              </w:rPr>
            </w:pPr>
            <w:r>
              <w:rPr>
                <w:rFonts w:asciiTheme="majorHAnsi" w:hAnsiTheme="majorHAnsi" w:cstheme="majorHAnsi" w:hint="eastAsia"/>
              </w:rPr>
              <w:t>End time/date</w:t>
            </w:r>
          </w:p>
        </w:tc>
      </w:tr>
      <w:tr w:rsidR="000760F6" w:rsidRPr="00105FCC" w:rsidTr="000760F6">
        <w:tc>
          <w:tcPr>
            <w:tcW w:w="3119" w:type="dxa"/>
          </w:tcPr>
          <w:p w:rsidR="000760F6" w:rsidRPr="00105FCC" w:rsidRDefault="000760F6" w:rsidP="000760F6">
            <w:pPr>
              <w:jc w:val="left"/>
              <w:rPr>
                <w:rFonts w:asciiTheme="majorHAnsi" w:hAnsiTheme="majorHAnsi" w:cstheme="majorHAnsi"/>
              </w:rPr>
            </w:pPr>
            <w:r w:rsidRPr="00AD4B67">
              <w:rPr>
                <w:rFonts w:asciiTheme="majorHAnsi" w:hAnsiTheme="majorHAnsi" w:cstheme="majorHAnsi"/>
              </w:rPr>
              <w:t>OPERATION_ID</w:t>
            </w:r>
          </w:p>
        </w:tc>
        <w:tc>
          <w:tcPr>
            <w:tcW w:w="4678" w:type="dxa"/>
          </w:tcPr>
          <w:p w:rsidR="000760F6" w:rsidRPr="00105FCC" w:rsidRDefault="00EF5562" w:rsidP="000760F6">
            <w:pPr>
              <w:jc w:val="left"/>
              <w:rPr>
                <w:rFonts w:asciiTheme="majorHAnsi" w:hAnsiTheme="majorHAnsi" w:cstheme="majorHAnsi"/>
              </w:rPr>
            </w:pPr>
            <w:r>
              <w:rPr>
                <w:rFonts w:asciiTheme="majorHAnsi" w:hAnsiTheme="majorHAnsi" w:cstheme="majorHAnsi" w:hint="eastAsia"/>
              </w:rPr>
              <w:t>Individually</w:t>
            </w:r>
            <w:r>
              <w:rPr>
                <w:rFonts w:asciiTheme="majorHAnsi" w:hAnsiTheme="majorHAnsi" w:cstheme="majorHAnsi"/>
              </w:rPr>
              <w:t xml:space="preserve"> specified Operation ID</w:t>
            </w:r>
          </w:p>
        </w:tc>
      </w:tr>
      <w:tr w:rsidR="000760F6" w:rsidRPr="00105FCC" w:rsidTr="000760F6">
        <w:tc>
          <w:tcPr>
            <w:tcW w:w="3119" w:type="dxa"/>
          </w:tcPr>
          <w:p w:rsidR="000760F6" w:rsidRPr="00AD4B67" w:rsidRDefault="000760F6" w:rsidP="000760F6">
            <w:pPr>
              <w:jc w:val="left"/>
              <w:rPr>
                <w:rFonts w:asciiTheme="majorHAnsi" w:hAnsiTheme="majorHAnsi" w:cstheme="majorHAnsi"/>
              </w:rPr>
            </w:pPr>
            <w:r w:rsidRPr="00AD4B67">
              <w:rPr>
                <w:rFonts w:asciiTheme="majorHAnsi" w:hAnsiTheme="majorHAnsi" w:cstheme="majorHAnsi"/>
              </w:rPr>
              <w:t>OPERATION_NAME</w:t>
            </w:r>
          </w:p>
        </w:tc>
        <w:tc>
          <w:tcPr>
            <w:tcW w:w="4678" w:type="dxa"/>
          </w:tcPr>
          <w:p w:rsidR="000760F6" w:rsidRPr="00105FCC" w:rsidRDefault="00EF5562" w:rsidP="000760F6">
            <w:pPr>
              <w:jc w:val="left"/>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ndividually specified Operation Name</w:t>
            </w:r>
          </w:p>
        </w:tc>
      </w:tr>
    </w:tbl>
    <w:p w:rsidR="000760F6" w:rsidRPr="00105FCC" w:rsidRDefault="000760F6" w:rsidP="000760F6">
      <w:pPr>
        <w:rPr>
          <w:rFonts w:asciiTheme="majorHAnsi" w:hAnsiTheme="majorHAnsi" w:cstheme="majorHAnsi"/>
        </w:rPr>
      </w:pPr>
      <w:r w:rsidRPr="00AD4B67">
        <w:rPr>
          <w:rFonts w:asciiTheme="majorHAnsi" w:hAnsiTheme="majorHAnsi" w:cstheme="majorHAnsi"/>
        </w:rPr>
        <w:t xml:space="preserve">       </w:t>
      </w:r>
      <w:r>
        <w:rPr>
          <w:rFonts w:asciiTheme="majorHAnsi" w:hAnsiTheme="majorHAnsi" w:cstheme="majorHAnsi"/>
        </w:rPr>
        <w:t xml:space="preserve">                             </w:t>
      </w:r>
    </w:p>
    <w:p w:rsidR="000760F6" w:rsidRPr="00AD4B67" w:rsidRDefault="000760F6" w:rsidP="000760F6">
      <w:pPr>
        <w:ind w:left="840"/>
        <w:rPr>
          <w:rFonts w:asciiTheme="majorHAnsi" w:hAnsiTheme="majorHAnsi" w:cstheme="majorHAnsi"/>
          <w:szCs w:val="21"/>
        </w:rPr>
      </w:pPr>
    </w:p>
    <w:p w:rsidR="000760F6" w:rsidRPr="00AD4B67" w:rsidRDefault="0017301C" w:rsidP="000760F6">
      <w:pPr>
        <w:pStyle w:val="a9"/>
        <w:numPr>
          <w:ilvl w:val="0"/>
          <w:numId w:val="36"/>
        </w:numPr>
        <w:ind w:leftChars="0"/>
        <w:rPr>
          <w:rFonts w:asciiTheme="majorHAnsi" w:hAnsiTheme="majorHAnsi" w:cstheme="majorHAnsi"/>
          <w:szCs w:val="21"/>
        </w:rPr>
      </w:pPr>
      <w:r>
        <w:rPr>
          <w:rFonts w:asciiTheme="majorHAnsi" w:hAnsiTheme="majorHAnsi" w:cstheme="majorHAnsi" w:hint="eastAsia"/>
        </w:rPr>
        <w:t>Target ID Table</w:t>
      </w:r>
    </w:p>
    <w:p w:rsidR="000760F6" w:rsidRPr="00117024" w:rsidRDefault="000760F6" w:rsidP="000760F6">
      <w:pPr>
        <w:rPr>
          <w:rFonts w:asciiTheme="majorHAnsi" w:hAnsiTheme="majorHAnsi" w:cstheme="majorHAnsi"/>
          <w:szCs w:val="21"/>
        </w:rPr>
      </w:pPr>
    </w:p>
    <w:p w:rsidR="000760F6" w:rsidRPr="00105FCC" w:rsidRDefault="0017301C" w:rsidP="000760F6">
      <w:pPr>
        <w:pStyle w:val="af2"/>
        <w:keepNext/>
        <w:rPr>
          <w:rFonts w:asciiTheme="majorHAnsi" w:hAnsiTheme="majorHAnsi" w:cstheme="majorHAnsi"/>
        </w:rPr>
      </w:pPr>
      <w:bookmarkStart w:id="138" w:name="_Ref56764630"/>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5F1F35">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5F1F35">
        <w:rPr>
          <w:rFonts w:asciiTheme="majorHAnsi" w:hAnsiTheme="majorHAnsi" w:cstheme="majorHAnsi"/>
          <w:noProof/>
        </w:rPr>
        <w:t>21</w:t>
      </w:r>
      <w:r w:rsidR="000760F6">
        <w:rPr>
          <w:rFonts w:asciiTheme="majorHAnsi" w:hAnsiTheme="majorHAnsi" w:cstheme="majorHAnsi"/>
        </w:rPr>
        <w:fldChar w:fldCharType="end"/>
      </w:r>
      <w:bookmarkEnd w:id="138"/>
      <w:r w:rsidR="000760F6" w:rsidRPr="00105FCC">
        <w:rPr>
          <w:rFonts w:asciiTheme="majorHAnsi" w:hAnsiTheme="majorHAnsi" w:cstheme="majorHAnsi"/>
          <w:b w:val="0"/>
        </w:rPr>
        <w:t xml:space="preserve">　</w:t>
      </w:r>
      <w:r w:rsidR="00441319">
        <w:rPr>
          <w:rFonts w:asciiTheme="majorHAnsi" w:hAnsiTheme="majorHAnsi" w:cstheme="majorHAnsi"/>
        </w:rPr>
        <w:t>Status ID of Conductor instance when running.</w:t>
      </w:r>
    </w:p>
    <w:tbl>
      <w:tblPr>
        <w:tblStyle w:val="ab"/>
        <w:tblW w:w="0" w:type="auto"/>
        <w:tblInd w:w="2235" w:type="dxa"/>
        <w:tblLook w:val="04A0" w:firstRow="1" w:lastRow="0" w:firstColumn="1" w:lastColumn="0" w:noHBand="0" w:noVBand="1"/>
      </w:tblPr>
      <w:tblGrid>
        <w:gridCol w:w="1275"/>
        <w:gridCol w:w="2552"/>
      </w:tblGrid>
      <w:tr w:rsidR="000760F6" w:rsidRPr="00105FCC" w:rsidTr="000760F6">
        <w:tc>
          <w:tcPr>
            <w:tcW w:w="1275" w:type="dxa"/>
            <w:shd w:val="clear" w:color="auto" w:fill="002B62"/>
          </w:tcPr>
          <w:p w:rsidR="000760F6" w:rsidRPr="00105FCC" w:rsidRDefault="000760F6" w:rsidP="000760F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0760F6" w:rsidRPr="00105FCC" w:rsidRDefault="0017301C"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Status</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1</w:t>
            </w:r>
          </w:p>
        </w:tc>
        <w:tc>
          <w:tcPr>
            <w:tcW w:w="2552" w:type="dxa"/>
          </w:tcPr>
          <w:p w:rsidR="000760F6" w:rsidRPr="00105FCC" w:rsidRDefault="0017301C" w:rsidP="000760F6">
            <w:pPr>
              <w:rPr>
                <w:rFonts w:asciiTheme="majorHAnsi" w:hAnsiTheme="majorHAnsi" w:cstheme="majorHAnsi"/>
              </w:rPr>
            </w:pPr>
            <w:r>
              <w:rPr>
                <w:rFonts w:asciiTheme="majorHAnsi" w:hAnsiTheme="majorHAnsi" w:cstheme="majorHAnsi"/>
              </w:rPr>
              <w:t>Not executed</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lastRenderedPageBreak/>
              <w:t>2</w:t>
            </w:r>
          </w:p>
        </w:tc>
        <w:tc>
          <w:tcPr>
            <w:tcW w:w="2552" w:type="dxa"/>
          </w:tcPr>
          <w:p w:rsidR="000760F6" w:rsidRPr="00105FCC" w:rsidRDefault="0017301C" w:rsidP="000760F6">
            <w:pPr>
              <w:rPr>
                <w:rFonts w:asciiTheme="majorHAnsi" w:hAnsiTheme="majorHAnsi" w:cstheme="majorHAnsi"/>
              </w:rPr>
            </w:pPr>
            <w:r>
              <w:rPr>
                <w:rFonts w:asciiTheme="majorHAnsi" w:hAnsiTheme="majorHAnsi" w:cstheme="majorHAnsi"/>
              </w:rPr>
              <w:t>Not executed (reserved)</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3</w:t>
            </w:r>
          </w:p>
        </w:tc>
        <w:tc>
          <w:tcPr>
            <w:tcW w:w="2552" w:type="dxa"/>
          </w:tcPr>
          <w:p w:rsidR="000760F6" w:rsidRPr="00105FCC" w:rsidRDefault="0017301C" w:rsidP="000760F6">
            <w:pPr>
              <w:rPr>
                <w:rFonts w:asciiTheme="majorHAnsi" w:hAnsiTheme="majorHAnsi" w:cstheme="majorHAnsi"/>
              </w:rPr>
            </w:pPr>
            <w:r>
              <w:rPr>
                <w:rFonts w:asciiTheme="majorHAnsi" w:hAnsiTheme="majorHAnsi" w:cstheme="majorHAnsi"/>
              </w:rPr>
              <w:t>Running</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4</w:t>
            </w:r>
          </w:p>
        </w:tc>
        <w:tc>
          <w:tcPr>
            <w:tcW w:w="2552" w:type="dxa"/>
          </w:tcPr>
          <w:p w:rsidR="000760F6" w:rsidRPr="00105FCC" w:rsidRDefault="0017301C" w:rsidP="000760F6">
            <w:pPr>
              <w:rPr>
                <w:rFonts w:asciiTheme="majorHAnsi" w:hAnsiTheme="majorHAnsi" w:cstheme="majorHAnsi"/>
              </w:rPr>
            </w:pPr>
            <w:r>
              <w:rPr>
                <w:rFonts w:asciiTheme="majorHAnsi" w:hAnsiTheme="majorHAnsi" w:cstheme="majorHAnsi"/>
              </w:rPr>
              <w:t>Running</w:t>
            </w:r>
            <w:r w:rsidR="00441319">
              <w:rPr>
                <w:rFonts w:asciiTheme="majorHAnsi" w:hAnsiTheme="majorHAnsi" w:cstheme="majorHAnsi"/>
              </w:rPr>
              <w:t xml:space="preserve"> (Extended</w:t>
            </w:r>
            <w:r w:rsidR="000760F6" w:rsidRPr="00105FCC">
              <w:rPr>
                <w:rFonts w:asciiTheme="majorHAnsi" w:hAnsiTheme="majorHAnsi" w:cstheme="majorHAnsi"/>
              </w:rPr>
              <w:t>)</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5</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Normal end</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6</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Emergency stop</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7</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A</w:t>
            </w:r>
            <w:r>
              <w:rPr>
                <w:rFonts w:asciiTheme="majorHAnsi" w:hAnsiTheme="majorHAnsi" w:cstheme="majorHAnsi" w:hint="eastAsia"/>
              </w:rPr>
              <w:t>b</w:t>
            </w:r>
            <w:r>
              <w:rPr>
                <w:rFonts w:asciiTheme="majorHAnsi" w:hAnsiTheme="majorHAnsi" w:cstheme="majorHAnsi"/>
              </w:rPr>
              <w:t>normal end</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8</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Unexpected error</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9</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Delete reservation</w:t>
            </w:r>
          </w:p>
        </w:tc>
      </w:tr>
    </w:tbl>
    <w:p w:rsidR="000760F6" w:rsidRPr="00105FCC" w:rsidRDefault="000760F6" w:rsidP="000760F6">
      <w:pPr>
        <w:jc w:val="left"/>
        <w:rPr>
          <w:rFonts w:asciiTheme="majorHAnsi" w:hAnsiTheme="majorHAnsi" w:cstheme="majorHAnsi"/>
        </w:rPr>
      </w:pPr>
    </w:p>
    <w:p w:rsidR="000760F6" w:rsidRPr="00105FCC" w:rsidRDefault="00441319"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5F1F35">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5F1F35">
        <w:rPr>
          <w:rFonts w:asciiTheme="majorHAnsi" w:hAnsiTheme="majorHAnsi" w:cstheme="majorHAnsi"/>
          <w:noProof/>
        </w:rPr>
        <w:t>22</w:t>
      </w:r>
      <w:r w:rsidR="000760F6">
        <w:rPr>
          <w:rFonts w:asciiTheme="majorHAnsi" w:hAnsiTheme="majorHAnsi" w:cstheme="majorHAnsi"/>
        </w:rPr>
        <w:fldChar w:fldCharType="end"/>
      </w:r>
      <w:r>
        <w:rPr>
          <w:rFonts w:asciiTheme="majorHAnsi" w:hAnsiTheme="majorHAnsi" w:cstheme="majorHAnsi"/>
        </w:rPr>
        <w:t xml:space="preserve"> Orchestra ID table </w:t>
      </w:r>
    </w:p>
    <w:tbl>
      <w:tblPr>
        <w:tblStyle w:val="ab"/>
        <w:tblW w:w="0" w:type="auto"/>
        <w:tblInd w:w="2235" w:type="dxa"/>
        <w:tblLook w:val="04A0" w:firstRow="1" w:lastRow="0" w:firstColumn="1" w:lastColumn="0" w:noHBand="0" w:noVBand="1"/>
      </w:tblPr>
      <w:tblGrid>
        <w:gridCol w:w="1275"/>
        <w:gridCol w:w="2552"/>
      </w:tblGrid>
      <w:tr w:rsidR="000760F6" w:rsidRPr="00105FCC" w:rsidTr="000760F6">
        <w:tc>
          <w:tcPr>
            <w:tcW w:w="1275" w:type="dxa"/>
            <w:shd w:val="clear" w:color="auto" w:fill="002B62"/>
          </w:tcPr>
          <w:p w:rsidR="000760F6" w:rsidRPr="00105FCC" w:rsidRDefault="000760F6" w:rsidP="000760F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0760F6" w:rsidRPr="00105FCC" w:rsidRDefault="0017301C"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Status</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3</w:t>
            </w:r>
          </w:p>
        </w:tc>
        <w:tc>
          <w:tcPr>
            <w:tcW w:w="2552"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Ansible Legacy</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4</w:t>
            </w:r>
          </w:p>
        </w:tc>
        <w:tc>
          <w:tcPr>
            <w:tcW w:w="2552"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Ansible Pioneer</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5</w:t>
            </w:r>
          </w:p>
        </w:tc>
        <w:tc>
          <w:tcPr>
            <w:tcW w:w="2552"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Ansible Legacy Role</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Pr>
                <w:rFonts w:asciiTheme="majorHAnsi" w:hAnsiTheme="majorHAnsi" w:cstheme="majorHAnsi" w:hint="eastAsia"/>
              </w:rPr>
              <w:t>10</w:t>
            </w:r>
          </w:p>
        </w:tc>
        <w:tc>
          <w:tcPr>
            <w:tcW w:w="2552" w:type="dxa"/>
          </w:tcPr>
          <w:p w:rsidR="000760F6" w:rsidRPr="00105FCC" w:rsidRDefault="000760F6" w:rsidP="000760F6">
            <w:pPr>
              <w:rPr>
                <w:rFonts w:asciiTheme="majorHAnsi" w:hAnsiTheme="majorHAnsi" w:cstheme="majorHAnsi"/>
              </w:rPr>
            </w:pPr>
            <w:r>
              <w:rPr>
                <w:rFonts w:asciiTheme="majorHAnsi" w:hAnsiTheme="majorHAnsi" w:cstheme="majorHAnsi" w:hint="eastAsia"/>
              </w:rPr>
              <w:t>Terraform</w:t>
            </w:r>
          </w:p>
        </w:tc>
      </w:tr>
    </w:tbl>
    <w:p w:rsidR="000760F6" w:rsidRPr="00105FCC" w:rsidRDefault="000760F6" w:rsidP="000760F6">
      <w:pPr>
        <w:rPr>
          <w:rFonts w:asciiTheme="majorHAnsi" w:hAnsiTheme="majorHAnsi" w:cstheme="majorHAnsi"/>
        </w:rPr>
      </w:pPr>
    </w:p>
    <w:p w:rsidR="000760F6" w:rsidRPr="00105FCC" w:rsidRDefault="00441319" w:rsidP="000760F6">
      <w:pPr>
        <w:pStyle w:val="af2"/>
        <w:keepNext/>
        <w:ind w:left="1538" w:firstLineChars="466" w:firstLine="982"/>
        <w:jc w:val="both"/>
        <w:rPr>
          <w:rFonts w:asciiTheme="majorHAnsi" w:hAnsiTheme="majorHAnsi" w:cstheme="majorHAnsi"/>
        </w:rPr>
      </w:pPr>
      <w:bookmarkStart w:id="139" w:name="_Ref56771378"/>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5F1F35">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5F1F35">
        <w:rPr>
          <w:rFonts w:asciiTheme="majorHAnsi" w:hAnsiTheme="majorHAnsi" w:cstheme="majorHAnsi"/>
          <w:noProof/>
        </w:rPr>
        <w:t>23</w:t>
      </w:r>
      <w:r w:rsidR="000760F6">
        <w:rPr>
          <w:rFonts w:asciiTheme="majorHAnsi" w:hAnsiTheme="majorHAnsi" w:cstheme="majorHAnsi"/>
        </w:rPr>
        <w:fldChar w:fldCharType="end"/>
      </w:r>
      <w:bookmarkEnd w:id="139"/>
      <w:r>
        <w:rPr>
          <w:rFonts w:asciiTheme="majorHAnsi" w:hAnsiTheme="majorHAnsi" w:cstheme="majorHAnsi" w:hint="eastAsia"/>
        </w:rPr>
        <w:t xml:space="preserve"> </w:t>
      </w:r>
      <w:r>
        <w:rPr>
          <w:rFonts w:asciiTheme="majorHAnsi" w:hAnsiTheme="majorHAnsi" w:cstheme="majorHAnsi"/>
        </w:rPr>
        <w:t>Node type ID table</w:t>
      </w:r>
      <w:r w:rsidRPr="00105FCC">
        <w:rPr>
          <w:rFonts w:asciiTheme="majorHAnsi" w:hAnsiTheme="majorHAnsi" w:cstheme="majorHAnsi"/>
        </w:rPr>
        <w:t xml:space="preserve"> </w:t>
      </w:r>
    </w:p>
    <w:tbl>
      <w:tblPr>
        <w:tblStyle w:val="ab"/>
        <w:tblW w:w="0" w:type="auto"/>
        <w:tblInd w:w="2235" w:type="dxa"/>
        <w:tblLook w:val="04A0" w:firstRow="1" w:lastRow="0" w:firstColumn="1" w:lastColumn="0" w:noHBand="0" w:noVBand="1"/>
      </w:tblPr>
      <w:tblGrid>
        <w:gridCol w:w="1275"/>
        <w:gridCol w:w="2552"/>
      </w:tblGrid>
      <w:tr w:rsidR="000760F6" w:rsidRPr="00105FCC" w:rsidTr="000760F6">
        <w:tc>
          <w:tcPr>
            <w:tcW w:w="1275" w:type="dxa"/>
            <w:shd w:val="clear" w:color="auto" w:fill="002B62"/>
          </w:tcPr>
          <w:p w:rsidR="000760F6" w:rsidRPr="00105FCC" w:rsidRDefault="000760F6" w:rsidP="000760F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0760F6" w:rsidRPr="00105FCC" w:rsidRDefault="0017301C"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Status</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1</w:t>
            </w:r>
          </w:p>
        </w:tc>
        <w:tc>
          <w:tcPr>
            <w:tcW w:w="2552" w:type="dxa"/>
          </w:tcPr>
          <w:p w:rsidR="000760F6" w:rsidRPr="00105FCC" w:rsidRDefault="000760F6" w:rsidP="000760F6">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start</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2</w:t>
            </w:r>
          </w:p>
        </w:tc>
        <w:tc>
          <w:tcPr>
            <w:tcW w:w="2552" w:type="dxa"/>
          </w:tcPr>
          <w:p w:rsidR="000760F6" w:rsidRPr="00105FCC" w:rsidRDefault="000760F6" w:rsidP="000760F6">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end</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3</w:t>
            </w:r>
          </w:p>
        </w:tc>
        <w:tc>
          <w:tcPr>
            <w:tcW w:w="2552" w:type="dxa"/>
          </w:tcPr>
          <w:p w:rsidR="000760F6" w:rsidRPr="00105FCC" w:rsidRDefault="000760F6" w:rsidP="000760F6">
            <w:pPr>
              <w:rPr>
                <w:rFonts w:asciiTheme="majorHAnsi" w:hAnsiTheme="majorHAnsi" w:cstheme="majorHAnsi"/>
              </w:rPr>
            </w:pPr>
            <w:r w:rsidRPr="00117024">
              <w:rPr>
                <w:rFonts w:asciiTheme="majorHAnsi" w:hAnsiTheme="majorHAnsi" w:cstheme="majorHAnsi"/>
                <w:szCs w:val="21"/>
              </w:rPr>
              <w:t>Movement</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4</w:t>
            </w:r>
          </w:p>
        </w:tc>
        <w:tc>
          <w:tcPr>
            <w:tcW w:w="2552" w:type="dxa"/>
          </w:tcPr>
          <w:p w:rsidR="000760F6" w:rsidRPr="00105FCC" w:rsidRDefault="000760F6" w:rsidP="000760F6">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call</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5</w:t>
            </w:r>
          </w:p>
        </w:tc>
        <w:tc>
          <w:tcPr>
            <w:tcW w:w="2552" w:type="dxa"/>
          </w:tcPr>
          <w:p w:rsidR="000760F6" w:rsidRPr="00105FCC" w:rsidRDefault="000760F6" w:rsidP="000760F6">
            <w:pPr>
              <w:rPr>
                <w:rFonts w:asciiTheme="majorHAnsi" w:hAnsiTheme="majorHAnsi" w:cstheme="majorHAnsi"/>
              </w:rPr>
            </w:pPr>
            <w:r>
              <w:rPr>
                <w:rFonts w:asciiTheme="majorHAnsi" w:hAnsiTheme="majorHAnsi" w:cstheme="majorHAnsi"/>
                <w:szCs w:val="21"/>
              </w:rPr>
              <w:t xml:space="preserve">Parallel </w:t>
            </w:r>
            <w:r w:rsidRPr="00117024">
              <w:rPr>
                <w:rFonts w:asciiTheme="majorHAnsi" w:hAnsiTheme="majorHAnsi" w:cstheme="majorHAnsi"/>
                <w:szCs w:val="21"/>
              </w:rPr>
              <w:t>branch</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6</w:t>
            </w:r>
          </w:p>
        </w:tc>
        <w:tc>
          <w:tcPr>
            <w:tcW w:w="2552" w:type="dxa"/>
          </w:tcPr>
          <w:p w:rsidR="000760F6" w:rsidRPr="00105FCC" w:rsidRDefault="000760F6" w:rsidP="000760F6">
            <w:pPr>
              <w:rPr>
                <w:rFonts w:asciiTheme="majorHAnsi" w:hAnsiTheme="majorHAnsi" w:cstheme="majorHAnsi"/>
              </w:rPr>
            </w:pPr>
            <w:r>
              <w:rPr>
                <w:rFonts w:asciiTheme="majorHAnsi" w:hAnsiTheme="majorHAnsi" w:cstheme="majorHAnsi"/>
                <w:szCs w:val="21"/>
              </w:rPr>
              <w:t xml:space="preserve">Conditional </w:t>
            </w:r>
            <w:r w:rsidRPr="00117024">
              <w:rPr>
                <w:rFonts w:asciiTheme="majorHAnsi" w:hAnsiTheme="majorHAnsi" w:cstheme="majorHAnsi"/>
                <w:szCs w:val="21"/>
              </w:rPr>
              <w:t>branch</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7</w:t>
            </w:r>
          </w:p>
        </w:tc>
        <w:tc>
          <w:tcPr>
            <w:tcW w:w="2552" w:type="dxa"/>
          </w:tcPr>
          <w:p w:rsidR="000760F6" w:rsidRPr="00105FCC" w:rsidRDefault="000760F6" w:rsidP="000760F6">
            <w:pPr>
              <w:rPr>
                <w:rFonts w:asciiTheme="majorHAnsi" w:hAnsiTheme="majorHAnsi" w:cstheme="majorHAnsi"/>
              </w:rPr>
            </w:pPr>
            <w:r>
              <w:rPr>
                <w:rFonts w:asciiTheme="majorHAnsi" w:hAnsiTheme="majorHAnsi" w:cstheme="majorHAnsi"/>
                <w:szCs w:val="21"/>
              </w:rPr>
              <w:t>P</w:t>
            </w:r>
            <w:r w:rsidRPr="00117024">
              <w:rPr>
                <w:rFonts w:asciiTheme="majorHAnsi" w:hAnsiTheme="majorHAnsi" w:cstheme="majorHAnsi"/>
                <w:szCs w:val="21"/>
              </w:rPr>
              <w:t xml:space="preserve">arallel </w:t>
            </w:r>
            <w:r>
              <w:rPr>
                <w:rFonts w:asciiTheme="majorHAnsi" w:hAnsiTheme="majorHAnsi" w:cstheme="majorHAnsi"/>
                <w:szCs w:val="21"/>
              </w:rPr>
              <w:t>m</w:t>
            </w:r>
            <w:r w:rsidRPr="00117024">
              <w:rPr>
                <w:rFonts w:asciiTheme="majorHAnsi" w:hAnsiTheme="majorHAnsi" w:cstheme="majorHAnsi"/>
                <w:szCs w:val="21"/>
              </w:rPr>
              <w:t>erge</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8</w:t>
            </w:r>
          </w:p>
        </w:tc>
        <w:tc>
          <w:tcPr>
            <w:tcW w:w="2552" w:type="dxa"/>
          </w:tcPr>
          <w:p w:rsidR="000760F6" w:rsidRPr="00105FCC" w:rsidRDefault="000760F6" w:rsidP="000760F6">
            <w:pPr>
              <w:rPr>
                <w:rFonts w:asciiTheme="majorHAnsi" w:hAnsiTheme="majorHAnsi" w:cstheme="majorHAnsi"/>
              </w:rPr>
            </w:pPr>
            <w:r>
              <w:rPr>
                <w:rFonts w:asciiTheme="majorHAnsi" w:hAnsiTheme="majorHAnsi" w:cstheme="majorHAnsi"/>
                <w:szCs w:val="21"/>
              </w:rPr>
              <w:t>Conductor p</w:t>
            </w:r>
            <w:r w:rsidRPr="00117024">
              <w:rPr>
                <w:rFonts w:asciiTheme="majorHAnsi" w:hAnsiTheme="majorHAnsi" w:cstheme="majorHAnsi"/>
                <w:szCs w:val="21"/>
              </w:rPr>
              <w:t>ause</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Pr>
                <w:rFonts w:asciiTheme="majorHAnsi" w:hAnsiTheme="majorHAnsi" w:cstheme="majorHAnsi" w:hint="eastAsia"/>
              </w:rPr>
              <w:t>10</w:t>
            </w:r>
          </w:p>
        </w:tc>
        <w:tc>
          <w:tcPr>
            <w:tcW w:w="2552" w:type="dxa"/>
          </w:tcPr>
          <w:p w:rsidR="000760F6" w:rsidRPr="00105FCC" w:rsidRDefault="000760F6" w:rsidP="000760F6">
            <w:pPr>
              <w:rPr>
                <w:rFonts w:asciiTheme="majorHAnsi" w:hAnsiTheme="majorHAnsi" w:cstheme="majorHAnsi"/>
              </w:rPr>
            </w:pPr>
            <w:r>
              <w:rPr>
                <w:rFonts w:asciiTheme="majorHAnsi" w:hAnsiTheme="majorHAnsi" w:cstheme="majorHAnsi"/>
                <w:szCs w:val="21"/>
              </w:rPr>
              <w:t>Symphony call</w:t>
            </w:r>
          </w:p>
        </w:tc>
      </w:tr>
    </w:tbl>
    <w:p w:rsidR="000760F6" w:rsidRPr="00105FCC" w:rsidRDefault="000760F6" w:rsidP="000760F6">
      <w:pPr>
        <w:rPr>
          <w:rFonts w:asciiTheme="majorHAnsi" w:hAnsiTheme="majorHAnsi" w:cstheme="majorHAnsi"/>
        </w:rPr>
      </w:pPr>
    </w:p>
    <w:p w:rsidR="000760F6" w:rsidRPr="00105FCC" w:rsidRDefault="00441319" w:rsidP="000760F6">
      <w:pPr>
        <w:pStyle w:val="af2"/>
        <w:keepNext/>
        <w:rPr>
          <w:rFonts w:asciiTheme="majorHAnsi" w:hAnsiTheme="majorHAnsi" w:cstheme="majorHAnsi"/>
        </w:rPr>
      </w:pPr>
      <w:bookmarkStart w:id="140" w:name="_Ref56764671"/>
      <w:r>
        <w:rPr>
          <w:rFonts w:asciiTheme="majorHAnsi" w:hAnsiTheme="majorHAnsi" w:cstheme="majorHAnsi"/>
        </w:rPr>
        <w:t>T</w:t>
      </w:r>
      <w:r w:rsidRPr="008D4535">
        <w:rPr>
          <w:rFonts w:asciiTheme="majorHAnsi" w:hAnsiTheme="majorHAnsi" w:cstheme="majorHAnsi"/>
        </w:rPr>
        <w:t>able</w:t>
      </w:r>
      <w:r w:rsidR="000760F6" w:rsidRPr="008D4535">
        <w:rPr>
          <w:rFonts w:asciiTheme="majorHAnsi" w:hAnsiTheme="majorHAnsi" w:cstheme="majorHAnsi"/>
        </w:rPr>
        <w:t xml:space="preserve"> </w:t>
      </w:r>
      <w:r w:rsidR="000760F6" w:rsidRPr="008D4535">
        <w:rPr>
          <w:rFonts w:asciiTheme="majorHAnsi" w:hAnsiTheme="majorHAnsi" w:cstheme="majorHAnsi"/>
        </w:rPr>
        <w:fldChar w:fldCharType="begin"/>
      </w:r>
      <w:r w:rsidR="000760F6" w:rsidRPr="008D4535">
        <w:rPr>
          <w:rFonts w:asciiTheme="majorHAnsi" w:hAnsiTheme="majorHAnsi" w:cstheme="majorHAnsi"/>
        </w:rPr>
        <w:instrText xml:space="preserve"> STYLEREF 1 \s </w:instrText>
      </w:r>
      <w:r w:rsidR="000760F6" w:rsidRPr="008D4535">
        <w:rPr>
          <w:rFonts w:asciiTheme="majorHAnsi" w:hAnsiTheme="majorHAnsi" w:cstheme="majorHAnsi"/>
        </w:rPr>
        <w:fldChar w:fldCharType="separate"/>
      </w:r>
      <w:r w:rsidR="005F1F35">
        <w:rPr>
          <w:rFonts w:asciiTheme="majorHAnsi" w:hAnsiTheme="majorHAnsi" w:cstheme="majorHAnsi"/>
          <w:noProof/>
        </w:rPr>
        <w:t>6</w:t>
      </w:r>
      <w:r w:rsidR="000760F6" w:rsidRPr="008D4535">
        <w:rPr>
          <w:rFonts w:asciiTheme="majorHAnsi" w:hAnsiTheme="majorHAnsi" w:cstheme="majorHAnsi"/>
        </w:rPr>
        <w:fldChar w:fldCharType="end"/>
      </w:r>
      <w:r w:rsidR="000760F6" w:rsidRPr="008D4535">
        <w:rPr>
          <w:rFonts w:asciiTheme="majorHAnsi" w:hAnsiTheme="majorHAnsi" w:cstheme="majorHAnsi"/>
        </w:rPr>
        <w:noBreakHyphen/>
      </w:r>
      <w:r w:rsidR="000760F6" w:rsidRPr="008D4535">
        <w:rPr>
          <w:rFonts w:asciiTheme="majorHAnsi" w:hAnsiTheme="majorHAnsi" w:cstheme="majorHAnsi"/>
        </w:rPr>
        <w:fldChar w:fldCharType="begin"/>
      </w:r>
      <w:r w:rsidR="000760F6" w:rsidRPr="008D4535">
        <w:rPr>
          <w:rFonts w:asciiTheme="majorHAnsi" w:hAnsiTheme="majorHAnsi" w:cstheme="majorHAnsi"/>
        </w:rPr>
        <w:instrText xml:space="preserve"> SEQ </w:instrText>
      </w:r>
      <w:r w:rsidR="000760F6" w:rsidRPr="008D4535">
        <w:rPr>
          <w:rFonts w:asciiTheme="majorHAnsi" w:hAnsiTheme="majorHAnsi" w:cstheme="majorHAnsi"/>
        </w:rPr>
        <w:instrText>表</w:instrText>
      </w:r>
      <w:r w:rsidR="000760F6" w:rsidRPr="008D4535">
        <w:rPr>
          <w:rFonts w:asciiTheme="majorHAnsi" w:hAnsiTheme="majorHAnsi" w:cstheme="majorHAnsi"/>
        </w:rPr>
        <w:instrText xml:space="preserve"> \* ARABIC \s 1 </w:instrText>
      </w:r>
      <w:r w:rsidR="000760F6" w:rsidRPr="008D4535">
        <w:rPr>
          <w:rFonts w:asciiTheme="majorHAnsi" w:hAnsiTheme="majorHAnsi" w:cstheme="majorHAnsi"/>
        </w:rPr>
        <w:fldChar w:fldCharType="separate"/>
      </w:r>
      <w:r w:rsidR="005F1F35">
        <w:rPr>
          <w:rFonts w:asciiTheme="majorHAnsi" w:hAnsiTheme="majorHAnsi" w:cstheme="majorHAnsi"/>
          <w:noProof/>
        </w:rPr>
        <w:t>24</w:t>
      </w:r>
      <w:r w:rsidR="000760F6" w:rsidRPr="008D4535">
        <w:rPr>
          <w:rFonts w:asciiTheme="majorHAnsi" w:hAnsiTheme="majorHAnsi" w:cstheme="majorHAnsi"/>
        </w:rPr>
        <w:fldChar w:fldCharType="end"/>
      </w:r>
      <w:bookmarkEnd w:id="140"/>
      <w:r w:rsidR="000760F6" w:rsidRPr="008D4535">
        <w:rPr>
          <w:rFonts w:asciiTheme="majorHAnsi" w:hAnsiTheme="majorHAnsi" w:cstheme="majorHAnsi"/>
        </w:rPr>
        <w:t xml:space="preserve"> </w:t>
      </w:r>
      <w:r w:rsidR="008D4535" w:rsidRPr="008D4535">
        <w:rPr>
          <w:rFonts w:asciiTheme="majorHAnsi" w:hAnsiTheme="majorHAnsi" w:cstheme="majorHAnsi"/>
        </w:rPr>
        <w:t>Node instance runtime status.</w:t>
      </w:r>
    </w:p>
    <w:tbl>
      <w:tblPr>
        <w:tblStyle w:val="ab"/>
        <w:tblW w:w="0" w:type="auto"/>
        <w:tblInd w:w="2235" w:type="dxa"/>
        <w:tblLook w:val="04A0" w:firstRow="1" w:lastRow="0" w:firstColumn="1" w:lastColumn="0" w:noHBand="0" w:noVBand="1"/>
      </w:tblPr>
      <w:tblGrid>
        <w:gridCol w:w="1275"/>
        <w:gridCol w:w="2552"/>
      </w:tblGrid>
      <w:tr w:rsidR="000760F6" w:rsidRPr="00105FCC" w:rsidTr="000760F6">
        <w:tc>
          <w:tcPr>
            <w:tcW w:w="1275" w:type="dxa"/>
            <w:shd w:val="clear" w:color="auto" w:fill="002B62"/>
          </w:tcPr>
          <w:p w:rsidR="000760F6" w:rsidRPr="00105FCC" w:rsidRDefault="000760F6" w:rsidP="000760F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0760F6" w:rsidRPr="00105FCC" w:rsidRDefault="0017301C"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Status</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1</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Not executed</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2</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Preparing</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3</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Running</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4</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 xml:space="preserve">Running </w:t>
            </w:r>
            <w:r w:rsidR="000760F6" w:rsidRPr="00105FCC">
              <w:rPr>
                <w:rFonts w:asciiTheme="majorHAnsi" w:hAnsiTheme="majorHAnsi" w:cstheme="majorHAnsi"/>
              </w:rPr>
              <w:t>(</w:t>
            </w:r>
            <w:r>
              <w:rPr>
                <w:rFonts w:asciiTheme="majorHAnsi" w:hAnsiTheme="majorHAnsi" w:cstheme="majorHAnsi"/>
              </w:rPr>
              <w:t>extended</w:t>
            </w:r>
            <w:r w:rsidR="000760F6" w:rsidRPr="00105FCC">
              <w:rPr>
                <w:rFonts w:asciiTheme="majorHAnsi" w:hAnsiTheme="majorHAnsi" w:cstheme="majorHAnsi"/>
              </w:rPr>
              <w:t>)</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5</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Finished</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6</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Abnormal end</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7</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Emergency stop</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8</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n hold</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9</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Normal end</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10</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hint="eastAsia"/>
              </w:rPr>
              <w:t>P</w:t>
            </w:r>
            <w:r>
              <w:rPr>
                <w:rFonts w:asciiTheme="majorHAnsi" w:hAnsiTheme="majorHAnsi" w:cstheme="majorHAnsi"/>
              </w:rPr>
              <w:t>reparation error</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11</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Unexpected error</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12</w:t>
            </w:r>
          </w:p>
        </w:tc>
        <w:tc>
          <w:tcPr>
            <w:tcW w:w="2552"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Skip</w:t>
            </w:r>
            <w:r w:rsidR="00441319">
              <w:rPr>
                <w:rFonts w:asciiTheme="majorHAnsi" w:hAnsiTheme="majorHAnsi" w:cstheme="majorHAnsi"/>
              </w:rPr>
              <w:t xml:space="preserve"> complete</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13</w:t>
            </w:r>
          </w:p>
        </w:tc>
        <w:tc>
          <w:tcPr>
            <w:tcW w:w="2552" w:type="dxa"/>
          </w:tcPr>
          <w:p w:rsidR="000760F6" w:rsidRPr="00105FCC" w:rsidRDefault="00441319" w:rsidP="000760F6">
            <w:pPr>
              <w:rPr>
                <w:rFonts w:asciiTheme="majorHAnsi" w:hAnsiTheme="majorHAnsi" w:cstheme="majorHAnsi"/>
              </w:rPr>
            </w:pPr>
            <w:r>
              <w:rPr>
                <w:rFonts w:asciiTheme="majorHAnsi" w:hAnsiTheme="majorHAnsi" w:cstheme="majorHAnsi"/>
              </w:rPr>
              <w:t>On hold after skip</w:t>
            </w:r>
          </w:p>
        </w:tc>
      </w:tr>
      <w:tr w:rsidR="000760F6" w:rsidRPr="00105FCC" w:rsidTr="000760F6">
        <w:tc>
          <w:tcPr>
            <w:tcW w:w="1275" w:type="dxa"/>
          </w:tcPr>
          <w:p w:rsidR="000760F6" w:rsidRPr="00105FCC" w:rsidRDefault="000760F6" w:rsidP="000760F6">
            <w:pPr>
              <w:jc w:val="center"/>
              <w:rPr>
                <w:rFonts w:asciiTheme="majorHAnsi" w:hAnsiTheme="majorHAnsi" w:cstheme="majorHAnsi"/>
              </w:rPr>
            </w:pPr>
            <w:r w:rsidRPr="00105FCC">
              <w:rPr>
                <w:rFonts w:asciiTheme="majorHAnsi" w:hAnsiTheme="majorHAnsi" w:cstheme="majorHAnsi"/>
              </w:rPr>
              <w:t>14</w:t>
            </w:r>
          </w:p>
        </w:tc>
        <w:tc>
          <w:tcPr>
            <w:tcW w:w="2552" w:type="dxa"/>
          </w:tcPr>
          <w:p w:rsidR="000760F6" w:rsidRPr="00105FCC" w:rsidRDefault="000760F6" w:rsidP="000760F6">
            <w:pPr>
              <w:rPr>
                <w:rFonts w:asciiTheme="majorHAnsi" w:hAnsiTheme="majorHAnsi" w:cstheme="majorHAnsi"/>
              </w:rPr>
            </w:pPr>
            <w:r w:rsidRPr="00105FCC">
              <w:rPr>
                <w:rFonts w:asciiTheme="majorHAnsi" w:hAnsiTheme="majorHAnsi" w:cstheme="majorHAnsi"/>
              </w:rPr>
              <w:t>Skip</w:t>
            </w:r>
            <w:r w:rsidR="00441319">
              <w:rPr>
                <w:rFonts w:asciiTheme="majorHAnsi" w:hAnsiTheme="majorHAnsi" w:cstheme="majorHAnsi"/>
              </w:rPr>
              <w:t xml:space="preserve"> finished</w:t>
            </w:r>
          </w:p>
        </w:tc>
      </w:tr>
    </w:tbl>
    <w:p w:rsidR="00872C8E" w:rsidRDefault="00872C8E" w:rsidP="00872C8E">
      <w:pPr>
        <w:pStyle w:val="20"/>
        <w:ind w:left="964"/>
      </w:pPr>
      <w:bookmarkStart w:id="141" w:name="_Toc96603295"/>
      <w:bookmarkEnd w:id="100"/>
      <w:r>
        <w:lastRenderedPageBreak/>
        <w:t>RestAPI for Conductor list</w:t>
      </w:r>
      <w:bookmarkEnd w:id="141"/>
    </w:p>
    <w:p w:rsidR="00872C8E" w:rsidRPr="00105FCC" w:rsidRDefault="00872C8E" w:rsidP="00872C8E">
      <w:pPr>
        <w:pStyle w:val="30"/>
        <w:numPr>
          <w:ilvl w:val="2"/>
          <w:numId w:val="19"/>
        </w:numPr>
      </w:pPr>
      <w:bookmarkStart w:id="142" w:name="_Toc96603296"/>
      <w:r>
        <w:t>Request format</w:t>
      </w:r>
      <w:bookmarkEnd w:id="142"/>
    </w:p>
    <w:p w:rsidR="00872C8E" w:rsidRPr="00105FCC" w:rsidRDefault="00872C8E" w:rsidP="00872C8E">
      <w:pPr>
        <w:ind w:left="680"/>
        <w:rPr>
          <w:rFonts w:asciiTheme="majorHAnsi" w:hAnsiTheme="majorHAnsi" w:cstheme="majorHAnsi"/>
        </w:rPr>
      </w:pPr>
      <w:r>
        <w:rPr>
          <w:rFonts w:asciiTheme="majorHAnsi" w:hAnsiTheme="majorHAnsi" w:cstheme="majorHAnsi"/>
        </w:rPr>
        <w:t>Send HTTP request with the following information.</w:t>
      </w:r>
    </w:p>
    <w:p w:rsidR="00872C8E" w:rsidRPr="00105FCC" w:rsidRDefault="00872C8E" w:rsidP="00872C8E">
      <w:pPr>
        <w:ind w:left="680"/>
        <w:rPr>
          <w:rFonts w:asciiTheme="majorHAnsi" w:hAnsiTheme="majorHAnsi" w:cstheme="majorHAnsi"/>
        </w:rPr>
      </w:pPr>
    </w:p>
    <w:p w:rsidR="00872C8E" w:rsidRPr="00105FCC" w:rsidRDefault="00872C8E" w:rsidP="00872C8E">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872C8E" w:rsidRPr="00105FCC" w:rsidRDefault="00872C8E" w:rsidP="00872C8E">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Pr>
          <w:rFonts w:asciiTheme="majorHAnsi" w:hAnsiTheme="majorHAnsi" w:cstheme="majorHAnsi"/>
        </w:rPr>
        <w:t>Menu ID</w:t>
      </w:r>
    </w:p>
    <w:p w:rsidR="00872C8E" w:rsidRPr="00105FCC" w:rsidRDefault="00872C8E" w:rsidP="00872C8E">
      <w:pPr>
        <w:ind w:left="1098"/>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ee “</w:t>
      </w:r>
      <w:r w:rsidRPr="00A80F66">
        <w:rPr>
          <w:rFonts w:asciiTheme="majorHAnsi" w:hAnsiTheme="majorHAnsi" w:cstheme="majorHAnsi" w:hint="eastAsia"/>
        </w:rPr>
        <w:t>T</w:t>
      </w:r>
      <w:r w:rsidRPr="00A80F66">
        <w:rPr>
          <w:rFonts w:asciiTheme="majorHAnsi" w:hAnsiTheme="majorHAnsi" w:cstheme="majorHAnsi"/>
        </w:rPr>
        <w: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5F1F35">
        <w:rPr>
          <w:rFonts w:asciiTheme="majorHAnsi" w:hAnsiTheme="majorHAnsi" w:cstheme="majorHAnsi"/>
          <w:noProof/>
        </w:rPr>
        <w:t>6</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5F1F35">
        <w:rPr>
          <w:rFonts w:asciiTheme="majorHAnsi" w:hAnsiTheme="majorHAnsi" w:cstheme="majorHAnsi"/>
          <w:noProof/>
        </w:rPr>
        <w:t>25</w:t>
      </w:r>
      <w:r>
        <w:rPr>
          <w:rFonts w:asciiTheme="majorHAnsi" w:hAnsiTheme="majorHAnsi" w:cstheme="majorHAnsi"/>
        </w:rPr>
        <w:fldChar w:fldCharType="end"/>
      </w:r>
      <w:r w:rsidRPr="00105FCC">
        <w:rPr>
          <w:rFonts w:asciiTheme="majorHAnsi" w:hAnsiTheme="majorHAnsi" w:cstheme="majorHAnsi"/>
          <w:b/>
        </w:rPr>
        <w:t xml:space="preserve">　</w:t>
      </w:r>
      <w:r w:rsidRPr="007A268E">
        <w:rPr>
          <w:rFonts w:asciiTheme="majorHAnsi" w:hAnsiTheme="majorHAnsi" w:cstheme="majorHAnsi"/>
        </w:rPr>
        <w:t xml:space="preserve"> </w:t>
      </w:r>
      <w:r w:rsidRPr="00093AF7">
        <w:rPr>
          <w:rFonts w:asciiTheme="majorHAnsi" w:hAnsiTheme="majorHAnsi" w:cstheme="majorHAnsi"/>
        </w:rPr>
        <w:t>L</w:t>
      </w:r>
      <w:r>
        <w:rPr>
          <w:rFonts w:asciiTheme="majorHAnsi" w:hAnsiTheme="majorHAnsi" w:cstheme="majorHAnsi"/>
        </w:rPr>
        <w:t xml:space="preserve">ist of parameters that can be specified for </w:t>
      </w:r>
      <w:r w:rsidRPr="00105FCC">
        <w:rPr>
          <w:rFonts w:asciiTheme="majorHAnsi" w:hAnsiTheme="majorHAnsi" w:cstheme="majorHAnsi"/>
        </w:rPr>
        <w:t>X-Command</w:t>
      </w:r>
      <w:r>
        <w:rPr>
          <w:rFonts w:asciiTheme="majorHAnsi" w:hAnsiTheme="majorHAnsi" w:cstheme="majorHAnsi"/>
        </w:rPr>
        <w:t>” for the different Menu IDs</w:t>
      </w:r>
    </w:p>
    <w:p w:rsidR="00872C8E" w:rsidRPr="00105FCC" w:rsidRDefault="00872C8E" w:rsidP="00872C8E">
      <w:pPr>
        <w:ind w:left="680" w:firstLineChars="200" w:firstLine="420"/>
        <w:rPr>
          <w:rFonts w:asciiTheme="majorHAnsi" w:hAnsiTheme="majorHAnsi" w:cstheme="majorHAnsi"/>
        </w:rPr>
      </w:pPr>
    </w:p>
    <w:p w:rsidR="00872C8E" w:rsidRPr="00105FCC" w:rsidRDefault="00872C8E" w:rsidP="00872C8E">
      <w:pPr>
        <w:ind w:left="680" w:firstLineChars="100" w:firstLine="210"/>
        <w:rPr>
          <w:rFonts w:asciiTheme="majorHAnsi" w:hAnsiTheme="majorHAnsi" w:cstheme="majorHAnsi"/>
        </w:rPr>
      </w:pPr>
    </w:p>
    <w:p w:rsidR="00872C8E" w:rsidRPr="00105FCC" w:rsidRDefault="00872C8E" w:rsidP="00872C8E">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Pr>
          <w:rFonts w:asciiTheme="majorHAnsi" w:hAnsiTheme="majorHAnsi" w:cstheme="majorHAnsi"/>
        </w:rPr>
        <w:t xml:space="preserve"> header</w:t>
      </w:r>
    </w:p>
    <w:p w:rsidR="00872C8E" w:rsidRPr="00105FCC" w:rsidRDefault="00872C8E" w:rsidP="00872C8E">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t>6-33</w:t>
      </w:r>
      <w:r w:rsidRPr="00105FCC">
        <w:rPr>
          <w:rFonts w:asciiTheme="majorHAnsi" w:hAnsiTheme="majorHAnsi" w:cstheme="majorHAnsi"/>
          <w:b w:val="0"/>
        </w:rPr>
        <w:t xml:space="preserve"> </w:t>
      </w:r>
      <w:r>
        <w:rPr>
          <w:rFonts w:asciiTheme="majorHAnsi" w:hAnsiTheme="majorHAnsi" w:cstheme="majorHAnsi" w:hint="eastAsia"/>
          <w:b w:val="0"/>
        </w:rPr>
        <w:t xml:space="preserve"> </w:t>
      </w:r>
      <w:r w:rsidRPr="00772378">
        <w:rPr>
          <w:rFonts w:asciiTheme="majorHAnsi" w:hAnsiTheme="majorHAnsi" w:cstheme="majorHAnsi"/>
        </w:rPr>
        <w:t>HTTP</w:t>
      </w:r>
      <w:r>
        <w:rPr>
          <w:rFonts w:asciiTheme="majorHAnsi" w:hAnsiTheme="majorHAnsi" w:cstheme="majorHAnsi" w:hint="eastAsia"/>
        </w:rPr>
        <w:t xml:space="preserve"> </w:t>
      </w:r>
      <w:r>
        <w:rPr>
          <w:rFonts w:asciiTheme="majorHAnsi" w:hAnsiTheme="majorHAnsi" w:cstheme="majorHAnsi"/>
        </w:rPr>
        <w:t>header parameter list</w:t>
      </w:r>
    </w:p>
    <w:tbl>
      <w:tblPr>
        <w:tblStyle w:val="ab"/>
        <w:tblW w:w="0" w:type="auto"/>
        <w:tblInd w:w="680" w:type="dxa"/>
        <w:tblLook w:val="04A0" w:firstRow="1" w:lastRow="0" w:firstColumn="1" w:lastColumn="0" w:noHBand="0" w:noVBand="1"/>
      </w:tblPr>
      <w:tblGrid>
        <w:gridCol w:w="1696"/>
        <w:gridCol w:w="7088"/>
      </w:tblGrid>
      <w:tr w:rsidR="00872C8E" w:rsidRPr="00105FCC" w:rsidTr="00872C8E">
        <w:tc>
          <w:tcPr>
            <w:tcW w:w="1696" w:type="dxa"/>
            <w:shd w:val="clear" w:color="auto" w:fill="002B62"/>
          </w:tcPr>
          <w:p w:rsidR="00872C8E" w:rsidRPr="00105FCC" w:rsidRDefault="00872C8E" w:rsidP="00872C8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color w:val="FFFFFF" w:themeColor="background1"/>
              </w:rPr>
              <w:t xml:space="preserve"> header</w:t>
            </w:r>
          </w:p>
        </w:tc>
        <w:tc>
          <w:tcPr>
            <w:tcW w:w="7088" w:type="dxa"/>
            <w:shd w:val="clear" w:color="auto" w:fill="002B62"/>
          </w:tcPr>
          <w:p w:rsidR="00872C8E" w:rsidRPr="00105FCC" w:rsidRDefault="00872C8E" w:rsidP="00872C8E">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872C8E" w:rsidRPr="00105FCC" w:rsidTr="00872C8E">
        <w:tc>
          <w:tcPr>
            <w:tcW w:w="1696" w:type="dxa"/>
          </w:tcPr>
          <w:p w:rsidR="00872C8E" w:rsidRPr="00105FCC" w:rsidRDefault="00872C8E" w:rsidP="00872C8E">
            <w:pPr>
              <w:rPr>
                <w:rFonts w:asciiTheme="majorHAnsi" w:hAnsiTheme="majorHAnsi" w:cstheme="majorHAnsi"/>
              </w:rPr>
            </w:pPr>
            <w:r w:rsidRPr="00105FCC">
              <w:rPr>
                <w:rFonts w:asciiTheme="majorHAnsi" w:hAnsiTheme="majorHAnsi" w:cstheme="majorHAnsi"/>
              </w:rPr>
              <w:t>Content-Type</w:t>
            </w:r>
          </w:p>
        </w:tc>
        <w:tc>
          <w:tcPr>
            <w:tcW w:w="7088" w:type="dxa"/>
          </w:tcPr>
          <w:p w:rsidR="00872C8E" w:rsidRPr="00105FCC" w:rsidRDefault="00872C8E" w:rsidP="00872C8E">
            <w:pPr>
              <w:rPr>
                <w:rFonts w:asciiTheme="majorHAnsi" w:hAnsiTheme="majorHAnsi" w:cstheme="majorHAnsi"/>
              </w:rPr>
            </w:pPr>
            <w:r>
              <w:rPr>
                <w:rFonts w:asciiTheme="majorHAnsi" w:hAnsiTheme="majorHAnsi" w:cstheme="majorHAnsi"/>
              </w:rPr>
              <w:t xml:space="preserve">Specifies </w:t>
            </w:r>
            <w:r w:rsidRPr="00105FCC">
              <w:rPr>
                <w:rFonts w:asciiTheme="majorHAnsi" w:hAnsiTheme="majorHAnsi" w:cstheme="majorHAnsi"/>
              </w:rPr>
              <w:t>“application/json”</w:t>
            </w:r>
            <w:r w:rsidRPr="00105FCC">
              <w:rPr>
                <w:rFonts w:asciiTheme="majorHAnsi" w:hAnsiTheme="majorHAnsi" w:cstheme="majorHAnsi"/>
              </w:rPr>
              <w:t>。</w:t>
            </w:r>
          </w:p>
        </w:tc>
      </w:tr>
      <w:tr w:rsidR="00872C8E" w:rsidRPr="00105FCC" w:rsidTr="00872C8E">
        <w:tc>
          <w:tcPr>
            <w:tcW w:w="1696" w:type="dxa"/>
          </w:tcPr>
          <w:p w:rsidR="00872C8E" w:rsidRPr="00105FCC" w:rsidRDefault="00872C8E" w:rsidP="00872C8E">
            <w:pPr>
              <w:rPr>
                <w:rFonts w:asciiTheme="majorHAnsi" w:hAnsiTheme="majorHAnsi" w:cstheme="majorHAnsi"/>
              </w:rPr>
            </w:pPr>
            <w:r w:rsidRPr="00105FCC">
              <w:rPr>
                <w:rFonts w:asciiTheme="majorHAnsi" w:hAnsiTheme="majorHAnsi" w:cstheme="majorHAnsi"/>
              </w:rPr>
              <w:t>Authorization</w:t>
            </w:r>
          </w:p>
        </w:tc>
        <w:tc>
          <w:tcPr>
            <w:tcW w:w="7088" w:type="dxa"/>
          </w:tcPr>
          <w:p w:rsidR="00872C8E" w:rsidRPr="00105FCC" w:rsidRDefault="00872C8E" w:rsidP="00872C8E">
            <w:pPr>
              <w:rPr>
                <w:rFonts w:asciiTheme="majorHAnsi" w:hAnsiTheme="majorHAnsi" w:cstheme="majorHAnsi"/>
              </w:rPr>
            </w:pPr>
            <w:r>
              <w:rPr>
                <w:rFonts w:asciiTheme="majorHAnsi" w:hAnsiTheme="majorHAnsi" w:cstheme="majorHAnsi"/>
              </w:rPr>
              <w:t>When accessing the menu that needs ITA authentication,</w:t>
            </w:r>
            <w:r>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872C8E" w:rsidRPr="00105FCC" w:rsidTr="00872C8E">
        <w:tc>
          <w:tcPr>
            <w:tcW w:w="1696" w:type="dxa"/>
          </w:tcPr>
          <w:p w:rsidR="00872C8E" w:rsidRPr="00105FCC" w:rsidRDefault="00872C8E" w:rsidP="00872C8E">
            <w:pPr>
              <w:rPr>
                <w:rFonts w:asciiTheme="majorHAnsi" w:hAnsiTheme="majorHAnsi" w:cstheme="majorHAnsi"/>
              </w:rPr>
            </w:pPr>
            <w:r w:rsidRPr="00105FCC">
              <w:rPr>
                <w:rFonts w:asciiTheme="majorHAnsi" w:hAnsiTheme="majorHAnsi" w:cstheme="majorHAnsi"/>
              </w:rPr>
              <w:t>X-Command</w:t>
            </w:r>
          </w:p>
        </w:tc>
        <w:tc>
          <w:tcPr>
            <w:tcW w:w="7088" w:type="dxa"/>
          </w:tcPr>
          <w:p w:rsidR="00872C8E" w:rsidRDefault="00872C8E" w:rsidP="00872C8E">
            <w:pPr>
              <w:rPr>
                <w:rFonts w:asciiTheme="majorHAnsi" w:hAnsiTheme="majorHAnsi" w:cstheme="majorHAnsi"/>
              </w:rPr>
            </w:pPr>
            <w:r>
              <w:rPr>
                <w:rFonts w:asciiTheme="majorHAnsi" w:hAnsiTheme="majorHAnsi" w:cstheme="majorHAnsi"/>
              </w:rPr>
              <w:t>The following can be selected:</w:t>
            </w:r>
            <w:r>
              <w:rPr>
                <w:rFonts w:asciiTheme="majorHAnsi" w:hAnsiTheme="majorHAnsi" w:cstheme="majorHAnsi"/>
              </w:rPr>
              <w:br/>
            </w:r>
            <w:r w:rsidRPr="00105FCC">
              <w:rPr>
                <w:rFonts w:asciiTheme="majorHAnsi" w:hAnsiTheme="majorHAnsi" w:cstheme="majorHAnsi"/>
              </w:rPr>
              <w:t>INFO</w:t>
            </w:r>
          </w:p>
          <w:p w:rsidR="00872C8E" w:rsidRDefault="00872C8E" w:rsidP="00872C8E">
            <w:pPr>
              <w:rPr>
                <w:rFonts w:asciiTheme="majorHAnsi" w:hAnsiTheme="majorHAnsi" w:cstheme="majorHAnsi"/>
              </w:rPr>
            </w:pPr>
            <w:r>
              <w:rPr>
                <w:rFonts w:asciiTheme="majorHAnsi" w:hAnsiTheme="majorHAnsi" w:cstheme="majorHAnsi"/>
              </w:rPr>
              <w:t>FILTER</w:t>
            </w:r>
          </w:p>
          <w:p w:rsidR="00872C8E" w:rsidRDefault="00872C8E" w:rsidP="00872C8E">
            <w:pPr>
              <w:rPr>
                <w:rFonts w:asciiTheme="majorHAnsi" w:hAnsiTheme="majorHAnsi" w:cstheme="majorHAnsi"/>
              </w:rPr>
            </w:pPr>
            <w:r>
              <w:rPr>
                <w:rFonts w:asciiTheme="majorHAnsi" w:hAnsiTheme="majorHAnsi" w:cstheme="majorHAnsi"/>
              </w:rPr>
              <w:t>FILTER_DATAONLY</w:t>
            </w:r>
          </w:p>
          <w:p w:rsidR="005F1F35" w:rsidRDefault="005F1F35" w:rsidP="00872C8E">
            <w:pPr>
              <w:rPr>
                <w:rFonts w:asciiTheme="majorHAnsi" w:hAnsiTheme="majorHAnsi" w:cstheme="majorHAnsi"/>
              </w:rPr>
            </w:pPr>
            <w:r>
              <w:rPr>
                <w:rFonts w:asciiTheme="majorHAnsi" w:hAnsiTheme="majorHAnsi" w:cstheme="majorHAnsi"/>
              </w:rPr>
              <w:t>EDIT</w:t>
            </w:r>
          </w:p>
          <w:p w:rsidR="00872C8E" w:rsidRPr="00A822E9" w:rsidRDefault="00872C8E" w:rsidP="00872C8E">
            <w:pPr>
              <w:rPr>
                <w:rFonts w:asciiTheme="majorHAnsi" w:hAnsiTheme="majorHAnsi" w:cstheme="majorHAnsi"/>
              </w:rPr>
            </w:pPr>
            <w:r>
              <w:rPr>
                <w:rFonts w:asciiTheme="majorHAnsi" w:hAnsiTheme="majorHAnsi" w:cstheme="majorHAnsi"/>
              </w:rPr>
              <w:t>DOWNLOAD</w:t>
            </w:r>
          </w:p>
        </w:tc>
      </w:tr>
    </w:tbl>
    <w:p w:rsidR="00872C8E" w:rsidRDefault="00872C8E" w:rsidP="00872C8E">
      <w:pPr>
        <w:rPr>
          <w:rFonts w:asciiTheme="majorHAnsi" w:hAnsiTheme="majorHAnsi" w:cstheme="majorHAnsi"/>
        </w:rPr>
      </w:pPr>
    </w:p>
    <w:p w:rsidR="00872C8E" w:rsidRDefault="00872C8E" w:rsidP="00872C8E">
      <w:pPr>
        <w:rPr>
          <w:rFonts w:asciiTheme="majorHAnsi" w:hAnsiTheme="majorHAnsi" w:cstheme="majorHAnsi"/>
        </w:rPr>
      </w:pPr>
    </w:p>
    <w:p w:rsidR="00872C8E" w:rsidRPr="00105FCC" w:rsidRDefault="00872C8E" w:rsidP="00872C8E">
      <w:pPr>
        <w:ind w:left="680"/>
        <w:rPr>
          <w:rFonts w:asciiTheme="majorHAnsi" w:hAnsiTheme="majorHAnsi" w:cstheme="majorHAnsi"/>
        </w:rPr>
      </w:pPr>
      <w:r>
        <w:rPr>
          <w:rFonts w:asciiTheme="majorHAnsi" w:hAnsiTheme="majorHAnsi" w:cstheme="majorHAnsi"/>
        </w:rPr>
        <w:t>Parameters that can be specified for X-Command</w:t>
      </w:r>
    </w:p>
    <w:p w:rsidR="00872C8E" w:rsidRPr="00105FCC" w:rsidRDefault="00872C8E" w:rsidP="00872C8E">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t>6-34</w:t>
      </w:r>
      <w:r w:rsidRPr="00105FCC">
        <w:rPr>
          <w:rFonts w:asciiTheme="majorHAnsi" w:hAnsiTheme="majorHAnsi" w:cstheme="majorHAnsi"/>
          <w:b w:val="0"/>
        </w:rPr>
        <w:t xml:space="preserve">　</w:t>
      </w:r>
      <w:r w:rsidRPr="00872C8E">
        <w:rPr>
          <w:rFonts w:asciiTheme="majorHAnsi" w:hAnsiTheme="majorHAnsi" w:cstheme="majorHAnsi"/>
        </w:rPr>
        <w:t xml:space="preserve"> </w:t>
      </w:r>
      <w:r>
        <w:rPr>
          <w:rFonts w:asciiTheme="majorHAnsi" w:hAnsiTheme="majorHAnsi" w:cstheme="majorHAnsi"/>
        </w:rPr>
        <w:t>Parameters that can be specified for X-Command</w:t>
      </w:r>
    </w:p>
    <w:tbl>
      <w:tblPr>
        <w:tblStyle w:val="ab"/>
        <w:tblW w:w="9209" w:type="dxa"/>
        <w:tblInd w:w="680" w:type="dxa"/>
        <w:tblLook w:val="04A0" w:firstRow="1" w:lastRow="0" w:firstColumn="1" w:lastColumn="0" w:noHBand="0" w:noVBand="1"/>
      </w:tblPr>
      <w:tblGrid>
        <w:gridCol w:w="2126"/>
        <w:gridCol w:w="3689"/>
        <w:gridCol w:w="1982"/>
        <w:gridCol w:w="1412"/>
      </w:tblGrid>
      <w:tr w:rsidR="00872C8E" w:rsidRPr="00105FCC" w:rsidTr="00872C8E">
        <w:tc>
          <w:tcPr>
            <w:tcW w:w="2126" w:type="dxa"/>
            <w:shd w:val="clear" w:color="auto" w:fill="002B62"/>
          </w:tcPr>
          <w:p w:rsidR="00872C8E" w:rsidRPr="00105FCC" w:rsidRDefault="00872C8E" w:rsidP="00872C8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3689" w:type="dxa"/>
            <w:shd w:val="clear" w:color="auto" w:fill="002B62"/>
          </w:tcPr>
          <w:p w:rsidR="00872C8E" w:rsidRPr="00105FCC" w:rsidRDefault="00872C8E" w:rsidP="00872C8E">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c>
          <w:tcPr>
            <w:tcW w:w="1982" w:type="dxa"/>
            <w:shd w:val="clear" w:color="auto" w:fill="002B62"/>
          </w:tcPr>
          <w:p w:rsidR="00872C8E" w:rsidRPr="00105FCC" w:rsidRDefault="00872C8E" w:rsidP="00872C8E">
            <w:pPr>
              <w:jc w:val="center"/>
              <w:rPr>
                <w:rFonts w:asciiTheme="majorHAnsi" w:hAnsiTheme="majorHAnsi" w:cstheme="majorHAnsi"/>
                <w:color w:val="FFFFFF" w:themeColor="background1"/>
              </w:rPr>
            </w:pPr>
            <w:r>
              <w:rPr>
                <w:rFonts w:asciiTheme="majorHAnsi" w:hAnsiTheme="majorHAnsi" w:cstheme="majorHAnsi"/>
                <w:color w:val="FFFFFF" w:themeColor="background1"/>
              </w:rPr>
              <w:t>Target screen</w:t>
            </w:r>
          </w:p>
        </w:tc>
        <w:tc>
          <w:tcPr>
            <w:tcW w:w="1412" w:type="dxa"/>
            <w:shd w:val="clear" w:color="auto" w:fill="002B62"/>
          </w:tcPr>
          <w:p w:rsidR="00872C8E" w:rsidRPr="00105FCC" w:rsidRDefault="00872C8E" w:rsidP="00872C8E">
            <w:pPr>
              <w:jc w:val="center"/>
              <w:rPr>
                <w:rFonts w:asciiTheme="majorHAnsi" w:hAnsiTheme="majorHAnsi" w:cstheme="majorHAnsi"/>
                <w:color w:val="FFFFFF" w:themeColor="background1"/>
              </w:rPr>
            </w:pPr>
            <w:r>
              <w:rPr>
                <w:rFonts w:asciiTheme="majorHAnsi" w:hAnsiTheme="majorHAnsi" w:cstheme="majorHAnsi"/>
                <w:color w:val="FFFFFF" w:themeColor="background1"/>
              </w:rPr>
              <w:t xml:space="preserve">Menu </w:t>
            </w:r>
            <w:r w:rsidRPr="00105FCC">
              <w:rPr>
                <w:rFonts w:asciiTheme="majorHAnsi" w:hAnsiTheme="majorHAnsi" w:cstheme="majorHAnsi"/>
                <w:color w:val="FFFFFF" w:themeColor="background1"/>
              </w:rPr>
              <w:t>ID</w:t>
            </w:r>
          </w:p>
        </w:tc>
      </w:tr>
      <w:tr w:rsidR="00872C8E" w:rsidRPr="00105FCC" w:rsidTr="00872C8E">
        <w:tc>
          <w:tcPr>
            <w:tcW w:w="2126" w:type="dxa"/>
          </w:tcPr>
          <w:p w:rsidR="00872C8E" w:rsidRPr="00105FCC" w:rsidRDefault="00872C8E" w:rsidP="00872C8E">
            <w:pPr>
              <w:rPr>
                <w:rFonts w:asciiTheme="majorHAnsi" w:hAnsiTheme="majorHAnsi" w:cstheme="majorHAnsi"/>
              </w:rPr>
            </w:pPr>
            <w:r w:rsidRPr="00105FCC">
              <w:rPr>
                <w:rFonts w:asciiTheme="majorHAnsi" w:hAnsiTheme="majorHAnsi" w:cstheme="majorHAnsi"/>
              </w:rPr>
              <w:t>INFO</w:t>
            </w:r>
          </w:p>
        </w:tc>
        <w:tc>
          <w:tcPr>
            <w:tcW w:w="3689" w:type="dxa"/>
          </w:tcPr>
          <w:p w:rsidR="00872C8E" w:rsidRPr="00105FCC" w:rsidRDefault="00872C8E" w:rsidP="005F1F35">
            <w:pPr>
              <w:rPr>
                <w:rFonts w:asciiTheme="majorHAnsi" w:hAnsiTheme="majorHAnsi" w:cstheme="majorHAnsi"/>
              </w:rPr>
            </w:pPr>
            <w:r>
              <w:rPr>
                <w:rFonts w:asciiTheme="majorHAnsi" w:hAnsiTheme="majorHAnsi" w:cstheme="majorHAnsi"/>
              </w:rPr>
              <w:t xml:space="preserve">Acquires Conductor </w:t>
            </w:r>
            <w:r w:rsidR="005F1F35">
              <w:rPr>
                <w:rFonts w:asciiTheme="majorHAnsi" w:hAnsiTheme="majorHAnsi" w:cstheme="majorHAnsi"/>
              </w:rPr>
              <w:t>list.</w:t>
            </w:r>
          </w:p>
        </w:tc>
        <w:tc>
          <w:tcPr>
            <w:tcW w:w="1982" w:type="dxa"/>
          </w:tcPr>
          <w:p w:rsidR="00872C8E" w:rsidRPr="00105FCC" w:rsidRDefault="00872C8E" w:rsidP="00872C8E">
            <w:pPr>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 xml:space="preserve"> list</w:t>
            </w:r>
          </w:p>
        </w:tc>
        <w:tc>
          <w:tcPr>
            <w:tcW w:w="1412" w:type="dxa"/>
          </w:tcPr>
          <w:p w:rsidR="00872C8E" w:rsidRPr="00105FCC" w:rsidRDefault="00872C8E" w:rsidP="00872C8E">
            <w:pPr>
              <w:rPr>
                <w:rFonts w:asciiTheme="majorHAnsi" w:hAnsiTheme="majorHAnsi" w:cstheme="majorHAnsi"/>
              </w:rPr>
            </w:pPr>
            <w:r w:rsidRPr="00F06E68">
              <w:rPr>
                <w:rFonts w:asciiTheme="majorHAnsi" w:hAnsiTheme="majorHAnsi" w:cstheme="majorHAnsi"/>
              </w:rPr>
              <w:t>2100180006</w:t>
            </w:r>
          </w:p>
        </w:tc>
      </w:tr>
      <w:tr w:rsidR="00872C8E" w:rsidRPr="00105FCC" w:rsidTr="00872C8E">
        <w:tc>
          <w:tcPr>
            <w:tcW w:w="2126" w:type="dxa"/>
          </w:tcPr>
          <w:p w:rsidR="00872C8E" w:rsidRDefault="00872C8E" w:rsidP="00872C8E">
            <w:pPr>
              <w:rPr>
                <w:rFonts w:asciiTheme="majorHAnsi" w:hAnsiTheme="majorHAnsi" w:cstheme="majorHAnsi"/>
              </w:rPr>
            </w:pPr>
            <w:r w:rsidRPr="00105FCC">
              <w:rPr>
                <w:rFonts w:asciiTheme="majorHAnsi" w:hAnsiTheme="majorHAnsi" w:cstheme="majorHAnsi"/>
              </w:rPr>
              <w:t>FILTER</w:t>
            </w:r>
          </w:p>
          <w:p w:rsidR="00872C8E" w:rsidRPr="00105FCC" w:rsidRDefault="00872C8E" w:rsidP="00872C8E">
            <w:pPr>
              <w:rPr>
                <w:rFonts w:asciiTheme="majorHAnsi" w:hAnsiTheme="majorHAnsi" w:cstheme="majorHAnsi"/>
              </w:rPr>
            </w:pPr>
            <w:r>
              <w:rPr>
                <w:rFonts w:asciiTheme="majorHAnsi" w:hAnsiTheme="majorHAnsi" w:cstheme="majorHAnsi"/>
              </w:rPr>
              <w:t>FILTER_DATAONLY</w:t>
            </w:r>
          </w:p>
        </w:tc>
        <w:tc>
          <w:tcPr>
            <w:tcW w:w="3689" w:type="dxa"/>
          </w:tcPr>
          <w:p w:rsidR="00872C8E" w:rsidRPr="00105FCC" w:rsidRDefault="00872C8E" w:rsidP="005F1F35">
            <w:pPr>
              <w:rPr>
                <w:rFonts w:asciiTheme="majorHAnsi" w:hAnsiTheme="majorHAnsi" w:cstheme="majorHAnsi"/>
              </w:rPr>
            </w:pPr>
            <w:r w:rsidRPr="00A822E9">
              <w:rPr>
                <w:rFonts w:asciiTheme="majorHAnsi" w:hAnsiTheme="majorHAnsi" w:cstheme="majorHAnsi"/>
              </w:rPr>
              <w:t>Referenc</w:t>
            </w:r>
            <w:r>
              <w:rPr>
                <w:rFonts w:asciiTheme="majorHAnsi" w:hAnsiTheme="majorHAnsi" w:cstheme="majorHAnsi"/>
              </w:rPr>
              <w:t>es records that matches Conductor</w:t>
            </w:r>
            <w:r w:rsidRPr="00A822E9">
              <w:rPr>
                <w:rFonts w:asciiTheme="majorHAnsi" w:hAnsiTheme="majorHAnsi" w:cstheme="majorHAnsi"/>
              </w:rPr>
              <w:t xml:space="preserve"> </w:t>
            </w:r>
            <w:r w:rsidR="005F1F35">
              <w:rPr>
                <w:rFonts w:asciiTheme="majorHAnsi" w:hAnsiTheme="majorHAnsi" w:cstheme="majorHAnsi"/>
              </w:rPr>
              <w:t>list.</w:t>
            </w:r>
          </w:p>
        </w:tc>
        <w:tc>
          <w:tcPr>
            <w:tcW w:w="1982" w:type="dxa"/>
          </w:tcPr>
          <w:p w:rsidR="00872C8E" w:rsidRPr="00105FCC" w:rsidRDefault="00872C8E" w:rsidP="00872C8E">
            <w:pPr>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 xml:space="preserve"> list</w:t>
            </w:r>
          </w:p>
        </w:tc>
        <w:tc>
          <w:tcPr>
            <w:tcW w:w="1412" w:type="dxa"/>
          </w:tcPr>
          <w:p w:rsidR="00872C8E" w:rsidRPr="00105FCC" w:rsidRDefault="00872C8E" w:rsidP="00872C8E">
            <w:pPr>
              <w:rPr>
                <w:rFonts w:asciiTheme="majorHAnsi" w:hAnsiTheme="majorHAnsi" w:cstheme="majorHAnsi"/>
              </w:rPr>
            </w:pPr>
            <w:r w:rsidRPr="00F06E68">
              <w:rPr>
                <w:rFonts w:asciiTheme="majorHAnsi" w:hAnsiTheme="majorHAnsi" w:cstheme="majorHAnsi"/>
              </w:rPr>
              <w:t>2100180006</w:t>
            </w:r>
          </w:p>
        </w:tc>
      </w:tr>
      <w:tr w:rsidR="005F1F35" w:rsidRPr="00105FCC" w:rsidTr="00872C8E">
        <w:tc>
          <w:tcPr>
            <w:tcW w:w="2126" w:type="dxa"/>
          </w:tcPr>
          <w:p w:rsidR="005F1F35" w:rsidRPr="00105FCC" w:rsidRDefault="005F1F35" w:rsidP="005F1F35">
            <w:pPr>
              <w:rPr>
                <w:rFonts w:asciiTheme="majorHAnsi" w:hAnsiTheme="majorHAnsi" w:cstheme="majorHAnsi"/>
              </w:rPr>
            </w:pPr>
            <w:r>
              <w:rPr>
                <w:rFonts w:asciiTheme="majorHAnsi" w:hAnsiTheme="majorHAnsi" w:cstheme="majorHAnsi" w:hint="eastAsia"/>
              </w:rPr>
              <w:t>EDIT</w:t>
            </w:r>
          </w:p>
        </w:tc>
        <w:tc>
          <w:tcPr>
            <w:tcW w:w="3689" w:type="dxa"/>
          </w:tcPr>
          <w:p w:rsidR="005F1F35" w:rsidRPr="00A822E9" w:rsidRDefault="005F1F35" w:rsidP="005F1F35">
            <w:pPr>
              <w:rPr>
                <w:rFonts w:asciiTheme="majorHAnsi" w:hAnsiTheme="majorHAnsi" w:cstheme="majorHAnsi"/>
              </w:rPr>
            </w:pPr>
            <w:r w:rsidRPr="005F1F35">
              <w:rPr>
                <w:rFonts w:asciiTheme="majorHAnsi" w:eastAsiaTheme="majorEastAsia" w:hAnsiTheme="majorHAnsi" w:cstheme="majorHAnsi"/>
                <w:color w:val="424242"/>
                <w:kern w:val="0"/>
                <w:szCs w:val="21"/>
              </w:rPr>
              <w:t xml:space="preserve">Updates </w:t>
            </w:r>
            <w:r>
              <w:rPr>
                <w:rFonts w:asciiTheme="majorHAnsi" w:hAnsiTheme="majorHAnsi" w:cstheme="majorHAnsi"/>
              </w:rPr>
              <w:t>Conductor</w:t>
            </w:r>
            <w:r w:rsidRPr="005F1F35">
              <w:rPr>
                <w:rFonts w:asciiTheme="majorHAnsi" w:eastAsiaTheme="majorEastAsia" w:hAnsiTheme="majorHAnsi" w:cstheme="majorHAnsi"/>
                <w:color w:val="424242"/>
                <w:kern w:val="0"/>
                <w:szCs w:val="21"/>
              </w:rPr>
              <w:t xml:space="preserve"> list</w:t>
            </w:r>
            <w:r>
              <w:rPr>
                <w:rFonts w:asciiTheme="majorHAnsi" w:eastAsiaTheme="majorEastAsia" w:hAnsiTheme="majorHAnsi" w:cstheme="majorHAnsi"/>
                <w:color w:val="424242"/>
                <w:kern w:val="0"/>
                <w:szCs w:val="21"/>
              </w:rPr>
              <w:t>.</w:t>
            </w:r>
          </w:p>
        </w:tc>
        <w:tc>
          <w:tcPr>
            <w:tcW w:w="1982" w:type="dxa"/>
          </w:tcPr>
          <w:p w:rsidR="005F1F35" w:rsidRPr="009A3904" w:rsidRDefault="005F1F35" w:rsidP="005F1F35">
            <w:pPr>
              <w:rPr>
                <w:rFonts w:asciiTheme="majorHAnsi" w:hAnsiTheme="majorHAnsi" w:cstheme="majorHAnsi" w:hint="eastAsia"/>
              </w:rPr>
            </w:pPr>
            <w:r>
              <w:rPr>
                <w:rFonts w:asciiTheme="majorHAnsi" w:hAnsiTheme="majorHAnsi" w:cstheme="majorHAnsi"/>
              </w:rPr>
              <w:t xml:space="preserve">Conductor </w:t>
            </w:r>
            <w:r>
              <w:rPr>
                <w:rFonts w:asciiTheme="majorHAnsi" w:hAnsiTheme="majorHAnsi" w:cstheme="majorHAnsi" w:hint="eastAsia"/>
              </w:rPr>
              <w:t>li</w:t>
            </w:r>
            <w:r>
              <w:rPr>
                <w:rFonts w:asciiTheme="majorHAnsi" w:hAnsiTheme="majorHAnsi" w:cstheme="majorHAnsi"/>
              </w:rPr>
              <w:t>st</w:t>
            </w:r>
          </w:p>
        </w:tc>
        <w:tc>
          <w:tcPr>
            <w:tcW w:w="1412" w:type="dxa"/>
          </w:tcPr>
          <w:p w:rsidR="005F1F35" w:rsidRDefault="005F1F35" w:rsidP="005F1F35">
            <w:pPr>
              <w:rPr>
                <w:rFonts w:asciiTheme="majorHAnsi" w:hAnsiTheme="majorHAnsi" w:cstheme="majorHAnsi"/>
              </w:rPr>
            </w:pPr>
            <w:r w:rsidRPr="00F06E68">
              <w:rPr>
                <w:rFonts w:asciiTheme="majorHAnsi" w:hAnsiTheme="majorHAnsi" w:cstheme="majorHAnsi"/>
              </w:rPr>
              <w:t>2100180006</w:t>
            </w:r>
          </w:p>
        </w:tc>
      </w:tr>
      <w:tr w:rsidR="005F1F35" w:rsidRPr="00105FCC" w:rsidTr="00872C8E">
        <w:tc>
          <w:tcPr>
            <w:tcW w:w="2126" w:type="dxa"/>
          </w:tcPr>
          <w:p w:rsidR="005F1F35" w:rsidRPr="00105FCC" w:rsidRDefault="005F1F35" w:rsidP="005F1F35">
            <w:pPr>
              <w:rPr>
                <w:rFonts w:asciiTheme="majorHAnsi" w:hAnsiTheme="majorHAnsi" w:cstheme="majorHAnsi"/>
              </w:rPr>
            </w:pPr>
            <w:r>
              <w:rPr>
                <w:rFonts w:asciiTheme="majorHAnsi" w:hAnsiTheme="majorHAnsi" w:cstheme="majorHAnsi"/>
              </w:rPr>
              <w:t>DOWNLOAD</w:t>
            </w:r>
          </w:p>
        </w:tc>
        <w:tc>
          <w:tcPr>
            <w:tcW w:w="3689" w:type="dxa"/>
          </w:tcPr>
          <w:p w:rsidR="005F1F35" w:rsidRPr="00105FCC" w:rsidRDefault="005F1F35" w:rsidP="005F1F35">
            <w:pPr>
              <w:rPr>
                <w:rFonts w:asciiTheme="majorHAnsi" w:hAnsiTheme="majorHAnsi" w:cstheme="majorHAnsi"/>
              </w:rPr>
            </w:pPr>
            <w:r w:rsidRPr="00A822E9">
              <w:rPr>
                <w:rFonts w:asciiTheme="majorHAnsi" w:hAnsiTheme="majorHAnsi" w:cstheme="majorHAnsi"/>
              </w:rPr>
              <w:t xml:space="preserve">Acquires result data </w:t>
            </w:r>
            <w:r>
              <w:rPr>
                <w:rFonts w:asciiTheme="majorHAnsi" w:hAnsiTheme="majorHAnsi" w:cstheme="majorHAnsi"/>
              </w:rPr>
              <w:t>and input data from the Conductor</w:t>
            </w:r>
            <w:r w:rsidRPr="00A822E9">
              <w:rPr>
                <w:rFonts w:asciiTheme="majorHAnsi" w:hAnsiTheme="majorHAnsi" w:cstheme="majorHAnsi"/>
              </w:rPr>
              <w:t xml:space="preserve"> list.</w:t>
            </w:r>
          </w:p>
        </w:tc>
        <w:tc>
          <w:tcPr>
            <w:tcW w:w="1982" w:type="dxa"/>
          </w:tcPr>
          <w:p w:rsidR="005F1F35" w:rsidRPr="00105FCC" w:rsidRDefault="005F1F35" w:rsidP="005F1F35">
            <w:pPr>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 xml:space="preserve"> list</w:t>
            </w:r>
          </w:p>
        </w:tc>
        <w:tc>
          <w:tcPr>
            <w:tcW w:w="1412" w:type="dxa"/>
          </w:tcPr>
          <w:p w:rsidR="005F1F35" w:rsidRPr="00105FCC" w:rsidRDefault="005F1F35" w:rsidP="005F1F35">
            <w:pPr>
              <w:rPr>
                <w:rFonts w:asciiTheme="majorHAnsi" w:hAnsiTheme="majorHAnsi" w:cstheme="majorHAnsi"/>
              </w:rPr>
            </w:pPr>
            <w:r w:rsidRPr="00F06E68">
              <w:rPr>
                <w:rFonts w:asciiTheme="majorHAnsi" w:hAnsiTheme="majorHAnsi" w:cstheme="majorHAnsi"/>
              </w:rPr>
              <w:t>2100180006</w:t>
            </w:r>
          </w:p>
        </w:tc>
      </w:tr>
    </w:tbl>
    <w:p w:rsidR="00872C8E" w:rsidRPr="00105FCC" w:rsidRDefault="00872C8E" w:rsidP="00872C8E">
      <w:pPr>
        <w:ind w:left="680"/>
        <w:rPr>
          <w:rFonts w:asciiTheme="majorHAnsi" w:hAnsiTheme="majorHAnsi" w:cstheme="majorHAnsi"/>
        </w:rPr>
      </w:pPr>
    </w:p>
    <w:p w:rsidR="00872C8E" w:rsidRDefault="00872C8E" w:rsidP="00872C8E">
      <w:pPr>
        <w:ind w:left="680"/>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he following explains the different X-command parameters.</w:t>
      </w:r>
    </w:p>
    <w:p w:rsidR="00872C8E" w:rsidRDefault="00872C8E" w:rsidP="00872C8E">
      <w:pPr>
        <w:ind w:left="680"/>
        <w:rPr>
          <w:rFonts w:asciiTheme="majorHAnsi" w:hAnsiTheme="majorHAnsi" w:cstheme="majorHAnsi"/>
        </w:rPr>
      </w:pPr>
    </w:p>
    <w:p w:rsidR="00872C8E" w:rsidRPr="00105FCC" w:rsidRDefault="00872C8E" w:rsidP="00872C8E">
      <w:pPr>
        <w:pStyle w:val="30"/>
      </w:pPr>
      <w:bookmarkStart w:id="143" w:name="_Toc96603297"/>
      <w:r w:rsidRPr="00105FCC">
        <w:t>INFO</w:t>
      </w:r>
      <w:bookmarkEnd w:id="143"/>
    </w:p>
    <w:p w:rsidR="00872C8E" w:rsidRPr="00105FCC" w:rsidRDefault="00872C8E" w:rsidP="00872C8E">
      <w:pPr>
        <w:ind w:left="454"/>
        <w:rPr>
          <w:rFonts w:asciiTheme="majorHAnsi" w:hAnsiTheme="majorHAnsi" w:cstheme="majorHAnsi"/>
        </w:rPr>
      </w:pPr>
      <w:r>
        <w:rPr>
          <w:rFonts w:asciiTheme="majorHAnsi" w:hAnsiTheme="majorHAnsi" w:cstheme="majorHAnsi"/>
          <w:szCs w:val="21"/>
        </w:rPr>
        <w:t>Acquires Conductor class column information.</w:t>
      </w:r>
    </w:p>
    <w:p w:rsidR="00872C8E" w:rsidRPr="00105FCC" w:rsidRDefault="00872C8E" w:rsidP="00872C8E">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Pr>
          <w:rFonts w:asciiTheme="majorHAnsi" w:hAnsiTheme="majorHAnsi" w:cstheme="majorHAnsi" w:hint="eastAsia"/>
        </w:rPr>
        <w:t>S</w:t>
      </w:r>
      <w:r>
        <w:rPr>
          <w:rFonts w:asciiTheme="majorHAnsi" w:hAnsiTheme="majorHAnsi" w:cstheme="majorHAnsi"/>
        </w:rPr>
        <w:t xml:space="preserve">ee ”Standard </w:t>
      </w:r>
      <w:r w:rsidRPr="00105FCC">
        <w:rPr>
          <w:rFonts w:asciiTheme="majorHAnsi" w:hAnsiTheme="majorHAnsi" w:cstheme="majorHAnsi"/>
        </w:rPr>
        <w:t>REST</w:t>
      </w:r>
      <w:r>
        <w:rPr>
          <w:rFonts w:asciiTheme="majorHAnsi" w:hAnsiTheme="majorHAnsi" w:cstheme="majorHAnsi"/>
        </w:rPr>
        <w:t xml:space="preserve"> function”</w:t>
      </w:r>
      <w:r w:rsidRPr="00105FCC">
        <w:rPr>
          <w:rFonts w:asciiTheme="majorHAnsi" w:hAnsiTheme="majorHAnsi" w:cstheme="majorHAnsi"/>
        </w:rPr>
        <w:t>-</w:t>
      </w:r>
      <w:r>
        <w:rPr>
          <w:rFonts w:asciiTheme="majorHAnsi" w:hAnsiTheme="majorHAnsi" w:cstheme="majorHAnsi"/>
        </w:rPr>
        <w:t>“</w:t>
      </w:r>
      <w:r w:rsidRPr="00105FCC">
        <w:rPr>
          <w:rFonts w:asciiTheme="majorHAnsi" w:hAnsiTheme="majorHAnsi" w:cstheme="majorHAnsi"/>
        </w:rPr>
        <w:t>INFO(X-Command)</w:t>
      </w:r>
      <w:r>
        <w:rPr>
          <w:rFonts w:asciiTheme="majorHAnsi" w:hAnsiTheme="majorHAnsi" w:cstheme="majorHAnsi"/>
        </w:rPr>
        <w:t>” for more information</w:t>
      </w:r>
    </w:p>
    <w:p w:rsidR="00872C8E" w:rsidRPr="00872C8E" w:rsidRDefault="00872C8E" w:rsidP="00872C8E">
      <w:pPr>
        <w:ind w:left="454" w:firstLine="386"/>
        <w:rPr>
          <w:rFonts w:asciiTheme="majorHAnsi" w:hAnsiTheme="majorHAnsi" w:cstheme="majorHAnsi"/>
        </w:rPr>
      </w:pPr>
    </w:p>
    <w:p w:rsidR="00872C8E" w:rsidRPr="00105FCC" w:rsidRDefault="00872C8E" w:rsidP="00872C8E">
      <w:pPr>
        <w:pStyle w:val="30"/>
      </w:pPr>
      <w:bookmarkStart w:id="144" w:name="_Toc96603298"/>
      <w:r w:rsidRPr="00105FCC">
        <w:t>FILTER</w:t>
      </w:r>
      <w:r>
        <w:rPr>
          <w:rFonts w:hint="eastAsia"/>
        </w:rPr>
        <w:t>・</w:t>
      </w:r>
      <w:r>
        <w:rPr>
          <w:rFonts w:hint="eastAsia"/>
        </w:rPr>
        <w:t>FILTER_DATAONLY</w:t>
      </w:r>
      <w:bookmarkEnd w:id="144"/>
    </w:p>
    <w:p w:rsidR="005462FE" w:rsidRPr="00A822E9" w:rsidRDefault="005462FE" w:rsidP="005462FE">
      <w:pPr>
        <w:ind w:left="454"/>
        <w:rPr>
          <w:rFonts w:asciiTheme="majorHAnsi" w:hAnsiTheme="majorHAnsi" w:cstheme="majorHAnsi"/>
        </w:rPr>
      </w:pPr>
      <w:r w:rsidRPr="00A822E9">
        <w:rPr>
          <w:rFonts w:asciiTheme="majorHAnsi" w:hAnsiTheme="majorHAnsi" w:cstheme="majorHAnsi"/>
        </w:rPr>
        <w:t xml:space="preserve">Acquires either the column information of the records that matches the set conditions or column information, record contents and line numbers for all the records with normal status (Abolished or </w:t>
      </w:r>
      <w:r w:rsidRPr="00A822E9">
        <w:rPr>
          <w:rFonts w:asciiTheme="majorHAnsi" w:hAnsiTheme="majorHAnsi" w:cstheme="majorHAnsi"/>
        </w:rPr>
        <w:lastRenderedPageBreak/>
        <w:t>restoring).</w:t>
      </w:r>
    </w:p>
    <w:p w:rsidR="005462FE" w:rsidRPr="00A822E9" w:rsidRDefault="005462FE" w:rsidP="005462FE">
      <w:pPr>
        <w:ind w:left="454"/>
        <w:rPr>
          <w:rFonts w:asciiTheme="majorHAnsi" w:hAnsiTheme="majorHAnsi" w:cstheme="majorHAnsi"/>
        </w:rPr>
      </w:pPr>
      <w:r w:rsidRPr="00A822E9">
        <w:rPr>
          <w:rFonts w:asciiTheme="majorHAnsi" w:hAnsiTheme="majorHAnsi" w:cstheme="majorHAnsi"/>
        </w:rPr>
        <w:t>If FILTER_DATAONLY is specified, the colum</w:t>
      </w:r>
      <w:r>
        <w:rPr>
          <w:rFonts w:asciiTheme="majorHAnsi" w:hAnsiTheme="majorHAnsi" w:cstheme="majorHAnsi"/>
        </w:rPr>
        <w:t>n</w:t>
      </w:r>
      <w:r w:rsidRPr="00A822E9">
        <w:rPr>
          <w:rFonts w:asciiTheme="majorHAnsi" w:hAnsiTheme="majorHAnsi" w:cstheme="majorHAnsi"/>
        </w:rPr>
        <w:t xml:space="preserve"> information will be shortened.</w:t>
      </w:r>
    </w:p>
    <w:p w:rsidR="005462FE" w:rsidRDefault="005462FE" w:rsidP="005462FE">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Pr>
          <w:rFonts w:asciiTheme="majorHAnsi" w:hAnsiTheme="majorHAnsi" w:cstheme="majorHAnsi" w:hint="eastAsia"/>
        </w:rPr>
        <w:t>S</w:t>
      </w:r>
      <w:r>
        <w:rPr>
          <w:rFonts w:asciiTheme="majorHAnsi" w:hAnsiTheme="majorHAnsi" w:cstheme="majorHAnsi"/>
        </w:rPr>
        <w:t xml:space="preserve">ee ”Standard </w:t>
      </w:r>
      <w:r w:rsidRPr="00105FCC">
        <w:rPr>
          <w:rFonts w:asciiTheme="majorHAnsi" w:hAnsiTheme="majorHAnsi" w:cstheme="majorHAnsi"/>
        </w:rPr>
        <w:t>REST</w:t>
      </w:r>
      <w:r>
        <w:rPr>
          <w:rFonts w:asciiTheme="majorHAnsi" w:hAnsiTheme="majorHAnsi" w:cstheme="majorHAnsi"/>
        </w:rPr>
        <w:t xml:space="preserve"> function”</w:t>
      </w:r>
      <w:r w:rsidRPr="00105FCC">
        <w:rPr>
          <w:rFonts w:asciiTheme="majorHAnsi" w:hAnsiTheme="majorHAnsi" w:cstheme="majorHAnsi"/>
        </w:rPr>
        <w:t>-</w:t>
      </w:r>
      <w:r>
        <w:rPr>
          <w:rFonts w:asciiTheme="majorHAnsi" w:hAnsiTheme="majorHAnsi" w:cstheme="majorHAnsi"/>
        </w:rPr>
        <w:t>“</w:t>
      </w:r>
      <w:r w:rsidRPr="00105FCC">
        <w:rPr>
          <w:rFonts w:asciiTheme="majorHAnsi" w:hAnsiTheme="majorHAnsi" w:cstheme="majorHAnsi"/>
        </w:rPr>
        <w:t>INFO(X-Command)</w:t>
      </w:r>
      <w:r>
        <w:rPr>
          <w:rFonts w:asciiTheme="majorHAnsi" w:hAnsiTheme="majorHAnsi" w:cstheme="majorHAnsi"/>
        </w:rPr>
        <w:t>” for more information</w:t>
      </w:r>
    </w:p>
    <w:p w:rsidR="005F1F35" w:rsidRDefault="005F1F35" w:rsidP="005F1F35">
      <w:pPr>
        <w:rPr>
          <w:rFonts w:asciiTheme="majorHAnsi" w:hAnsiTheme="majorHAnsi" w:cstheme="majorHAnsi" w:hint="eastAsia"/>
        </w:rPr>
      </w:pPr>
    </w:p>
    <w:p w:rsidR="005F1F35" w:rsidRPr="00105FCC" w:rsidRDefault="005F1F35" w:rsidP="005F1F35">
      <w:pPr>
        <w:pStyle w:val="30"/>
      </w:pPr>
      <w:bookmarkStart w:id="145" w:name="_Toc96603299"/>
      <w:r>
        <w:rPr>
          <w:rFonts w:hint="eastAsia"/>
        </w:rPr>
        <w:t>EDIT</w:t>
      </w:r>
      <w:bookmarkEnd w:id="145"/>
    </w:p>
    <w:p w:rsidR="005F1F35" w:rsidRPr="005F1F35" w:rsidRDefault="005F1F35" w:rsidP="005F1F35">
      <w:pPr>
        <w:widowControl/>
        <w:ind w:leftChars="202" w:left="424"/>
        <w:jc w:val="left"/>
        <w:rPr>
          <w:rFonts w:asciiTheme="majorHAnsi" w:eastAsiaTheme="majorEastAsia" w:hAnsiTheme="majorHAnsi" w:cstheme="majorHAnsi"/>
          <w:color w:val="424242"/>
          <w:kern w:val="0"/>
          <w:szCs w:val="21"/>
        </w:rPr>
      </w:pPr>
      <w:r w:rsidRPr="005F1F35">
        <w:rPr>
          <w:rFonts w:asciiTheme="majorHAnsi" w:eastAsiaTheme="majorEastAsia" w:hAnsiTheme="majorHAnsi" w:cstheme="majorHAnsi"/>
          <w:color w:val="424242"/>
          <w:kern w:val="0"/>
          <w:szCs w:val="21"/>
        </w:rPr>
        <w:t xml:space="preserve">Updates, deletes or restores items in the </w:t>
      </w:r>
      <w:r>
        <w:rPr>
          <w:rFonts w:asciiTheme="majorHAnsi" w:eastAsiaTheme="majorEastAsia" w:hAnsiTheme="majorHAnsi" w:cstheme="majorHAnsi"/>
          <w:color w:val="424242"/>
          <w:kern w:val="0"/>
          <w:szCs w:val="21"/>
        </w:rPr>
        <w:t>Conductor</w:t>
      </w:r>
      <w:r w:rsidRPr="005F1F35">
        <w:rPr>
          <w:rFonts w:asciiTheme="majorHAnsi" w:eastAsiaTheme="majorEastAsia" w:hAnsiTheme="majorHAnsi" w:cstheme="majorHAnsi"/>
          <w:color w:val="424242"/>
          <w:kern w:val="0"/>
          <w:szCs w:val="21"/>
        </w:rPr>
        <w:t xml:space="preserve"> list.</w:t>
      </w:r>
    </w:p>
    <w:p w:rsidR="005F1F35" w:rsidRPr="005F1F35" w:rsidRDefault="005F1F35" w:rsidP="005F1F35">
      <w:pPr>
        <w:widowControl/>
        <w:ind w:leftChars="202" w:left="424"/>
        <w:jc w:val="left"/>
        <w:rPr>
          <w:rFonts w:asciiTheme="majorHAnsi" w:eastAsiaTheme="majorEastAsia" w:hAnsiTheme="majorHAnsi" w:cstheme="majorHAnsi"/>
          <w:color w:val="424242"/>
          <w:kern w:val="0"/>
          <w:szCs w:val="21"/>
        </w:rPr>
      </w:pPr>
      <w:r w:rsidRPr="005F1F35">
        <w:rPr>
          <w:rFonts w:asciiTheme="majorHAnsi" w:eastAsiaTheme="majorEastAsia" w:hAnsiTheme="majorHAnsi" w:cstheme="majorHAnsi"/>
          <w:color w:val="424242"/>
          <w:kern w:val="0"/>
          <w:szCs w:val="21"/>
        </w:rPr>
        <w:t>Note that this can only be used if the user's "Role/menu" link is "Can maintain".</w:t>
      </w:r>
    </w:p>
    <w:p w:rsidR="005F1F35" w:rsidRPr="005F1F35" w:rsidRDefault="005F1F35" w:rsidP="005F1F35">
      <w:pPr>
        <w:widowControl/>
        <w:ind w:leftChars="202" w:left="424"/>
        <w:jc w:val="left"/>
        <w:rPr>
          <w:rFonts w:asciiTheme="majorHAnsi" w:eastAsiaTheme="majorEastAsia" w:hAnsiTheme="majorHAnsi" w:cstheme="majorHAnsi"/>
          <w:color w:val="424242"/>
          <w:kern w:val="0"/>
          <w:szCs w:val="21"/>
        </w:rPr>
      </w:pPr>
      <w:r w:rsidRPr="005F1F35">
        <w:rPr>
          <w:rFonts w:ascii="ＭＳ ゴシック" w:eastAsia="ＭＳ ゴシック" w:hAnsi="ＭＳ ゴシック" w:cs="ＭＳ ゴシック" w:hint="eastAsia"/>
          <w:color w:val="424242"/>
          <w:kern w:val="0"/>
          <w:szCs w:val="21"/>
        </w:rPr>
        <w:t>※</w:t>
      </w:r>
      <w:r w:rsidRPr="005F1F35">
        <w:rPr>
          <w:rFonts w:asciiTheme="majorHAnsi" w:eastAsiaTheme="majorEastAsia" w:hAnsiTheme="majorHAnsi" w:cstheme="majorHAnsi"/>
          <w:color w:val="424242"/>
          <w:kern w:val="0"/>
          <w:szCs w:val="21"/>
        </w:rPr>
        <w:t>For more information, please see "Using Standard Rest Function" - "EDIT(X-Command)".</w:t>
      </w:r>
    </w:p>
    <w:p w:rsidR="005F1F35" w:rsidRPr="005F1F35" w:rsidRDefault="005F1F35" w:rsidP="005F1F35">
      <w:pPr>
        <w:rPr>
          <w:rFonts w:asciiTheme="majorHAnsi" w:hAnsiTheme="majorHAnsi" w:cstheme="majorHAnsi"/>
        </w:rPr>
      </w:pPr>
    </w:p>
    <w:p w:rsidR="00872C8E" w:rsidRDefault="00872C8E" w:rsidP="00872C8E">
      <w:pPr>
        <w:pStyle w:val="30"/>
      </w:pPr>
      <w:bookmarkStart w:id="146" w:name="_Toc96603300"/>
      <w:r>
        <w:rPr>
          <w:rFonts w:hint="eastAsia"/>
        </w:rPr>
        <w:t>DOWNLOAD</w:t>
      </w:r>
      <w:bookmarkEnd w:id="146"/>
    </w:p>
    <w:p w:rsidR="005462FE" w:rsidRPr="00331618" w:rsidRDefault="005462FE" w:rsidP="005462FE">
      <w:pPr>
        <w:ind w:left="420"/>
      </w:pPr>
      <w:r>
        <w:rPr>
          <w:rFonts w:asciiTheme="majorHAnsi" w:hAnsiTheme="majorHAnsi" w:cstheme="majorHAnsi"/>
        </w:rPr>
        <w:t>Acquires</w:t>
      </w:r>
      <w:r w:rsidRPr="00A822E9">
        <w:rPr>
          <w:rFonts w:asciiTheme="majorHAnsi" w:hAnsiTheme="majorHAnsi" w:cstheme="majorHAnsi"/>
        </w:rPr>
        <w:t xml:space="preserve"> a BASE64-encoded zip file containing a set of input data and a set of result data for records that match the conditions specified by the parameters.</w:t>
      </w:r>
    </w:p>
    <w:p w:rsidR="00872C8E" w:rsidRPr="005462FE" w:rsidRDefault="00872C8E" w:rsidP="005462FE"/>
    <w:p w:rsidR="00872C8E" w:rsidRPr="00105FCC" w:rsidRDefault="005462FE" w:rsidP="00872C8E">
      <w:pPr>
        <w:pStyle w:val="52"/>
        <w:ind w:leftChars="67" w:left="141" w:firstLine="1"/>
        <w:jc w:val="center"/>
        <w:rPr>
          <w:rFonts w:asciiTheme="majorHAnsi" w:hAnsiTheme="majorHAnsi" w:cstheme="majorHAnsi"/>
        </w:rPr>
      </w:pPr>
      <w:r>
        <w:rPr>
          <w:rFonts w:asciiTheme="majorHAnsi" w:hAnsiTheme="majorHAnsi" w:cstheme="majorHAnsi"/>
          <w:b/>
        </w:rPr>
        <w:t>Table</w:t>
      </w:r>
      <w:r w:rsidR="00872C8E" w:rsidRPr="0056210F">
        <w:rPr>
          <w:rFonts w:asciiTheme="majorHAnsi" w:hAnsiTheme="majorHAnsi" w:cstheme="majorHAnsi"/>
          <w:b/>
        </w:rPr>
        <w:t xml:space="preserve"> </w:t>
      </w:r>
      <w:r w:rsidR="00872C8E">
        <w:rPr>
          <w:rFonts w:asciiTheme="majorHAnsi" w:hAnsiTheme="majorHAnsi" w:cstheme="majorHAnsi"/>
          <w:b/>
        </w:rPr>
        <w:t>6-35</w:t>
      </w:r>
      <w:r w:rsidR="00872C8E" w:rsidRPr="00105FCC">
        <w:rPr>
          <w:rFonts w:asciiTheme="majorHAnsi" w:hAnsiTheme="majorHAnsi" w:cstheme="majorHAnsi"/>
        </w:rPr>
        <w:t xml:space="preserve"> </w:t>
      </w:r>
      <w:r>
        <w:rPr>
          <w:rFonts w:asciiTheme="majorHAnsi" w:hAnsiTheme="majorHAnsi" w:cstheme="majorHAnsi"/>
          <w:b/>
          <w:szCs w:val="21"/>
        </w:rPr>
        <w:t xml:space="preserve">Conductor </w:t>
      </w:r>
      <w:r>
        <w:rPr>
          <w:rFonts w:asciiTheme="majorHAnsi" w:hAnsiTheme="majorHAnsi" w:cstheme="majorHAnsi" w:hint="eastAsia"/>
          <w:b/>
        </w:rPr>
        <w:t>C</w:t>
      </w:r>
      <w:r>
        <w:rPr>
          <w:rFonts w:asciiTheme="majorHAnsi" w:hAnsiTheme="majorHAnsi" w:cstheme="majorHAnsi"/>
          <w:b/>
        </w:rPr>
        <w:t>lass parameter list</w:t>
      </w:r>
    </w:p>
    <w:tbl>
      <w:tblPr>
        <w:tblW w:w="6720" w:type="dxa"/>
        <w:jc w:val="center"/>
        <w:tblCellMar>
          <w:left w:w="99" w:type="dxa"/>
          <w:right w:w="99" w:type="dxa"/>
        </w:tblCellMar>
        <w:tblLook w:val="04A0" w:firstRow="1" w:lastRow="0" w:firstColumn="1" w:lastColumn="0" w:noHBand="0" w:noVBand="1"/>
      </w:tblPr>
      <w:tblGrid>
        <w:gridCol w:w="3174"/>
        <w:gridCol w:w="3546"/>
      </w:tblGrid>
      <w:tr w:rsidR="00872C8E" w:rsidRPr="00105FCC" w:rsidTr="005462FE">
        <w:trPr>
          <w:trHeight w:val="195"/>
          <w:jc w:val="center"/>
        </w:trPr>
        <w:tc>
          <w:tcPr>
            <w:tcW w:w="3174" w:type="dxa"/>
            <w:tcBorders>
              <w:top w:val="single" w:sz="4" w:space="0" w:color="auto"/>
              <w:left w:val="single" w:sz="4" w:space="0" w:color="auto"/>
              <w:bottom w:val="single" w:sz="4" w:space="0" w:color="auto"/>
              <w:right w:val="single" w:sz="4" w:space="0" w:color="auto"/>
            </w:tcBorders>
            <w:shd w:val="clear" w:color="auto" w:fill="002B62"/>
          </w:tcPr>
          <w:p w:rsidR="00872C8E" w:rsidRPr="00105FCC" w:rsidRDefault="005462FE" w:rsidP="00872C8E">
            <w:pPr>
              <w:widowControl/>
              <w:ind w:firstLineChars="400" w:firstLine="883"/>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hint="eastAsia"/>
                <w:b/>
                <w:bCs/>
                <w:color w:val="FFFFFF"/>
                <w:kern w:val="0"/>
                <w:sz w:val="22"/>
                <w:shd w:val="clear" w:color="auto" w:fill="002B62"/>
              </w:rPr>
              <w:t>I</w:t>
            </w:r>
            <w:r>
              <w:rPr>
                <w:rFonts w:asciiTheme="majorHAnsi" w:eastAsia="ＭＳ ゴシック" w:hAnsiTheme="majorHAnsi" w:cstheme="majorHAnsi"/>
                <w:b/>
                <w:bCs/>
                <w:color w:val="FFFFFF"/>
                <w:kern w:val="0"/>
                <w:sz w:val="22"/>
                <w:shd w:val="clear" w:color="auto" w:fill="002B62"/>
              </w:rPr>
              <w:t>tem key name</w:t>
            </w:r>
          </w:p>
        </w:tc>
        <w:tc>
          <w:tcPr>
            <w:tcW w:w="3546" w:type="dxa"/>
            <w:tcBorders>
              <w:top w:val="single" w:sz="4" w:space="0" w:color="auto"/>
              <w:left w:val="single" w:sz="4" w:space="0" w:color="auto"/>
              <w:bottom w:val="single" w:sz="4" w:space="0" w:color="auto"/>
              <w:right w:val="single" w:sz="4" w:space="0" w:color="auto"/>
            </w:tcBorders>
            <w:shd w:val="clear" w:color="auto" w:fill="002B62"/>
          </w:tcPr>
          <w:p w:rsidR="00872C8E" w:rsidRPr="00105FCC" w:rsidRDefault="005462FE" w:rsidP="00872C8E">
            <w:pPr>
              <w:widowControl/>
              <w:ind w:firstLineChars="500" w:firstLine="1104"/>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hint="eastAsia"/>
                <w:b/>
                <w:bCs/>
                <w:color w:val="FFFFFF"/>
                <w:kern w:val="0"/>
                <w:sz w:val="22"/>
                <w:shd w:val="clear" w:color="auto" w:fill="002B62"/>
              </w:rPr>
              <w:t>P</w:t>
            </w:r>
            <w:r>
              <w:rPr>
                <w:rFonts w:asciiTheme="majorHAnsi" w:eastAsia="ＭＳ ゴシック" w:hAnsiTheme="majorHAnsi" w:cstheme="majorHAnsi"/>
                <w:b/>
                <w:bCs/>
                <w:color w:val="FFFFFF"/>
                <w:kern w:val="0"/>
                <w:sz w:val="22"/>
                <w:shd w:val="clear" w:color="auto" w:fill="002B62"/>
              </w:rPr>
              <w:t>arameter name</w:t>
            </w:r>
          </w:p>
        </w:tc>
      </w:tr>
      <w:tr w:rsidR="005462FE" w:rsidRPr="00105FCC" w:rsidTr="005462FE">
        <w:trPr>
          <w:trHeight w:val="175"/>
          <w:jc w:val="center"/>
        </w:trPr>
        <w:tc>
          <w:tcPr>
            <w:tcW w:w="3174" w:type="dxa"/>
            <w:tcBorders>
              <w:top w:val="single" w:sz="4" w:space="0" w:color="auto"/>
              <w:left w:val="single" w:sz="4" w:space="0" w:color="auto"/>
              <w:bottom w:val="single" w:sz="4" w:space="0" w:color="000000"/>
              <w:right w:val="single" w:sz="4" w:space="0" w:color="000000"/>
            </w:tcBorders>
          </w:tcPr>
          <w:p w:rsidR="005462FE" w:rsidRPr="00105FCC" w:rsidRDefault="005462FE" w:rsidP="005462FE">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CONDUCTOR</w:t>
            </w:r>
            <w:r w:rsidRPr="002656F8">
              <w:rPr>
                <w:rFonts w:asciiTheme="majorHAnsi" w:hAnsiTheme="majorHAnsi" w:cstheme="majorHAnsi"/>
                <w:color w:val="000000"/>
                <w:kern w:val="0"/>
                <w:szCs w:val="21"/>
              </w:rPr>
              <w:t>_INSTANCE_NO</w:t>
            </w:r>
          </w:p>
        </w:tc>
        <w:tc>
          <w:tcPr>
            <w:tcW w:w="3546" w:type="dxa"/>
            <w:tcBorders>
              <w:top w:val="single" w:sz="4" w:space="0" w:color="auto"/>
              <w:left w:val="single" w:sz="4" w:space="0" w:color="auto"/>
              <w:bottom w:val="single" w:sz="4" w:space="0" w:color="000000"/>
              <w:right w:val="single" w:sz="4" w:space="0" w:color="000000"/>
            </w:tcBorders>
          </w:tcPr>
          <w:p w:rsidR="005462FE" w:rsidRPr="00105FCC" w:rsidRDefault="005462FE" w:rsidP="005462FE">
            <w:pPr>
              <w:widowControl/>
              <w:jc w:val="left"/>
              <w:rPr>
                <w:rFonts w:asciiTheme="majorHAnsi" w:hAnsiTheme="majorHAnsi" w:cstheme="majorHAnsi"/>
                <w:color w:val="000000"/>
                <w:kern w:val="0"/>
                <w:szCs w:val="21"/>
              </w:rPr>
            </w:pPr>
            <w:r w:rsidRPr="00A822E9">
              <w:rPr>
                <w:rFonts w:asciiTheme="majorHAnsi" w:hAnsiTheme="majorHAnsi" w:cstheme="majorHAnsi"/>
                <w:color w:val="000000"/>
                <w:kern w:val="0"/>
                <w:szCs w:val="21"/>
              </w:rPr>
              <w:t xml:space="preserve">Comma-separated </w:t>
            </w:r>
            <w:r>
              <w:rPr>
                <w:rFonts w:asciiTheme="majorHAnsi" w:hAnsiTheme="majorHAnsi" w:cstheme="majorHAnsi"/>
                <w:color w:val="000000"/>
                <w:kern w:val="0"/>
                <w:szCs w:val="21"/>
              </w:rPr>
              <w:t>Conductor</w:t>
            </w:r>
            <w:r w:rsidRPr="00A822E9">
              <w:rPr>
                <w:rFonts w:asciiTheme="majorHAnsi" w:hAnsiTheme="majorHAnsi" w:cstheme="majorHAnsi"/>
                <w:color w:val="000000"/>
                <w:kern w:val="0"/>
                <w:szCs w:val="21"/>
              </w:rPr>
              <w:t xml:space="preserve"> instance number </w:t>
            </w:r>
            <w:r>
              <w:rPr>
                <w:rFonts w:asciiTheme="majorHAnsi" w:hAnsiTheme="majorHAnsi" w:cstheme="majorHAnsi"/>
                <w:color w:val="000000"/>
                <w:kern w:val="0"/>
                <w:szCs w:val="21"/>
              </w:rPr>
              <w:t>of desired record</w:t>
            </w:r>
          </w:p>
        </w:tc>
      </w:tr>
    </w:tbl>
    <w:p w:rsidR="00872C8E" w:rsidRDefault="00872C8E" w:rsidP="00872C8E">
      <w:pPr>
        <w:pStyle w:val="52"/>
        <w:ind w:leftChars="0" w:left="0"/>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872C8E" w:rsidRPr="00105FCC" w:rsidTr="00872C8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872C8E" w:rsidRPr="002656F8" w:rsidRDefault="005462FE" w:rsidP="005462FE">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 xml:space="preserve">　</w:t>
            </w:r>
            <w:r>
              <w:rPr>
                <w:rFonts w:asciiTheme="majorHAnsi" w:eastAsia="ＭＳ ゴシック" w:hAnsiTheme="majorHAnsi" w:cstheme="majorHAnsi"/>
                <w:b/>
                <w:bCs/>
                <w:color w:val="FFFFFF"/>
                <w:kern w:val="0"/>
                <w:sz w:val="22"/>
                <w:shd w:val="clear" w:color="auto" w:fill="002B62"/>
              </w:rPr>
              <w:t>Example</w:t>
            </w:r>
            <w:r w:rsidRPr="00105FCC">
              <w:rPr>
                <w:rFonts w:asciiTheme="majorHAnsi" w:eastAsia="ＭＳ ゴシック" w:hAnsiTheme="majorHAnsi" w:cstheme="majorHAnsi"/>
                <w:b/>
                <w:bCs/>
                <w:color w:val="FFFFFF"/>
                <w:kern w:val="0"/>
                <w:sz w:val="22"/>
                <w:shd w:val="clear" w:color="auto" w:fill="002B62"/>
              </w:rPr>
              <w:t>）</w:t>
            </w:r>
            <w:r w:rsidRPr="00105FCC">
              <w:rPr>
                <w:rFonts w:asciiTheme="majorHAnsi" w:eastAsia="ＭＳ ゴシック" w:hAnsiTheme="majorHAnsi" w:cstheme="majorHAnsi"/>
                <w:b/>
                <w:bCs/>
                <w:color w:val="FFFFFF"/>
                <w:kern w:val="0"/>
                <w:sz w:val="22"/>
                <w:shd w:val="clear" w:color="auto" w:fill="002B62"/>
              </w:rPr>
              <w:t>JSON</w:t>
            </w:r>
            <w:r>
              <w:rPr>
                <w:rFonts w:asciiTheme="majorHAnsi" w:eastAsia="ＭＳ ゴシック" w:hAnsiTheme="majorHAnsi" w:cstheme="majorHAnsi"/>
                <w:b/>
                <w:bCs/>
                <w:color w:val="FFFFFF"/>
                <w:kern w:val="0"/>
                <w:sz w:val="22"/>
                <w:shd w:val="clear" w:color="auto" w:fill="002B62"/>
              </w:rPr>
              <w:t xml:space="preserve"> description</w:t>
            </w:r>
            <w:r w:rsidRPr="00105FCC">
              <w:rPr>
                <w:rFonts w:asciiTheme="majorHAnsi" w:eastAsia="ＭＳ ゴシック" w:hAnsiTheme="majorHAnsi" w:cstheme="majorHAnsi"/>
                <w:b/>
                <w:bCs/>
                <w:color w:val="FFFFFF"/>
                <w:kern w:val="0"/>
                <w:sz w:val="22"/>
                <w:shd w:val="clear" w:color="auto" w:fill="002B62"/>
              </w:rPr>
              <w:t>：</w:t>
            </w:r>
            <w:r>
              <w:rPr>
                <w:rFonts w:asciiTheme="majorHAnsi" w:eastAsia="ＭＳ ゴシック" w:hAnsiTheme="majorHAnsi" w:cstheme="majorHAnsi"/>
                <w:b/>
                <w:bCs/>
                <w:color w:val="FFFFFF"/>
                <w:kern w:val="0"/>
                <w:sz w:val="22"/>
                <w:shd w:val="clear" w:color="auto" w:fill="002B62"/>
              </w:rPr>
              <w:t>Conductor Instance number 1 and 2</w:t>
            </w:r>
          </w:p>
        </w:tc>
      </w:tr>
      <w:tr w:rsidR="00872C8E" w:rsidRPr="00105FCC" w:rsidTr="00872C8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872C8E" w:rsidRPr="00105FCC" w:rsidRDefault="00872C8E" w:rsidP="00872C8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872C8E" w:rsidRDefault="00872C8E" w:rsidP="00872C8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2656F8">
              <w:rPr>
                <w:rFonts w:asciiTheme="majorHAnsi" w:eastAsia="ＭＳ ゴシック" w:hAnsiTheme="majorHAnsi" w:cstheme="majorHAnsi"/>
                <w:color w:val="000000"/>
                <w:kern w:val="0"/>
                <w:szCs w:val="21"/>
              </w:rPr>
              <w:t>_INSTANCE_NO</w:t>
            </w: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rsidR="00872C8E" w:rsidRDefault="00872C8E" w:rsidP="00872C8E">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"1",</w:t>
            </w:r>
          </w:p>
          <w:p w:rsidR="00872C8E" w:rsidRDefault="00872C8E" w:rsidP="00872C8E">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"2"</w:t>
            </w:r>
          </w:p>
          <w:p w:rsidR="00872C8E" w:rsidRPr="00105FCC" w:rsidRDefault="00872C8E" w:rsidP="00872C8E">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872C8E" w:rsidRPr="00105FCC" w:rsidRDefault="00872C8E" w:rsidP="00872C8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872C8E" w:rsidRPr="00105FCC"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872C8E" w:rsidRPr="00105FCC" w:rsidRDefault="00872C8E" w:rsidP="00872C8E">
            <w:pPr>
              <w:widowControl/>
              <w:jc w:val="left"/>
              <w:rPr>
                <w:rFonts w:asciiTheme="majorHAnsi" w:eastAsia="ＭＳ ゴシック" w:hAnsiTheme="majorHAnsi" w:cstheme="majorHAnsi"/>
                <w:color w:val="000000"/>
                <w:kern w:val="0"/>
                <w:sz w:val="22"/>
              </w:rPr>
            </w:pPr>
          </w:p>
        </w:tc>
      </w:tr>
      <w:tr w:rsidR="00872C8E" w:rsidRPr="00105FCC"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872C8E" w:rsidRPr="00105FCC" w:rsidRDefault="00872C8E" w:rsidP="00872C8E">
            <w:pPr>
              <w:widowControl/>
              <w:jc w:val="left"/>
              <w:rPr>
                <w:rFonts w:asciiTheme="majorHAnsi" w:eastAsia="ＭＳ ゴシック" w:hAnsiTheme="majorHAnsi" w:cstheme="majorHAnsi"/>
                <w:color w:val="000000"/>
                <w:kern w:val="0"/>
                <w:sz w:val="22"/>
              </w:rPr>
            </w:pPr>
          </w:p>
        </w:tc>
      </w:tr>
      <w:tr w:rsidR="00872C8E" w:rsidRPr="00105FCC"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872C8E" w:rsidRPr="00105FCC" w:rsidRDefault="00872C8E" w:rsidP="00872C8E">
            <w:pPr>
              <w:widowControl/>
              <w:jc w:val="left"/>
              <w:rPr>
                <w:rFonts w:asciiTheme="majorHAnsi" w:eastAsia="ＭＳ ゴシック" w:hAnsiTheme="majorHAnsi" w:cstheme="majorHAnsi"/>
                <w:color w:val="000000"/>
                <w:kern w:val="0"/>
                <w:sz w:val="22"/>
              </w:rPr>
            </w:pPr>
          </w:p>
        </w:tc>
      </w:tr>
      <w:tr w:rsidR="00872C8E" w:rsidRPr="00105FCC"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872C8E" w:rsidRPr="00105FCC" w:rsidRDefault="00872C8E" w:rsidP="00872C8E">
            <w:pPr>
              <w:widowControl/>
              <w:jc w:val="left"/>
              <w:rPr>
                <w:rFonts w:asciiTheme="majorHAnsi" w:eastAsia="ＭＳ ゴシック" w:hAnsiTheme="majorHAnsi" w:cstheme="majorHAnsi"/>
                <w:color w:val="000000"/>
                <w:kern w:val="0"/>
                <w:sz w:val="22"/>
              </w:rPr>
            </w:pPr>
          </w:p>
        </w:tc>
      </w:tr>
      <w:tr w:rsidR="00872C8E" w:rsidRPr="00105FCC"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872C8E" w:rsidRPr="00105FCC" w:rsidRDefault="00872C8E" w:rsidP="00872C8E">
            <w:pPr>
              <w:widowControl/>
              <w:jc w:val="left"/>
              <w:rPr>
                <w:rFonts w:asciiTheme="majorHAnsi" w:eastAsia="ＭＳ ゴシック" w:hAnsiTheme="majorHAnsi" w:cstheme="majorHAnsi"/>
                <w:color w:val="000000"/>
                <w:kern w:val="0"/>
                <w:sz w:val="22"/>
              </w:rPr>
            </w:pPr>
          </w:p>
        </w:tc>
      </w:tr>
    </w:tbl>
    <w:p w:rsidR="00872C8E" w:rsidRDefault="00872C8E" w:rsidP="00872C8E">
      <w:pPr>
        <w:pStyle w:val="52"/>
        <w:ind w:leftChars="0" w:left="0"/>
        <w:rPr>
          <w:rFonts w:asciiTheme="majorHAnsi" w:hAnsiTheme="majorHAnsi" w:cstheme="majorHAnsi"/>
        </w:rPr>
      </w:pPr>
    </w:p>
    <w:p w:rsidR="00872C8E" w:rsidRPr="00105FCC" w:rsidRDefault="005462FE" w:rsidP="00872C8E">
      <w:pPr>
        <w:pStyle w:val="52"/>
        <w:ind w:leftChars="202" w:left="424"/>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872C8E" w:rsidRPr="00105FCC" w:rsidRDefault="00872C8E" w:rsidP="00872C8E">
      <w:pPr>
        <w:pStyle w:val="52"/>
        <w:ind w:leftChars="202" w:left="424"/>
        <w:rPr>
          <w:rFonts w:asciiTheme="majorHAnsi" w:hAnsiTheme="majorHAnsi" w:cstheme="majorHAnsi"/>
        </w:rPr>
      </w:pPr>
    </w:p>
    <w:p w:rsidR="005462FE" w:rsidRPr="00105FCC" w:rsidRDefault="005462FE" w:rsidP="005462FE">
      <w:pPr>
        <w:pStyle w:val="52"/>
        <w:ind w:leftChars="202" w:left="424" w:firstLineChars="100" w:firstLine="210"/>
        <w:rPr>
          <w:rFonts w:asciiTheme="majorHAnsi" w:hAnsiTheme="majorHAnsi" w:cstheme="majorHAnsi"/>
        </w:rPr>
      </w:pPr>
      <w:r w:rsidRPr="00105FCC">
        <w:rPr>
          <w:rFonts w:asciiTheme="majorHAnsi" w:hAnsiTheme="majorHAnsi" w:cstheme="majorHAnsi"/>
        </w:rPr>
        <w:t>1)</w:t>
      </w:r>
      <w:r>
        <w:rPr>
          <w:rFonts w:asciiTheme="majorHAnsi" w:hAnsiTheme="majorHAnsi" w:cstheme="majorHAnsi"/>
        </w:rPr>
        <w:t xml:space="preserve"> Record line number</w:t>
      </w:r>
    </w:p>
    <w:p w:rsidR="005462FE" w:rsidRPr="00105FCC" w:rsidRDefault="005462FE" w:rsidP="005462FE">
      <w:pPr>
        <w:pStyle w:val="52"/>
        <w:ind w:leftChars="202" w:left="424"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Pr>
          <w:rFonts w:asciiTheme="majorHAnsi" w:hAnsiTheme="majorHAnsi" w:cstheme="majorHAnsi"/>
        </w:rPr>
        <w:t xml:space="preserve"> format</w:t>
      </w:r>
      <w:r w:rsidRPr="00105FCC">
        <w:rPr>
          <w:rFonts w:asciiTheme="majorHAnsi" w:hAnsiTheme="majorHAnsi" w:cstheme="majorHAnsi"/>
        </w:rPr>
        <w:t>）</w:t>
      </w:r>
    </w:p>
    <w:p w:rsidR="005462FE" w:rsidRPr="00105FCC" w:rsidRDefault="005462FE" w:rsidP="005462FE">
      <w:pPr>
        <w:pStyle w:val="52"/>
        <w:ind w:leftChars="202" w:left="424" w:firstLineChars="300" w:firstLine="630"/>
        <w:rPr>
          <w:rFonts w:asciiTheme="majorHAnsi" w:hAnsiTheme="majorHAnsi" w:cstheme="majorHAnsi"/>
        </w:rPr>
      </w:pPr>
      <w:r>
        <w:rPr>
          <w:rFonts w:asciiTheme="majorHAnsi" w:hAnsiTheme="majorHAnsi" w:cstheme="majorHAnsi"/>
        </w:rPr>
        <w:t>I</w:t>
      </w:r>
      <w:r>
        <w:rPr>
          <w:rFonts w:asciiTheme="majorHAnsi" w:hAnsiTheme="majorHAnsi" w:cstheme="majorHAnsi" w:hint="eastAsia"/>
        </w:rPr>
        <w:t xml:space="preserve">s </w:t>
      </w:r>
      <w:r>
        <w:rPr>
          <w:rFonts w:asciiTheme="majorHAnsi" w:hAnsiTheme="majorHAnsi" w:cstheme="majorHAnsi"/>
        </w:rPr>
        <w:t>stored in Key</w:t>
      </w:r>
      <w:r w:rsidRPr="00105FCC">
        <w:rPr>
          <w:rFonts w:asciiTheme="majorHAnsi" w:hAnsiTheme="majorHAnsi" w:cstheme="majorHAnsi"/>
        </w:rPr>
        <w:t xml:space="preserve">{resultdata} -&gt; </w:t>
      </w:r>
      <w:r>
        <w:rPr>
          <w:rFonts w:asciiTheme="majorHAnsi" w:hAnsiTheme="majorHAnsi" w:cstheme="majorHAnsi"/>
        </w:rPr>
        <w:t>Key</w:t>
      </w:r>
      <w:r w:rsidRPr="00105FCC">
        <w:rPr>
          <w:rFonts w:asciiTheme="majorHAnsi" w:hAnsiTheme="majorHAnsi" w:cstheme="majorHAnsi"/>
        </w:rPr>
        <w:t xml:space="preserve">{CONTENTS} -&gt; </w:t>
      </w:r>
      <w:r>
        <w:rPr>
          <w:rFonts w:asciiTheme="majorHAnsi" w:hAnsiTheme="majorHAnsi" w:cstheme="majorHAnsi"/>
        </w:rPr>
        <w:t>Key</w:t>
      </w:r>
      <w:r w:rsidRPr="00105FCC">
        <w:rPr>
          <w:rFonts w:asciiTheme="majorHAnsi" w:hAnsiTheme="majorHAnsi" w:cstheme="majorHAnsi"/>
        </w:rPr>
        <w:t>{RECORD_LENGTH}</w:t>
      </w:r>
      <w:r>
        <w:rPr>
          <w:rFonts w:asciiTheme="majorHAnsi" w:hAnsiTheme="majorHAnsi" w:cstheme="majorHAnsi"/>
        </w:rPr>
        <w:t xml:space="preserve"> as numeric value</w:t>
      </w:r>
    </w:p>
    <w:p w:rsidR="005462FE" w:rsidRPr="00105FCC" w:rsidRDefault="005462FE" w:rsidP="005462FE">
      <w:pPr>
        <w:pStyle w:val="52"/>
        <w:ind w:leftChars="202" w:left="424"/>
        <w:rPr>
          <w:rFonts w:asciiTheme="majorHAnsi" w:hAnsiTheme="majorHAnsi" w:cstheme="majorHAnsi"/>
        </w:rPr>
      </w:pPr>
    </w:p>
    <w:p w:rsidR="005462FE" w:rsidRPr="00105FCC" w:rsidRDefault="005462FE" w:rsidP="005462FE">
      <w:pPr>
        <w:pStyle w:val="52"/>
        <w:ind w:leftChars="202" w:left="424" w:firstLineChars="100" w:firstLine="210"/>
        <w:rPr>
          <w:rFonts w:asciiTheme="majorHAnsi" w:hAnsiTheme="majorHAnsi" w:cstheme="majorHAnsi"/>
        </w:rPr>
      </w:pPr>
      <w:r w:rsidRPr="00105FCC">
        <w:rPr>
          <w:rFonts w:asciiTheme="majorHAnsi" w:hAnsiTheme="majorHAnsi" w:cstheme="majorHAnsi"/>
        </w:rPr>
        <w:t>2)</w:t>
      </w:r>
      <w:r w:rsidRPr="00144DF3">
        <w:rPr>
          <w:rFonts w:asciiTheme="majorHAnsi" w:hAnsiTheme="majorHAnsi" w:cstheme="majorHAnsi"/>
        </w:rPr>
        <w:t xml:space="preserve"> </w:t>
      </w:r>
      <w:r>
        <w:rPr>
          <w:rFonts w:asciiTheme="majorHAnsi" w:hAnsiTheme="majorHAnsi" w:cstheme="majorHAnsi"/>
        </w:rPr>
        <w:t xml:space="preserve"> </w:t>
      </w:r>
      <w:r>
        <w:rPr>
          <w:rFonts w:asciiTheme="majorHAnsi" w:hAnsiTheme="majorHAnsi" w:cstheme="majorHAnsi" w:hint="eastAsia"/>
        </w:rPr>
        <w:t>R</w:t>
      </w:r>
      <w:r>
        <w:rPr>
          <w:rFonts w:asciiTheme="majorHAnsi" w:hAnsiTheme="majorHAnsi" w:cstheme="majorHAnsi"/>
        </w:rPr>
        <w:t>ecord information</w:t>
      </w:r>
    </w:p>
    <w:p w:rsidR="005462FE" w:rsidRPr="00105FCC" w:rsidRDefault="005462FE" w:rsidP="005462FE">
      <w:pPr>
        <w:pStyle w:val="52"/>
        <w:ind w:leftChars="202" w:left="424"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Pr>
          <w:rFonts w:asciiTheme="majorHAnsi" w:hAnsiTheme="majorHAnsi" w:cstheme="majorHAnsi"/>
        </w:rPr>
        <w:t xml:space="preserve"> format</w:t>
      </w:r>
      <w:r w:rsidRPr="00105FCC">
        <w:rPr>
          <w:rFonts w:asciiTheme="majorHAnsi" w:hAnsiTheme="majorHAnsi" w:cstheme="majorHAnsi"/>
        </w:rPr>
        <w:t>）（</w:t>
      </w:r>
      <w:r>
        <w:rPr>
          <w:rFonts w:asciiTheme="majorHAnsi" w:hAnsiTheme="majorHAnsi" w:cstheme="majorHAnsi"/>
        </w:rPr>
        <w:t>1 array per line</w:t>
      </w:r>
      <w:r w:rsidRPr="00105FCC">
        <w:rPr>
          <w:rFonts w:asciiTheme="majorHAnsi" w:hAnsiTheme="majorHAnsi" w:cstheme="majorHAnsi"/>
        </w:rPr>
        <w:t>1</w:t>
      </w:r>
      <w:r w:rsidRPr="00105FCC">
        <w:rPr>
          <w:rFonts w:asciiTheme="majorHAnsi" w:hAnsiTheme="majorHAnsi" w:cstheme="majorHAnsi"/>
        </w:rPr>
        <w:t>（</w:t>
      </w:r>
      <w:r>
        <w:rPr>
          <w:rFonts w:asciiTheme="majorHAnsi" w:hAnsiTheme="majorHAnsi" w:cstheme="majorHAnsi" w:hint="eastAsia"/>
        </w:rPr>
        <w:t>Co</w:t>
      </w:r>
      <w:r>
        <w:rPr>
          <w:rFonts w:asciiTheme="majorHAnsi" w:hAnsiTheme="majorHAnsi" w:cstheme="majorHAnsi"/>
        </w:rPr>
        <w:t>lumn key and Column data</w:t>
      </w:r>
      <w:r w:rsidRPr="00105FCC">
        <w:rPr>
          <w:rFonts w:asciiTheme="majorHAnsi" w:hAnsiTheme="majorHAnsi" w:cstheme="majorHAnsi"/>
        </w:rPr>
        <w:t>））</w:t>
      </w:r>
    </w:p>
    <w:p w:rsidR="005462FE" w:rsidRDefault="005462FE" w:rsidP="005462FE">
      <w:pPr>
        <w:pStyle w:val="52"/>
        <w:ind w:leftChars="540" w:left="1134"/>
        <w:rPr>
          <w:rFonts w:asciiTheme="majorHAnsi" w:hAnsiTheme="majorHAnsi" w:cstheme="majorHAnsi"/>
        </w:rPr>
      </w:pPr>
      <w:r>
        <w:rPr>
          <w:rFonts w:asciiTheme="majorHAnsi" w:hAnsiTheme="majorHAnsi" w:cstheme="majorHAnsi"/>
        </w:rPr>
        <w:t>Is stored in Key</w:t>
      </w:r>
      <w:r w:rsidRPr="00105FCC">
        <w:rPr>
          <w:rFonts w:asciiTheme="majorHAnsi" w:hAnsiTheme="majorHAnsi" w:cstheme="majorHAnsi"/>
        </w:rPr>
        <w:t xml:space="preserve">{resultdata} -&gt; </w:t>
      </w:r>
      <w:r>
        <w:rPr>
          <w:rFonts w:asciiTheme="majorHAnsi" w:hAnsiTheme="majorHAnsi" w:cstheme="majorHAnsi"/>
        </w:rPr>
        <w:t>Key</w:t>
      </w:r>
      <w:r w:rsidRPr="00105FCC">
        <w:rPr>
          <w:rFonts w:asciiTheme="majorHAnsi" w:hAnsiTheme="majorHAnsi" w:cstheme="majorHAnsi"/>
        </w:rPr>
        <w:t xml:space="preserve">{CONTENTS} -&gt; </w:t>
      </w:r>
      <w:r>
        <w:rPr>
          <w:rFonts w:asciiTheme="majorHAnsi" w:hAnsiTheme="majorHAnsi" w:cstheme="majorHAnsi"/>
        </w:rPr>
        <w:t>Key</w:t>
      </w:r>
      <w:r w:rsidRPr="00105FCC">
        <w:rPr>
          <w:rFonts w:asciiTheme="majorHAnsi" w:hAnsiTheme="majorHAnsi" w:cstheme="majorHAnsi"/>
        </w:rPr>
        <w:t xml:space="preserve">{BODY} -&gt; </w:t>
      </w:r>
      <w:r>
        <w:rPr>
          <w:rFonts w:asciiTheme="majorHAnsi" w:hAnsiTheme="majorHAnsi" w:cstheme="majorHAnsi"/>
        </w:rPr>
        <w:t>Key</w:t>
      </w:r>
      <w:r w:rsidRPr="00105FCC">
        <w:rPr>
          <w:rFonts w:asciiTheme="majorHAnsi" w:hAnsiTheme="majorHAnsi" w:cstheme="majorHAnsi"/>
        </w:rPr>
        <w:t>{0}</w:t>
      </w:r>
      <w:r w:rsidRPr="005E709D">
        <w:rPr>
          <w:rFonts w:asciiTheme="majorHAnsi" w:hAnsiTheme="majorHAnsi" w:cstheme="majorHAnsi"/>
        </w:rPr>
        <w:t xml:space="preserve"> as an array whose keys are numbers starting from 0.</w:t>
      </w:r>
    </w:p>
    <w:p w:rsidR="00872C8E" w:rsidRPr="005462FE" w:rsidRDefault="00872C8E" w:rsidP="00872C8E">
      <w:pPr>
        <w:pStyle w:val="52"/>
        <w:ind w:leftChars="502" w:left="1054"/>
        <w:rPr>
          <w:rFonts w:asciiTheme="majorHAnsi" w:hAnsiTheme="majorHAnsi" w:cstheme="majorHAnsi"/>
        </w:rPr>
      </w:pPr>
    </w:p>
    <w:p w:rsidR="00872C8E" w:rsidRPr="00144DF3" w:rsidRDefault="005462FE" w:rsidP="00872C8E">
      <w:pPr>
        <w:pStyle w:val="52"/>
        <w:ind w:leftChars="67" w:left="141" w:firstLine="1"/>
        <w:jc w:val="center"/>
        <w:rPr>
          <w:rFonts w:asciiTheme="majorHAnsi" w:hAnsiTheme="majorHAnsi" w:cstheme="majorHAnsi"/>
        </w:rPr>
      </w:pPr>
      <w:r>
        <w:rPr>
          <w:rFonts w:asciiTheme="majorHAnsi" w:hAnsiTheme="majorHAnsi" w:cstheme="majorHAnsi"/>
          <w:b/>
        </w:rPr>
        <w:t>Table</w:t>
      </w:r>
      <w:r w:rsidR="00872C8E" w:rsidRPr="0056210F">
        <w:rPr>
          <w:rFonts w:asciiTheme="majorHAnsi" w:hAnsiTheme="majorHAnsi" w:cstheme="majorHAnsi"/>
          <w:b/>
        </w:rPr>
        <w:t xml:space="preserve"> </w:t>
      </w:r>
      <w:r w:rsidR="00872C8E">
        <w:rPr>
          <w:rFonts w:asciiTheme="majorHAnsi" w:hAnsiTheme="majorHAnsi" w:cstheme="majorHAnsi"/>
          <w:b/>
        </w:rPr>
        <w:t>6-36</w:t>
      </w:r>
      <w:r w:rsidR="00872C8E" w:rsidRPr="00105FCC">
        <w:rPr>
          <w:rFonts w:asciiTheme="majorHAnsi" w:hAnsiTheme="majorHAnsi" w:cstheme="majorHAnsi"/>
        </w:rPr>
        <w:t xml:space="preserve"> </w:t>
      </w:r>
      <w:r>
        <w:rPr>
          <w:rFonts w:asciiTheme="majorHAnsi" w:hAnsiTheme="majorHAnsi" w:cstheme="majorHAnsi" w:hint="eastAsia"/>
          <w:b/>
        </w:rPr>
        <w:t>R</w:t>
      </w:r>
      <w:r>
        <w:rPr>
          <w:rFonts w:asciiTheme="majorHAnsi" w:hAnsiTheme="majorHAnsi" w:cstheme="majorHAnsi"/>
          <w:b/>
        </w:rPr>
        <w:t>esponse parameter list</w:t>
      </w:r>
    </w:p>
    <w:tbl>
      <w:tblPr>
        <w:tblStyle w:val="ab"/>
        <w:tblW w:w="0" w:type="auto"/>
        <w:tblInd w:w="1555" w:type="dxa"/>
        <w:tblLayout w:type="fixed"/>
        <w:tblLook w:val="04A0" w:firstRow="1" w:lastRow="0" w:firstColumn="1" w:lastColumn="0" w:noHBand="0" w:noVBand="1"/>
      </w:tblPr>
      <w:tblGrid>
        <w:gridCol w:w="3229"/>
        <w:gridCol w:w="3858"/>
      </w:tblGrid>
      <w:tr w:rsidR="00872C8E" w:rsidRPr="00105FCC" w:rsidTr="00872C8E">
        <w:trPr>
          <w:trHeight w:val="277"/>
        </w:trPr>
        <w:tc>
          <w:tcPr>
            <w:tcW w:w="3229" w:type="dxa"/>
            <w:shd w:val="clear" w:color="auto" w:fill="002B62"/>
          </w:tcPr>
          <w:p w:rsidR="00872C8E" w:rsidRPr="00105FCC" w:rsidRDefault="005462FE" w:rsidP="00872C8E">
            <w:pPr>
              <w:ind w:leftChars="202" w:left="424"/>
              <w:jc w:val="center"/>
              <w:rPr>
                <w:rFonts w:asciiTheme="majorHAnsi" w:hAnsiTheme="majorHAnsi" w:cstheme="majorHAnsi"/>
                <w:color w:val="FFFFFF" w:themeColor="background1"/>
              </w:rPr>
            </w:pPr>
            <w:r>
              <w:rPr>
                <w:rFonts w:asciiTheme="majorHAnsi" w:hAnsiTheme="majorHAnsi" w:cstheme="majorHAnsi"/>
                <w:color w:val="FFFFFF" w:themeColor="background1"/>
              </w:rPr>
              <w:t>Column key name</w:t>
            </w:r>
          </w:p>
        </w:tc>
        <w:tc>
          <w:tcPr>
            <w:tcW w:w="3858" w:type="dxa"/>
            <w:shd w:val="clear" w:color="auto" w:fill="002B62"/>
          </w:tcPr>
          <w:p w:rsidR="00872C8E" w:rsidRPr="00105FCC" w:rsidRDefault="005462FE" w:rsidP="00872C8E">
            <w:pPr>
              <w:ind w:leftChars="202" w:left="424"/>
              <w:jc w:val="center"/>
              <w:rPr>
                <w:rFonts w:asciiTheme="majorHAnsi" w:hAnsiTheme="majorHAnsi" w:cstheme="majorHAnsi"/>
                <w:color w:val="FFFFFF" w:themeColor="background1"/>
              </w:rPr>
            </w:pPr>
            <w:r>
              <w:rPr>
                <w:rFonts w:asciiTheme="majorHAnsi" w:hAnsiTheme="majorHAnsi" w:cstheme="majorHAnsi"/>
                <w:color w:val="FFFFFF" w:themeColor="background1"/>
              </w:rPr>
              <w:t>Column name</w:t>
            </w:r>
          </w:p>
        </w:tc>
      </w:tr>
      <w:tr w:rsidR="00872C8E" w:rsidRPr="00105FCC" w:rsidTr="00872C8E">
        <w:trPr>
          <w:trHeight w:val="356"/>
        </w:trPr>
        <w:tc>
          <w:tcPr>
            <w:tcW w:w="3229" w:type="dxa"/>
          </w:tcPr>
          <w:p w:rsidR="00872C8E" w:rsidRPr="00105FCC" w:rsidRDefault="00872C8E" w:rsidP="00872C8E">
            <w:pPr>
              <w:rPr>
                <w:rFonts w:asciiTheme="majorHAnsi" w:hAnsiTheme="majorHAnsi" w:cstheme="majorHAnsi"/>
              </w:rPr>
            </w:pPr>
            <w:r>
              <w:rPr>
                <w:rFonts w:asciiTheme="majorHAnsi" w:hAnsiTheme="majorHAnsi" w:cstheme="majorHAnsi"/>
              </w:rPr>
              <w:t>CONDUCTOR</w:t>
            </w:r>
            <w:r w:rsidRPr="00A92DBB">
              <w:rPr>
                <w:rFonts w:asciiTheme="majorHAnsi" w:hAnsiTheme="majorHAnsi" w:cstheme="majorHAnsi"/>
              </w:rPr>
              <w:t>_INSTANCE_NO</w:t>
            </w:r>
          </w:p>
        </w:tc>
        <w:tc>
          <w:tcPr>
            <w:tcW w:w="3858" w:type="dxa"/>
          </w:tcPr>
          <w:p w:rsidR="00872C8E" w:rsidRPr="00105FCC" w:rsidRDefault="00872C8E" w:rsidP="005462FE">
            <w:pPr>
              <w:rPr>
                <w:rFonts w:asciiTheme="majorHAnsi" w:hAnsiTheme="majorHAnsi" w:cstheme="majorHAnsi"/>
              </w:rPr>
            </w:pPr>
            <w:r>
              <w:rPr>
                <w:rFonts w:asciiTheme="majorHAnsi" w:hAnsiTheme="majorHAnsi" w:cstheme="majorHAnsi"/>
              </w:rPr>
              <w:t>Conductor</w:t>
            </w:r>
            <w:r w:rsidR="005462FE">
              <w:rPr>
                <w:rFonts w:asciiTheme="majorHAnsi" w:hAnsiTheme="majorHAnsi" w:cstheme="majorHAnsi"/>
              </w:rPr>
              <w:t xml:space="preserve"> </w:t>
            </w:r>
            <w:r w:rsidR="005462FE">
              <w:rPr>
                <w:rFonts w:asciiTheme="majorHAnsi" w:hAnsiTheme="majorHAnsi" w:cstheme="majorHAnsi" w:hint="eastAsia"/>
              </w:rPr>
              <w:t>in</w:t>
            </w:r>
            <w:r w:rsidR="005462FE">
              <w:rPr>
                <w:rFonts w:asciiTheme="majorHAnsi" w:hAnsiTheme="majorHAnsi" w:cstheme="majorHAnsi"/>
              </w:rPr>
              <w:t xml:space="preserve">stance </w:t>
            </w:r>
            <w:r>
              <w:rPr>
                <w:rFonts w:asciiTheme="majorHAnsi" w:hAnsiTheme="majorHAnsi" w:cstheme="majorHAnsi" w:hint="eastAsia"/>
              </w:rPr>
              <w:t>No</w:t>
            </w:r>
          </w:p>
        </w:tc>
      </w:tr>
      <w:tr w:rsidR="005462FE" w:rsidRPr="00105FCC" w:rsidTr="00872C8E">
        <w:trPr>
          <w:trHeight w:val="264"/>
        </w:trPr>
        <w:tc>
          <w:tcPr>
            <w:tcW w:w="3229" w:type="dxa"/>
          </w:tcPr>
          <w:p w:rsidR="005462FE" w:rsidRPr="00105FCC" w:rsidRDefault="005462FE" w:rsidP="005462FE">
            <w:pPr>
              <w:rPr>
                <w:rFonts w:asciiTheme="majorHAnsi" w:hAnsiTheme="majorHAnsi" w:cstheme="majorHAnsi"/>
              </w:rPr>
            </w:pPr>
            <w:r w:rsidRPr="00A92DBB">
              <w:rPr>
                <w:rFonts w:asciiTheme="majorHAnsi" w:hAnsiTheme="majorHAnsi" w:cstheme="majorHAnsi"/>
              </w:rPr>
              <w:t>INPUT_DATA</w:t>
            </w:r>
          </w:p>
        </w:tc>
        <w:tc>
          <w:tcPr>
            <w:tcW w:w="3858" w:type="dxa"/>
          </w:tcPr>
          <w:p w:rsidR="005462FE" w:rsidRPr="00105FCC" w:rsidRDefault="005462FE" w:rsidP="005462FE">
            <w:pPr>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nput data file name</w:t>
            </w:r>
          </w:p>
        </w:tc>
      </w:tr>
      <w:tr w:rsidR="005462FE" w:rsidRPr="00105FCC" w:rsidTr="00872C8E">
        <w:trPr>
          <w:trHeight w:val="264"/>
        </w:trPr>
        <w:tc>
          <w:tcPr>
            <w:tcW w:w="3229" w:type="dxa"/>
          </w:tcPr>
          <w:p w:rsidR="005462FE" w:rsidRPr="00A92DBB" w:rsidRDefault="005462FE" w:rsidP="005462FE">
            <w:pPr>
              <w:rPr>
                <w:rFonts w:asciiTheme="majorHAnsi" w:hAnsiTheme="majorHAnsi" w:cstheme="majorHAnsi"/>
              </w:rPr>
            </w:pPr>
            <w:r>
              <w:rPr>
                <w:rFonts w:asciiTheme="majorHAnsi" w:hAnsiTheme="majorHAnsi" w:cstheme="majorHAnsi" w:hint="eastAsia"/>
              </w:rPr>
              <w:t>RESULT_DATA</w:t>
            </w:r>
          </w:p>
        </w:tc>
        <w:tc>
          <w:tcPr>
            <w:tcW w:w="3858" w:type="dxa"/>
          </w:tcPr>
          <w:p w:rsidR="005462FE" w:rsidRDefault="005462FE" w:rsidP="005462FE">
            <w:pPr>
              <w:rPr>
                <w:rFonts w:asciiTheme="majorHAnsi" w:hAnsiTheme="majorHAnsi" w:cstheme="majorHAnsi"/>
              </w:rPr>
            </w:pPr>
            <w:r>
              <w:rPr>
                <w:rFonts w:asciiTheme="majorHAnsi" w:hAnsiTheme="majorHAnsi" w:cstheme="majorHAnsi" w:hint="eastAsia"/>
              </w:rPr>
              <w:t>R</w:t>
            </w:r>
            <w:r>
              <w:rPr>
                <w:rFonts w:asciiTheme="majorHAnsi" w:hAnsiTheme="majorHAnsi" w:cstheme="majorHAnsi"/>
              </w:rPr>
              <w:t>esult data file name</w:t>
            </w:r>
          </w:p>
        </w:tc>
      </w:tr>
    </w:tbl>
    <w:p w:rsidR="00872C8E" w:rsidRDefault="00872C8E" w:rsidP="00872C8E">
      <w:pPr>
        <w:pStyle w:val="52"/>
        <w:ind w:leftChars="202" w:left="424" w:firstLineChars="100" w:firstLine="210"/>
        <w:rPr>
          <w:rFonts w:asciiTheme="majorHAnsi" w:hAnsiTheme="majorHAnsi" w:cstheme="majorHAnsi"/>
        </w:rPr>
      </w:pPr>
    </w:p>
    <w:p w:rsidR="005462FE" w:rsidRPr="00105FCC" w:rsidRDefault="005462FE" w:rsidP="005462FE">
      <w:pPr>
        <w:pStyle w:val="52"/>
        <w:ind w:leftChars="202" w:left="424" w:firstLineChars="100" w:firstLine="210"/>
        <w:rPr>
          <w:rFonts w:asciiTheme="majorHAnsi" w:hAnsiTheme="majorHAnsi" w:cstheme="majorHAnsi"/>
        </w:rPr>
      </w:pPr>
      <w:r w:rsidRPr="00105FCC">
        <w:rPr>
          <w:rFonts w:asciiTheme="majorHAnsi" w:hAnsiTheme="majorHAnsi" w:cstheme="majorHAnsi"/>
        </w:rPr>
        <w:t>3)</w:t>
      </w:r>
      <w:r>
        <w:rPr>
          <w:rFonts w:asciiTheme="majorHAnsi" w:hAnsiTheme="majorHAnsi" w:cstheme="majorHAnsi"/>
        </w:rPr>
        <w:t xml:space="preserve"> </w:t>
      </w:r>
      <w:r>
        <w:rPr>
          <w:rFonts w:asciiTheme="majorHAnsi" w:hAnsiTheme="majorHAnsi" w:cstheme="majorHAnsi" w:hint="eastAsia"/>
        </w:rPr>
        <w:t>F</w:t>
      </w:r>
      <w:r>
        <w:rPr>
          <w:rFonts w:asciiTheme="majorHAnsi" w:hAnsiTheme="majorHAnsi" w:cstheme="majorHAnsi"/>
        </w:rPr>
        <w:t>ile information</w:t>
      </w:r>
    </w:p>
    <w:p w:rsidR="005462FE" w:rsidRPr="005E709D" w:rsidRDefault="005462FE" w:rsidP="005462FE">
      <w:pPr>
        <w:pStyle w:val="52"/>
        <w:ind w:leftChars="202" w:left="424"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Pr>
          <w:rFonts w:asciiTheme="majorHAnsi" w:hAnsiTheme="majorHAnsi" w:cstheme="majorHAnsi" w:hint="eastAsia"/>
        </w:rPr>
        <w:t xml:space="preserve"> format</w:t>
      </w:r>
      <w:r w:rsidRPr="00105FCC">
        <w:rPr>
          <w:rFonts w:asciiTheme="majorHAnsi" w:hAnsiTheme="majorHAnsi" w:cstheme="majorHAnsi"/>
        </w:rPr>
        <w:t>）（</w:t>
      </w:r>
      <w:r>
        <w:rPr>
          <w:rFonts w:asciiTheme="majorHAnsi" w:hAnsiTheme="majorHAnsi" w:cstheme="majorHAnsi"/>
        </w:rPr>
        <w:t>1 array per line</w:t>
      </w:r>
      <w:r w:rsidRPr="00105FCC">
        <w:rPr>
          <w:rFonts w:asciiTheme="majorHAnsi" w:hAnsiTheme="majorHAnsi" w:cstheme="majorHAnsi"/>
        </w:rPr>
        <w:t>1</w:t>
      </w:r>
      <w:r w:rsidRPr="00105FCC">
        <w:rPr>
          <w:rFonts w:asciiTheme="majorHAnsi" w:hAnsiTheme="majorHAnsi" w:cstheme="majorHAnsi"/>
        </w:rPr>
        <w:t>（</w:t>
      </w:r>
      <w:r>
        <w:rPr>
          <w:rFonts w:asciiTheme="majorHAnsi" w:hAnsiTheme="majorHAnsi" w:cstheme="majorHAnsi" w:hint="eastAsia"/>
        </w:rPr>
        <w:t>Co</w:t>
      </w:r>
      <w:r>
        <w:rPr>
          <w:rFonts w:asciiTheme="majorHAnsi" w:hAnsiTheme="majorHAnsi" w:cstheme="majorHAnsi"/>
        </w:rPr>
        <w:t>lumn key and Column data</w:t>
      </w:r>
      <w:r>
        <w:rPr>
          <w:rFonts w:asciiTheme="majorHAnsi" w:hAnsiTheme="majorHAnsi" w:cstheme="majorHAnsi"/>
        </w:rPr>
        <w:t>）</w:t>
      </w:r>
    </w:p>
    <w:p w:rsidR="005462FE" w:rsidRDefault="005462FE" w:rsidP="005462FE">
      <w:pPr>
        <w:pStyle w:val="52"/>
        <w:ind w:leftChars="540" w:left="1134"/>
        <w:rPr>
          <w:rFonts w:asciiTheme="majorHAnsi" w:hAnsiTheme="majorHAnsi" w:cstheme="majorHAnsi"/>
        </w:rPr>
      </w:pPr>
      <w:r>
        <w:rPr>
          <w:rFonts w:asciiTheme="majorHAnsi" w:hAnsiTheme="majorHAnsi" w:cstheme="majorHAnsi"/>
        </w:rPr>
        <w:lastRenderedPageBreak/>
        <w:t>Key</w:t>
      </w:r>
      <w:r w:rsidRPr="00105FCC">
        <w:rPr>
          <w:rFonts w:asciiTheme="majorHAnsi" w:hAnsiTheme="majorHAnsi" w:cstheme="majorHAnsi"/>
        </w:rPr>
        <w:t xml:space="preserve">{resultdata} -&gt; </w:t>
      </w:r>
      <w:r>
        <w:rPr>
          <w:rFonts w:asciiTheme="majorHAnsi" w:hAnsiTheme="majorHAnsi" w:cstheme="majorHAnsi"/>
        </w:rPr>
        <w:t>Key</w:t>
      </w:r>
      <w:r w:rsidRPr="00105FCC">
        <w:rPr>
          <w:rFonts w:asciiTheme="majorHAnsi" w:hAnsiTheme="majorHAnsi" w:cstheme="majorHAnsi"/>
        </w:rPr>
        <w:t xml:space="preserve">{CONTENTS} -&gt; </w:t>
      </w:r>
      <w:r>
        <w:rPr>
          <w:rFonts w:asciiTheme="majorHAnsi" w:hAnsiTheme="majorHAnsi" w:cstheme="majorHAnsi"/>
        </w:rPr>
        <w:t>Key</w:t>
      </w:r>
      <w:r w:rsidRPr="00105FCC">
        <w:rPr>
          <w:rFonts w:asciiTheme="majorHAnsi" w:hAnsiTheme="majorHAnsi" w:cstheme="majorHAnsi"/>
        </w:rPr>
        <w:t>{</w:t>
      </w:r>
      <w:r w:rsidRPr="00F16377">
        <w:t xml:space="preserve"> </w:t>
      </w:r>
      <w:r>
        <w:t>DOWNLOAD_FILE</w:t>
      </w:r>
      <w:r w:rsidRPr="00105FCC">
        <w:rPr>
          <w:rFonts w:asciiTheme="majorHAnsi" w:hAnsiTheme="majorHAnsi" w:cstheme="majorHAnsi"/>
        </w:rPr>
        <w:t xml:space="preserve">} -&gt; </w:t>
      </w:r>
      <w:r>
        <w:rPr>
          <w:rFonts w:asciiTheme="majorHAnsi" w:hAnsiTheme="majorHAnsi" w:cstheme="majorHAnsi"/>
        </w:rPr>
        <w:t>Key</w:t>
      </w:r>
      <w:r w:rsidRPr="00105FCC">
        <w:rPr>
          <w:rFonts w:asciiTheme="majorHAnsi" w:hAnsiTheme="majorHAnsi" w:cstheme="majorHAnsi"/>
        </w:rPr>
        <w:t>{0}</w:t>
      </w:r>
      <w:r w:rsidRPr="005E709D">
        <w:rPr>
          <w:rFonts w:asciiTheme="majorHAnsi" w:hAnsiTheme="majorHAnsi" w:cstheme="majorHAnsi"/>
        </w:rPr>
        <w:t xml:space="preserve"> as an array whose keys are numbers starting from 0.</w:t>
      </w:r>
    </w:p>
    <w:p w:rsidR="00872C8E" w:rsidRPr="005462FE" w:rsidRDefault="00872C8E" w:rsidP="00872C8E">
      <w:pPr>
        <w:pStyle w:val="52"/>
        <w:ind w:leftChars="502" w:left="1054"/>
        <w:rPr>
          <w:rFonts w:asciiTheme="majorHAnsi" w:hAnsiTheme="majorHAnsi" w:cstheme="majorHAnsi"/>
        </w:rPr>
      </w:pPr>
    </w:p>
    <w:p w:rsidR="00872C8E" w:rsidRPr="00144DF3" w:rsidRDefault="005462FE" w:rsidP="00872C8E">
      <w:pPr>
        <w:pStyle w:val="52"/>
        <w:ind w:leftChars="67" w:left="141" w:firstLine="1"/>
        <w:jc w:val="center"/>
        <w:rPr>
          <w:rFonts w:asciiTheme="majorHAnsi" w:hAnsiTheme="majorHAnsi" w:cstheme="majorHAnsi"/>
        </w:rPr>
      </w:pPr>
      <w:r>
        <w:rPr>
          <w:rFonts w:asciiTheme="majorHAnsi" w:hAnsiTheme="majorHAnsi" w:cstheme="majorHAnsi"/>
          <w:b/>
        </w:rPr>
        <w:t>Table</w:t>
      </w:r>
      <w:r w:rsidR="00872C8E" w:rsidRPr="0056210F">
        <w:rPr>
          <w:rFonts w:asciiTheme="majorHAnsi" w:hAnsiTheme="majorHAnsi" w:cstheme="majorHAnsi"/>
          <w:b/>
        </w:rPr>
        <w:t xml:space="preserve"> </w:t>
      </w:r>
      <w:r w:rsidR="00872C8E">
        <w:rPr>
          <w:rFonts w:asciiTheme="majorHAnsi" w:hAnsiTheme="majorHAnsi" w:cstheme="majorHAnsi"/>
          <w:b/>
        </w:rPr>
        <w:t>6-37</w:t>
      </w:r>
      <w:r w:rsidR="00872C8E" w:rsidRPr="00105FCC">
        <w:rPr>
          <w:rFonts w:asciiTheme="majorHAnsi" w:hAnsiTheme="majorHAnsi" w:cstheme="majorHAnsi"/>
        </w:rPr>
        <w:t xml:space="preserve"> </w:t>
      </w:r>
      <w:r>
        <w:rPr>
          <w:rFonts w:asciiTheme="majorHAnsi" w:hAnsiTheme="majorHAnsi" w:cstheme="majorHAnsi" w:hint="eastAsia"/>
          <w:b/>
        </w:rPr>
        <w:t>R</w:t>
      </w:r>
      <w:r>
        <w:rPr>
          <w:rFonts w:asciiTheme="majorHAnsi" w:hAnsiTheme="majorHAnsi" w:cstheme="majorHAnsi"/>
          <w:b/>
        </w:rPr>
        <w:t>esponse parameter list</w:t>
      </w:r>
    </w:p>
    <w:tbl>
      <w:tblPr>
        <w:tblStyle w:val="ab"/>
        <w:tblW w:w="0" w:type="auto"/>
        <w:tblInd w:w="1756" w:type="dxa"/>
        <w:tblLayout w:type="fixed"/>
        <w:tblLook w:val="04A0" w:firstRow="1" w:lastRow="0" w:firstColumn="1" w:lastColumn="0" w:noHBand="0" w:noVBand="1"/>
      </w:tblPr>
      <w:tblGrid>
        <w:gridCol w:w="3028"/>
        <w:gridCol w:w="3785"/>
      </w:tblGrid>
      <w:tr w:rsidR="00872C8E" w:rsidRPr="00105FCC" w:rsidTr="00872C8E">
        <w:trPr>
          <w:trHeight w:val="277"/>
        </w:trPr>
        <w:tc>
          <w:tcPr>
            <w:tcW w:w="3028" w:type="dxa"/>
            <w:shd w:val="clear" w:color="auto" w:fill="002B62"/>
          </w:tcPr>
          <w:p w:rsidR="00872C8E" w:rsidRPr="00105FCC" w:rsidRDefault="00872C8E" w:rsidP="00872C8E">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列</w:t>
            </w:r>
            <w:r w:rsidR="000C698C">
              <w:rPr>
                <w:rFonts w:asciiTheme="majorHAnsi" w:hAnsiTheme="majorHAnsi" w:cstheme="majorHAnsi" w:hint="eastAsia"/>
                <w:color w:val="FFFFFF" w:themeColor="background1"/>
              </w:rPr>
              <w:t>Key</w:t>
            </w:r>
            <w:r>
              <w:rPr>
                <w:rFonts w:asciiTheme="majorHAnsi" w:hAnsiTheme="majorHAnsi" w:cstheme="majorHAnsi" w:hint="eastAsia"/>
                <w:color w:val="FFFFFF" w:themeColor="background1"/>
              </w:rPr>
              <w:t>名</w:t>
            </w:r>
          </w:p>
        </w:tc>
        <w:tc>
          <w:tcPr>
            <w:tcW w:w="3785" w:type="dxa"/>
            <w:shd w:val="clear" w:color="auto" w:fill="002B62"/>
          </w:tcPr>
          <w:p w:rsidR="00872C8E" w:rsidRPr="00105FCC" w:rsidRDefault="00872C8E" w:rsidP="00872C8E">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5462FE" w:rsidRPr="00105FCC" w:rsidTr="00872C8E">
        <w:trPr>
          <w:trHeight w:val="356"/>
        </w:trPr>
        <w:tc>
          <w:tcPr>
            <w:tcW w:w="3028" w:type="dxa"/>
          </w:tcPr>
          <w:p w:rsidR="005462FE" w:rsidRPr="00105FCC" w:rsidRDefault="005462FE" w:rsidP="005462FE">
            <w:pPr>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nput data file name</w:t>
            </w:r>
          </w:p>
        </w:tc>
        <w:tc>
          <w:tcPr>
            <w:tcW w:w="3785" w:type="dxa"/>
          </w:tcPr>
          <w:p w:rsidR="005462FE" w:rsidRPr="00105FCC" w:rsidRDefault="005462FE" w:rsidP="005462FE">
            <w:pPr>
              <w:rPr>
                <w:rFonts w:asciiTheme="majorHAnsi" w:hAnsiTheme="majorHAnsi" w:cstheme="majorHAnsi"/>
              </w:rPr>
            </w:pPr>
            <w:r w:rsidRPr="00E63BB1">
              <w:rPr>
                <w:rFonts w:asciiTheme="majorHAnsi" w:eastAsia="ＭＳ ゴシック" w:hAnsiTheme="majorHAnsi" w:cstheme="majorHAnsi"/>
                <w:color w:val="000000"/>
                <w:kern w:val="0"/>
                <w:szCs w:val="21"/>
              </w:rPr>
              <w:t>BASE64-encoded value of the downloaded file</w:t>
            </w:r>
          </w:p>
        </w:tc>
      </w:tr>
      <w:tr w:rsidR="005462FE" w:rsidRPr="00105FCC" w:rsidTr="00872C8E">
        <w:trPr>
          <w:trHeight w:val="264"/>
        </w:trPr>
        <w:tc>
          <w:tcPr>
            <w:tcW w:w="3028" w:type="dxa"/>
          </w:tcPr>
          <w:p w:rsidR="005462FE" w:rsidRPr="00105FCC" w:rsidRDefault="005462FE" w:rsidP="005462FE">
            <w:pPr>
              <w:rPr>
                <w:rFonts w:asciiTheme="majorHAnsi" w:hAnsiTheme="majorHAnsi" w:cstheme="majorHAnsi"/>
              </w:rPr>
            </w:pPr>
            <w:r>
              <w:rPr>
                <w:rFonts w:asciiTheme="majorHAnsi" w:hAnsiTheme="majorHAnsi" w:cstheme="majorHAnsi" w:hint="eastAsia"/>
              </w:rPr>
              <w:t>R</w:t>
            </w:r>
            <w:r>
              <w:rPr>
                <w:rFonts w:asciiTheme="majorHAnsi" w:hAnsiTheme="majorHAnsi" w:cstheme="majorHAnsi"/>
              </w:rPr>
              <w:t>esult data file name</w:t>
            </w:r>
          </w:p>
        </w:tc>
        <w:tc>
          <w:tcPr>
            <w:tcW w:w="3785" w:type="dxa"/>
          </w:tcPr>
          <w:p w:rsidR="005462FE" w:rsidRPr="00105FCC" w:rsidRDefault="005462FE" w:rsidP="005462FE">
            <w:pPr>
              <w:rPr>
                <w:rFonts w:asciiTheme="majorHAnsi" w:hAnsiTheme="majorHAnsi" w:cstheme="majorHAnsi"/>
              </w:rPr>
            </w:pPr>
            <w:r w:rsidRPr="00E63BB1">
              <w:rPr>
                <w:rFonts w:asciiTheme="majorHAnsi" w:eastAsia="ＭＳ ゴシック" w:hAnsiTheme="majorHAnsi" w:cstheme="majorHAnsi"/>
                <w:color w:val="000000"/>
                <w:kern w:val="0"/>
                <w:szCs w:val="21"/>
              </w:rPr>
              <w:t>BASE64-encoded value of the downloaded file</w:t>
            </w:r>
          </w:p>
        </w:tc>
      </w:tr>
    </w:tbl>
    <w:p w:rsidR="005462FE" w:rsidRPr="0025379E" w:rsidRDefault="005462FE" w:rsidP="001164D9">
      <w:pPr>
        <w:ind w:leftChars="200" w:left="420" w:firstLineChars="400" w:firstLine="84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5462FE" w:rsidRPr="0025379E" w:rsidRDefault="005462FE" w:rsidP="005462FE">
      <w:pPr>
        <w:ind w:leftChars="700" w:left="1470"/>
      </w:pPr>
      <w:r>
        <w:rPr>
          <w:rFonts w:hint="eastAsia"/>
        </w:rPr>
        <w:t>T</w:t>
      </w:r>
      <w:r>
        <w:t>he returned response is stored in JSON format</w:t>
      </w:r>
    </w:p>
    <w:tbl>
      <w:tblPr>
        <w:tblW w:w="9719" w:type="dxa"/>
        <w:tblInd w:w="-147" w:type="dxa"/>
        <w:tblCellMar>
          <w:left w:w="99" w:type="dxa"/>
          <w:right w:w="99" w:type="dxa"/>
        </w:tblCellMar>
        <w:tblLook w:val="04A0" w:firstRow="1" w:lastRow="0" w:firstColumn="1" w:lastColumn="0" w:noHBand="0" w:noVBand="1"/>
      </w:tblPr>
      <w:tblGrid>
        <w:gridCol w:w="9719"/>
      </w:tblGrid>
      <w:tr w:rsidR="00872C8E" w:rsidRPr="0025379E" w:rsidTr="00872C8E">
        <w:trPr>
          <w:trHeight w:val="286"/>
        </w:trPr>
        <w:tc>
          <w:tcPr>
            <w:tcW w:w="9719" w:type="dxa"/>
            <w:tcBorders>
              <w:top w:val="single" w:sz="4" w:space="0" w:color="auto"/>
              <w:left w:val="single" w:sz="4" w:space="0" w:color="auto"/>
              <w:bottom w:val="single" w:sz="4" w:space="0" w:color="000000"/>
              <w:right w:val="single" w:sz="4" w:space="0" w:color="000000"/>
            </w:tcBorders>
            <w:shd w:val="clear" w:color="auto" w:fill="auto"/>
            <w:hideMark/>
          </w:tcPr>
          <w:p w:rsidR="00872C8E" w:rsidRPr="0025379E" w:rsidRDefault="00872C8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rsidR="00872C8E" w:rsidRPr="0025379E" w:rsidRDefault="00872C8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rsidR="00872C8E" w:rsidRPr="0025379E" w:rsidRDefault="00872C8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rsidR="00872C8E" w:rsidRDefault="00872C8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rsidR="00872C8E" w:rsidRPr="0025379E" w:rsidRDefault="00872C8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RECORD_LENGTH</w:t>
            </w:r>
            <w:r>
              <w:rPr>
                <w:rFonts w:asciiTheme="majorHAnsi" w:hAnsiTheme="majorHAnsi" w:cstheme="majorHAnsi"/>
              </w:rPr>
              <w:t>”:</w:t>
            </w:r>
            <w:r w:rsidR="00095122">
              <w:rPr>
                <w:rFonts w:asciiTheme="majorHAnsi" w:hAnsiTheme="majorHAnsi" w:cstheme="majorHAnsi" w:hint="eastAsia"/>
              </w:rPr>
              <w:t>Acquired number</w:t>
            </w:r>
          </w:p>
          <w:p w:rsidR="00872C8E" w:rsidRDefault="00872C8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rsidR="00872C8E" w:rsidRDefault="00872C8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p>
          <w:p w:rsidR="00872C8E" w:rsidRPr="0025379E" w:rsidRDefault="00872C8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hAnsiTheme="majorHAnsi" w:cstheme="majorHAnsi" w:hint="eastAsia"/>
              </w:rPr>
              <w:t>CONDUCTOR</w:t>
            </w:r>
            <w:r w:rsidRPr="00A92DBB">
              <w:rPr>
                <w:rFonts w:asciiTheme="majorHAnsi" w:hAnsiTheme="majorHAnsi" w:cstheme="majorHAnsi"/>
              </w:rPr>
              <w:t>_INSTANCE_NO</w:t>
            </w: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w:t>
            </w:r>
            <w:r>
              <w:rPr>
                <w:rFonts w:asciiTheme="majorHAnsi" w:hAnsiTheme="majorHAnsi" w:cstheme="majorHAnsi" w:hint="eastAsia"/>
              </w:rPr>
              <w:t xml:space="preserve"> Conductor</w:t>
            </w:r>
            <w:r w:rsidR="00095122">
              <w:rPr>
                <w:rFonts w:asciiTheme="majorHAnsi" w:hAnsiTheme="majorHAnsi" w:cstheme="majorHAnsi"/>
              </w:rPr>
              <w:t xml:space="preserve"> instance </w:t>
            </w:r>
            <w:r>
              <w:rPr>
                <w:rFonts w:asciiTheme="majorHAnsi" w:hAnsiTheme="majorHAnsi" w:cstheme="majorHAnsi" w:hint="eastAsia"/>
              </w:rPr>
              <w:t>No</w:t>
            </w:r>
          </w:p>
          <w:p w:rsidR="00872C8E" w:rsidRDefault="00872C8E" w:rsidP="00872C8E">
            <w:pPr>
              <w:widowControl/>
              <w:rPr>
                <w:rFonts w:asciiTheme="majorHAnsi" w:hAnsiTheme="majorHAnsi" w:cstheme="majorHAnsi"/>
              </w:rPr>
            </w:pPr>
            <w:r>
              <w:rPr>
                <w:rFonts w:asciiTheme="majorHAnsi" w:eastAsia="ＭＳ ゴシック" w:hAnsiTheme="majorHAnsi" w:cstheme="majorHAnsi"/>
                <w:color w:val="000000"/>
                <w:kern w:val="0"/>
                <w:szCs w:val="21"/>
              </w:rPr>
              <w:t xml:space="preserve">                    "</w:t>
            </w:r>
            <w:r w:rsidRPr="00A92DBB">
              <w:rPr>
                <w:rFonts w:asciiTheme="majorHAnsi" w:hAnsiTheme="majorHAnsi" w:cstheme="majorHAnsi"/>
              </w:rPr>
              <w:t>INPUT_DATA</w:t>
            </w:r>
            <w:r>
              <w:rPr>
                <w:rFonts w:asciiTheme="majorHAnsi" w:eastAsia="ＭＳ ゴシック" w:hAnsiTheme="majorHAnsi" w:cstheme="majorHAnsi"/>
                <w:color w:val="000000"/>
                <w:kern w:val="0"/>
                <w:szCs w:val="21"/>
              </w:rPr>
              <w:t xml:space="preserve"> ":</w:t>
            </w:r>
            <w:r w:rsidR="00095122">
              <w:rPr>
                <w:rFonts w:asciiTheme="majorHAnsi" w:hAnsiTheme="majorHAnsi" w:cstheme="majorHAnsi" w:hint="eastAsia"/>
              </w:rPr>
              <w:t>I</w:t>
            </w:r>
            <w:r w:rsidR="00095122">
              <w:rPr>
                <w:rFonts w:asciiTheme="majorHAnsi" w:hAnsiTheme="majorHAnsi" w:cstheme="majorHAnsi"/>
              </w:rPr>
              <w:t>nput data file name</w:t>
            </w:r>
          </w:p>
          <w:p w:rsidR="00872C8E" w:rsidRDefault="00872C8E" w:rsidP="00872C8E">
            <w:pPr>
              <w:widowControl/>
              <w:rPr>
                <w:rFonts w:asciiTheme="majorHAnsi" w:eastAsia="ＭＳ ゴシック" w:hAnsiTheme="majorHAnsi" w:cstheme="majorHAnsi"/>
                <w:color w:val="000000"/>
                <w:kern w:val="0"/>
                <w:szCs w:val="21"/>
              </w:rPr>
            </w:pPr>
            <w:r>
              <w:rPr>
                <w:rFonts w:asciiTheme="majorHAnsi" w:hAnsiTheme="majorHAnsi" w:cstheme="majorHAnsi" w:hint="eastAsia"/>
              </w:rPr>
              <w:t xml:space="preserve">                    "RESULT_DATA</w:t>
            </w:r>
            <w:r>
              <w:rPr>
                <w:rFonts w:asciiTheme="majorHAnsi" w:hAnsiTheme="majorHAnsi" w:cstheme="majorHAnsi"/>
              </w:rPr>
              <w:t>":</w:t>
            </w:r>
            <w:r w:rsidR="00095122">
              <w:rPr>
                <w:rFonts w:asciiTheme="majorHAnsi" w:hAnsiTheme="majorHAnsi" w:cstheme="majorHAnsi" w:hint="eastAsia"/>
              </w:rPr>
              <w:t>R</w:t>
            </w:r>
            <w:r w:rsidR="00095122">
              <w:rPr>
                <w:rFonts w:asciiTheme="majorHAnsi" w:hAnsiTheme="majorHAnsi" w:cstheme="majorHAnsi"/>
              </w:rPr>
              <w:t>esult data file name</w:t>
            </w:r>
          </w:p>
          <w:p w:rsidR="00872C8E" w:rsidRDefault="00872C8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rsidR="00872C8E" w:rsidRPr="00AA1DE7" w:rsidRDefault="00872C8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r w:rsidR="00095122" w:rsidRPr="005E709D">
              <w:rPr>
                <w:rFonts w:asciiTheme="majorHAnsi" w:eastAsia="ＭＳ ゴシック" w:hAnsiTheme="majorHAnsi" w:cstheme="majorHAnsi"/>
                <w:color w:val="000000"/>
                <w:kern w:val="0"/>
                <w:szCs w:val="21"/>
              </w:rPr>
              <w:t>Repeat for number of acquisitions</w:t>
            </w:r>
            <w:r>
              <w:rPr>
                <w:rFonts w:asciiTheme="majorHAnsi" w:eastAsia="ＭＳ ゴシック" w:hAnsiTheme="majorHAnsi" w:cstheme="majorHAnsi" w:hint="eastAsia"/>
                <w:color w:val="000000"/>
                <w:kern w:val="0"/>
                <w:szCs w:val="21"/>
              </w:rPr>
              <w:t>・・・</w:t>
            </w:r>
          </w:p>
          <w:p w:rsidR="00872C8E" w:rsidRPr="0025379E" w:rsidRDefault="00872C8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872C8E" w:rsidRDefault="00872C8E" w:rsidP="00872C8E">
            <w:pPr>
              <w:widowControl/>
              <w:ind w:left="3885" w:hangingChars="1850" w:hanging="3885"/>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"DOWNLOAD_FILE:{</w:t>
            </w:r>
          </w:p>
          <w:p w:rsidR="00872C8E" w:rsidRDefault="00872C8E" w:rsidP="00872C8E">
            <w:pPr>
              <w:widowControl/>
              <w:ind w:left="3885" w:hangingChars="1850" w:hanging="3885"/>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p>
          <w:p w:rsidR="00872C8E" w:rsidRDefault="00872C8E" w:rsidP="00872C8E">
            <w:pPr>
              <w:widowControl/>
              <w:ind w:left="3885" w:hangingChars="1850" w:hanging="3885"/>
              <w:rPr>
                <w:rFonts w:asciiTheme="majorHAnsi" w:hAnsiTheme="majorHAnsi" w:cstheme="majorHAnsi"/>
              </w:rPr>
            </w:pPr>
            <w:r>
              <w:rPr>
                <w:rFonts w:asciiTheme="majorHAnsi" w:eastAsia="ＭＳ ゴシック" w:hAnsiTheme="majorHAnsi" w:cstheme="majorHAnsi"/>
                <w:color w:val="000000"/>
                <w:kern w:val="0"/>
                <w:szCs w:val="21"/>
              </w:rPr>
              <w:t xml:space="preserve">                    "</w:t>
            </w:r>
            <w:r w:rsidR="00095122">
              <w:rPr>
                <w:rFonts w:asciiTheme="majorHAnsi" w:hAnsiTheme="majorHAnsi" w:cstheme="majorHAnsi" w:hint="eastAsia"/>
              </w:rPr>
              <w:t>I</w:t>
            </w:r>
            <w:r w:rsidR="00095122">
              <w:rPr>
                <w:rFonts w:asciiTheme="majorHAnsi" w:hAnsiTheme="majorHAnsi" w:cstheme="majorHAnsi"/>
              </w:rPr>
              <w:t>nput data file name</w:t>
            </w:r>
            <w:r>
              <w:rPr>
                <w:rFonts w:asciiTheme="majorHAnsi" w:hAnsiTheme="majorHAnsi" w:cstheme="majorHAnsi" w:hint="eastAsia"/>
              </w:rPr>
              <w:t>"</w:t>
            </w:r>
            <w:r w:rsidRPr="0025379E">
              <w:rPr>
                <w:rFonts w:asciiTheme="majorHAnsi" w:eastAsia="ＭＳ ゴシック" w:hAnsiTheme="majorHAnsi" w:cstheme="majorHAnsi"/>
                <w:color w:val="000000"/>
                <w:kern w:val="0"/>
                <w:szCs w:val="21"/>
              </w:rPr>
              <w:t>:</w:t>
            </w:r>
            <w:r w:rsidR="00095122" w:rsidRPr="00E63BB1">
              <w:rPr>
                <w:rFonts w:asciiTheme="majorHAnsi" w:eastAsia="ＭＳ ゴシック" w:hAnsiTheme="majorHAnsi" w:cstheme="majorHAnsi"/>
                <w:color w:val="000000"/>
                <w:kern w:val="0"/>
                <w:szCs w:val="21"/>
              </w:rPr>
              <w:t xml:space="preserve"> BASE64-encoded value of the downloaded file</w:t>
            </w:r>
          </w:p>
          <w:p w:rsidR="00872C8E" w:rsidRPr="009A16A5" w:rsidRDefault="00872C8E" w:rsidP="00872C8E">
            <w:pPr>
              <w:widowControl/>
              <w:ind w:left="3885" w:hangingChars="1850" w:hanging="3885"/>
              <w:rPr>
                <w:rFonts w:asciiTheme="majorHAnsi" w:hAnsiTheme="majorHAnsi" w:cstheme="majorHAnsi"/>
              </w:rPr>
            </w:pPr>
            <w:r>
              <w:rPr>
                <w:rFonts w:asciiTheme="majorHAnsi" w:hAnsiTheme="majorHAnsi" w:cstheme="majorHAnsi" w:hint="eastAsia"/>
              </w:rPr>
              <w:t xml:space="preserve"> </w:t>
            </w:r>
            <w:r>
              <w:rPr>
                <w:rFonts w:asciiTheme="majorHAnsi" w:hAnsiTheme="majorHAnsi" w:cstheme="majorHAnsi"/>
              </w:rPr>
              <w:t xml:space="preserve">                   "</w:t>
            </w:r>
            <w:r w:rsidR="00095122">
              <w:rPr>
                <w:rFonts w:asciiTheme="majorHAnsi" w:hAnsiTheme="majorHAnsi" w:cstheme="majorHAnsi" w:hint="eastAsia"/>
              </w:rPr>
              <w:t>R</w:t>
            </w:r>
            <w:r w:rsidR="00095122">
              <w:rPr>
                <w:rFonts w:asciiTheme="majorHAnsi" w:hAnsiTheme="majorHAnsi" w:cstheme="majorHAnsi"/>
              </w:rPr>
              <w:t>esult data file name</w:t>
            </w:r>
            <w:r>
              <w:rPr>
                <w:rFonts w:asciiTheme="majorHAnsi" w:hAnsiTheme="majorHAnsi" w:cstheme="majorHAnsi" w:hint="eastAsia"/>
              </w:rPr>
              <w:t>"</w:t>
            </w:r>
            <w:r>
              <w:rPr>
                <w:rFonts w:asciiTheme="majorHAnsi" w:hAnsiTheme="majorHAnsi" w:cstheme="majorHAnsi"/>
              </w:rPr>
              <w:t>:</w:t>
            </w:r>
            <w:r w:rsidR="00095122" w:rsidRPr="00E63BB1">
              <w:rPr>
                <w:rFonts w:asciiTheme="majorHAnsi" w:eastAsia="ＭＳ ゴシック" w:hAnsiTheme="majorHAnsi" w:cstheme="majorHAnsi"/>
                <w:color w:val="000000"/>
                <w:kern w:val="0"/>
                <w:szCs w:val="21"/>
              </w:rPr>
              <w:t xml:space="preserve"> BASE64-encoded value of the downloaded file</w:t>
            </w:r>
          </w:p>
          <w:p w:rsidR="00872C8E" w:rsidRDefault="00872C8E" w:rsidP="00872C8E">
            <w:pPr>
              <w:widowControl/>
              <w:ind w:left="3885" w:hangingChars="1850" w:hanging="3885"/>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rsidR="00872C8E" w:rsidRPr="00AA1DE7" w:rsidRDefault="00872C8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r w:rsidR="00095122" w:rsidRPr="005E709D">
              <w:rPr>
                <w:rFonts w:asciiTheme="majorHAnsi" w:eastAsia="ＭＳ ゴシック" w:hAnsiTheme="majorHAnsi" w:cstheme="majorHAnsi"/>
                <w:color w:val="000000"/>
                <w:kern w:val="0"/>
                <w:szCs w:val="21"/>
              </w:rPr>
              <w:t>Repeat for number of acquisitions</w:t>
            </w:r>
            <w:r>
              <w:rPr>
                <w:rFonts w:asciiTheme="majorHAnsi" w:eastAsia="ＭＳ ゴシック" w:hAnsiTheme="majorHAnsi" w:cstheme="majorHAnsi" w:hint="eastAsia"/>
                <w:color w:val="000000"/>
                <w:kern w:val="0"/>
                <w:szCs w:val="21"/>
              </w:rPr>
              <w:t>・・・</w:t>
            </w:r>
          </w:p>
          <w:p w:rsidR="00872C8E" w:rsidRPr="009A16A5" w:rsidRDefault="00872C8E" w:rsidP="00872C8E">
            <w:pPr>
              <w:widowControl/>
              <w:ind w:left="3885" w:hangingChars="1850" w:hanging="3885"/>
              <w:rPr>
                <w:rFonts w:asciiTheme="majorHAnsi" w:hAnsiTheme="majorHAnsi" w:cstheme="majorHAnsi"/>
              </w:rPr>
            </w:pPr>
            <w:r>
              <w:rPr>
                <w:rFonts w:asciiTheme="majorHAnsi" w:eastAsia="ＭＳ ゴシック" w:hAnsiTheme="majorHAnsi" w:cstheme="majorHAnsi"/>
                <w:color w:val="000000"/>
                <w:kern w:val="0"/>
                <w:szCs w:val="21"/>
              </w:rPr>
              <w:t xml:space="preserve">            }</w:t>
            </w:r>
          </w:p>
          <w:p w:rsidR="00872C8E" w:rsidRPr="0025379E" w:rsidRDefault="00872C8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rsidR="00872C8E" w:rsidRPr="0025379E" w:rsidRDefault="00872C8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rsidR="00872C8E" w:rsidRPr="0025379E" w:rsidRDefault="00872C8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rsidR="00921973" w:rsidRDefault="00921973">
      <w:pPr>
        <w:widowControl/>
        <w:jc w:val="left"/>
        <w:rPr>
          <w:rFonts w:asciiTheme="minorEastAsia" w:eastAsia="メイリオ" w:hAnsiTheme="minorEastAsia"/>
          <w:b/>
          <w:color w:val="FFFFFF" w:themeColor="background1"/>
          <w:sz w:val="24"/>
          <w:szCs w:val="21"/>
        </w:rPr>
      </w:pPr>
    </w:p>
    <w:p w:rsidR="00C34D46" w:rsidRPr="00105FCC" w:rsidRDefault="00C34D46" w:rsidP="00E63BB1">
      <w:pPr>
        <w:pStyle w:val="1"/>
      </w:pPr>
      <w:bookmarkStart w:id="147" w:name="_Ref29993456"/>
      <w:bookmarkStart w:id="148" w:name="_Ref29993468"/>
      <w:bookmarkStart w:id="149" w:name="_Toc33543000"/>
      <w:bookmarkStart w:id="150" w:name="_Toc96603301"/>
      <w:r w:rsidRPr="00105FCC">
        <w:lastRenderedPageBreak/>
        <w:t>Movement</w:t>
      </w:r>
      <w:bookmarkEnd w:id="101"/>
      <w:bookmarkEnd w:id="147"/>
      <w:bookmarkEnd w:id="148"/>
      <w:bookmarkEnd w:id="149"/>
      <w:bookmarkEnd w:id="150"/>
      <w:r w:rsidR="002710C0" w:rsidRPr="00105FCC">
        <w:t xml:space="preserve"> </w:t>
      </w:r>
    </w:p>
    <w:p w:rsidR="00C34D46" w:rsidRPr="00105FCC" w:rsidRDefault="00C34D46" w:rsidP="00B23864">
      <w:pPr>
        <w:pStyle w:val="20"/>
      </w:pPr>
      <w:bookmarkStart w:id="151" w:name="_Toc33543001"/>
      <w:bookmarkStart w:id="152" w:name="_Toc96603302"/>
      <w:r w:rsidRPr="00105FCC">
        <w:t>RestAPI</w:t>
      </w:r>
      <w:r w:rsidR="002710C0">
        <w:rPr>
          <w:rFonts w:hint="eastAsia"/>
        </w:rPr>
        <w:t xml:space="preserve"> </w:t>
      </w:r>
      <w:r w:rsidR="002710C0">
        <w:t>for Movement execution</w:t>
      </w:r>
      <w:bookmarkEnd w:id="151"/>
      <w:bookmarkEnd w:id="152"/>
    </w:p>
    <w:p w:rsidR="002710C0" w:rsidRPr="009B2A76" w:rsidRDefault="002710C0" w:rsidP="002710C0">
      <w:pPr>
        <w:ind w:left="680"/>
        <w:rPr>
          <w:rFonts w:asciiTheme="majorHAnsi" w:hAnsiTheme="majorHAnsi" w:cstheme="majorHAnsi"/>
        </w:rPr>
      </w:pPr>
      <w:r>
        <w:rPr>
          <w:rFonts w:asciiTheme="majorHAnsi" w:hAnsiTheme="majorHAnsi" w:cstheme="majorHAnsi"/>
        </w:rPr>
        <w:t>Operating Movement from RestAPI is possible.</w:t>
      </w:r>
    </w:p>
    <w:p w:rsidR="002710C0" w:rsidRPr="00105FCC" w:rsidRDefault="002710C0" w:rsidP="002710C0">
      <w:pPr>
        <w:ind w:left="680"/>
        <w:rPr>
          <w:rFonts w:asciiTheme="majorHAnsi" w:hAnsiTheme="majorHAnsi" w:cstheme="majorHAnsi"/>
        </w:rPr>
      </w:pPr>
      <w:r>
        <w:rPr>
          <w:rFonts w:asciiTheme="majorHAnsi" w:hAnsiTheme="majorHAnsi" w:cstheme="majorHAnsi"/>
        </w:rPr>
        <w:t>The available function is same as the operation in “Execution” and “Check execution status” menu in the following menu group.</w:t>
      </w:r>
    </w:p>
    <w:p w:rsidR="00C03E5B" w:rsidRPr="00105FCC" w:rsidRDefault="00C03E5B" w:rsidP="00C03E5B">
      <w:pPr>
        <w:rPr>
          <w:rFonts w:asciiTheme="majorHAnsi" w:hAnsiTheme="majorHAnsi" w:cstheme="majorHAnsi"/>
        </w:rPr>
      </w:pPr>
    </w:p>
    <w:p w:rsidR="00744BAD" w:rsidRPr="00105FCC" w:rsidRDefault="0064664C" w:rsidP="00744BAD">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744BAD"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5F1F35">
        <w:rPr>
          <w:rFonts w:asciiTheme="majorHAnsi" w:hAnsiTheme="majorHAnsi" w:cstheme="majorHAnsi"/>
          <w:noProof/>
        </w:rPr>
        <w:t>7</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5F1F35">
        <w:rPr>
          <w:rFonts w:asciiTheme="majorHAnsi" w:hAnsiTheme="majorHAnsi" w:cstheme="majorHAnsi"/>
          <w:noProof/>
        </w:rPr>
        <w:t>1</w:t>
      </w:r>
      <w:r w:rsidR="00A826AC">
        <w:rPr>
          <w:rFonts w:asciiTheme="majorHAnsi" w:hAnsiTheme="majorHAnsi" w:cstheme="majorHAnsi"/>
        </w:rPr>
        <w:fldChar w:fldCharType="end"/>
      </w:r>
      <w:r w:rsidR="00744BAD" w:rsidRPr="00105FCC">
        <w:rPr>
          <w:rFonts w:asciiTheme="majorHAnsi" w:hAnsiTheme="majorHAnsi" w:cstheme="majorHAnsi"/>
        </w:rPr>
        <w:t xml:space="preserve"> </w:t>
      </w:r>
      <w:r>
        <w:rPr>
          <w:rFonts w:asciiTheme="majorHAnsi" w:hAnsiTheme="majorHAnsi" w:cstheme="majorHAnsi"/>
        </w:rPr>
        <w:t>Execution, Check execution status menu list</w:t>
      </w:r>
    </w:p>
    <w:tbl>
      <w:tblPr>
        <w:tblStyle w:val="ab"/>
        <w:tblW w:w="0" w:type="auto"/>
        <w:jc w:val="center"/>
        <w:tblLook w:val="04A0" w:firstRow="1" w:lastRow="0" w:firstColumn="1" w:lastColumn="0" w:noHBand="0" w:noVBand="1"/>
      </w:tblPr>
      <w:tblGrid>
        <w:gridCol w:w="2405"/>
        <w:gridCol w:w="2693"/>
        <w:gridCol w:w="1943"/>
      </w:tblGrid>
      <w:tr w:rsidR="00744BAD" w:rsidRPr="00105FCC" w:rsidTr="009A7B08">
        <w:trPr>
          <w:jc w:val="center"/>
        </w:trPr>
        <w:tc>
          <w:tcPr>
            <w:tcW w:w="2405" w:type="dxa"/>
            <w:shd w:val="clear" w:color="auto" w:fill="002B62"/>
          </w:tcPr>
          <w:p w:rsidR="00744BAD" w:rsidRPr="00105FCC" w:rsidRDefault="0064664C" w:rsidP="00744BAD">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group</w:t>
            </w:r>
          </w:p>
        </w:tc>
        <w:tc>
          <w:tcPr>
            <w:tcW w:w="2693" w:type="dxa"/>
            <w:shd w:val="clear" w:color="auto" w:fill="002B62"/>
          </w:tcPr>
          <w:p w:rsidR="00744BAD" w:rsidRPr="00105FCC" w:rsidRDefault="0064664C" w:rsidP="00744BAD">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name</w:t>
            </w:r>
          </w:p>
        </w:tc>
        <w:tc>
          <w:tcPr>
            <w:tcW w:w="1943" w:type="dxa"/>
            <w:shd w:val="clear" w:color="auto" w:fill="002B62"/>
          </w:tcPr>
          <w:p w:rsidR="00744BAD" w:rsidRPr="00105FCC" w:rsidRDefault="0064664C" w:rsidP="00744BAD">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744BAD" w:rsidRPr="00105FCC" w:rsidTr="009A7B08">
        <w:trPr>
          <w:trHeight w:val="58"/>
          <w:jc w:val="center"/>
        </w:trPr>
        <w:tc>
          <w:tcPr>
            <w:tcW w:w="2405" w:type="dxa"/>
            <w:vMerge w:val="restart"/>
          </w:tcPr>
          <w:p w:rsidR="00744BAD" w:rsidRPr="00105FCC" w:rsidRDefault="00744BAD" w:rsidP="00744BAD">
            <w:pPr>
              <w:rPr>
                <w:rFonts w:asciiTheme="majorHAnsi" w:hAnsiTheme="majorHAnsi" w:cstheme="majorHAnsi"/>
              </w:rPr>
            </w:pPr>
            <w:r w:rsidRPr="00105FCC">
              <w:rPr>
                <w:rFonts w:asciiTheme="majorHAnsi" w:hAnsiTheme="majorHAnsi" w:cstheme="majorHAnsi"/>
              </w:rPr>
              <w:t>Ansible-Legacy</w:t>
            </w:r>
          </w:p>
        </w:tc>
        <w:tc>
          <w:tcPr>
            <w:tcW w:w="2693" w:type="dxa"/>
          </w:tcPr>
          <w:p w:rsidR="00744BAD" w:rsidRPr="00105FCC" w:rsidRDefault="0064664C" w:rsidP="00744BAD">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xecution</w:t>
            </w:r>
          </w:p>
        </w:tc>
        <w:tc>
          <w:tcPr>
            <w:tcW w:w="194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2100020111</w:t>
            </w:r>
          </w:p>
        </w:tc>
      </w:tr>
      <w:tr w:rsidR="00744BAD" w:rsidRPr="00105FCC" w:rsidTr="00675273">
        <w:trPr>
          <w:trHeight w:val="336"/>
          <w:jc w:val="center"/>
        </w:trPr>
        <w:tc>
          <w:tcPr>
            <w:tcW w:w="2405" w:type="dxa"/>
            <w:vMerge/>
          </w:tcPr>
          <w:p w:rsidR="00744BAD" w:rsidRPr="00105FCC" w:rsidRDefault="00744BAD" w:rsidP="00744BAD">
            <w:pPr>
              <w:rPr>
                <w:rFonts w:asciiTheme="majorHAnsi" w:hAnsiTheme="majorHAnsi" w:cstheme="majorHAnsi"/>
              </w:rPr>
            </w:pPr>
          </w:p>
        </w:tc>
        <w:tc>
          <w:tcPr>
            <w:tcW w:w="2693" w:type="dxa"/>
          </w:tcPr>
          <w:p w:rsidR="00744BAD" w:rsidRPr="00105FCC" w:rsidRDefault="0064664C" w:rsidP="00744BAD">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heck execution status</w:t>
            </w:r>
          </w:p>
        </w:tc>
        <w:tc>
          <w:tcPr>
            <w:tcW w:w="194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2100020112</w:t>
            </w:r>
          </w:p>
        </w:tc>
      </w:tr>
      <w:tr w:rsidR="0064664C" w:rsidRPr="00105FCC" w:rsidTr="009A7B08">
        <w:trPr>
          <w:trHeight w:val="58"/>
          <w:jc w:val="center"/>
        </w:trPr>
        <w:tc>
          <w:tcPr>
            <w:tcW w:w="2405" w:type="dxa"/>
            <w:vMerge w:val="restart"/>
          </w:tcPr>
          <w:p w:rsidR="0064664C" w:rsidRPr="00105FCC" w:rsidRDefault="0064664C" w:rsidP="0064664C">
            <w:pPr>
              <w:rPr>
                <w:rFonts w:asciiTheme="majorHAnsi" w:hAnsiTheme="majorHAnsi" w:cstheme="majorHAnsi"/>
              </w:rPr>
            </w:pPr>
            <w:r w:rsidRPr="00105FCC">
              <w:rPr>
                <w:rFonts w:asciiTheme="majorHAnsi" w:hAnsiTheme="majorHAnsi" w:cstheme="majorHAnsi"/>
              </w:rPr>
              <w:t>Ansible-Pioneer</w:t>
            </w:r>
          </w:p>
        </w:tc>
        <w:tc>
          <w:tcPr>
            <w:tcW w:w="2693" w:type="dxa"/>
          </w:tcPr>
          <w:p w:rsidR="0064664C" w:rsidRPr="00105FCC" w:rsidRDefault="0064664C" w:rsidP="0064664C">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xecution</w:t>
            </w:r>
          </w:p>
        </w:tc>
        <w:tc>
          <w:tcPr>
            <w:tcW w:w="1943" w:type="dxa"/>
          </w:tcPr>
          <w:p w:rsidR="0064664C" w:rsidRPr="00105FCC" w:rsidRDefault="0064664C" w:rsidP="0064664C">
            <w:pPr>
              <w:rPr>
                <w:rFonts w:asciiTheme="majorHAnsi" w:hAnsiTheme="majorHAnsi" w:cstheme="majorHAnsi"/>
              </w:rPr>
            </w:pPr>
            <w:r w:rsidRPr="00105FCC">
              <w:rPr>
                <w:rFonts w:asciiTheme="majorHAnsi" w:hAnsiTheme="majorHAnsi" w:cstheme="majorHAnsi"/>
              </w:rPr>
              <w:t>2100020211</w:t>
            </w:r>
          </w:p>
        </w:tc>
      </w:tr>
      <w:tr w:rsidR="0064664C" w:rsidRPr="00105FCC" w:rsidTr="009A7B08">
        <w:trPr>
          <w:trHeight w:val="58"/>
          <w:jc w:val="center"/>
        </w:trPr>
        <w:tc>
          <w:tcPr>
            <w:tcW w:w="2405" w:type="dxa"/>
            <w:vMerge/>
          </w:tcPr>
          <w:p w:rsidR="0064664C" w:rsidRPr="00105FCC" w:rsidRDefault="0064664C" w:rsidP="0064664C">
            <w:pPr>
              <w:rPr>
                <w:rFonts w:asciiTheme="majorHAnsi" w:hAnsiTheme="majorHAnsi" w:cstheme="majorHAnsi"/>
              </w:rPr>
            </w:pPr>
          </w:p>
        </w:tc>
        <w:tc>
          <w:tcPr>
            <w:tcW w:w="2693" w:type="dxa"/>
          </w:tcPr>
          <w:p w:rsidR="0064664C" w:rsidRPr="00105FCC" w:rsidRDefault="0064664C" w:rsidP="0064664C">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heck execution status</w:t>
            </w:r>
          </w:p>
        </w:tc>
        <w:tc>
          <w:tcPr>
            <w:tcW w:w="1943" w:type="dxa"/>
          </w:tcPr>
          <w:p w:rsidR="0064664C" w:rsidRPr="00105FCC" w:rsidRDefault="0064664C" w:rsidP="0064664C">
            <w:pPr>
              <w:rPr>
                <w:rFonts w:asciiTheme="majorHAnsi" w:hAnsiTheme="majorHAnsi" w:cstheme="majorHAnsi"/>
              </w:rPr>
            </w:pPr>
            <w:r w:rsidRPr="00105FCC">
              <w:rPr>
                <w:rFonts w:asciiTheme="majorHAnsi" w:hAnsiTheme="majorHAnsi" w:cstheme="majorHAnsi"/>
              </w:rPr>
              <w:t>2100020212</w:t>
            </w:r>
          </w:p>
        </w:tc>
      </w:tr>
      <w:tr w:rsidR="0064664C" w:rsidRPr="00105FCC" w:rsidTr="009A7B08">
        <w:trPr>
          <w:trHeight w:val="58"/>
          <w:jc w:val="center"/>
        </w:trPr>
        <w:tc>
          <w:tcPr>
            <w:tcW w:w="2405" w:type="dxa"/>
            <w:vMerge w:val="restart"/>
          </w:tcPr>
          <w:p w:rsidR="0064664C" w:rsidRPr="00105FCC" w:rsidRDefault="0064664C" w:rsidP="0064664C">
            <w:pPr>
              <w:rPr>
                <w:rFonts w:asciiTheme="majorHAnsi" w:hAnsiTheme="majorHAnsi" w:cstheme="majorHAnsi"/>
              </w:rPr>
            </w:pPr>
            <w:r w:rsidRPr="00105FCC">
              <w:rPr>
                <w:rFonts w:asciiTheme="majorHAnsi" w:hAnsiTheme="majorHAnsi" w:cstheme="majorHAnsi"/>
              </w:rPr>
              <w:t>Ansible-LegacyRole</w:t>
            </w:r>
          </w:p>
        </w:tc>
        <w:tc>
          <w:tcPr>
            <w:tcW w:w="2693" w:type="dxa"/>
          </w:tcPr>
          <w:p w:rsidR="0064664C" w:rsidRPr="00105FCC" w:rsidRDefault="0064664C" w:rsidP="0064664C">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xecution</w:t>
            </w:r>
          </w:p>
        </w:tc>
        <w:tc>
          <w:tcPr>
            <w:tcW w:w="1943" w:type="dxa"/>
          </w:tcPr>
          <w:p w:rsidR="0064664C" w:rsidRPr="00105FCC" w:rsidRDefault="0064664C" w:rsidP="0064664C">
            <w:pPr>
              <w:rPr>
                <w:rFonts w:asciiTheme="majorHAnsi" w:hAnsiTheme="majorHAnsi" w:cstheme="majorHAnsi"/>
              </w:rPr>
            </w:pPr>
            <w:r w:rsidRPr="00105FCC">
              <w:rPr>
                <w:rFonts w:asciiTheme="majorHAnsi" w:hAnsiTheme="majorHAnsi" w:cstheme="majorHAnsi"/>
              </w:rPr>
              <w:t>2100020312</w:t>
            </w:r>
          </w:p>
        </w:tc>
      </w:tr>
      <w:tr w:rsidR="0064664C" w:rsidRPr="00105FCC" w:rsidTr="009A7B08">
        <w:trPr>
          <w:trHeight w:val="58"/>
          <w:jc w:val="center"/>
        </w:trPr>
        <w:tc>
          <w:tcPr>
            <w:tcW w:w="2405" w:type="dxa"/>
            <w:vMerge/>
          </w:tcPr>
          <w:p w:rsidR="0064664C" w:rsidRPr="00105FCC" w:rsidRDefault="0064664C" w:rsidP="0064664C">
            <w:pPr>
              <w:rPr>
                <w:rFonts w:asciiTheme="majorHAnsi" w:hAnsiTheme="majorHAnsi" w:cstheme="majorHAnsi"/>
              </w:rPr>
            </w:pPr>
          </w:p>
        </w:tc>
        <w:tc>
          <w:tcPr>
            <w:tcW w:w="2693" w:type="dxa"/>
          </w:tcPr>
          <w:p w:rsidR="0064664C" w:rsidRPr="00105FCC" w:rsidRDefault="0064664C" w:rsidP="0064664C">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heck execution status</w:t>
            </w:r>
          </w:p>
        </w:tc>
        <w:tc>
          <w:tcPr>
            <w:tcW w:w="1943" w:type="dxa"/>
          </w:tcPr>
          <w:p w:rsidR="0064664C" w:rsidRPr="00105FCC" w:rsidRDefault="0064664C" w:rsidP="0064664C">
            <w:pPr>
              <w:rPr>
                <w:rFonts w:asciiTheme="majorHAnsi" w:hAnsiTheme="majorHAnsi" w:cstheme="majorHAnsi"/>
              </w:rPr>
            </w:pPr>
            <w:r w:rsidRPr="00105FCC">
              <w:rPr>
                <w:rFonts w:asciiTheme="majorHAnsi" w:hAnsiTheme="majorHAnsi" w:cstheme="majorHAnsi"/>
              </w:rPr>
              <w:t>2100020313</w:t>
            </w:r>
          </w:p>
        </w:tc>
      </w:tr>
      <w:tr w:rsidR="008E3456" w:rsidRPr="00105FCC" w:rsidTr="009A7B08">
        <w:trPr>
          <w:trHeight w:val="58"/>
          <w:jc w:val="center"/>
        </w:trPr>
        <w:tc>
          <w:tcPr>
            <w:tcW w:w="2405" w:type="dxa"/>
            <w:vMerge w:val="restart"/>
          </w:tcPr>
          <w:p w:rsidR="008E3456" w:rsidRPr="00105FCC" w:rsidRDefault="008E3456" w:rsidP="0064664C">
            <w:pPr>
              <w:rPr>
                <w:rFonts w:asciiTheme="majorHAnsi" w:hAnsiTheme="majorHAnsi" w:cstheme="majorHAnsi"/>
              </w:rPr>
            </w:pPr>
            <w:r>
              <w:rPr>
                <w:rFonts w:asciiTheme="majorHAnsi" w:hAnsiTheme="majorHAnsi" w:cstheme="majorHAnsi" w:hint="eastAsia"/>
              </w:rPr>
              <w:t>Terraform</w:t>
            </w:r>
          </w:p>
        </w:tc>
        <w:tc>
          <w:tcPr>
            <w:tcW w:w="2693" w:type="dxa"/>
          </w:tcPr>
          <w:p w:rsidR="008E3456" w:rsidRDefault="008E3456" w:rsidP="0064664C">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xecution</w:t>
            </w:r>
          </w:p>
        </w:tc>
        <w:tc>
          <w:tcPr>
            <w:tcW w:w="1943" w:type="dxa"/>
          </w:tcPr>
          <w:p w:rsidR="008E3456" w:rsidRPr="00105FCC" w:rsidRDefault="008E3456" w:rsidP="0064664C">
            <w:pPr>
              <w:rPr>
                <w:rFonts w:asciiTheme="majorHAnsi" w:hAnsiTheme="majorHAnsi" w:cstheme="majorHAnsi"/>
              </w:rPr>
            </w:pPr>
            <w:r w:rsidRPr="008E3456">
              <w:rPr>
                <w:rFonts w:asciiTheme="majorHAnsi" w:hAnsiTheme="majorHAnsi" w:cstheme="majorHAnsi"/>
              </w:rPr>
              <w:t>2100080009</w:t>
            </w:r>
          </w:p>
        </w:tc>
      </w:tr>
      <w:tr w:rsidR="008E3456" w:rsidRPr="00105FCC" w:rsidTr="009A7B08">
        <w:trPr>
          <w:trHeight w:val="58"/>
          <w:jc w:val="center"/>
        </w:trPr>
        <w:tc>
          <w:tcPr>
            <w:tcW w:w="2405" w:type="dxa"/>
            <w:vMerge/>
          </w:tcPr>
          <w:p w:rsidR="008E3456" w:rsidRPr="00105FCC" w:rsidRDefault="008E3456" w:rsidP="0064664C">
            <w:pPr>
              <w:rPr>
                <w:rFonts w:asciiTheme="majorHAnsi" w:hAnsiTheme="majorHAnsi" w:cstheme="majorHAnsi"/>
              </w:rPr>
            </w:pPr>
          </w:p>
        </w:tc>
        <w:tc>
          <w:tcPr>
            <w:tcW w:w="2693" w:type="dxa"/>
          </w:tcPr>
          <w:p w:rsidR="008E3456" w:rsidRDefault="008E3456" w:rsidP="0064664C">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heck execution status</w:t>
            </w:r>
          </w:p>
        </w:tc>
        <w:tc>
          <w:tcPr>
            <w:tcW w:w="1943" w:type="dxa"/>
          </w:tcPr>
          <w:p w:rsidR="008E3456" w:rsidRPr="00105FCC" w:rsidRDefault="008E3456" w:rsidP="0064664C">
            <w:pPr>
              <w:rPr>
                <w:rFonts w:asciiTheme="majorHAnsi" w:hAnsiTheme="majorHAnsi" w:cstheme="majorHAnsi"/>
              </w:rPr>
            </w:pPr>
            <w:r w:rsidRPr="008E3456">
              <w:rPr>
                <w:rFonts w:asciiTheme="majorHAnsi" w:hAnsiTheme="majorHAnsi" w:cstheme="majorHAnsi"/>
              </w:rPr>
              <w:t>2100080010</w:t>
            </w:r>
          </w:p>
        </w:tc>
      </w:tr>
    </w:tbl>
    <w:p w:rsidR="00C34D46" w:rsidRPr="00105FCC" w:rsidRDefault="00C34D46" w:rsidP="00744BAD">
      <w:pPr>
        <w:rPr>
          <w:rFonts w:asciiTheme="majorHAnsi" w:hAnsiTheme="majorHAnsi" w:cstheme="majorHAnsi"/>
        </w:rPr>
      </w:pPr>
    </w:p>
    <w:p w:rsidR="00C34D46" w:rsidRPr="00105FCC" w:rsidRDefault="0064664C" w:rsidP="00985A4F">
      <w:pPr>
        <w:pStyle w:val="30"/>
      </w:pPr>
      <w:bookmarkStart w:id="153" w:name="_Toc33543002"/>
      <w:bookmarkStart w:id="154" w:name="_Toc96603303"/>
      <w:r>
        <w:t>Request type</w:t>
      </w:r>
      <w:bookmarkEnd w:id="153"/>
      <w:bookmarkEnd w:id="154"/>
    </w:p>
    <w:p w:rsidR="00C34D46" w:rsidRPr="0064664C" w:rsidRDefault="0064664C" w:rsidP="00C34D46">
      <w:pPr>
        <w:ind w:left="680"/>
        <w:rPr>
          <w:rFonts w:asciiTheme="majorHAnsi" w:hAnsiTheme="majorHAnsi" w:cstheme="majorHAnsi"/>
        </w:rPr>
      </w:pPr>
      <w:r>
        <w:rPr>
          <w:rFonts w:asciiTheme="majorHAnsi" w:hAnsiTheme="majorHAnsi" w:cstheme="majorHAnsi"/>
        </w:rPr>
        <w:t>Send HTTP request with the following information.</w:t>
      </w:r>
    </w:p>
    <w:p w:rsidR="00C34D46" w:rsidRPr="00105FCC" w:rsidRDefault="00C34D46" w:rsidP="00C34D46">
      <w:pPr>
        <w:ind w:left="680"/>
        <w:rPr>
          <w:rFonts w:asciiTheme="majorHAnsi" w:hAnsiTheme="majorHAnsi" w:cstheme="majorHAnsi"/>
        </w:rPr>
      </w:pPr>
    </w:p>
    <w:p w:rsidR="00C34D46" w:rsidRPr="00105FCC" w:rsidRDefault="0064664C" w:rsidP="00C34D46">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0064664C">
        <w:rPr>
          <w:rFonts w:asciiTheme="majorHAnsi" w:hAnsiTheme="majorHAnsi" w:cstheme="majorHAnsi" w:hint="eastAsia"/>
        </w:rPr>
        <w:t>M</w:t>
      </w:r>
      <w:r w:rsidR="0064664C">
        <w:rPr>
          <w:rFonts w:asciiTheme="majorHAnsi" w:hAnsiTheme="majorHAnsi" w:cstheme="majorHAnsi"/>
        </w:rPr>
        <w:t>enu</w:t>
      </w:r>
      <w:r w:rsidRPr="00105FCC">
        <w:rPr>
          <w:rFonts w:asciiTheme="majorHAnsi" w:hAnsiTheme="majorHAnsi" w:cstheme="majorHAnsi"/>
        </w:rPr>
        <w:t>ID</w:t>
      </w:r>
    </w:p>
    <w:p w:rsidR="00C34D46" w:rsidRPr="00105FCC" w:rsidRDefault="0064664C" w:rsidP="00C34D46">
      <w:pPr>
        <w:ind w:left="680" w:firstLineChars="200" w:firstLine="420"/>
        <w:rPr>
          <w:rFonts w:asciiTheme="majorHAnsi" w:hAnsiTheme="majorHAnsi" w:cstheme="majorHAnsi"/>
        </w:rPr>
      </w:pPr>
      <w:r>
        <w:rPr>
          <w:rFonts w:asciiTheme="majorHAnsi" w:hAnsiTheme="majorHAnsi" w:cstheme="majorHAnsi" w:hint="eastAsia"/>
        </w:rPr>
        <w:t xml:space="preserve">Please refer to </w:t>
      </w:r>
      <w:r>
        <w:rPr>
          <w:rFonts w:asciiTheme="majorHAnsi" w:hAnsiTheme="majorHAnsi" w:cstheme="majorHAnsi"/>
        </w:rPr>
        <w:t>“</w:t>
      </w:r>
      <w:r w:rsidRPr="00093AF7">
        <w:rPr>
          <w:rFonts w:asciiTheme="majorHAnsi" w:hAnsiTheme="majorHAnsi" w:cstheme="majorHAnsi"/>
        </w:rPr>
        <w:t xml:space="preserve">Table </w:t>
      </w:r>
      <w:r>
        <w:rPr>
          <w:rFonts w:asciiTheme="majorHAnsi" w:hAnsiTheme="majorHAnsi" w:cstheme="majorHAnsi"/>
        </w:rPr>
        <w:t xml:space="preserve">6-3 </w:t>
      </w:r>
      <w:r w:rsidRPr="00093AF7">
        <w:rPr>
          <w:rFonts w:asciiTheme="majorHAnsi" w:hAnsiTheme="majorHAnsi" w:cstheme="majorHAnsi"/>
        </w:rPr>
        <w:t>List of parameters that can be specified for X-Command</w:t>
      </w:r>
      <w:r>
        <w:rPr>
          <w:rFonts w:asciiTheme="majorHAnsi" w:hAnsiTheme="majorHAnsi" w:cstheme="majorHAnsi"/>
        </w:rPr>
        <w:t>” for Menu ID.</w:t>
      </w:r>
    </w:p>
    <w:p w:rsidR="00C34D46" w:rsidRPr="00105FCC" w:rsidRDefault="00C34D46" w:rsidP="00C34D46">
      <w:pPr>
        <w:ind w:left="680" w:firstLineChars="100" w:firstLine="210"/>
        <w:rPr>
          <w:rFonts w:asciiTheme="majorHAnsi" w:hAnsiTheme="majorHAnsi" w:cstheme="majorHAnsi"/>
        </w:rPr>
      </w:pPr>
    </w:p>
    <w:p w:rsidR="00C34D46" w:rsidRPr="00105FCC" w:rsidRDefault="00C34D46" w:rsidP="00C34D4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64664C">
        <w:rPr>
          <w:rFonts w:asciiTheme="majorHAnsi" w:hAnsiTheme="majorHAnsi" w:cstheme="majorHAnsi"/>
        </w:rPr>
        <w:t xml:space="preserve"> Header</w:t>
      </w:r>
    </w:p>
    <w:p w:rsidR="00C34D46" w:rsidRPr="00105FCC" w:rsidRDefault="00C34D46" w:rsidP="00C34D46">
      <w:pPr>
        <w:ind w:firstLineChars="300" w:firstLine="630"/>
        <w:rPr>
          <w:rFonts w:asciiTheme="majorHAnsi" w:hAnsiTheme="majorHAnsi" w:cstheme="majorHAnsi"/>
        </w:rPr>
      </w:pPr>
    </w:p>
    <w:p w:rsidR="00314BAD" w:rsidRPr="00105FCC" w:rsidRDefault="0064664C" w:rsidP="00314BAD">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314BAD"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5F1F35">
        <w:rPr>
          <w:rFonts w:asciiTheme="majorHAnsi" w:hAnsiTheme="majorHAnsi" w:cstheme="majorHAnsi"/>
          <w:noProof/>
        </w:rPr>
        <w:t>7</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5F1F35">
        <w:rPr>
          <w:rFonts w:asciiTheme="majorHAnsi" w:hAnsiTheme="majorHAnsi" w:cstheme="majorHAnsi"/>
          <w:noProof/>
        </w:rPr>
        <w:t>2</w:t>
      </w:r>
      <w:r w:rsidR="00A826AC">
        <w:rPr>
          <w:rFonts w:asciiTheme="majorHAnsi" w:hAnsiTheme="majorHAnsi" w:cstheme="majorHAnsi"/>
        </w:rPr>
        <w:fldChar w:fldCharType="end"/>
      </w:r>
      <w:r w:rsidR="00314BAD" w:rsidRPr="00105FCC">
        <w:rPr>
          <w:rFonts w:asciiTheme="majorHAnsi" w:hAnsiTheme="majorHAnsi" w:cstheme="majorHAnsi"/>
          <w:b w:val="0"/>
        </w:rPr>
        <w:t xml:space="preserve"> </w:t>
      </w:r>
      <w:r w:rsidRPr="009B2A76">
        <w:rPr>
          <w:rFonts w:asciiTheme="majorHAnsi" w:hAnsiTheme="majorHAnsi" w:cstheme="majorHAnsi"/>
        </w:rPr>
        <w:t>HTTP</w:t>
      </w:r>
      <w:r w:rsidRPr="009B2A76">
        <w:rPr>
          <w:rFonts w:asciiTheme="majorHAnsi" w:hAnsiTheme="majorHAnsi" w:cstheme="majorHAnsi" w:hint="eastAsia"/>
        </w:rPr>
        <w:t xml:space="preserve"> </w:t>
      </w:r>
      <w:r w:rsidRPr="009B2A76">
        <w:rPr>
          <w:rFonts w:asciiTheme="majorHAnsi" w:hAnsiTheme="majorHAnsi" w:cstheme="majorHAnsi"/>
        </w:rPr>
        <w:t>header parameter list</w:t>
      </w:r>
    </w:p>
    <w:tbl>
      <w:tblPr>
        <w:tblStyle w:val="ab"/>
        <w:tblW w:w="0" w:type="auto"/>
        <w:tblInd w:w="680" w:type="dxa"/>
        <w:tblLook w:val="04A0" w:firstRow="1" w:lastRow="0" w:firstColumn="1" w:lastColumn="0" w:noHBand="0" w:noVBand="1"/>
      </w:tblPr>
      <w:tblGrid>
        <w:gridCol w:w="1696"/>
        <w:gridCol w:w="7088"/>
      </w:tblGrid>
      <w:tr w:rsidR="00BD6C1D" w:rsidRPr="00105FCC" w:rsidTr="00993A83">
        <w:tc>
          <w:tcPr>
            <w:tcW w:w="1696" w:type="dxa"/>
            <w:shd w:val="clear" w:color="auto" w:fill="002B62"/>
          </w:tcPr>
          <w:p w:rsidR="00BD6C1D" w:rsidRPr="00105FCC" w:rsidRDefault="00BD6C1D" w:rsidP="00BD6C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color w:val="FFFFFF" w:themeColor="background1"/>
              </w:rPr>
              <w:t xml:space="preserve"> Header</w:t>
            </w:r>
          </w:p>
        </w:tc>
        <w:tc>
          <w:tcPr>
            <w:tcW w:w="7088" w:type="dxa"/>
            <w:shd w:val="clear" w:color="auto" w:fill="002B62"/>
          </w:tcPr>
          <w:p w:rsidR="00BD6C1D" w:rsidRPr="00105FCC" w:rsidRDefault="00BD6C1D" w:rsidP="00BD6C1D">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r>
      <w:tr w:rsidR="00BD6C1D" w:rsidRPr="00105FCC" w:rsidTr="00993A83">
        <w:tc>
          <w:tcPr>
            <w:tcW w:w="1696" w:type="dxa"/>
          </w:tcPr>
          <w:p w:rsidR="00BD6C1D" w:rsidRPr="00105FCC" w:rsidRDefault="00BD6C1D" w:rsidP="00BD6C1D">
            <w:pPr>
              <w:rPr>
                <w:rFonts w:asciiTheme="majorHAnsi" w:hAnsiTheme="majorHAnsi" w:cstheme="majorHAnsi"/>
              </w:rPr>
            </w:pPr>
            <w:r w:rsidRPr="00105FCC">
              <w:rPr>
                <w:rFonts w:asciiTheme="majorHAnsi" w:hAnsiTheme="majorHAnsi" w:cstheme="majorHAnsi"/>
              </w:rPr>
              <w:t>Method</w:t>
            </w:r>
          </w:p>
        </w:tc>
        <w:tc>
          <w:tcPr>
            <w:tcW w:w="7088" w:type="dxa"/>
          </w:tcPr>
          <w:p w:rsidR="00BD6C1D" w:rsidRPr="00105FCC" w:rsidRDefault="00BD6C1D" w:rsidP="00BD6C1D">
            <w:pPr>
              <w:rPr>
                <w:rFonts w:asciiTheme="majorHAnsi" w:hAnsiTheme="majorHAnsi" w:cstheme="majorHAnsi"/>
              </w:rPr>
            </w:pPr>
            <w:r>
              <w:rPr>
                <w:rFonts w:asciiTheme="majorHAnsi" w:hAnsiTheme="majorHAnsi" w:cstheme="majorHAnsi"/>
              </w:rPr>
              <w:t>POST only</w:t>
            </w:r>
          </w:p>
        </w:tc>
      </w:tr>
      <w:tr w:rsidR="00BD6C1D" w:rsidRPr="00105FCC" w:rsidTr="00993A83">
        <w:tc>
          <w:tcPr>
            <w:tcW w:w="1696" w:type="dxa"/>
          </w:tcPr>
          <w:p w:rsidR="00BD6C1D" w:rsidRPr="00105FCC" w:rsidRDefault="00BD6C1D" w:rsidP="00BD6C1D">
            <w:pPr>
              <w:rPr>
                <w:rFonts w:asciiTheme="majorHAnsi" w:hAnsiTheme="majorHAnsi" w:cstheme="majorHAnsi"/>
              </w:rPr>
            </w:pPr>
            <w:r w:rsidRPr="00105FCC">
              <w:rPr>
                <w:rFonts w:asciiTheme="majorHAnsi" w:hAnsiTheme="majorHAnsi" w:cstheme="majorHAnsi"/>
              </w:rPr>
              <w:t>Content-Type</w:t>
            </w:r>
          </w:p>
        </w:tc>
        <w:tc>
          <w:tcPr>
            <w:tcW w:w="7088" w:type="dxa"/>
          </w:tcPr>
          <w:p w:rsidR="00BD6C1D" w:rsidRPr="00105FCC" w:rsidRDefault="00BD6C1D" w:rsidP="00BD6C1D">
            <w:pPr>
              <w:rPr>
                <w:rFonts w:asciiTheme="majorHAnsi" w:hAnsiTheme="majorHAnsi" w:cstheme="majorHAnsi"/>
              </w:rPr>
            </w:pPr>
            <w:r>
              <w:rPr>
                <w:rFonts w:asciiTheme="majorHAnsi" w:hAnsiTheme="majorHAnsi" w:cstheme="majorHAnsi"/>
              </w:rPr>
              <w:t xml:space="preserve">Specify </w:t>
            </w:r>
            <w:r w:rsidRPr="00105FCC">
              <w:rPr>
                <w:rFonts w:asciiTheme="majorHAnsi" w:hAnsiTheme="majorHAnsi" w:cstheme="majorHAnsi"/>
              </w:rPr>
              <w:t xml:space="preserve">“application/json” </w:t>
            </w:r>
          </w:p>
        </w:tc>
      </w:tr>
      <w:tr w:rsidR="00BD6C1D" w:rsidRPr="00105FCC" w:rsidTr="00993A83">
        <w:tc>
          <w:tcPr>
            <w:tcW w:w="1696" w:type="dxa"/>
          </w:tcPr>
          <w:p w:rsidR="00BD6C1D" w:rsidRPr="00105FCC" w:rsidRDefault="00BD6C1D" w:rsidP="00BD6C1D">
            <w:pPr>
              <w:rPr>
                <w:rFonts w:asciiTheme="majorHAnsi" w:hAnsiTheme="majorHAnsi" w:cstheme="majorHAnsi"/>
              </w:rPr>
            </w:pPr>
            <w:r w:rsidRPr="00105FCC">
              <w:rPr>
                <w:rFonts w:asciiTheme="majorHAnsi" w:hAnsiTheme="majorHAnsi" w:cstheme="majorHAnsi"/>
              </w:rPr>
              <w:t>Authorization</w:t>
            </w:r>
          </w:p>
        </w:tc>
        <w:tc>
          <w:tcPr>
            <w:tcW w:w="7088" w:type="dxa"/>
          </w:tcPr>
          <w:p w:rsidR="00BD6C1D" w:rsidRPr="00105FCC" w:rsidRDefault="00BD6C1D" w:rsidP="00BD6C1D">
            <w:pPr>
              <w:rPr>
                <w:rFonts w:asciiTheme="majorHAnsi" w:hAnsiTheme="majorHAnsi" w:cstheme="majorHAnsi"/>
              </w:rPr>
            </w:pPr>
            <w:r>
              <w:rPr>
                <w:rFonts w:asciiTheme="majorHAnsi" w:hAnsiTheme="majorHAnsi" w:cstheme="majorHAnsi"/>
              </w:rPr>
              <w:t>When accessing the menu that needs ITA authentication,</w:t>
            </w:r>
            <w:r>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C34D46" w:rsidRPr="00105FCC" w:rsidTr="00993A83">
        <w:tc>
          <w:tcPr>
            <w:tcW w:w="169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X-Command</w:t>
            </w:r>
          </w:p>
        </w:tc>
        <w:tc>
          <w:tcPr>
            <w:tcW w:w="7088"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EXECUTE</w:t>
            </w:r>
          </w:p>
          <w:p w:rsidR="00C34D46" w:rsidRPr="00105FCC" w:rsidRDefault="00C34D46" w:rsidP="00993A83">
            <w:pPr>
              <w:rPr>
                <w:rFonts w:asciiTheme="majorHAnsi" w:hAnsiTheme="majorHAnsi" w:cstheme="majorHAnsi"/>
              </w:rPr>
            </w:pPr>
            <w:r w:rsidRPr="00105FCC">
              <w:rPr>
                <w:rFonts w:asciiTheme="majorHAnsi" w:hAnsiTheme="majorHAnsi" w:cstheme="majorHAnsi"/>
              </w:rPr>
              <w:t>CANCEL</w:t>
            </w:r>
          </w:p>
          <w:p w:rsidR="00C34D46" w:rsidRPr="00105FCC" w:rsidRDefault="000A2127" w:rsidP="00993A83">
            <w:pPr>
              <w:rPr>
                <w:rFonts w:asciiTheme="majorHAnsi" w:hAnsiTheme="majorHAnsi" w:cstheme="majorHAnsi"/>
              </w:rPr>
            </w:pPr>
            <w:r w:rsidRPr="00105FCC">
              <w:rPr>
                <w:rFonts w:asciiTheme="majorHAnsi" w:hAnsiTheme="majorHAnsi" w:cstheme="majorHAnsi"/>
              </w:rPr>
              <w:t>SCRAM</w:t>
            </w:r>
          </w:p>
          <w:p w:rsidR="00C34D46" w:rsidRPr="00105FCC" w:rsidRDefault="00BD6C1D" w:rsidP="00993A83">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hese three can be chosen.</w:t>
            </w:r>
          </w:p>
        </w:tc>
      </w:tr>
    </w:tbl>
    <w:p w:rsidR="00C34D46" w:rsidRPr="00105FCC" w:rsidRDefault="00C34D46" w:rsidP="00C34D46">
      <w:pPr>
        <w:ind w:left="680"/>
        <w:rPr>
          <w:rFonts w:asciiTheme="majorHAnsi" w:hAnsiTheme="majorHAnsi" w:cstheme="majorHAnsi"/>
        </w:rPr>
      </w:pPr>
    </w:p>
    <w:p w:rsidR="00C34D46" w:rsidRPr="00105FCC" w:rsidRDefault="00BD6C1D" w:rsidP="00C34D46">
      <w:pPr>
        <w:ind w:left="680"/>
        <w:rPr>
          <w:rFonts w:asciiTheme="majorHAnsi" w:hAnsiTheme="majorHAnsi" w:cstheme="majorHAnsi"/>
        </w:rPr>
      </w:pPr>
      <w:r w:rsidRPr="002458C7">
        <w:rPr>
          <w:rFonts w:asciiTheme="majorHAnsi" w:hAnsiTheme="majorHAnsi" w:cstheme="majorHAnsi"/>
        </w:rPr>
        <w:t>Parameters that can be specified for X-Command</w:t>
      </w:r>
    </w:p>
    <w:p w:rsidR="00C34D46" w:rsidRPr="00BD6C1D" w:rsidRDefault="00C34D46" w:rsidP="00C34D46">
      <w:pPr>
        <w:ind w:left="680"/>
        <w:rPr>
          <w:rFonts w:asciiTheme="majorHAnsi" w:hAnsiTheme="majorHAnsi" w:cstheme="majorHAnsi"/>
        </w:rPr>
      </w:pPr>
    </w:p>
    <w:p w:rsidR="00983DF5" w:rsidRPr="00105FCC" w:rsidRDefault="00BD6C1D" w:rsidP="00983DF5">
      <w:pPr>
        <w:pStyle w:val="af2"/>
        <w:keepNext/>
        <w:rPr>
          <w:rFonts w:asciiTheme="majorHAnsi" w:hAnsiTheme="majorHAnsi" w:cstheme="majorHAnsi"/>
        </w:rPr>
      </w:pPr>
      <w:r>
        <w:rPr>
          <w:rFonts w:asciiTheme="majorHAnsi" w:hAnsiTheme="majorHAnsi" w:cstheme="majorHAnsi"/>
        </w:rPr>
        <w:t>Table</w:t>
      </w:r>
      <w:r w:rsidR="00983DF5"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5F1F35">
        <w:rPr>
          <w:rFonts w:asciiTheme="majorHAnsi" w:hAnsiTheme="majorHAnsi" w:cstheme="majorHAnsi"/>
          <w:noProof/>
        </w:rPr>
        <w:t>7</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5F1F35">
        <w:rPr>
          <w:rFonts w:asciiTheme="majorHAnsi" w:hAnsiTheme="majorHAnsi" w:cstheme="majorHAnsi"/>
          <w:noProof/>
        </w:rPr>
        <w:t>3</w:t>
      </w:r>
      <w:r w:rsidR="00A826AC">
        <w:rPr>
          <w:rFonts w:asciiTheme="majorHAnsi" w:hAnsiTheme="majorHAnsi" w:cstheme="majorHAnsi"/>
        </w:rPr>
        <w:fldChar w:fldCharType="end"/>
      </w:r>
      <w:r w:rsidR="00983DF5" w:rsidRPr="00105FCC">
        <w:rPr>
          <w:rFonts w:asciiTheme="majorHAnsi" w:hAnsiTheme="majorHAnsi" w:cstheme="majorHAnsi"/>
          <w:b w:val="0"/>
        </w:rPr>
        <w:t xml:space="preserve">　</w:t>
      </w:r>
      <w:r w:rsidRPr="00BD6C1D">
        <w:rPr>
          <w:rFonts w:asciiTheme="majorHAnsi" w:hAnsiTheme="majorHAnsi" w:cstheme="majorHAnsi"/>
        </w:rPr>
        <w:t xml:space="preserve"> </w:t>
      </w:r>
      <w:r w:rsidRPr="00093AF7">
        <w:rPr>
          <w:rFonts w:asciiTheme="majorHAnsi" w:hAnsiTheme="majorHAnsi" w:cstheme="majorHAnsi"/>
        </w:rPr>
        <w:t>L</w:t>
      </w:r>
      <w:r>
        <w:rPr>
          <w:rFonts w:asciiTheme="majorHAnsi" w:hAnsiTheme="majorHAnsi" w:cstheme="majorHAnsi"/>
        </w:rPr>
        <w:t xml:space="preserve">ist of parameters that can be specified for </w:t>
      </w:r>
      <w:r w:rsidRPr="00105FCC">
        <w:rPr>
          <w:rFonts w:asciiTheme="majorHAnsi" w:hAnsiTheme="majorHAnsi" w:cstheme="majorHAnsi"/>
        </w:rPr>
        <w:t>X-Command</w:t>
      </w:r>
    </w:p>
    <w:tbl>
      <w:tblPr>
        <w:tblStyle w:val="ab"/>
        <w:tblW w:w="8788" w:type="dxa"/>
        <w:tblInd w:w="421" w:type="dxa"/>
        <w:tblLook w:val="04A0" w:firstRow="1" w:lastRow="0" w:firstColumn="1" w:lastColumn="0" w:noHBand="0" w:noVBand="1"/>
      </w:tblPr>
      <w:tblGrid>
        <w:gridCol w:w="1559"/>
        <w:gridCol w:w="2835"/>
        <w:gridCol w:w="2410"/>
        <w:gridCol w:w="1984"/>
      </w:tblGrid>
      <w:tr w:rsidR="00C34D46" w:rsidRPr="00105FCC" w:rsidTr="00401CA9">
        <w:tc>
          <w:tcPr>
            <w:tcW w:w="1559"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2835" w:type="dxa"/>
            <w:shd w:val="clear" w:color="auto" w:fill="002B62"/>
          </w:tcPr>
          <w:p w:rsidR="00C34D46" w:rsidRPr="00105FCC" w:rsidRDefault="00BD6C1D" w:rsidP="00993A83">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c>
          <w:tcPr>
            <w:tcW w:w="2410" w:type="dxa"/>
            <w:shd w:val="clear" w:color="auto" w:fill="002B62"/>
          </w:tcPr>
          <w:p w:rsidR="00C34D46" w:rsidRPr="00105FCC" w:rsidRDefault="00BD6C1D" w:rsidP="00993A83">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T</w:t>
            </w:r>
            <w:r>
              <w:rPr>
                <w:rFonts w:asciiTheme="majorHAnsi" w:hAnsiTheme="majorHAnsi" w:cstheme="majorHAnsi"/>
                <w:color w:val="FFFFFF" w:themeColor="background1"/>
              </w:rPr>
              <w:t>arget menu</w:t>
            </w:r>
          </w:p>
        </w:tc>
        <w:tc>
          <w:tcPr>
            <w:tcW w:w="1984" w:type="dxa"/>
            <w:shd w:val="clear" w:color="auto" w:fill="002B62"/>
          </w:tcPr>
          <w:p w:rsidR="00C34D46" w:rsidRPr="00105FCC" w:rsidRDefault="00BD6C1D" w:rsidP="00993A83">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C34D46" w:rsidRPr="00105FCC" w:rsidTr="00401CA9">
        <w:tc>
          <w:tcPr>
            <w:tcW w:w="1559"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lastRenderedPageBreak/>
              <w:t>EXECUTE</w:t>
            </w:r>
          </w:p>
        </w:tc>
        <w:tc>
          <w:tcPr>
            <w:tcW w:w="2835" w:type="dxa"/>
          </w:tcPr>
          <w:p w:rsidR="00C34D46" w:rsidRPr="00105FCC" w:rsidRDefault="00401CA9" w:rsidP="00993A83">
            <w:pPr>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chedule/Execute Movement</w:t>
            </w:r>
          </w:p>
        </w:tc>
        <w:tc>
          <w:tcPr>
            <w:tcW w:w="2410" w:type="dxa"/>
          </w:tcPr>
          <w:p w:rsidR="00C34D46" w:rsidRPr="00105FCC" w:rsidRDefault="00401CA9" w:rsidP="00993A83">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xecution</w:t>
            </w:r>
          </w:p>
        </w:tc>
        <w:tc>
          <w:tcPr>
            <w:tcW w:w="1984" w:type="dxa"/>
          </w:tcPr>
          <w:p w:rsidR="00C03E5B" w:rsidRPr="00105FCC" w:rsidRDefault="00C03E5B" w:rsidP="00C03E5B">
            <w:pPr>
              <w:rPr>
                <w:rFonts w:asciiTheme="majorHAnsi" w:hAnsiTheme="majorHAnsi" w:cstheme="majorHAnsi"/>
              </w:rPr>
            </w:pPr>
            <w:r w:rsidRPr="00105FCC">
              <w:rPr>
                <w:rFonts w:asciiTheme="majorHAnsi" w:hAnsiTheme="majorHAnsi" w:cstheme="majorHAnsi"/>
              </w:rPr>
              <w:t>2100020111</w:t>
            </w:r>
          </w:p>
          <w:p w:rsidR="00C03E5B" w:rsidRPr="00105FCC" w:rsidRDefault="00C03E5B" w:rsidP="00C03E5B">
            <w:pPr>
              <w:rPr>
                <w:rFonts w:asciiTheme="majorHAnsi" w:hAnsiTheme="majorHAnsi" w:cstheme="majorHAnsi"/>
              </w:rPr>
            </w:pPr>
            <w:r w:rsidRPr="00105FCC">
              <w:rPr>
                <w:rFonts w:asciiTheme="majorHAnsi" w:hAnsiTheme="majorHAnsi" w:cstheme="majorHAnsi"/>
              </w:rPr>
              <w:t>2100020211</w:t>
            </w:r>
          </w:p>
          <w:p w:rsidR="00C03E5B" w:rsidRPr="00105FCC" w:rsidRDefault="00C03E5B" w:rsidP="00C03E5B">
            <w:pPr>
              <w:rPr>
                <w:rFonts w:asciiTheme="majorHAnsi" w:hAnsiTheme="majorHAnsi" w:cstheme="majorHAnsi"/>
              </w:rPr>
            </w:pPr>
            <w:r w:rsidRPr="00105FCC">
              <w:rPr>
                <w:rFonts w:asciiTheme="majorHAnsi" w:hAnsiTheme="majorHAnsi" w:cstheme="majorHAnsi"/>
              </w:rPr>
              <w:t>2100020312</w:t>
            </w:r>
          </w:p>
          <w:p w:rsidR="008E3456" w:rsidRPr="00105FCC" w:rsidRDefault="008E3456" w:rsidP="00C03E5B">
            <w:pPr>
              <w:rPr>
                <w:rFonts w:asciiTheme="majorHAnsi" w:hAnsiTheme="majorHAnsi" w:cstheme="majorHAnsi"/>
              </w:rPr>
            </w:pPr>
            <w:r w:rsidRPr="008E3456">
              <w:rPr>
                <w:rFonts w:asciiTheme="majorHAnsi" w:hAnsiTheme="majorHAnsi" w:cstheme="majorHAnsi"/>
              </w:rPr>
              <w:t>2100080009</w:t>
            </w:r>
          </w:p>
        </w:tc>
      </w:tr>
      <w:tr w:rsidR="00C03E5B" w:rsidRPr="00105FCC" w:rsidTr="00401CA9">
        <w:trPr>
          <w:trHeight w:val="699"/>
        </w:trPr>
        <w:tc>
          <w:tcPr>
            <w:tcW w:w="1559" w:type="dxa"/>
          </w:tcPr>
          <w:p w:rsidR="00C03E5B" w:rsidRPr="00105FCC" w:rsidRDefault="00C03E5B" w:rsidP="00993A83">
            <w:pPr>
              <w:rPr>
                <w:rFonts w:asciiTheme="majorHAnsi" w:hAnsiTheme="majorHAnsi" w:cstheme="majorHAnsi"/>
              </w:rPr>
            </w:pPr>
            <w:r w:rsidRPr="00105FCC">
              <w:rPr>
                <w:rFonts w:asciiTheme="majorHAnsi" w:hAnsiTheme="majorHAnsi" w:cstheme="majorHAnsi"/>
              </w:rPr>
              <w:t>CANCEL</w:t>
            </w:r>
          </w:p>
        </w:tc>
        <w:tc>
          <w:tcPr>
            <w:tcW w:w="2835" w:type="dxa"/>
          </w:tcPr>
          <w:p w:rsidR="00C03E5B" w:rsidRPr="00105FCC" w:rsidRDefault="00401CA9" w:rsidP="00993A83">
            <w:pPr>
              <w:rPr>
                <w:rFonts w:asciiTheme="majorHAnsi" w:hAnsiTheme="majorHAnsi" w:cstheme="majorHAnsi"/>
              </w:rPr>
            </w:pPr>
            <w:r>
              <w:rPr>
                <w:rFonts w:asciiTheme="majorHAnsi" w:hAnsiTheme="majorHAnsi" w:cstheme="majorHAnsi"/>
              </w:rPr>
              <w:t>Cancel execution schedule</w:t>
            </w:r>
          </w:p>
        </w:tc>
        <w:tc>
          <w:tcPr>
            <w:tcW w:w="2410" w:type="dxa"/>
          </w:tcPr>
          <w:p w:rsidR="00C03E5B" w:rsidRPr="00105FCC" w:rsidRDefault="00401CA9" w:rsidP="00993A83">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heck operation status</w:t>
            </w:r>
          </w:p>
        </w:tc>
        <w:tc>
          <w:tcPr>
            <w:tcW w:w="1984" w:type="dxa"/>
            <w:vMerge w:val="restart"/>
          </w:tcPr>
          <w:p w:rsidR="00C03E5B" w:rsidRPr="00105FCC" w:rsidRDefault="00C03E5B" w:rsidP="00C03E5B">
            <w:pPr>
              <w:rPr>
                <w:rFonts w:asciiTheme="majorHAnsi" w:hAnsiTheme="majorHAnsi" w:cstheme="majorHAnsi"/>
              </w:rPr>
            </w:pPr>
            <w:r w:rsidRPr="00105FCC">
              <w:rPr>
                <w:rFonts w:asciiTheme="majorHAnsi" w:hAnsiTheme="majorHAnsi" w:cstheme="majorHAnsi"/>
              </w:rPr>
              <w:t>2100020112</w:t>
            </w:r>
          </w:p>
          <w:p w:rsidR="00C03E5B" w:rsidRPr="00105FCC" w:rsidRDefault="00C03E5B" w:rsidP="00C03E5B">
            <w:pPr>
              <w:rPr>
                <w:rFonts w:asciiTheme="majorHAnsi" w:hAnsiTheme="majorHAnsi" w:cstheme="majorHAnsi"/>
              </w:rPr>
            </w:pPr>
            <w:r w:rsidRPr="00105FCC">
              <w:rPr>
                <w:rFonts w:asciiTheme="majorHAnsi" w:hAnsiTheme="majorHAnsi" w:cstheme="majorHAnsi"/>
              </w:rPr>
              <w:t>2100020212</w:t>
            </w:r>
          </w:p>
          <w:p w:rsidR="00C03E5B" w:rsidRPr="00105FCC" w:rsidRDefault="00C03E5B" w:rsidP="00C03E5B">
            <w:pPr>
              <w:rPr>
                <w:rFonts w:asciiTheme="majorHAnsi" w:hAnsiTheme="majorHAnsi" w:cstheme="majorHAnsi"/>
              </w:rPr>
            </w:pPr>
            <w:r w:rsidRPr="00105FCC">
              <w:rPr>
                <w:rFonts w:asciiTheme="majorHAnsi" w:hAnsiTheme="majorHAnsi" w:cstheme="majorHAnsi"/>
              </w:rPr>
              <w:t>2100020313</w:t>
            </w:r>
          </w:p>
          <w:p w:rsidR="008E3456" w:rsidRPr="00105FCC" w:rsidRDefault="008E3456" w:rsidP="00C03E5B">
            <w:pPr>
              <w:rPr>
                <w:rFonts w:asciiTheme="majorHAnsi" w:hAnsiTheme="majorHAnsi" w:cstheme="majorHAnsi"/>
              </w:rPr>
            </w:pPr>
            <w:r w:rsidRPr="008E3456">
              <w:rPr>
                <w:rFonts w:asciiTheme="majorHAnsi" w:hAnsiTheme="majorHAnsi" w:cstheme="majorHAnsi"/>
              </w:rPr>
              <w:t>2100080010</w:t>
            </w:r>
          </w:p>
        </w:tc>
      </w:tr>
      <w:tr w:rsidR="00401CA9" w:rsidRPr="00105FCC" w:rsidTr="00401CA9">
        <w:tc>
          <w:tcPr>
            <w:tcW w:w="1559" w:type="dxa"/>
          </w:tcPr>
          <w:p w:rsidR="00401CA9" w:rsidRPr="00105FCC" w:rsidRDefault="00401CA9" w:rsidP="00401CA9">
            <w:pPr>
              <w:rPr>
                <w:rFonts w:asciiTheme="majorHAnsi" w:hAnsiTheme="majorHAnsi" w:cstheme="majorHAnsi"/>
              </w:rPr>
            </w:pPr>
            <w:r w:rsidRPr="00105FCC">
              <w:rPr>
                <w:rFonts w:asciiTheme="majorHAnsi" w:hAnsiTheme="majorHAnsi" w:cstheme="majorHAnsi"/>
              </w:rPr>
              <w:t>SCRAM</w:t>
            </w:r>
          </w:p>
        </w:tc>
        <w:tc>
          <w:tcPr>
            <w:tcW w:w="2835" w:type="dxa"/>
          </w:tcPr>
          <w:p w:rsidR="00401CA9" w:rsidRPr="00105FCC" w:rsidRDefault="00401CA9" w:rsidP="00401CA9">
            <w:pPr>
              <w:rPr>
                <w:rFonts w:asciiTheme="majorHAnsi" w:hAnsiTheme="majorHAnsi" w:cstheme="majorHAnsi"/>
              </w:rPr>
            </w:pPr>
            <w:r>
              <w:rPr>
                <w:rFonts w:asciiTheme="majorHAnsi" w:hAnsiTheme="majorHAnsi" w:cstheme="majorHAnsi" w:hint="eastAsia"/>
              </w:rPr>
              <w:t>P</w:t>
            </w:r>
            <w:r>
              <w:rPr>
                <w:rFonts w:asciiTheme="majorHAnsi" w:hAnsiTheme="majorHAnsi" w:cstheme="majorHAnsi"/>
              </w:rPr>
              <w:t>erform emergency stop</w:t>
            </w:r>
          </w:p>
        </w:tc>
        <w:tc>
          <w:tcPr>
            <w:tcW w:w="2410" w:type="dxa"/>
          </w:tcPr>
          <w:p w:rsidR="00401CA9" w:rsidRPr="00105FCC" w:rsidRDefault="00401CA9" w:rsidP="00401CA9">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heck operation status</w:t>
            </w:r>
          </w:p>
        </w:tc>
        <w:tc>
          <w:tcPr>
            <w:tcW w:w="1984" w:type="dxa"/>
            <w:vMerge/>
          </w:tcPr>
          <w:p w:rsidR="00401CA9" w:rsidRPr="00105FCC" w:rsidRDefault="00401CA9" w:rsidP="00401CA9">
            <w:pPr>
              <w:rPr>
                <w:rFonts w:asciiTheme="majorHAnsi" w:hAnsiTheme="majorHAnsi" w:cstheme="majorHAnsi"/>
              </w:rPr>
            </w:pPr>
          </w:p>
        </w:tc>
      </w:tr>
    </w:tbl>
    <w:p w:rsidR="00401CA9" w:rsidRDefault="00401CA9" w:rsidP="00C34D46">
      <w:pPr>
        <w:ind w:left="680"/>
        <w:rPr>
          <w:rFonts w:asciiTheme="majorHAnsi" w:hAnsiTheme="majorHAnsi" w:cstheme="majorHAnsi"/>
        </w:rPr>
      </w:pPr>
    </w:p>
    <w:p w:rsidR="00C34D46" w:rsidRPr="00401CA9" w:rsidRDefault="00401CA9" w:rsidP="00C34D46">
      <w:pPr>
        <w:ind w:left="680"/>
        <w:rPr>
          <w:rFonts w:asciiTheme="majorHAnsi" w:hAnsiTheme="majorHAnsi" w:cstheme="majorHAnsi"/>
        </w:rPr>
      </w:pPr>
      <w:r>
        <w:rPr>
          <w:rFonts w:asciiTheme="majorHAnsi" w:hAnsiTheme="majorHAnsi" w:cstheme="majorHAnsi" w:hint="eastAsia"/>
        </w:rPr>
        <w:t>The following is the explanation of each X-command parameter</w:t>
      </w:r>
      <w:r>
        <w:rPr>
          <w:rFonts w:asciiTheme="majorHAnsi" w:hAnsiTheme="majorHAnsi" w:cstheme="majorHAnsi"/>
        </w:rPr>
        <w:t>.</w:t>
      </w:r>
    </w:p>
    <w:p w:rsidR="00401CA9" w:rsidRPr="007D2C9C" w:rsidRDefault="00401CA9" w:rsidP="00985A4F">
      <w:pPr>
        <w:pStyle w:val="30"/>
      </w:pPr>
      <w:bookmarkStart w:id="155" w:name="_Toc33543003"/>
      <w:bookmarkStart w:id="156" w:name="_Toc96603304"/>
      <w:r>
        <w:rPr>
          <w:rFonts w:hint="eastAsia"/>
        </w:rPr>
        <w:t>R</w:t>
      </w:r>
      <w:r>
        <w:t>esponse item</w:t>
      </w:r>
      <w:bookmarkEnd w:id="155"/>
      <w:bookmarkEnd w:id="156"/>
    </w:p>
    <w:p w:rsidR="00755EC2" w:rsidRPr="00105FCC" w:rsidRDefault="007D2C9C" w:rsidP="00755EC2">
      <w:pPr>
        <w:ind w:firstLineChars="200" w:firstLine="420"/>
        <w:rPr>
          <w:rFonts w:asciiTheme="majorHAnsi" w:hAnsiTheme="majorHAnsi" w:cstheme="majorHAnsi"/>
        </w:rPr>
      </w:pPr>
      <w:r>
        <w:rPr>
          <w:rFonts w:asciiTheme="majorHAnsi" w:hAnsiTheme="majorHAnsi" w:cstheme="majorHAnsi" w:hint="eastAsia"/>
        </w:rPr>
        <w:t>The</w:t>
      </w:r>
      <w:r>
        <w:rPr>
          <w:rFonts w:asciiTheme="majorHAnsi" w:hAnsiTheme="majorHAnsi" w:cstheme="majorHAnsi"/>
        </w:rPr>
        <w:t xml:space="preserve"> following is the explanation of the response items in each X-command parameter.</w:t>
      </w:r>
    </w:p>
    <w:p w:rsidR="00F01C33" w:rsidRPr="00105FCC" w:rsidRDefault="007D2C9C" w:rsidP="00F01C33">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F01C33"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5F1F35">
        <w:rPr>
          <w:rFonts w:asciiTheme="majorHAnsi" w:hAnsiTheme="majorHAnsi" w:cstheme="majorHAnsi"/>
          <w:noProof/>
        </w:rPr>
        <w:t>7</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5F1F35">
        <w:rPr>
          <w:rFonts w:asciiTheme="majorHAnsi" w:hAnsiTheme="majorHAnsi" w:cstheme="majorHAnsi"/>
          <w:noProof/>
        </w:rPr>
        <w:t>4</w:t>
      </w:r>
      <w:r w:rsidR="00A826AC">
        <w:rPr>
          <w:rFonts w:asciiTheme="majorHAnsi" w:hAnsiTheme="majorHAnsi" w:cstheme="majorHAnsi"/>
        </w:rPr>
        <w:fldChar w:fldCharType="end"/>
      </w:r>
      <w:r w:rsidR="00F01C33" w:rsidRPr="00105FCC">
        <w:rPr>
          <w:rFonts w:asciiTheme="majorHAnsi" w:hAnsiTheme="majorHAnsi" w:cstheme="majorHAnsi"/>
        </w:rPr>
        <w:t xml:space="preserve">　</w:t>
      </w:r>
      <w:r>
        <w:rPr>
          <w:rFonts w:asciiTheme="majorHAnsi" w:hAnsiTheme="majorHAnsi" w:cstheme="majorHAnsi" w:hint="eastAsia"/>
        </w:rPr>
        <w:t>Response item list</w:t>
      </w:r>
    </w:p>
    <w:tbl>
      <w:tblPr>
        <w:tblStyle w:val="ab"/>
        <w:tblW w:w="0" w:type="auto"/>
        <w:jc w:val="center"/>
        <w:tblLook w:val="04A0" w:firstRow="1" w:lastRow="0" w:firstColumn="1" w:lastColumn="0" w:noHBand="0" w:noVBand="1"/>
      </w:tblPr>
      <w:tblGrid>
        <w:gridCol w:w="2826"/>
        <w:gridCol w:w="5842"/>
      </w:tblGrid>
      <w:tr w:rsidR="00F01C33" w:rsidRPr="00105FCC" w:rsidTr="000C6CD4">
        <w:trPr>
          <w:jc w:val="center"/>
        </w:trPr>
        <w:tc>
          <w:tcPr>
            <w:tcW w:w="2826" w:type="dxa"/>
            <w:shd w:val="clear" w:color="auto" w:fill="002B62"/>
          </w:tcPr>
          <w:p w:rsidR="00F01C33" w:rsidRPr="00105FCC" w:rsidRDefault="007D2C9C" w:rsidP="000C6CD4">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I</w:t>
            </w:r>
            <w:r>
              <w:rPr>
                <w:rFonts w:asciiTheme="majorHAnsi" w:hAnsiTheme="majorHAnsi" w:cstheme="majorHAnsi"/>
                <w:color w:val="FFFFFF" w:themeColor="background1"/>
              </w:rPr>
              <w:t>tem name</w:t>
            </w:r>
          </w:p>
        </w:tc>
        <w:tc>
          <w:tcPr>
            <w:tcW w:w="5842" w:type="dxa"/>
            <w:shd w:val="clear" w:color="auto" w:fill="002B62"/>
          </w:tcPr>
          <w:p w:rsidR="00F01C33" w:rsidRPr="00105FCC" w:rsidRDefault="007D2C9C" w:rsidP="000C6CD4">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R</w:t>
            </w:r>
            <w:r>
              <w:rPr>
                <w:rFonts w:asciiTheme="majorHAnsi" w:hAnsiTheme="majorHAnsi" w:cstheme="majorHAnsi"/>
                <w:color w:val="FFFFFF" w:themeColor="background1"/>
              </w:rPr>
              <w:t>emarks</w:t>
            </w:r>
          </w:p>
        </w:tc>
      </w:tr>
      <w:tr w:rsidR="00F01C33" w:rsidRPr="00105FCC" w:rsidTr="000C6CD4">
        <w:trPr>
          <w:jc w:val="center"/>
        </w:trPr>
        <w:tc>
          <w:tcPr>
            <w:tcW w:w="2826" w:type="dxa"/>
          </w:tcPr>
          <w:p w:rsidR="00F01C33" w:rsidRPr="00105FCC" w:rsidRDefault="00F01C33" w:rsidP="000C6CD4">
            <w:pPr>
              <w:rPr>
                <w:rFonts w:asciiTheme="majorHAnsi" w:hAnsiTheme="majorHAnsi" w:cstheme="majorHAnsi"/>
              </w:rPr>
            </w:pPr>
            <w:r w:rsidRPr="00105FCC">
              <w:rPr>
                <w:rFonts w:asciiTheme="majorHAnsi" w:hAnsiTheme="majorHAnsi" w:cstheme="majorHAnsi"/>
              </w:rPr>
              <w:t>EXECUTION_NO</w:t>
            </w:r>
          </w:p>
        </w:tc>
        <w:tc>
          <w:tcPr>
            <w:tcW w:w="5842" w:type="dxa"/>
          </w:tcPr>
          <w:p w:rsidR="00F01C33" w:rsidRPr="00105FCC" w:rsidRDefault="007D2C9C" w:rsidP="007D2C9C">
            <w:pPr>
              <w:rPr>
                <w:rFonts w:asciiTheme="majorHAnsi" w:hAnsiTheme="majorHAnsi" w:cstheme="majorHAnsi"/>
              </w:rPr>
            </w:pPr>
            <w:r>
              <w:rPr>
                <w:rFonts w:asciiTheme="majorHAnsi" w:hAnsiTheme="majorHAnsi" w:cstheme="majorHAnsi" w:hint="eastAsia"/>
              </w:rPr>
              <w:t xml:space="preserve">Used to operate with </w:t>
            </w:r>
            <w:r>
              <w:rPr>
                <w:rFonts w:asciiTheme="majorHAnsi" w:hAnsiTheme="majorHAnsi" w:cstheme="majorHAnsi"/>
              </w:rPr>
              <w:t>Operation No.</w:t>
            </w:r>
          </w:p>
        </w:tc>
      </w:tr>
      <w:tr w:rsidR="00F01C33" w:rsidRPr="00105FCC" w:rsidTr="000C6CD4">
        <w:trPr>
          <w:jc w:val="center"/>
        </w:trPr>
        <w:tc>
          <w:tcPr>
            <w:tcW w:w="2826" w:type="dxa"/>
          </w:tcPr>
          <w:p w:rsidR="00F01C33" w:rsidRPr="00105FCC" w:rsidRDefault="00F01C33" w:rsidP="000C6CD4">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F01C33" w:rsidRPr="00105FCC" w:rsidRDefault="007D2C9C" w:rsidP="000C6CD4">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w:t>
            </w:r>
            <w:r>
              <w:rPr>
                <w:rFonts w:asciiTheme="majorHAnsi" w:hAnsiTheme="majorHAnsi" w:cstheme="majorHAnsi" w:hint="eastAsia"/>
              </w:rPr>
              <w:t xml:space="preserve">e </w:t>
            </w:r>
            <w:r>
              <w:rPr>
                <w:rFonts w:asciiTheme="majorHAnsi" w:hAnsiTheme="majorHAnsi" w:cstheme="majorHAnsi"/>
              </w:rPr>
              <w:t>code of execution status</w:t>
            </w:r>
          </w:p>
          <w:p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w:t>
            </w:r>
            <w:r w:rsidR="007D2C9C">
              <w:rPr>
                <w:rFonts w:asciiTheme="majorHAnsi" w:hAnsiTheme="majorHAnsi" w:cstheme="majorHAnsi" w:hint="eastAsia"/>
              </w:rPr>
              <w:t xml:space="preserve"> Normal end</w:t>
            </w:r>
          </w:p>
          <w:p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001</w:t>
            </w:r>
            <w:r w:rsidR="007D2C9C">
              <w:rPr>
                <w:rFonts w:asciiTheme="majorHAnsi" w:hAnsiTheme="majorHAnsi" w:cstheme="majorHAnsi"/>
              </w:rPr>
              <w:t>：</w:t>
            </w:r>
            <w:r w:rsidR="007D2C9C">
              <w:rPr>
                <w:rFonts w:asciiTheme="majorHAnsi" w:hAnsiTheme="majorHAnsi" w:cstheme="majorHAnsi"/>
              </w:rPr>
              <w:t xml:space="preserve"> Not able to perform execution</w:t>
            </w:r>
            <w:r w:rsidRPr="00105FCC">
              <w:rPr>
                <w:rFonts w:asciiTheme="majorHAnsi" w:hAnsiTheme="majorHAnsi" w:cstheme="majorHAnsi"/>
              </w:rPr>
              <w:t xml:space="preserve"> </w:t>
            </w:r>
          </w:p>
          <w:p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w:t>
            </w:r>
            <w:r w:rsidR="007D2C9C">
              <w:rPr>
                <w:rFonts w:asciiTheme="majorHAnsi" w:hAnsiTheme="majorHAnsi" w:cstheme="majorHAnsi" w:hint="eastAsia"/>
              </w:rPr>
              <w:t xml:space="preserve"> </w:t>
            </w:r>
            <w:r w:rsidR="007D2C9C">
              <w:rPr>
                <w:rFonts w:asciiTheme="majorHAnsi" w:hAnsiTheme="majorHAnsi" w:cstheme="majorHAnsi"/>
              </w:rPr>
              <w:t>Not able to cancel schedule</w:t>
            </w:r>
          </w:p>
          <w:p w:rsidR="00F01C33" w:rsidRPr="00105FCC" w:rsidRDefault="00F01C33" w:rsidP="00EB05F5">
            <w:pPr>
              <w:ind w:leftChars="100" w:left="210"/>
              <w:rPr>
                <w:rFonts w:asciiTheme="majorHAnsi" w:hAnsiTheme="majorHAnsi" w:cstheme="majorHAnsi"/>
              </w:rPr>
            </w:pPr>
            <w:r w:rsidRPr="00105FCC">
              <w:rPr>
                <w:rFonts w:asciiTheme="majorHAnsi" w:hAnsiTheme="majorHAnsi" w:cstheme="majorHAnsi"/>
              </w:rPr>
              <w:t>003</w:t>
            </w:r>
            <w:r w:rsidR="007D2C9C">
              <w:rPr>
                <w:rFonts w:asciiTheme="majorHAnsi" w:hAnsiTheme="majorHAnsi" w:cstheme="majorHAnsi"/>
              </w:rPr>
              <w:t>：</w:t>
            </w:r>
            <w:r w:rsidR="007D2C9C">
              <w:rPr>
                <w:rFonts w:asciiTheme="majorHAnsi" w:hAnsiTheme="majorHAnsi" w:cstheme="majorHAnsi"/>
              </w:rPr>
              <w:t xml:space="preserve"> Not able to perform emergency stop</w:t>
            </w:r>
          </w:p>
        </w:tc>
      </w:tr>
      <w:tr w:rsidR="00F01C33" w:rsidRPr="00105FCC" w:rsidTr="000C6CD4">
        <w:trPr>
          <w:jc w:val="center"/>
        </w:trPr>
        <w:tc>
          <w:tcPr>
            <w:tcW w:w="2826" w:type="dxa"/>
          </w:tcPr>
          <w:p w:rsidR="00F01C33" w:rsidRPr="00105FCC" w:rsidRDefault="00F01C33" w:rsidP="000C6CD4">
            <w:pPr>
              <w:rPr>
                <w:rFonts w:asciiTheme="majorHAnsi" w:hAnsiTheme="majorHAnsi" w:cstheme="majorHAnsi"/>
              </w:rPr>
            </w:pPr>
            <w:r w:rsidRPr="00105FCC">
              <w:rPr>
                <w:rFonts w:asciiTheme="majorHAnsi" w:hAnsiTheme="majorHAnsi" w:cstheme="majorHAnsi"/>
              </w:rPr>
              <w:t>RESULTINFO</w:t>
            </w:r>
          </w:p>
        </w:tc>
        <w:tc>
          <w:tcPr>
            <w:tcW w:w="5842" w:type="dxa"/>
          </w:tcPr>
          <w:p w:rsidR="00F01C33" w:rsidRPr="00105FCC" w:rsidRDefault="007D2C9C" w:rsidP="000C6CD4">
            <w:pPr>
              <w:rPr>
                <w:rFonts w:asciiTheme="majorHAnsi" w:hAnsiTheme="majorHAnsi" w:cstheme="majorHAnsi"/>
              </w:rPr>
            </w:pPr>
            <w:r>
              <w:rPr>
                <w:rFonts w:asciiTheme="majorHAnsi" w:hAnsiTheme="majorHAnsi" w:cstheme="majorHAnsi" w:hint="eastAsia"/>
              </w:rPr>
              <w:t>D</w:t>
            </w:r>
            <w:r>
              <w:rPr>
                <w:rFonts w:asciiTheme="majorHAnsi" w:hAnsiTheme="majorHAnsi" w:cstheme="majorHAnsi"/>
              </w:rPr>
              <w:t>etailed information</w:t>
            </w:r>
          </w:p>
        </w:tc>
      </w:tr>
    </w:tbl>
    <w:p w:rsidR="00F01C33" w:rsidRPr="00105FCC" w:rsidRDefault="00F01C33" w:rsidP="004A458B">
      <w:pPr>
        <w:rPr>
          <w:rFonts w:asciiTheme="majorHAnsi" w:hAnsiTheme="majorHAnsi" w:cstheme="majorHAnsi"/>
        </w:rPr>
      </w:pPr>
    </w:p>
    <w:p w:rsidR="00C34D46" w:rsidRPr="00105FCC" w:rsidRDefault="00C34D46" w:rsidP="00985A4F">
      <w:pPr>
        <w:pStyle w:val="30"/>
      </w:pPr>
      <w:bookmarkStart w:id="157" w:name="_Toc33543004"/>
      <w:bookmarkStart w:id="158" w:name="_Toc96603305"/>
      <w:r w:rsidRPr="00105FCC">
        <w:t>EXECUTE</w:t>
      </w:r>
      <w:bookmarkEnd w:id="157"/>
      <w:bookmarkEnd w:id="158"/>
    </w:p>
    <w:p w:rsidR="00F34C2C" w:rsidRDefault="00F34C2C" w:rsidP="00C03E5B">
      <w:pPr>
        <w:ind w:left="454"/>
        <w:rPr>
          <w:rFonts w:asciiTheme="majorHAnsi" w:hAnsiTheme="majorHAnsi" w:cstheme="majorHAnsi"/>
        </w:rPr>
      </w:pPr>
      <w:r>
        <w:rPr>
          <w:rFonts w:asciiTheme="majorHAnsi" w:hAnsiTheme="majorHAnsi" w:cstheme="majorHAnsi" w:hint="eastAsia"/>
        </w:rPr>
        <w:t>Specify the Movement class and Op</w:t>
      </w:r>
      <w:r>
        <w:rPr>
          <w:rFonts w:asciiTheme="majorHAnsi" w:hAnsiTheme="majorHAnsi" w:cstheme="majorHAnsi"/>
        </w:rPr>
        <w:t>eration then perform execution. Specifying scheduled execution date/time and execution mode (Dry run/Execute) is possible.</w:t>
      </w:r>
    </w:p>
    <w:p w:rsidR="00F34C2C" w:rsidRDefault="00C34D46" w:rsidP="00F34C2C">
      <w:pPr>
        <w:ind w:left="454"/>
        <w:rPr>
          <w:rFonts w:asciiTheme="majorHAnsi" w:hAnsiTheme="majorHAnsi" w:cstheme="majorHAnsi"/>
        </w:rPr>
      </w:pPr>
      <w:r w:rsidRPr="00105FCC">
        <w:rPr>
          <w:rFonts w:asciiTheme="majorHAnsi" w:hAnsiTheme="majorHAnsi" w:cstheme="majorHAnsi"/>
        </w:rPr>
        <w:t>・</w:t>
      </w:r>
      <w:r w:rsidR="00F34C2C">
        <w:rPr>
          <w:rFonts w:asciiTheme="majorHAnsi" w:hAnsiTheme="majorHAnsi" w:cstheme="majorHAnsi"/>
        </w:rPr>
        <w:t>Parameter</w:t>
      </w:r>
    </w:p>
    <w:p w:rsidR="00C34D46" w:rsidRPr="00105FCC" w:rsidRDefault="00F34C2C" w:rsidP="00F34C2C">
      <w:pPr>
        <w:ind w:left="454"/>
        <w:rPr>
          <w:rFonts w:asciiTheme="majorHAnsi" w:hAnsiTheme="majorHAnsi" w:cstheme="majorHAnsi"/>
        </w:rPr>
      </w:pPr>
      <w:r>
        <w:rPr>
          <w:rFonts w:asciiTheme="majorHAnsi" w:hAnsiTheme="majorHAnsi" w:cstheme="majorHAnsi"/>
        </w:rPr>
        <w:tab/>
      </w:r>
      <w:r>
        <w:rPr>
          <w:rFonts w:asciiTheme="majorHAnsi" w:hAnsiTheme="majorHAnsi" w:cstheme="majorHAnsi" w:hint="eastAsia"/>
        </w:rPr>
        <w:t>Please</w:t>
      </w:r>
      <w:r>
        <w:rPr>
          <w:rFonts w:asciiTheme="majorHAnsi" w:hAnsiTheme="majorHAnsi" w:cstheme="majorHAnsi"/>
        </w:rPr>
        <w:t xml:space="preserve"> specify the following items in JSON format to “content”.</w:t>
      </w:r>
    </w:p>
    <w:p w:rsidR="00C34D46" w:rsidRPr="00105FCC" w:rsidRDefault="00C34D46" w:rsidP="00C34D46">
      <w:pPr>
        <w:ind w:left="454" w:firstLine="386"/>
        <w:rPr>
          <w:rFonts w:asciiTheme="majorHAnsi" w:hAnsiTheme="majorHAnsi" w:cstheme="majorHAnsi"/>
        </w:rPr>
      </w:pPr>
    </w:p>
    <w:p w:rsidR="00983DF5" w:rsidRPr="00F34C2C" w:rsidRDefault="00F34C2C" w:rsidP="00983DF5">
      <w:pPr>
        <w:pStyle w:val="af2"/>
        <w:keepNext/>
        <w:rPr>
          <w:rFonts w:asciiTheme="majorHAnsi" w:hAnsiTheme="majorHAnsi" w:cstheme="majorHAnsi"/>
        </w:rPr>
      </w:pPr>
      <w:r w:rsidRPr="00F34C2C">
        <w:rPr>
          <w:rFonts w:asciiTheme="majorHAnsi" w:hAnsiTheme="majorHAnsi" w:cstheme="majorHAnsi" w:hint="eastAsia"/>
        </w:rPr>
        <w:t>T</w:t>
      </w:r>
      <w:r w:rsidRPr="00F34C2C">
        <w:rPr>
          <w:rFonts w:asciiTheme="majorHAnsi" w:hAnsiTheme="majorHAnsi" w:cstheme="majorHAnsi"/>
        </w:rPr>
        <w:t>able</w:t>
      </w:r>
      <w:r w:rsidR="00983DF5" w:rsidRPr="00F34C2C">
        <w:rPr>
          <w:rFonts w:asciiTheme="majorHAnsi" w:hAnsiTheme="majorHAnsi" w:cstheme="majorHAnsi"/>
        </w:rPr>
        <w:t xml:space="preserve"> </w:t>
      </w:r>
      <w:r w:rsidR="00A826AC" w:rsidRPr="00F34C2C">
        <w:rPr>
          <w:rFonts w:asciiTheme="majorHAnsi" w:hAnsiTheme="majorHAnsi" w:cstheme="majorHAnsi"/>
        </w:rPr>
        <w:fldChar w:fldCharType="begin"/>
      </w:r>
      <w:r w:rsidR="00A826AC" w:rsidRPr="00F34C2C">
        <w:rPr>
          <w:rFonts w:asciiTheme="majorHAnsi" w:hAnsiTheme="majorHAnsi" w:cstheme="majorHAnsi"/>
        </w:rPr>
        <w:instrText xml:space="preserve"> STYLEREF 1 \s </w:instrText>
      </w:r>
      <w:r w:rsidR="00A826AC" w:rsidRPr="00F34C2C">
        <w:rPr>
          <w:rFonts w:asciiTheme="majorHAnsi" w:hAnsiTheme="majorHAnsi" w:cstheme="majorHAnsi"/>
        </w:rPr>
        <w:fldChar w:fldCharType="separate"/>
      </w:r>
      <w:r w:rsidR="005F1F35">
        <w:rPr>
          <w:rFonts w:asciiTheme="majorHAnsi" w:hAnsiTheme="majorHAnsi" w:cstheme="majorHAnsi"/>
          <w:noProof/>
        </w:rPr>
        <w:t>7</w:t>
      </w:r>
      <w:r w:rsidR="00A826AC" w:rsidRPr="00F34C2C">
        <w:rPr>
          <w:rFonts w:asciiTheme="majorHAnsi" w:hAnsiTheme="majorHAnsi" w:cstheme="majorHAnsi"/>
        </w:rPr>
        <w:fldChar w:fldCharType="end"/>
      </w:r>
      <w:r w:rsidR="00A826AC" w:rsidRPr="00F34C2C">
        <w:rPr>
          <w:rFonts w:asciiTheme="majorHAnsi" w:hAnsiTheme="majorHAnsi" w:cstheme="majorHAnsi"/>
        </w:rPr>
        <w:t>-</w:t>
      </w:r>
      <w:r w:rsidR="00A826AC" w:rsidRPr="00F34C2C">
        <w:rPr>
          <w:rFonts w:asciiTheme="majorHAnsi" w:hAnsiTheme="majorHAnsi" w:cstheme="majorHAnsi"/>
        </w:rPr>
        <w:fldChar w:fldCharType="begin"/>
      </w:r>
      <w:r w:rsidR="00A826AC" w:rsidRPr="00F34C2C">
        <w:rPr>
          <w:rFonts w:asciiTheme="majorHAnsi" w:hAnsiTheme="majorHAnsi" w:cstheme="majorHAnsi"/>
        </w:rPr>
        <w:instrText xml:space="preserve"> SEQ </w:instrText>
      </w:r>
      <w:r w:rsidR="00A826AC" w:rsidRPr="00F34C2C">
        <w:rPr>
          <w:rFonts w:asciiTheme="majorHAnsi" w:hAnsiTheme="majorHAnsi" w:cstheme="majorHAnsi"/>
        </w:rPr>
        <w:instrText>表</w:instrText>
      </w:r>
      <w:r w:rsidR="00A826AC" w:rsidRPr="00F34C2C">
        <w:rPr>
          <w:rFonts w:asciiTheme="majorHAnsi" w:hAnsiTheme="majorHAnsi" w:cstheme="majorHAnsi"/>
        </w:rPr>
        <w:instrText xml:space="preserve"> \* ARABIC \s 1 </w:instrText>
      </w:r>
      <w:r w:rsidR="00A826AC" w:rsidRPr="00F34C2C">
        <w:rPr>
          <w:rFonts w:asciiTheme="majorHAnsi" w:hAnsiTheme="majorHAnsi" w:cstheme="majorHAnsi"/>
        </w:rPr>
        <w:fldChar w:fldCharType="separate"/>
      </w:r>
      <w:r w:rsidR="005F1F35">
        <w:rPr>
          <w:rFonts w:asciiTheme="majorHAnsi" w:hAnsiTheme="majorHAnsi" w:cstheme="majorHAnsi"/>
          <w:noProof/>
        </w:rPr>
        <w:t>5</w:t>
      </w:r>
      <w:r w:rsidR="00A826AC" w:rsidRPr="00F34C2C">
        <w:rPr>
          <w:rFonts w:asciiTheme="majorHAnsi" w:hAnsiTheme="majorHAnsi" w:cstheme="majorHAnsi"/>
        </w:rPr>
        <w:fldChar w:fldCharType="end"/>
      </w:r>
      <w:r w:rsidR="00983DF5" w:rsidRPr="00F34C2C">
        <w:rPr>
          <w:rFonts w:asciiTheme="majorHAnsi" w:hAnsiTheme="majorHAnsi" w:cstheme="majorHAnsi"/>
        </w:rPr>
        <w:t xml:space="preserve"> Movement</w:t>
      </w:r>
      <w:r w:rsidRPr="00F34C2C">
        <w:rPr>
          <w:rFonts w:asciiTheme="majorHAnsi" w:hAnsiTheme="majorHAnsi" w:cstheme="majorHAnsi" w:hint="eastAsia"/>
        </w:rPr>
        <w:t xml:space="preserve"> </w:t>
      </w:r>
      <w:r w:rsidRPr="00F34C2C">
        <w:rPr>
          <w:rFonts w:asciiTheme="majorHAnsi" w:hAnsiTheme="majorHAnsi" w:cstheme="majorHAnsi"/>
        </w:rPr>
        <w:t>execution parameter list</w:t>
      </w:r>
    </w:p>
    <w:tbl>
      <w:tblPr>
        <w:tblStyle w:val="ab"/>
        <w:tblW w:w="0" w:type="auto"/>
        <w:jc w:val="center"/>
        <w:tblLook w:val="04A0" w:firstRow="1" w:lastRow="0" w:firstColumn="1" w:lastColumn="0" w:noHBand="0" w:noVBand="1"/>
      </w:tblPr>
      <w:tblGrid>
        <w:gridCol w:w="2826"/>
        <w:gridCol w:w="5842"/>
      </w:tblGrid>
      <w:tr w:rsidR="00C34D46" w:rsidRPr="00105FCC" w:rsidTr="00983DF5">
        <w:trPr>
          <w:jc w:val="center"/>
        </w:trPr>
        <w:tc>
          <w:tcPr>
            <w:tcW w:w="2826" w:type="dxa"/>
            <w:shd w:val="clear" w:color="auto" w:fill="002B62"/>
          </w:tcPr>
          <w:p w:rsidR="00C34D46" w:rsidRPr="00105FCC" w:rsidRDefault="00F34C2C" w:rsidP="00993A83">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P</w:t>
            </w:r>
            <w:r>
              <w:rPr>
                <w:rFonts w:asciiTheme="majorHAnsi" w:hAnsiTheme="majorHAnsi" w:cstheme="majorHAnsi"/>
                <w:color w:val="FFFFFF" w:themeColor="background1"/>
              </w:rPr>
              <w:t>arameter name</w:t>
            </w:r>
          </w:p>
        </w:tc>
        <w:tc>
          <w:tcPr>
            <w:tcW w:w="5842" w:type="dxa"/>
            <w:shd w:val="clear" w:color="auto" w:fill="002B62"/>
          </w:tcPr>
          <w:p w:rsidR="00C34D46" w:rsidRPr="00105FCC" w:rsidRDefault="00F34C2C" w:rsidP="00993A83">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Va</w:t>
            </w:r>
            <w:r>
              <w:rPr>
                <w:rFonts w:asciiTheme="majorHAnsi" w:hAnsiTheme="majorHAnsi" w:cstheme="majorHAnsi"/>
                <w:color w:val="FFFFFF" w:themeColor="background1"/>
              </w:rPr>
              <w:t>l</w:t>
            </w:r>
            <w:r>
              <w:rPr>
                <w:rFonts w:asciiTheme="majorHAnsi" w:hAnsiTheme="majorHAnsi" w:cstheme="majorHAnsi" w:hint="eastAsia"/>
                <w:color w:val="FFFFFF" w:themeColor="background1"/>
              </w:rPr>
              <w:t>ue</w:t>
            </w:r>
          </w:p>
        </w:tc>
      </w:tr>
      <w:tr w:rsidR="00C34D46" w:rsidRPr="00105FCC" w:rsidTr="00983DF5">
        <w:trPr>
          <w:jc w:val="center"/>
        </w:trPr>
        <w:tc>
          <w:tcPr>
            <w:tcW w:w="2826" w:type="dxa"/>
          </w:tcPr>
          <w:p w:rsidR="00C34D46" w:rsidRPr="00105FCC" w:rsidRDefault="00C03E5B" w:rsidP="00993A83">
            <w:pPr>
              <w:rPr>
                <w:rFonts w:asciiTheme="majorHAnsi" w:hAnsiTheme="majorHAnsi" w:cstheme="majorHAnsi"/>
              </w:rPr>
            </w:pPr>
            <w:r w:rsidRPr="00105FCC">
              <w:rPr>
                <w:rFonts w:asciiTheme="majorHAnsi" w:hAnsiTheme="majorHAnsi" w:cstheme="majorHAnsi"/>
              </w:rPr>
              <w:t>MOVEMENT_CLASS_ID</w:t>
            </w:r>
          </w:p>
        </w:tc>
        <w:tc>
          <w:tcPr>
            <w:tcW w:w="5842" w:type="dxa"/>
          </w:tcPr>
          <w:p w:rsidR="00C34D46" w:rsidRPr="00105FCC" w:rsidRDefault="00C03E5B" w:rsidP="00993A83">
            <w:pPr>
              <w:rPr>
                <w:rFonts w:asciiTheme="majorHAnsi" w:hAnsiTheme="majorHAnsi" w:cstheme="majorHAnsi"/>
              </w:rPr>
            </w:pPr>
            <w:r w:rsidRPr="00105FCC">
              <w:rPr>
                <w:rFonts w:asciiTheme="majorHAnsi" w:hAnsiTheme="majorHAnsi" w:cstheme="majorHAnsi"/>
              </w:rPr>
              <w:t>Movement</w:t>
            </w:r>
            <w:r w:rsidR="00F34C2C">
              <w:rPr>
                <w:rFonts w:asciiTheme="majorHAnsi" w:hAnsiTheme="majorHAnsi" w:cstheme="majorHAnsi"/>
              </w:rPr>
              <w:t xml:space="preserve"> class </w:t>
            </w:r>
            <w:r w:rsidR="00C34D46" w:rsidRPr="00105FCC">
              <w:rPr>
                <w:rFonts w:asciiTheme="majorHAnsi" w:hAnsiTheme="majorHAnsi" w:cstheme="majorHAnsi"/>
              </w:rPr>
              <w:t>ID</w:t>
            </w:r>
          </w:p>
        </w:tc>
      </w:tr>
      <w:tr w:rsidR="00C34D46" w:rsidRPr="00105FCC" w:rsidTr="00983DF5">
        <w:trPr>
          <w:jc w:val="center"/>
        </w:trPr>
        <w:tc>
          <w:tcPr>
            <w:tcW w:w="282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OPERATION_ID</w:t>
            </w:r>
          </w:p>
        </w:tc>
        <w:tc>
          <w:tcPr>
            <w:tcW w:w="5842" w:type="dxa"/>
          </w:tcPr>
          <w:p w:rsidR="00C34D46" w:rsidRPr="00105FCC" w:rsidRDefault="00F34C2C" w:rsidP="00993A83">
            <w:pPr>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 xml:space="preserve">peration </w:t>
            </w:r>
            <w:r w:rsidR="00C34D46" w:rsidRPr="00105FCC">
              <w:rPr>
                <w:rFonts w:asciiTheme="majorHAnsi" w:hAnsiTheme="majorHAnsi" w:cstheme="majorHAnsi"/>
              </w:rPr>
              <w:t>ID</w:t>
            </w:r>
          </w:p>
        </w:tc>
      </w:tr>
      <w:tr w:rsidR="00C34D46" w:rsidRPr="00105FCC" w:rsidTr="00983DF5">
        <w:trPr>
          <w:jc w:val="center"/>
        </w:trPr>
        <w:tc>
          <w:tcPr>
            <w:tcW w:w="282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PRESERVE_DATETIME</w:t>
            </w:r>
          </w:p>
        </w:tc>
        <w:tc>
          <w:tcPr>
            <w:tcW w:w="5842" w:type="dxa"/>
          </w:tcPr>
          <w:p w:rsidR="00C34D46" w:rsidRPr="00105FCC" w:rsidRDefault="00F34C2C" w:rsidP="00F34C2C">
            <w:pPr>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cheduled execution date/time (YYYY/MM/DD tt:mm)</w:t>
            </w:r>
          </w:p>
        </w:tc>
      </w:tr>
      <w:tr w:rsidR="00C34D46" w:rsidRPr="00105FCC" w:rsidTr="00983DF5">
        <w:trPr>
          <w:jc w:val="center"/>
        </w:trPr>
        <w:tc>
          <w:tcPr>
            <w:tcW w:w="2826" w:type="dxa"/>
          </w:tcPr>
          <w:p w:rsidR="00C34D46" w:rsidRPr="00105FCC" w:rsidRDefault="00C03E5B" w:rsidP="00993A83">
            <w:pPr>
              <w:rPr>
                <w:rFonts w:asciiTheme="majorHAnsi" w:hAnsiTheme="majorHAnsi" w:cstheme="majorHAnsi"/>
              </w:rPr>
            </w:pPr>
            <w:r w:rsidRPr="00105FCC">
              <w:rPr>
                <w:rFonts w:asciiTheme="majorHAnsi" w:hAnsiTheme="majorHAnsi" w:cstheme="majorHAnsi"/>
              </w:rPr>
              <w:t>RUN_MODE</w:t>
            </w:r>
          </w:p>
        </w:tc>
        <w:tc>
          <w:tcPr>
            <w:tcW w:w="5842" w:type="dxa"/>
          </w:tcPr>
          <w:p w:rsidR="00C03E5B" w:rsidRPr="00105FCC" w:rsidRDefault="00C03E5B" w:rsidP="00C03E5B">
            <w:pPr>
              <w:rPr>
                <w:rFonts w:asciiTheme="majorHAnsi" w:hAnsiTheme="majorHAnsi" w:cstheme="majorHAnsi"/>
              </w:rPr>
            </w:pPr>
            <w:r w:rsidRPr="00105FCC">
              <w:rPr>
                <w:rFonts w:asciiTheme="majorHAnsi" w:hAnsiTheme="majorHAnsi" w:cstheme="majorHAnsi"/>
              </w:rPr>
              <w:t>1</w:t>
            </w:r>
            <w:r w:rsidR="00F34C2C">
              <w:rPr>
                <w:rFonts w:asciiTheme="majorHAnsi" w:hAnsiTheme="majorHAnsi" w:cstheme="majorHAnsi"/>
              </w:rPr>
              <w:t>：</w:t>
            </w:r>
            <w:r w:rsidR="00F34C2C">
              <w:rPr>
                <w:rFonts w:asciiTheme="majorHAnsi" w:hAnsiTheme="majorHAnsi" w:cstheme="majorHAnsi"/>
              </w:rPr>
              <w:t>Execute</w:t>
            </w:r>
          </w:p>
          <w:p w:rsidR="00C34D46" w:rsidRPr="00105FCC" w:rsidRDefault="00C03E5B" w:rsidP="00C03E5B">
            <w:pPr>
              <w:rPr>
                <w:rFonts w:asciiTheme="majorHAnsi" w:hAnsiTheme="majorHAnsi" w:cstheme="majorHAnsi"/>
              </w:rPr>
            </w:pPr>
            <w:r w:rsidRPr="00105FCC">
              <w:rPr>
                <w:rFonts w:asciiTheme="majorHAnsi" w:hAnsiTheme="majorHAnsi" w:cstheme="majorHAnsi"/>
              </w:rPr>
              <w:t>2</w:t>
            </w:r>
            <w:r w:rsidR="00F34C2C">
              <w:rPr>
                <w:rFonts w:asciiTheme="majorHAnsi" w:hAnsiTheme="majorHAnsi" w:cstheme="majorHAnsi"/>
              </w:rPr>
              <w:t>：</w:t>
            </w:r>
            <w:r w:rsidR="00F34C2C">
              <w:rPr>
                <w:rFonts w:asciiTheme="majorHAnsi" w:hAnsiTheme="majorHAnsi" w:cstheme="majorHAnsi"/>
              </w:rPr>
              <w:t>Dry run</w:t>
            </w:r>
          </w:p>
        </w:tc>
      </w:tr>
    </w:tbl>
    <w:p w:rsidR="00C34D46" w:rsidRPr="00105FCC" w:rsidRDefault="00C34D46" w:rsidP="00C34D46">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D35628" w:rsidRPr="00105FCC"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D35628" w:rsidRPr="00105FCC" w:rsidRDefault="00F34C2C" w:rsidP="00EA6B0E">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 xml:space="preserve">Example) </w:t>
            </w:r>
            <w:r w:rsidR="00B51AA1" w:rsidRPr="00105FCC">
              <w:rPr>
                <w:rFonts w:asciiTheme="majorHAnsi" w:eastAsia="ＭＳ ゴシック" w:hAnsiTheme="majorHAnsi" w:cstheme="majorHAnsi"/>
                <w:b/>
                <w:bCs/>
                <w:color w:val="FFFFFF"/>
                <w:kern w:val="0"/>
                <w:sz w:val="22"/>
                <w:shd w:val="clear" w:color="auto" w:fill="002B62"/>
              </w:rPr>
              <w:t>JSON</w:t>
            </w:r>
            <w:r>
              <w:rPr>
                <w:rFonts w:asciiTheme="majorHAnsi" w:eastAsia="ＭＳ ゴシック" w:hAnsiTheme="majorHAnsi" w:cstheme="majorHAnsi"/>
                <w:b/>
                <w:bCs/>
                <w:color w:val="FFFFFF"/>
                <w:kern w:val="0"/>
                <w:sz w:val="22"/>
                <w:shd w:val="clear" w:color="auto" w:fill="002B62"/>
              </w:rPr>
              <w:t xml:space="preserve"> description example</w:t>
            </w:r>
          </w:p>
        </w:tc>
      </w:tr>
      <w:tr w:rsidR="00D35628" w:rsidRPr="00105FCC"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"MOVEMENT_CLASS_ID": 1,</w:t>
            </w:r>
          </w:p>
          <w:p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"OPERATION_ID": 1,</w:t>
            </w:r>
          </w:p>
          <w:p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"PRESERVE_DATETIME": "2019/12/24 15:44",</w:t>
            </w:r>
          </w:p>
          <w:p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"RUN_MODE": 1</w:t>
            </w:r>
          </w:p>
          <w:p w:rsidR="00D35628"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D35628"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D35628" w:rsidRPr="00105FCC" w:rsidRDefault="00D35628" w:rsidP="00EA6B0E">
            <w:pPr>
              <w:widowControl/>
              <w:jc w:val="left"/>
              <w:rPr>
                <w:rFonts w:asciiTheme="majorHAnsi" w:eastAsia="ＭＳ ゴシック" w:hAnsiTheme="majorHAnsi" w:cstheme="majorHAnsi"/>
                <w:color w:val="000000"/>
                <w:kern w:val="0"/>
                <w:sz w:val="22"/>
              </w:rPr>
            </w:pPr>
          </w:p>
        </w:tc>
      </w:tr>
      <w:tr w:rsidR="00D35628"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D35628" w:rsidRPr="00105FCC" w:rsidRDefault="00D35628" w:rsidP="00EA6B0E">
            <w:pPr>
              <w:widowControl/>
              <w:jc w:val="left"/>
              <w:rPr>
                <w:rFonts w:asciiTheme="majorHAnsi" w:eastAsia="ＭＳ ゴシック" w:hAnsiTheme="majorHAnsi" w:cstheme="majorHAnsi"/>
                <w:color w:val="000000"/>
                <w:kern w:val="0"/>
                <w:sz w:val="22"/>
              </w:rPr>
            </w:pPr>
          </w:p>
        </w:tc>
      </w:tr>
    </w:tbl>
    <w:p w:rsidR="00F34C2C" w:rsidRDefault="00F34C2C" w:rsidP="00203053">
      <w:pPr>
        <w:ind w:left="454"/>
        <w:rPr>
          <w:rFonts w:asciiTheme="majorHAnsi" w:hAnsiTheme="majorHAnsi" w:cstheme="majorHAnsi"/>
        </w:rPr>
      </w:pPr>
      <w:r w:rsidRPr="00105FCC">
        <w:rPr>
          <w:rFonts w:asciiTheme="majorHAnsi" w:hAnsiTheme="majorHAnsi" w:cstheme="majorHAnsi"/>
        </w:rPr>
        <w:t>・</w:t>
      </w:r>
      <w:r>
        <w:rPr>
          <w:rFonts w:asciiTheme="majorHAnsi" w:hAnsiTheme="majorHAnsi" w:cstheme="majorHAnsi" w:hint="eastAsia"/>
        </w:rPr>
        <w:t>R</w:t>
      </w:r>
      <w:r>
        <w:rPr>
          <w:rFonts w:asciiTheme="majorHAnsi" w:hAnsiTheme="majorHAnsi" w:cstheme="majorHAnsi"/>
        </w:rPr>
        <w:t>esponse</w:t>
      </w:r>
    </w:p>
    <w:p w:rsidR="00F34C2C" w:rsidRPr="00105FCC" w:rsidRDefault="00075892" w:rsidP="00F34C2C">
      <w:pPr>
        <w:ind w:left="454"/>
        <w:rPr>
          <w:rFonts w:asciiTheme="majorHAnsi" w:hAnsiTheme="majorHAnsi" w:cstheme="majorHAnsi"/>
        </w:rPr>
      </w:pPr>
      <w:r>
        <w:rPr>
          <w:rFonts w:asciiTheme="majorHAnsi" w:hAnsiTheme="majorHAnsi" w:cstheme="majorHAnsi"/>
        </w:rPr>
        <w:tab/>
      </w:r>
      <w:r w:rsidR="00F34C2C">
        <w:rPr>
          <w:rFonts w:asciiTheme="majorHAnsi" w:hAnsiTheme="majorHAnsi" w:cstheme="majorHAnsi" w:hint="eastAsia"/>
        </w:rPr>
        <w:t>The returned response is stored in JSON format.</w:t>
      </w:r>
      <w:r w:rsidR="00F34C2C">
        <w:rPr>
          <w:rFonts w:asciiTheme="majorHAnsi" w:hAnsiTheme="majorHAnsi" w:cstheme="majorHAnsi"/>
        </w:rPr>
        <w:t xml:space="preserve"> Please refer to the following for the response items.</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rsidTr="000C6CD4">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00276CA2">
              <w:rPr>
                <w:rFonts w:asciiTheme="majorHAnsi" w:hAnsiTheme="majorHAnsi" w:cstheme="majorHAnsi" w:hint="eastAsia"/>
                <w:szCs w:val="21"/>
              </w:rPr>
              <w:t>O</w:t>
            </w:r>
            <w:r w:rsidR="00276CA2">
              <w:rPr>
                <w:rFonts w:asciiTheme="majorHAnsi" w:hAnsiTheme="majorHAnsi" w:cstheme="majorHAnsi"/>
                <w:szCs w:val="21"/>
              </w:rPr>
              <w:t xml:space="preserve">peration </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rsidR="00276CA2" w:rsidRPr="00105FCC" w:rsidRDefault="00276CA2" w:rsidP="00276CA2">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Pr>
                <w:rFonts w:asciiTheme="majorHAnsi" w:hAnsiTheme="majorHAnsi" w:cstheme="majorHAnsi" w:hint="eastAsia"/>
                <w:szCs w:val="21"/>
              </w:rPr>
              <w:t>R</w:t>
            </w:r>
            <w:r>
              <w:rPr>
                <w:rFonts w:asciiTheme="majorHAnsi" w:hAnsiTheme="majorHAnsi" w:cstheme="majorHAnsi"/>
                <w:szCs w:val="21"/>
              </w:rPr>
              <w:t>esult code</w:t>
            </w:r>
            <w:r w:rsidRPr="00105FCC">
              <w:rPr>
                <w:rFonts w:asciiTheme="majorHAnsi" w:eastAsia="ＭＳ ゴシック" w:hAnsiTheme="majorHAnsi" w:cstheme="majorHAnsi"/>
                <w:color w:val="000000"/>
                <w:kern w:val="0"/>
                <w:szCs w:val="21"/>
              </w:rPr>
              <w:t>",</w:t>
            </w:r>
          </w:p>
          <w:p w:rsidR="00276CA2" w:rsidRPr="00105FCC" w:rsidRDefault="00276CA2" w:rsidP="00276CA2">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Pr>
                <w:rFonts w:asciiTheme="majorHAnsi" w:hAnsiTheme="majorHAnsi" w:cstheme="majorHAnsi" w:hint="eastAsia"/>
                <w:szCs w:val="21"/>
              </w:rPr>
              <w:t>D</w:t>
            </w:r>
            <w:r>
              <w:rPr>
                <w:rFonts w:asciiTheme="majorHAnsi" w:hAnsiTheme="majorHAnsi" w:cstheme="majorHAnsi"/>
                <w:szCs w:val="21"/>
              </w:rPr>
              <w:t>etailed information</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bl>
    <w:p w:rsidR="00896470" w:rsidRPr="00105FCC" w:rsidRDefault="00896470" w:rsidP="00755EC2">
      <w:pPr>
        <w:rPr>
          <w:rFonts w:asciiTheme="majorHAnsi" w:hAnsiTheme="majorHAnsi" w:cstheme="majorHAnsi"/>
          <w:szCs w:val="21"/>
        </w:rPr>
      </w:pPr>
    </w:p>
    <w:p w:rsidR="00C34D46" w:rsidRDefault="00C34D46" w:rsidP="00985A4F">
      <w:pPr>
        <w:pStyle w:val="30"/>
      </w:pPr>
      <w:bookmarkStart w:id="159" w:name="_Toc33543005"/>
      <w:bookmarkStart w:id="160" w:name="_Toc96603306"/>
      <w:r w:rsidRPr="00105FCC">
        <w:t>CANCEL</w:t>
      </w:r>
      <w:bookmarkEnd w:id="159"/>
      <w:bookmarkEnd w:id="160"/>
    </w:p>
    <w:p w:rsidR="00EA53FB" w:rsidRDefault="00EA53FB" w:rsidP="00EA53FB">
      <w:pPr>
        <w:ind w:left="454"/>
        <w:rPr>
          <w:rFonts w:asciiTheme="majorHAnsi" w:hAnsiTheme="majorHAnsi" w:cstheme="majorHAnsi"/>
          <w:szCs w:val="21"/>
        </w:rPr>
      </w:pPr>
      <w:r>
        <w:rPr>
          <w:rFonts w:asciiTheme="majorHAnsi" w:hAnsiTheme="majorHAnsi" w:cstheme="majorHAnsi" w:hint="eastAsia"/>
          <w:szCs w:val="21"/>
        </w:rPr>
        <w:t xml:space="preserve">Specify the </w:t>
      </w:r>
      <w:r>
        <w:rPr>
          <w:rFonts w:asciiTheme="majorHAnsi" w:hAnsiTheme="majorHAnsi" w:cstheme="majorHAnsi"/>
          <w:szCs w:val="21"/>
        </w:rPr>
        <w:t>Operation</w:t>
      </w:r>
      <w:r>
        <w:rPr>
          <w:rFonts w:asciiTheme="majorHAnsi" w:hAnsiTheme="majorHAnsi" w:cstheme="majorHAnsi" w:hint="eastAsia"/>
          <w:szCs w:val="21"/>
        </w:rPr>
        <w:t xml:space="preserve"> </w:t>
      </w:r>
      <w:r>
        <w:rPr>
          <w:rFonts w:asciiTheme="majorHAnsi" w:hAnsiTheme="majorHAnsi" w:cstheme="majorHAnsi"/>
          <w:szCs w:val="21"/>
        </w:rPr>
        <w:t>No.</w:t>
      </w:r>
      <w:r>
        <w:rPr>
          <w:rFonts w:asciiTheme="majorHAnsi" w:hAnsiTheme="majorHAnsi" w:cstheme="majorHAnsi" w:hint="eastAsia"/>
          <w:szCs w:val="21"/>
        </w:rPr>
        <w:t xml:space="preserve"> of the </w:t>
      </w:r>
      <w:r>
        <w:rPr>
          <w:rFonts w:asciiTheme="majorHAnsi" w:hAnsiTheme="majorHAnsi" w:cstheme="majorHAnsi"/>
          <w:szCs w:val="21"/>
        </w:rPr>
        <w:t>registered</w:t>
      </w:r>
      <w:r>
        <w:rPr>
          <w:rFonts w:asciiTheme="majorHAnsi" w:hAnsiTheme="majorHAnsi" w:cstheme="majorHAnsi" w:hint="eastAsia"/>
          <w:szCs w:val="21"/>
        </w:rPr>
        <w:t xml:space="preserve"> </w:t>
      </w:r>
      <w:r>
        <w:rPr>
          <w:rFonts w:asciiTheme="majorHAnsi" w:hAnsiTheme="majorHAnsi" w:cstheme="majorHAnsi"/>
          <w:szCs w:val="21"/>
        </w:rPr>
        <w:t>Operation whose execution date is scheduled and cancel the schedule.</w:t>
      </w:r>
    </w:p>
    <w:p w:rsidR="00EA53FB" w:rsidRPr="00105FCC" w:rsidRDefault="00EA53FB" w:rsidP="00C34D46">
      <w:pPr>
        <w:ind w:left="454"/>
        <w:rPr>
          <w:rFonts w:asciiTheme="majorHAnsi" w:hAnsiTheme="majorHAnsi" w:cstheme="majorHAnsi"/>
        </w:rPr>
      </w:pPr>
    </w:p>
    <w:p w:rsidR="00EA53FB" w:rsidRPr="00105FCC" w:rsidRDefault="00EA53FB" w:rsidP="00BA7886">
      <w:pPr>
        <w:tabs>
          <w:tab w:val="left" w:pos="6015"/>
        </w:tabs>
        <w:ind w:left="454"/>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r w:rsidR="00BA7886">
        <w:rPr>
          <w:rFonts w:asciiTheme="majorHAnsi" w:hAnsiTheme="majorHAnsi" w:cstheme="majorHAnsi"/>
        </w:rPr>
        <w:tab/>
      </w:r>
    </w:p>
    <w:p w:rsidR="00EA53FB" w:rsidRDefault="00EA53FB" w:rsidP="00EA53FB">
      <w:pPr>
        <w:ind w:left="454" w:firstLine="386"/>
        <w:rPr>
          <w:rFonts w:asciiTheme="majorHAnsi" w:hAnsiTheme="majorHAnsi" w:cstheme="majorHAnsi"/>
        </w:rPr>
      </w:pPr>
      <w:r>
        <w:rPr>
          <w:rFonts w:asciiTheme="majorHAnsi" w:hAnsiTheme="majorHAnsi" w:cstheme="majorHAnsi" w:hint="eastAsia"/>
        </w:rPr>
        <w:t>Please</w:t>
      </w:r>
      <w:r>
        <w:rPr>
          <w:rFonts w:asciiTheme="majorHAnsi" w:hAnsiTheme="majorHAnsi" w:cstheme="majorHAnsi"/>
        </w:rPr>
        <w:t xml:space="preserve"> specify the following items in JSON format to “content”.</w:t>
      </w:r>
    </w:p>
    <w:p w:rsidR="00EA53FB" w:rsidRPr="00105FCC" w:rsidRDefault="00EA53FB" w:rsidP="00EA53FB">
      <w:pPr>
        <w:ind w:left="454" w:firstLine="386"/>
        <w:rPr>
          <w:rFonts w:asciiTheme="majorHAnsi" w:hAnsiTheme="majorHAnsi" w:cstheme="majorHAnsi"/>
        </w:rPr>
      </w:pPr>
    </w:p>
    <w:p w:rsidR="00C34D46" w:rsidRPr="00EA53FB" w:rsidRDefault="00EA53FB" w:rsidP="00983DF5">
      <w:pPr>
        <w:pStyle w:val="af2"/>
        <w:keepNext/>
        <w:rPr>
          <w:rFonts w:asciiTheme="majorHAnsi" w:hAnsiTheme="majorHAnsi" w:cstheme="majorHAnsi"/>
        </w:rPr>
      </w:pPr>
      <w:r w:rsidRPr="00EA53FB">
        <w:rPr>
          <w:rFonts w:asciiTheme="majorHAnsi" w:hAnsiTheme="majorHAnsi" w:cstheme="majorHAnsi" w:hint="eastAsia"/>
        </w:rPr>
        <w:t>T</w:t>
      </w:r>
      <w:r w:rsidRPr="00EA53FB">
        <w:rPr>
          <w:rFonts w:asciiTheme="majorHAnsi" w:hAnsiTheme="majorHAnsi" w:cstheme="majorHAnsi"/>
        </w:rPr>
        <w:t>able</w:t>
      </w:r>
      <w:r w:rsidR="00983DF5" w:rsidRPr="00EA53FB">
        <w:rPr>
          <w:rFonts w:asciiTheme="majorHAnsi" w:hAnsiTheme="majorHAnsi" w:cstheme="majorHAnsi"/>
        </w:rPr>
        <w:t xml:space="preserve"> </w:t>
      </w:r>
      <w:r w:rsidR="00A826AC" w:rsidRPr="00EA53FB">
        <w:rPr>
          <w:rFonts w:asciiTheme="majorHAnsi" w:hAnsiTheme="majorHAnsi" w:cstheme="majorHAnsi"/>
        </w:rPr>
        <w:fldChar w:fldCharType="begin"/>
      </w:r>
      <w:r w:rsidR="00A826AC" w:rsidRPr="00EA53FB">
        <w:rPr>
          <w:rFonts w:asciiTheme="majorHAnsi" w:hAnsiTheme="majorHAnsi" w:cstheme="majorHAnsi"/>
        </w:rPr>
        <w:instrText xml:space="preserve"> STYLEREF 1 \s </w:instrText>
      </w:r>
      <w:r w:rsidR="00A826AC" w:rsidRPr="00EA53FB">
        <w:rPr>
          <w:rFonts w:asciiTheme="majorHAnsi" w:hAnsiTheme="majorHAnsi" w:cstheme="majorHAnsi"/>
        </w:rPr>
        <w:fldChar w:fldCharType="separate"/>
      </w:r>
      <w:r w:rsidR="005F1F35">
        <w:rPr>
          <w:rFonts w:asciiTheme="majorHAnsi" w:hAnsiTheme="majorHAnsi" w:cstheme="majorHAnsi"/>
          <w:noProof/>
        </w:rPr>
        <w:t>7</w:t>
      </w:r>
      <w:r w:rsidR="00A826AC" w:rsidRPr="00EA53FB">
        <w:rPr>
          <w:rFonts w:asciiTheme="majorHAnsi" w:hAnsiTheme="majorHAnsi" w:cstheme="majorHAnsi"/>
        </w:rPr>
        <w:fldChar w:fldCharType="end"/>
      </w:r>
      <w:r w:rsidR="00A826AC" w:rsidRPr="00EA53FB">
        <w:rPr>
          <w:rFonts w:asciiTheme="majorHAnsi" w:hAnsiTheme="majorHAnsi" w:cstheme="majorHAnsi"/>
        </w:rPr>
        <w:t>-</w:t>
      </w:r>
      <w:r w:rsidR="00A826AC" w:rsidRPr="00EA53FB">
        <w:rPr>
          <w:rFonts w:asciiTheme="majorHAnsi" w:hAnsiTheme="majorHAnsi" w:cstheme="majorHAnsi"/>
        </w:rPr>
        <w:fldChar w:fldCharType="begin"/>
      </w:r>
      <w:r w:rsidR="00A826AC" w:rsidRPr="00EA53FB">
        <w:rPr>
          <w:rFonts w:asciiTheme="majorHAnsi" w:hAnsiTheme="majorHAnsi" w:cstheme="majorHAnsi"/>
        </w:rPr>
        <w:instrText xml:space="preserve"> SEQ </w:instrText>
      </w:r>
      <w:r w:rsidR="00A826AC" w:rsidRPr="00EA53FB">
        <w:rPr>
          <w:rFonts w:asciiTheme="majorHAnsi" w:hAnsiTheme="majorHAnsi" w:cstheme="majorHAnsi"/>
        </w:rPr>
        <w:instrText>表</w:instrText>
      </w:r>
      <w:r w:rsidR="00A826AC" w:rsidRPr="00EA53FB">
        <w:rPr>
          <w:rFonts w:asciiTheme="majorHAnsi" w:hAnsiTheme="majorHAnsi" w:cstheme="majorHAnsi"/>
        </w:rPr>
        <w:instrText xml:space="preserve"> \* ARABIC \s 1 </w:instrText>
      </w:r>
      <w:r w:rsidR="00A826AC" w:rsidRPr="00EA53FB">
        <w:rPr>
          <w:rFonts w:asciiTheme="majorHAnsi" w:hAnsiTheme="majorHAnsi" w:cstheme="majorHAnsi"/>
        </w:rPr>
        <w:fldChar w:fldCharType="separate"/>
      </w:r>
      <w:r w:rsidR="005F1F35">
        <w:rPr>
          <w:rFonts w:asciiTheme="majorHAnsi" w:hAnsiTheme="majorHAnsi" w:cstheme="majorHAnsi"/>
          <w:noProof/>
        </w:rPr>
        <w:t>6</w:t>
      </w:r>
      <w:r w:rsidR="00A826AC" w:rsidRPr="00EA53FB">
        <w:rPr>
          <w:rFonts w:asciiTheme="majorHAnsi" w:hAnsiTheme="majorHAnsi" w:cstheme="majorHAnsi"/>
        </w:rPr>
        <w:fldChar w:fldCharType="end"/>
      </w:r>
      <w:r w:rsidR="00983DF5" w:rsidRPr="00EA53FB">
        <w:rPr>
          <w:rFonts w:asciiTheme="majorHAnsi" w:hAnsiTheme="majorHAnsi" w:cstheme="majorHAnsi"/>
        </w:rPr>
        <w:t xml:space="preserve"> Movement</w:t>
      </w:r>
      <w:r w:rsidRPr="00EA53FB">
        <w:rPr>
          <w:rFonts w:asciiTheme="majorHAnsi" w:hAnsiTheme="majorHAnsi" w:cstheme="majorHAnsi" w:hint="eastAsia"/>
        </w:rPr>
        <w:t xml:space="preserve"> </w:t>
      </w:r>
      <w:r w:rsidRPr="00EA53FB">
        <w:rPr>
          <w:rFonts w:asciiTheme="majorHAnsi" w:hAnsiTheme="majorHAnsi" w:cstheme="majorHAnsi"/>
        </w:rPr>
        <w:t>execution</w:t>
      </w:r>
      <w:r w:rsidRPr="00EA53FB">
        <w:rPr>
          <w:rFonts w:asciiTheme="majorHAnsi" w:hAnsiTheme="majorHAnsi" w:cstheme="majorHAnsi" w:hint="eastAsia"/>
        </w:rPr>
        <w:t xml:space="preserve"> </w:t>
      </w:r>
      <w:r w:rsidRPr="00EA53FB">
        <w:rPr>
          <w:rFonts w:asciiTheme="majorHAnsi" w:hAnsiTheme="majorHAnsi" w:cstheme="majorHAnsi"/>
        </w:rPr>
        <w:t>parameter list</w:t>
      </w:r>
    </w:p>
    <w:tbl>
      <w:tblPr>
        <w:tblStyle w:val="ab"/>
        <w:tblW w:w="0" w:type="auto"/>
        <w:tblInd w:w="959" w:type="dxa"/>
        <w:tblLook w:val="04A0" w:firstRow="1" w:lastRow="0" w:firstColumn="1" w:lastColumn="0" w:noHBand="0" w:noVBand="1"/>
      </w:tblPr>
      <w:tblGrid>
        <w:gridCol w:w="3118"/>
        <w:gridCol w:w="3544"/>
      </w:tblGrid>
      <w:tr w:rsidR="00C34D46" w:rsidRPr="00105FCC" w:rsidTr="00993A83">
        <w:tc>
          <w:tcPr>
            <w:tcW w:w="3118" w:type="dxa"/>
            <w:shd w:val="clear" w:color="auto" w:fill="002B62"/>
          </w:tcPr>
          <w:p w:rsidR="00C34D46" w:rsidRPr="00105FCC" w:rsidRDefault="00EA53FB" w:rsidP="00993A83">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P</w:t>
            </w:r>
            <w:r>
              <w:rPr>
                <w:rFonts w:asciiTheme="majorHAnsi" w:hAnsiTheme="majorHAnsi" w:cstheme="majorHAnsi"/>
                <w:color w:val="FFFFFF" w:themeColor="background1"/>
              </w:rPr>
              <w:t>arameter name</w:t>
            </w:r>
          </w:p>
        </w:tc>
        <w:tc>
          <w:tcPr>
            <w:tcW w:w="3544" w:type="dxa"/>
            <w:shd w:val="clear" w:color="auto" w:fill="002B62"/>
          </w:tcPr>
          <w:p w:rsidR="00C34D46" w:rsidRPr="00105FCC" w:rsidRDefault="00EA53FB" w:rsidP="00993A83">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Value</w:t>
            </w:r>
          </w:p>
        </w:tc>
      </w:tr>
      <w:tr w:rsidR="00C34D46" w:rsidRPr="00105FCC" w:rsidTr="00993A83">
        <w:tc>
          <w:tcPr>
            <w:tcW w:w="3118" w:type="dxa"/>
          </w:tcPr>
          <w:p w:rsidR="00C34D46" w:rsidRPr="00105FCC" w:rsidRDefault="00681DC6" w:rsidP="00993A83">
            <w:pPr>
              <w:rPr>
                <w:rFonts w:asciiTheme="majorHAnsi" w:hAnsiTheme="majorHAnsi" w:cstheme="majorHAnsi"/>
              </w:rPr>
            </w:pPr>
            <w:r w:rsidRPr="00105FCC">
              <w:rPr>
                <w:rFonts w:asciiTheme="majorHAnsi" w:hAnsiTheme="majorHAnsi" w:cstheme="majorHAnsi"/>
              </w:rPr>
              <w:t>EXECUTION_NO</w:t>
            </w:r>
          </w:p>
        </w:tc>
        <w:tc>
          <w:tcPr>
            <w:tcW w:w="3544" w:type="dxa"/>
          </w:tcPr>
          <w:p w:rsidR="00C34D46" w:rsidRPr="00105FCC" w:rsidRDefault="00EA53FB" w:rsidP="00993A83">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 xml:space="preserve">xecution </w:t>
            </w:r>
            <w:r w:rsidR="00681DC6" w:rsidRPr="00105FCC">
              <w:rPr>
                <w:rFonts w:asciiTheme="majorHAnsi" w:hAnsiTheme="majorHAnsi" w:cstheme="majorHAnsi"/>
              </w:rPr>
              <w:t>No</w:t>
            </w:r>
            <w:r w:rsidR="003154EB" w:rsidRPr="00105FCC">
              <w:rPr>
                <w:rFonts w:ascii="ＭＳ ゴシック" w:eastAsia="ＭＳ ゴシック" w:hAnsi="ＭＳ ゴシック" w:cs="ＭＳ ゴシック" w:hint="eastAsia"/>
                <w:color w:val="FF0000"/>
              </w:rPr>
              <w:t>※</w:t>
            </w:r>
          </w:p>
        </w:tc>
      </w:tr>
    </w:tbl>
    <w:p w:rsidR="00C34D46" w:rsidRPr="00105FCC" w:rsidRDefault="003154EB" w:rsidP="003154EB">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EA53FB">
        <w:rPr>
          <w:rFonts w:asciiTheme="majorHAnsi" w:hAnsiTheme="majorHAnsi" w:cstheme="majorHAnsi"/>
        </w:rPr>
        <w:t xml:space="preserve">The value obtained from the return value of </w:t>
      </w:r>
      <w:r w:rsidR="00C34D46" w:rsidRPr="00105FCC">
        <w:rPr>
          <w:rFonts w:asciiTheme="majorHAnsi" w:hAnsiTheme="majorHAnsi" w:cstheme="majorHAnsi"/>
        </w:rPr>
        <w:t>EXECUTE</w:t>
      </w:r>
      <w:r w:rsidR="00EA53FB">
        <w:rPr>
          <w:rFonts w:asciiTheme="majorHAnsi" w:hAnsiTheme="majorHAnsi" w:cstheme="majorHAnsi"/>
        </w:rPr>
        <w:t>.</w:t>
      </w:r>
    </w:p>
    <w:p w:rsidR="004C54E3" w:rsidRPr="00105FCC" w:rsidRDefault="004C54E3" w:rsidP="004C54E3">
      <w:pPr>
        <w:ind w:left="454" w:firstLine="386"/>
        <w:rPr>
          <w:rFonts w:asciiTheme="majorHAnsi" w:hAnsiTheme="majorHAnsi" w:cstheme="majorHAnsi"/>
        </w:rPr>
      </w:pPr>
    </w:p>
    <w:p w:rsidR="004C54E3" w:rsidRPr="00105FCC" w:rsidRDefault="00EA53FB" w:rsidP="004C54E3">
      <w:pPr>
        <w:ind w:left="454"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w:t>
      </w:r>
      <w:r w:rsidR="00EA53FB">
        <w:rPr>
          <w:rFonts w:asciiTheme="majorHAnsi" w:hAnsiTheme="majorHAnsi" w:cstheme="majorHAnsi"/>
        </w:rPr>
        <w:t>The returned response is stored in JSON format.</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rsidTr="004C54E3">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00EA53FB">
              <w:rPr>
                <w:rFonts w:asciiTheme="majorHAnsi" w:hAnsiTheme="majorHAnsi" w:cstheme="majorHAnsi"/>
                <w:szCs w:val="21"/>
              </w:rPr>
              <w:t xml:space="preserve">Operation </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EA53FB">
              <w:rPr>
                <w:rFonts w:asciiTheme="majorHAnsi" w:hAnsiTheme="majorHAnsi" w:cstheme="majorHAnsi" w:hint="eastAsia"/>
                <w:szCs w:val="21"/>
              </w:rPr>
              <w:t>R</w:t>
            </w:r>
            <w:r w:rsidR="00EA53FB">
              <w:rPr>
                <w:rFonts w:asciiTheme="majorHAnsi" w:hAnsiTheme="majorHAnsi" w:cstheme="majorHAnsi"/>
                <w:szCs w:val="21"/>
              </w:rPr>
              <w:t>esult code</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EA53FB">
              <w:rPr>
                <w:rFonts w:asciiTheme="majorHAnsi" w:hAnsiTheme="majorHAnsi" w:cstheme="majorHAnsi" w:hint="eastAsia"/>
                <w:szCs w:val="21"/>
              </w:rPr>
              <w:t>D</w:t>
            </w:r>
            <w:r w:rsidR="00EA53FB">
              <w:rPr>
                <w:rFonts w:asciiTheme="majorHAnsi" w:hAnsiTheme="majorHAnsi" w:cstheme="majorHAnsi"/>
                <w:szCs w:val="21"/>
              </w:rPr>
              <w:t>etailed information</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rsidTr="004C54E3">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rsidTr="004C54E3">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bl>
    <w:p w:rsidR="00755EC2" w:rsidRPr="00105FCC" w:rsidRDefault="00755EC2" w:rsidP="00755EC2">
      <w:pPr>
        <w:rPr>
          <w:rFonts w:asciiTheme="majorHAnsi" w:hAnsiTheme="majorHAnsi" w:cstheme="majorHAnsi"/>
          <w:szCs w:val="21"/>
        </w:rPr>
      </w:pPr>
    </w:p>
    <w:p w:rsidR="00C34D46" w:rsidRPr="00105FCC" w:rsidRDefault="00C34D46" w:rsidP="00985A4F">
      <w:pPr>
        <w:pStyle w:val="30"/>
      </w:pPr>
      <w:bookmarkStart w:id="161" w:name="_Toc33543006"/>
      <w:bookmarkStart w:id="162" w:name="_Toc96603307"/>
      <w:r w:rsidRPr="00105FCC">
        <w:t>SCRAM</w:t>
      </w:r>
      <w:bookmarkEnd w:id="161"/>
      <w:bookmarkEnd w:id="162"/>
    </w:p>
    <w:p w:rsidR="00EA53FB" w:rsidRPr="00105FCC" w:rsidRDefault="00EA53FB" w:rsidP="00EA53FB">
      <w:pPr>
        <w:ind w:left="454"/>
        <w:rPr>
          <w:rFonts w:asciiTheme="majorHAnsi" w:hAnsiTheme="majorHAnsi" w:cstheme="majorHAnsi"/>
        </w:rPr>
      </w:pPr>
      <w:r>
        <w:rPr>
          <w:rFonts w:asciiTheme="majorHAnsi" w:hAnsiTheme="majorHAnsi" w:cstheme="majorHAnsi" w:hint="eastAsia"/>
          <w:szCs w:val="21"/>
        </w:rPr>
        <w:t xml:space="preserve">Specify the </w:t>
      </w:r>
      <w:r>
        <w:rPr>
          <w:rFonts w:asciiTheme="majorHAnsi" w:hAnsiTheme="majorHAnsi" w:cstheme="majorHAnsi"/>
          <w:szCs w:val="21"/>
        </w:rPr>
        <w:t>Operation No.</w:t>
      </w:r>
      <w:r>
        <w:rPr>
          <w:rFonts w:asciiTheme="majorHAnsi" w:hAnsiTheme="majorHAnsi" w:cstheme="majorHAnsi" w:hint="eastAsia"/>
          <w:szCs w:val="21"/>
        </w:rPr>
        <w:t xml:space="preserve"> of the executing </w:t>
      </w:r>
      <w:r>
        <w:rPr>
          <w:rFonts w:asciiTheme="majorHAnsi" w:hAnsiTheme="majorHAnsi" w:cstheme="majorHAnsi"/>
          <w:szCs w:val="21"/>
        </w:rPr>
        <w:t>Operation</w:t>
      </w:r>
      <w:r>
        <w:rPr>
          <w:rFonts w:asciiTheme="majorHAnsi" w:hAnsiTheme="majorHAnsi" w:cstheme="majorHAnsi" w:hint="eastAsia"/>
          <w:szCs w:val="21"/>
        </w:rPr>
        <w:t xml:space="preserve"> and perform </w:t>
      </w:r>
      <w:r>
        <w:rPr>
          <w:rFonts w:asciiTheme="majorHAnsi" w:hAnsiTheme="majorHAnsi" w:cstheme="majorHAnsi"/>
          <w:szCs w:val="21"/>
        </w:rPr>
        <w:t>emergency</w:t>
      </w:r>
      <w:r>
        <w:rPr>
          <w:rFonts w:asciiTheme="majorHAnsi" w:hAnsiTheme="majorHAnsi" w:cstheme="majorHAnsi" w:hint="eastAsia"/>
          <w:szCs w:val="21"/>
        </w:rPr>
        <w:t xml:space="preserve"> </w:t>
      </w:r>
      <w:r>
        <w:rPr>
          <w:rFonts w:asciiTheme="majorHAnsi" w:hAnsiTheme="majorHAnsi" w:cstheme="majorHAnsi"/>
          <w:szCs w:val="21"/>
        </w:rPr>
        <w:t>stop.</w:t>
      </w:r>
    </w:p>
    <w:p w:rsidR="00C34D46" w:rsidRPr="00EA53FB" w:rsidRDefault="00C34D46" w:rsidP="00C34D46">
      <w:pPr>
        <w:ind w:left="454"/>
        <w:rPr>
          <w:rFonts w:asciiTheme="majorHAnsi" w:hAnsiTheme="majorHAnsi" w:cstheme="majorHAnsi"/>
        </w:rPr>
      </w:pPr>
    </w:p>
    <w:p w:rsidR="00EA53FB" w:rsidRPr="00105FCC" w:rsidRDefault="00EA53FB" w:rsidP="00EA53FB">
      <w:pPr>
        <w:ind w:left="454"/>
        <w:rPr>
          <w:rFonts w:asciiTheme="majorHAnsi" w:hAnsiTheme="majorHAnsi" w:cstheme="majorHAnsi"/>
        </w:rPr>
      </w:pPr>
      <w:r w:rsidRPr="00105FCC">
        <w:rPr>
          <w:rFonts w:asciiTheme="majorHAnsi" w:hAnsiTheme="majorHAnsi" w:cstheme="majorHAnsi"/>
        </w:rPr>
        <w:t>・</w:t>
      </w:r>
      <w:r>
        <w:rPr>
          <w:rFonts w:asciiTheme="majorHAnsi" w:hAnsiTheme="majorHAnsi" w:cstheme="majorHAnsi" w:hint="eastAsia"/>
        </w:rPr>
        <w:t>P</w:t>
      </w:r>
      <w:r>
        <w:rPr>
          <w:rFonts w:asciiTheme="majorHAnsi" w:hAnsiTheme="majorHAnsi" w:cstheme="majorHAnsi"/>
        </w:rPr>
        <w:t>arameter</w:t>
      </w:r>
    </w:p>
    <w:p w:rsidR="00EA53FB" w:rsidRDefault="00EA53FB" w:rsidP="00EA53FB">
      <w:pPr>
        <w:ind w:left="454"/>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hint="eastAsia"/>
        </w:rPr>
        <w:t>Please</w:t>
      </w:r>
      <w:r>
        <w:rPr>
          <w:rFonts w:asciiTheme="majorHAnsi" w:hAnsiTheme="majorHAnsi" w:cstheme="majorHAnsi"/>
        </w:rPr>
        <w:t xml:space="preserve"> specify the following items in JSON format to “content”.</w:t>
      </w:r>
    </w:p>
    <w:p w:rsidR="00681DC6" w:rsidRPr="00EA53FB" w:rsidRDefault="00EA53FB" w:rsidP="00983DF5">
      <w:pPr>
        <w:pStyle w:val="af2"/>
        <w:keepNext/>
        <w:rPr>
          <w:rFonts w:asciiTheme="majorHAnsi" w:hAnsiTheme="majorHAnsi" w:cstheme="majorHAnsi"/>
        </w:rPr>
      </w:pPr>
      <w:r w:rsidRPr="00EA53FB">
        <w:rPr>
          <w:rFonts w:asciiTheme="majorHAnsi" w:hAnsiTheme="majorHAnsi" w:cstheme="majorHAnsi" w:hint="eastAsia"/>
        </w:rPr>
        <w:t>T</w:t>
      </w:r>
      <w:r w:rsidRPr="00EA53FB">
        <w:rPr>
          <w:rFonts w:asciiTheme="majorHAnsi" w:hAnsiTheme="majorHAnsi" w:cstheme="majorHAnsi"/>
        </w:rPr>
        <w:t>able</w:t>
      </w:r>
      <w:r w:rsidR="00983DF5" w:rsidRPr="00EA53FB">
        <w:rPr>
          <w:rFonts w:asciiTheme="majorHAnsi" w:hAnsiTheme="majorHAnsi" w:cstheme="majorHAnsi"/>
        </w:rPr>
        <w:t xml:space="preserve"> </w:t>
      </w:r>
      <w:r w:rsidR="00A826AC" w:rsidRPr="00EA53FB">
        <w:rPr>
          <w:rFonts w:asciiTheme="majorHAnsi" w:hAnsiTheme="majorHAnsi" w:cstheme="majorHAnsi"/>
        </w:rPr>
        <w:fldChar w:fldCharType="begin"/>
      </w:r>
      <w:r w:rsidR="00A826AC" w:rsidRPr="00EA53FB">
        <w:rPr>
          <w:rFonts w:asciiTheme="majorHAnsi" w:hAnsiTheme="majorHAnsi" w:cstheme="majorHAnsi"/>
        </w:rPr>
        <w:instrText xml:space="preserve"> STYLEREF 1 \s </w:instrText>
      </w:r>
      <w:r w:rsidR="00A826AC" w:rsidRPr="00EA53FB">
        <w:rPr>
          <w:rFonts w:asciiTheme="majorHAnsi" w:hAnsiTheme="majorHAnsi" w:cstheme="majorHAnsi"/>
        </w:rPr>
        <w:fldChar w:fldCharType="separate"/>
      </w:r>
      <w:r w:rsidR="005F1F35">
        <w:rPr>
          <w:rFonts w:asciiTheme="majorHAnsi" w:hAnsiTheme="majorHAnsi" w:cstheme="majorHAnsi"/>
          <w:noProof/>
        </w:rPr>
        <w:t>7</w:t>
      </w:r>
      <w:r w:rsidR="00A826AC" w:rsidRPr="00EA53FB">
        <w:rPr>
          <w:rFonts w:asciiTheme="majorHAnsi" w:hAnsiTheme="majorHAnsi" w:cstheme="majorHAnsi"/>
        </w:rPr>
        <w:fldChar w:fldCharType="end"/>
      </w:r>
      <w:r w:rsidR="00A826AC" w:rsidRPr="00EA53FB">
        <w:rPr>
          <w:rFonts w:asciiTheme="majorHAnsi" w:hAnsiTheme="majorHAnsi" w:cstheme="majorHAnsi"/>
        </w:rPr>
        <w:t>-</w:t>
      </w:r>
      <w:r w:rsidR="00A826AC" w:rsidRPr="00EA53FB">
        <w:rPr>
          <w:rFonts w:asciiTheme="majorHAnsi" w:hAnsiTheme="majorHAnsi" w:cstheme="majorHAnsi"/>
        </w:rPr>
        <w:fldChar w:fldCharType="begin"/>
      </w:r>
      <w:r w:rsidR="00A826AC" w:rsidRPr="00EA53FB">
        <w:rPr>
          <w:rFonts w:asciiTheme="majorHAnsi" w:hAnsiTheme="majorHAnsi" w:cstheme="majorHAnsi"/>
        </w:rPr>
        <w:instrText xml:space="preserve"> SEQ </w:instrText>
      </w:r>
      <w:r w:rsidR="00A826AC" w:rsidRPr="00EA53FB">
        <w:rPr>
          <w:rFonts w:asciiTheme="majorHAnsi" w:hAnsiTheme="majorHAnsi" w:cstheme="majorHAnsi"/>
        </w:rPr>
        <w:instrText>表</w:instrText>
      </w:r>
      <w:r w:rsidR="00A826AC" w:rsidRPr="00EA53FB">
        <w:rPr>
          <w:rFonts w:asciiTheme="majorHAnsi" w:hAnsiTheme="majorHAnsi" w:cstheme="majorHAnsi"/>
        </w:rPr>
        <w:instrText xml:space="preserve"> \* ARABIC \s 1 </w:instrText>
      </w:r>
      <w:r w:rsidR="00A826AC" w:rsidRPr="00EA53FB">
        <w:rPr>
          <w:rFonts w:asciiTheme="majorHAnsi" w:hAnsiTheme="majorHAnsi" w:cstheme="majorHAnsi"/>
        </w:rPr>
        <w:fldChar w:fldCharType="separate"/>
      </w:r>
      <w:r w:rsidR="005F1F35">
        <w:rPr>
          <w:rFonts w:asciiTheme="majorHAnsi" w:hAnsiTheme="majorHAnsi" w:cstheme="majorHAnsi"/>
          <w:noProof/>
        </w:rPr>
        <w:t>7</w:t>
      </w:r>
      <w:r w:rsidR="00A826AC" w:rsidRPr="00EA53FB">
        <w:rPr>
          <w:rFonts w:asciiTheme="majorHAnsi" w:hAnsiTheme="majorHAnsi" w:cstheme="majorHAnsi"/>
        </w:rPr>
        <w:fldChar w:fldCharType="end"/>
      </w:r>
      <w:r w:rsidR="00983DF5" w:rsidRPr="00EA53FB">
        <w:rPr>
          <w:rFonts w:asciiTheme="majorHAnsi" w:hAnsiTheme="majorHAnsi" w:cstheme="majorHAnsi"/>
        </w:rPr>
        <w:t xml:space="preserve"> Movement</w:t>
      </w:r>
      <w:r w:rsidRPr="00EA53FB">
        <w:rPr>
          <w:rFonts w:asciiTheme="majorHAnsi" w:hAnsiTheme="majorHAnsi" w:cstheme="majorHAnsi"/>
        </w:rPr>
        <w:t xml:space="preserve"> </w:t>
      </w:r>
      <w:r w:rsidRPr="00EA53FB">
        <w:rPr>
          <w:rFonts w:asciiTheme="majorHAnsi" w:hAnsiTheme="majorHAnsi" w:cstheme="majorHAnsi" w:hint="eastAsia"/>
        </w:rPr>
        <w:t>e</w:t>
      </w:r>
      <w:r w:rsidRPr="00EA53FB">
        <w:rPr>
          <w:rFonts w:asciiTheme="majorHAnsi" w:hAnsiTheme="majorHAnsi" w:cstheme="majorHAnsi"/>
        </w:rPr>
        <w:t>xecution parameter list</w:t>
      </w:r>
    </w:p>
    <w:tbl>
      <w:tblPr>
        <w:tblStyle w:val="ab"/>
        <w:tblW w:w="0" w:type="auto"/>
        <w:tblInd w:w="959" w:type="dxa"/>
        <w:tblLook w:val="04A0" w:firstRow="1" w:lastRow="0" w:firstColumn="1" w:lastColumn="0" w:noHBand="0" w:noVBand="1"/>
      </w:tblPr>
      <w:tblGrid>
        <w:gridCol w:w="3118"/>
        <w:gridCol w:w="3544"/>
      </w:tblGrid>
      <w:tr w:rsidR="00681DC6" w:rsidRPr="00105FCC" w:rsidTr="00EA6B0E">
        <w:tc>
          <w:tcPr>
            <w:tcW w:w="3118" w:type="dxa"/>
            <w:shd w:val="clear" w:color="auto" w:fill="002B62"/>
          </w:tcPr>
          <w:p w:rsidR="00681DC6" w:rsidRPr="00105FCC" w:rsidRDefault="00EA53FB" w:rsidP="00EA6B0E">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Parameter name</w:t>
            </w:r>
          </w:p>
        </w:tc>
        <w:tc>
          <w:tcPr>
            <w:tcW w:w="3544" w:type="dxa"/>
            <w:shd w:val="clear" w:color="auto" w:fill="002B62"/>
          </w:tcPr>
          <w:p w:rsidR="00681DC6" w:rsidRPr="00105FCC" w:rsidRDefault="00EA53FB" w:rsidP="00EA6B0E">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Value</w:t>
            </w:r>
          </w:p>
        </w:tc>
      </w:tr>
      <w:tr w:rsidR="00681DC6" w:rsidRPr="00105FCC" w:rsidTr="00EA6B0E">
        <w:tc>
          <w:tcPr>
            <w:tcW w:w="3118" w:type="dxa"/>
          </w:tcPr>
          <w:p w:rsidR="00681DC6" w:rsidRPr="00105FCC" w:rsidRDefault="00681DC6" w:rsidP="00EA6B0E">
            <w:pPr>
              <w:rPr>
                <w:rFonts w:asciiTheme="majorHAnsi" w:hAnsiTheme="majorHAnsi" w:cstheme="majorHAnsi"/>
              </w:rPr>
            </w:pPr>
            <w:r w:rsidRPr="00105FCC">
              <w:rPr>
                <w:rFonts w:asciiTheme="majorHAnsi" w:hAnsiTheme="majorHAnsi" w:cstheme="majorHAnsi"/>
              </w:rPr>
              <w:t>EXECUTION_NO</w:t>
            </w:r>
          </w:p>
        </w:tc>
        <w:tc>
          <w:tcPr>
            <w:tcW w:w="3544" w:type="dxa"/>
          </w:tcPr>
          <w:p w:rsidR="00681DC6" w:rsidRPr="00105FCC" w:rsidRDefault="00EA53FB" w:rsidP="00EA6B0E">
            <w:pPr>
              <w:rPr>
                <w:rFonts w:asciiTheme="majorHAnsi" w:hAnsiTheme="majorHAnsi" w:cstheme="majorHAnsi"/>
                <w:b/>
              </w:rPr>
            </w:pPr>
            <w:r>
              <w:rPr>
                <w:rFonts w:asciiTheme="majorHAnsi" w:hAnsiTheme="majorHAnsi" w:cstheme="majorHAnsi" w:hint="eastAsia"/>
              </w:rPr>
              <w:t>O</w:t>
            </w:r>
            <w:r>
              <w:rPr>
                <w:rFonts w:asciiTheme="majorHAnsi" w:hAnsiTheme="majorHAnsi" w:cstheme="majorHAnsi"/>
              </w:rPr>
              <w:t xml:space="preserve">peration </w:t>
            </w:r>
            <w:r w:rsidR="00681DC6" w:rsidRPr="00105FCC">
              <w:rPr>
                <w:rFonts w:asciiTheme="majorHAnsi" w:hAnsiTheme="majorHAnsi" w:cstheme="majorHAnsi"/>
              </w:rPr>
              <w:t>No</w:t>
            </w:r>
            <w:r w:rsidR="00611916" w:rsidRPr="00105FCC">
              <w:rPr>
                <w:rFonts w:ascii="ＭＳ ゴシック" w:eastAsia="ＭＳ ゴシック" w:hAnsi="ＭＳ ゴシック" w:cs="ＭＳ ゴシック" w:hint="eastAsia"/>
                <w:color w:val="FF0000"/>
              </w:rPr>
              <w:t>※</w:t>
            </w:r>
          </w:p>
        </w:tc>
      </w:tr>
    </w:tbl>
    <w:p w:rsidR="004C54E3" w:rsidRPr="00105FCC" w:rsidRDefault="00611916" w:rsidP="004C54E3">
      <w:pPr>
        <w:ind w:left="454" w:firstLine="386"/>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EA53FB">
        <w:rPr>
          <w:rFonts w:asciiTheme="majorHAnsi" w:hAnsiTheme="majorHAnsi" w:cstheme="majorHAnsi"/>
        </w:rPr>
        <w:t xml:space="preserve">The value obtained from the return value of </w:t>
      </w:r>
      <w:r w:rsidR="00EA53FB" w:rsidRPr="00105FCC">
        <w:rPr>
          <w:rFonts w:asciiTheme="majorHAnsi" w:hAnsiTheme="majorHAnsi" w:cstheme="majorHAnsi"/>
        </w:rPr>
        <w:t>EXECUTE</w:t>
      </w:r>
      <w:r w:rsidR="00EA53FB">
        <w:rPr>
          <w:rFonts w:asciiTheme="majorHAnsi" w:hAnsiTheme="majorHAnsi" w:cstheme="majorHAnsi"/>
        </w:rPr>
        <w:t>.</w:t>
      </w:r>
    </w:p>
    <w:p w:rsidR="004C54E3" w:rsidRPr="00105FCC" w:rsidRDefault="004C54E3" w:rsidP="004C54E3">
      <w:pPr>
        <w:ind w:left="454" w:firstLine="386"/>
        <w:rPr>
          <w:rFonts w:asciiTheme="majorHAnsi" w:hAnsiTheme="majorHAnsi" w:cstheme="majorHAnsi"/>
        </w:rPr>
      </w:pPr>
    </w:p>
    <w:p w:rsidR="007A2B10" w:rsidRPr="00105FCC" w:rsidRDefault="007A2B10" w:rsidP="00203053">
      <w:pPr>
        <w:ind w:left="454"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7A2B10" w:rsidRPr="00105FCC" w:rsidRDefault="007A2B10" w:rsidP="007A2B10">
      <w:pPr>
        <w:ind w:left="454"/>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The returned response is stored in JSON format.</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rsidTr="000C6CD4">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7A2B10" w:rsidRPr="00105FCC" w:rsidRDefault="007A2B10" w:rsidP="007A2B1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7A2B10" w:rsidRPr="00105FCC" w:rsidRDefault="007A2B10" w:rsidP="007A2B1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7A2B10" w:rsidRPr="00105FCC" w:rsidRDefault="007A2B10" w:rsidP="007A2B1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"resultdata": {</w:t>
            </w:r>
          </w:p>
          <w:p w:rsidR="007A2B10" w:rsidRPr="00105FCC" w:rsidRDefault="007A2B10" w:rsidP="007A2B1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Pr>
                <w:rFonts w:asciiTheme="majorHAnsi" w:hAnsiTheme="majorHAnsi" w:cstheme="majorHAnsi"/>
                <w:szCs w:val="21"/>
              </w:rPr>
              <w:t xml:space="preserve">Operation </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rsidR="007A2B10" w:rsidRPr="00105FCC" w:rsidRDefault="007A2B10" w:rsidP="007A2B1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Pr>
                <w:rFonts w:asciiTheme="majorHAnsi" w:hAnsiTheme="majorHAnsi" w:cstheme="majorHAnsi" w:hint="eastAsia"/>
                <w:szCs w:val="21"/>
              </w:rPr>
              <w:t>R</w:t>
            </w:r>
            <w:r>
              <w:rPr>
                <w:rFonts w:asciiTheme="majorHAnsi" w:hAnsiTheme="majorHAnsi" w:cstheme="majorHAnsi"/>
                <w:szCs w:val="21"/>
              </w:rPr>
              <w:t>esult code</w:t>
            </w:r>
            <w:r w:rsidRPr="00105FCC">
              <w:rPr>
                <w:rFonts w:asciiTheme="majorHAnsi" w:eastAsia="ＭＳ ゴシック" w:hAnsiTheme="majorHAnsi" w:cstheme="majorHAnsi"/>
                <w:color w:val="000000"/>
                <w:kern w:val="0"/>
                <w:szCs w:val="21"/>
              </w:rPr>
              <w:t>",</w:t>
            </w:r>
          </w:p>
          <w:p w:rsidR="007A2B10" w:rsidRPr="00105FCC" w:rsidRDefault="007A2B10" w:rsidP="007A2B1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Pr>
                <w:rFonts w:asciiTheme="majorHAnsi" w:hAnsiTheme="majorHAnsi" w:cstheme="majorHAnsi" w:hint="eastAsia"/>
                <w:szCs w:val="21"/>
              </w:rPr>
              <w:t>D</w:t>
            </w:r>
            <w:r>
              <w:rPr>
                <w:rFonts w:asciiTheme="majorHAnsi" w:hAnsiTheme="majorHAnsi" w:cstheme="majorHAnsi"/>
                <w:szCs w:val="21"/>
              </w:rPr>
              <w:t>etailed information</w:t>
            </w:r>
            <w:r w:rsidRPr="00105FCC">
              <w:rPr>
                <w:rFonts w:asciiTheme="majorHAnsi" w:eastAsia="ＭＳ ゴシック" w:hAnsiTheme="majorHAnsi" w:cstheme="majorHAnsi"/>
                <w:color w:val="000000"/>
                <w:kern w:val="0"/>
                <w:szCs w:val="21"/>
              </w:rPr>
              <w:t>"</w:t>
            </w:r>
          </w:p>
          <w:p w:rsidR="007A2B10" w:rsidRPr="00105FCC" w:rsidRDefault="007A2B10" w:rsidP="007A2B1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4C54E3" w:rsidRPr="00105FCC" w:rsidRDefault="007A2B10" w:rsidP="007A2B1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bl>
    <w:p w:rsidR="00755EC2" w:rsidRDefault="00755EC2" w:rsidP="00755EC2">
      <w:pPr>
        <w:rPr>
          <w:rFonts w:asciiTheme="majorHAnsi" w:hAnsiTheme="majorHAnsi" w:cstheme="majorHAnsi"/>
          <w:szCs w:val="21"/>
        </w:rPr>
      </w:pPr>
    </w:p>
    <w:p w:rsidR="008F1756" w:rsidRDefault="008F1756" w:rsidP="008F1756">
      <w:pPr>
        <w:pStyle w:val="1"/>
      </w:pPr>
      <w:bookmarkStart w:id="163" w:name="_Toc93426808"/>
      <w:bookmarkStart w:id="164" w:name="_Toc96603308"/>
      <w:r>
        <w:rPr>
          <w:rFonts w:hint="eastAsia"/>
        </w:rPr>
        <w:lastRenderedPageBreak/>
        <w:t>Ver</w:t>
      </w:r>
      <w:r>
        <w:t>sion confirmation</w:t>
      </w:r>
      <w:bookmarkEnd w:id="164"/>
    </w:p>
    <w:p w:rsidR="008F1756" w:rsidRDefault="008F1756" w:rsidP="008F1756">
      <w:pPr>
        <w:pStyle w:val="20"/>
      </w:pPr>
      <w:bookmarkStart w:id="165" w:name="_Toc96603309"/>
      <w:r>
        <w:rPr>
          <w:rFonts w:hint="eastAsia"/>
        </w:rPr>
        <w:t>R</w:t>
      </w:r>
      <w:r>
        <w:t>estAPI for checking version</w:t>
      </w:r>
      <w:bookmarkEnd w:id="165"/>
    </w:p>
    <w:p w:rsidR="008F1756" w:rsidRDefault="008F1756" w:rsidP="008F1756">
      <w:pPr>
        <w:ind w:leftChars="337" w:left="708"/>
      </w:pPr>
      <w:r>
        <w:rPr>
          <w:rFonts w:hint="eastAsia"/>
        </w:rPr>
        <w:t>I</w:t>
      </w:r>
      <w:r>
        <w:t>t is possible to check the current running version of an ITA as well as what drivers it has through RestAPI.</w:t>
      </w:r>
    </w:p>
    <w:p w:rsidR="008F1756" w:rsidRDefault="008F1756" w:rsidP="008F1756">
      <w:pPr>
        <w:ind w:left="709"/>
        <w:rPr>
          <w:rFonts w:asciiTheme="majorHAnsi" w:hAnsiTheme="majorHAnsi" w:cstheme="majorHAnsi"/>
        </w:rPr>
      </w:pPr>
      <w:r>
        <w:rPr>
          <w:rFonts w:asciiTheme="majorHAnsi" w:hAnsiTheme="majorHAnsi" w:cstheme="majorHAnsi" w:hint="eastAsia"/>
        </w:rPr>
        <w:t xml:space="preserve">The available function(s) are the same as the ones in the </w:t>
      </w:r>
      <w:r>
        <w:rPr>
          <w:rFonts w:asciiTheme="majorHAnsi" w:hAnsiTheme="majorHAnsi" w:cstheme="majorHAnsi"/>
        </w:rPr>
        <w:t>“Management console” -&gt; “Version check” menu.</w:t>
      </w:r>
    </w:p>
    <w:p w:rsidR="008F1756" w:rsidRPr="00E0478B" w:rsidRDefault="008F1756" w:rsidP="008F1756"/>
    <w:p w:rsidR="008F1756" w:rsidRPr="00105FCC" w:rsidRDefault="008F1756" w:rsidP="008F1756">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t>8</w:t>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5F1F35">
        <w:rPr>
          <w:rFonts w:asciiTheme="majorHAnsi" w:hAnsiTheme="majorHAnsi" w:cstheme="majorHAnsi"/>
          <w:noProof/>
        </w:rPr>
        <w:t>1</w:t>
      </w:r>
      <w:r>
        <w:rPr>
          <w:rFonts w:asciiTheme="majorHAnsi" w:hAnsiTheme="majorHAnsi" w:cstheme="majorHAnsi"/>
        </w:rPr>
        <w:fldChar w:fldCharType="end"/>
      </w:r>
      <w:r>
        <w:rPr>
          <w:rFonts w:asciiTheme="majorHAnsi" w:hAnsiTheme="majorHAnsi" w:cstheme="majorHAnsi"/>
        </w:rPr>
        <w:t xml:space="preserve"> </w:t>
      </w:r>
      <w:r>
        <w:rPr>
          <w:rFonts w:asciiTheme="majorHAnsi" w:hAnsiTheme="majorHAnsi" w:cstheme="majorHAnsi" w:hint="eastAsia"/>
        </w:rPr>
        <w:t>M</w:t>
      </w:r>
      <w:r>
        <w:rPr>
          <w:rFonts w:asciiTheme="majorHAnsi" w:hAnsiTheme="majorHAnsi" w:cstheme="majorHAnsi"/>
        </w:rPr>
        <w:t>enu list</w:t>
      </w:r>
    </w:p>
    <w:tbl>
      <w:tblPr>
        <w:tblStyle w:val="ab"/>
        <w:tblW w:w="0" w:type="auto"/>
        <w:jc w:val="center"/>
        <w:tblLook w:val="04A0" w:firstRow="1" w:lastRow="0" w:firstColumn="1" w:lastColumn="0" w:noHBand="0" w:noVBand="1"/>
      </w:tblPr>
      <w:tblGrid>
        <w:gridCol w:w="2405"/>
        <w:gridCol w:w="2693"/>
        <w:gridCol w:w="1943"/>
      </w:tblGrid>
      <w:tr w:rsidR="008F1756" w:rsidRPr="00105FCC" w:rsidTr="001164D9">
        <w:trPr>
          <w:jc w:val="center"/>
        </w:trPr>
        <w:tc>
          <w:tcPr>
            <w:tcW w:w="2405" w:type="dxa"/>
            <w:shd w:val="clear" w:color="auto" w:fill="002B62"/>
          </w:tcPr>
          <w:p w:rsidR="008F1756" w:rsidRPr="00105FCC" w:rsidRDefault="008F1756" w:rsidP="001164D9">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group</w:t>
            </w:r>
          </w:p>
        </w:tc>
        <w:tc>
          <w:tcPr>
            <w:tcW w:w="2693" w:type="dxa"/>
            <w:shd w:val="clear" w:color="auto" w:fill="002B62"/>
          </w:tcPr>
          <w:p w:rsidR="008F1756" w:rsidRPr="00105FCC" w:rsidRDefault="008F1756" w:rsidP="001164D9">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name</w:t>
            </w:r>
          </w:p>
        </w:tc>
        <w:tc>
          <w:tcPr>
            <w:tcW w:w="1943" w:type="dxa"/>
            <w:shd w:val="clear" w:color="auto" w:fill="002B62"/>
          </w:tcPr>
          <w:p w:rsidR="008F1756" w:rsidRPr="00105FCC" w:rsidRDefault="008F1756" w:rsidP="001164D9">
            <w:pPr>
              <w:rPr>
                <w:rFonts w:asciiTheme="majorHAnsi" w:hAnsiTheme="majorHAnsi" w:cstheme="majorHAnsi"/>
                <w:color w:val="FFFFFF" w:themeColor="background1"/>
              </w:rPr>
            </w:pPr>
            <w:r>
              <w:rPr>
                <w:rFonts w:asciiTheme="majorHAnsi" w:hAnsiTheme="majorHAnsi" w:cstheme="majorHAnsi" w:hint="eastAsia"/>
                <w:color w:val="FFFFFF" w:themeColor="background1"/>
              </w:rPr>
              <w:t>Me</w:t>
            </w:r>
            <w:r>
              <w:rPr>
                <w:rFonts w:asciiTheme="majorHAnsi" w:hAnsiTheme="majorHAnsi" w:cstheme="majorHAnsi"/>
                <w:color w:val="FFFFFF" w:themeColor="background1"/>
              </w:rPr>
              <w:t>nu ID</w:t>
            </w:r>
          </w:p>
        </w:tc>
      </w:tr>
      <w:tr w:rsidR="008F1756" w:rsidRPr="00105FCC" w:rsidTr="001164D9">
        <w:trPr>
          <w:trHeight w:val="58"/>
          <w:jc w:val="center"/>
        </w:trPr>
        <w:tc>
          <w:tcPr>
            <w:tcW w:w="2405" w:type="dxa"/>
            <w:vMerge w:val="restart"/>
          </w:tcPr>
          <w:p w:rsidR="008F1756" w:rsidRPr="00105FCC" w:rsidRDefault="008F1756" w:rsidP="001164D9">
            <w:pPr>
              <w:rPr>
                <w:rFonts w:asciiTheme="majorHAnsi" w:hAnsiTheme="majorHAnsi" w:cstheme="majorHAnsi"/>
              </w:rPr>
            </w:pPr>
            <w:r>
              <w:rPr>
                <w:rFonts w:asciiTheme="majorHAnsi" w:hAnsiTheme="majorHAnsi" w:cstheme="majorHAnsi" w:hint="eastAsia"/>
              </w:rPr>
              <w:t>M</w:t>
            </w:r>
            <w:r>
              <w:rPr>
                <w:rFonts w:asciiTheme="majorHAnsi" w:hAnsiTheme="majorHAnsi" w:cstheme="majorHAnsi"/>
              </w:rPr>
              <w:t>anagement console</w:t>
            </w:r>
          </w:p>
        </w:tc>
        <w:tc>
          <w:tcPr>
            <w:tcW w:w="2693" w:type="dxa"/>
          </w:tcPr>
          <w:p w:rsidR="008F1756" w:rsidRPr="00105FCC" w:rsidRDefault="008F1756" w:rsidP="001164D9">
            <w:pPr>
              <w:rPr>
                <w:rFonts w:asciiTheme="majorHAnsi" w:hAnsiTheme="majorHAnsi" w:cstheme="majorHAnsi"/>
              </w:rPr>
            </w:pPr>
            <w:r>
              <w:rPr>
                <w:rFonts w:asciiTheme="majorHAnsi" w:hAnsiTheme="majorHAnsi" w:cstheme="majorHAnsi" w:hint="eastAsia"/>
              </w:rPr>
              <w:t>V</w:t>
            </w:r>
            <w:r>
              <w:rPr>
                <w:rFonts w:asciiTheme="majorHAnsi" w:hAnsiTheme="majorHAnsi" w:cstheme="majorHAnsi"/>
              </w:rPr>
              <w:t>ersion check</w:t>
            </w:r>
          </w:p>
        </w:tc>
        <w:tc>
          <w:tcPr>
            <w:tcW w:w="1943" w:type="dxa"/>
          </w:tcPr>
          <w:p w:rsidR="008F1756" w:rsidRPr="00105FCC" w:rsidRDefault="008F1756" w:rsidP="001164D9">
            <w:pPr>
              <w:rPr>
                <w:rFonts w:asciiTheme="majorHAnsi" w:hAnsiTheme="majorHAnsi" w:cstheme="majorHAnsi"/>
              </w:rPr>
            </w:pPr>
            <w:r w:rsidRPr="00E0478B">
              <w:rPr>
                <w:rFonts w:asciiTheme="majorHAnsi" w:hAnsiTheme="majorHAnsi" w:cstheme="majorHAnsi"/>
              </w:rPr>
              <w:t>2100000299</w:t>
            </w:r>
          </w:p>
        </w:tc>
      </w:tr>
    </w:tbl>
    <w:p w:rsidR="008F1756" w:rsidRPr="00E0478B" w:rsidRDefault="008F1756" w:rsidP="008F1756"/>
    <w:p w:rsidR="008F1756" w:rsidRDefault="008F1756" w:rsidP="008F1756">
      <w:pPr>
        <w:pStyle w:val="30"/>
      </w:pPr>
      <w:bookmarkStart w:id="166" w:name="_Toc96603310"/>
      <w:r>
        <w:rPr>
          <w:rFonts w:hint="eastAsia"/>
        </w:rPr>
        <w:t>R</w:t>
      </w:r>
      <w:r>
        <w:t>equest format</w:t>
      </w:r>
      <w:bookmarkEnd w:id="166"/>
    </w:p>
    <w:p w:rsidR="008F1756" w:rsidRPr="0064664C" w:rsidRDefault="008F1756" w:rsidP="008F1756">
      <w:pPr>
        <w:ind w:left="680"/>
        <w:rPr>
          <w:rFonts w:asciiTheme="majorHAnsi" w:hAnsiTheme="majorHAnsi" w:cstheme="majorHAnsi"/>
        </w:rPr>
      </w:pPr>
      <w:r>
        <w:rPr>
          <w:rFonts w:asciiTheme="majorHAnsi" w:hAnsiTheme="majorHAnsi" w:cstheme="majorHAnsi"/>
        </w:rPr>
        <w:t>Send HTTP request with the following information.</w:t>
      </w:r>
    </w:p>
    <w:p w:rsidR="008F1756" w:rsidRPr="00105FCC" w:rsidRDefault="008F1756" w:rsidP="008F1756">
      <w:pPr>
        <w:rPr>
          <w:rFonts w:asciiTheme="majorHAnsi" w:hAnsiTheme="majorHAnsi" w:cstheme="majorHAnsi"/>
        </w:rPr>
      </w:pPr>
    </w:p>
    <w:p w:rsidR="008F1756" w:rsidRPr="00105FCC" w:rsidRDefault="008F1756" w:rsidP="008F1756">
      <w:pPr>
        <w:ind w:left="680"/>
        <w:rPr>
          <w:rFonts w:asciiTheme="majorHAnsi" w:hAnsiTheme="majorHAnsi" w:cstheme="majorHAnsi"/>
        </w:rPr>
      </w:pPr>
    </w:p>
    <w:p w:rsidR="008F1756" w:rsidRPr="00105FCC" w:rsidRDefault="008F1756" w:rsidP="008F1756">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8F1756" w:rsidRPr="00105FCC" w:rsidRDefault="008F1756" w:rsidP="008F175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Pr>
          <w:rFonts w:asciiTheme="majorHAnsi" w:hAnsiTheme="majorHAnsi" w:cstheme="majorHAnsi" w:hint="eastAsia"/>
        </w:rPr>
        <w:t>M</w:t>
      </w:r>
      <w:r>
        <w:rPr>
          <w:rFonts w:asciiTheme="majorHAnsi" w:hAnsiTheme="majorHAnsi" w:cstheme="majorHAnsi"/>
        </w:rPr>
        <w:t>enu</w:t>
      </w:r>
      <w:r w:rsidRPr="00105FCC">
        <w:rPr>
          <w:rFonts w:asciiTheme="majorHAnsi" w:hAnsiTheme="majorHAnsi" w:cstheme="majorHAnsi"/>
        </w:rPr>
        <w:t>ID</w:t>
      </w:r>
    </w:p>
    <w:p w:rsidR="008F1756" w:rsidRPr="00105FCC" w:rsidRDefault="008F1756" w:rsidP="008F1756">
      <w:pPr>
        <w:ind w:left="680" w:firstLineChars="200" w:firstLine="420"/>
        <w:rPr>
          <w:rFonts w:asciiTheme="majorHAnsi" w:hAnsiTheme="majorHAnsi" w:cstheme="majorHAnsi"/>
        </w:rPr>
      </w:pPr>
      <w:r>
        <w:rPr>
          <w:rFonts w:asciiTheme="majorHAnsi" w:hAnsiTheme="majorHAnsi" w:cstheme="majorHAnsi" w:hint="eastAsia"/>
        </w:rPr>
        <w:t xml:space="preserve">Please refer to </w:t>
      </w:r>
      <w:r>
        <w:rPr>
          <w:rFonts w:asciiTheme="majorHAnsi" w:hAnsiTheme="majorHAnsi" w:cstheme="majorHAnsi"/>
        </w:rPr>
        <w:t>“</w:t>
      </w:r>
      <w:r w:rsidRPr="00093AF7">
        <w:rPr>
          <w:rFonts w:asciiTheme="majorHAnsi" w:hAnsiTheme="majorHAnsi" w:cstheme="majorHAnsi"/>
        </w:rPr>
        <w:t xml:space="preserve">Table </w:t>
      </w:r>
      <w:r>
        <w:rPr>
          <w:rFonts w:asciiTheme="majorHAnsi" w:hAnsiTheme="majorHAnsi" w:cstheme="majorHAnsi"/>
        </w:rPr>
        <w:t xml:space="preserve">6-3 </w:t>
      </w:r>
      <w:r w:rsidRPr="00093AF7">
        <w:rPr>
          <w:rFonts w:asciiTheme="majorHAnsi" w:hAnsiTheme="majorHAnsi" w:cstheme="majorHAnsi"/>
        </w:rPr>
        <w:t>List of parameters that can be specified for X-Command</w:t>
      </w:r>
      <w:r>
        <w:rPr>
          <w:rFonts w:asciiTheme="majorHAnsi" w:hAnsiTheme="majorHAnsi" w:cstheme="majorHAnsi"/>
        </w:rPr>
        <w:t>” for Menu ID.</w:t>
      </w:r>
    </w:p>
    <w:p w:rsidR="008F1756" w:rsidRPr="008F1756" w:rsidRDefault="008F1756" w:rsidP="008F1756">
      <w:pPr>
        <w:ind w:left="680" w:firstLineChars="100" w:firstLine="210"/>
        <w:rPr>
          <w:rFonts w:asciiTheme="majorHAnsi" w:hAnsiTheme="majorHAnsi" w:cstheme="majorHAnsi"/>
        </w:rPr>
      </w:pPr>
    </w:p>
    <w:p w:rsidR="008F1756" w:rsidRPr="00105FCC" w:rsidRDefault="008F1756" w:rsidP="008F175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Pr>
          <w:rFonts w:asciiTheme="majorHAnsi" w:hAnsiTheme="majorHAnsi" w:cstheme="majorHAnsi"/>
        </w:rPr>
        <w:t xml:space="preserve"> header</w:t>
      </w:r>
    </w:p>
    <w:p w:rsidR="008F1756" w:rsidRPr="00105FCC" w:rsidRDefault="008F1756" w:rsidP="008F1756">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t>8-2</w:t>
      </w:r>
      <w:r w:rsidRPr="00105FCC">
        <w:rPr>
          <w:rFonts w:asciiTheme="majorHAnsi" w:hAnsiTheme="majorHAnsi" w:cstheme="majorHAnsi"/>
          <w:b w:val="0"/>
        </w:rPr>
        <w:t xml:space="preserve"> </w:t>
      </w:r>
      <w:r w:rsidRPr="00772378">
        <w:rPr>
          <w:rFonts w:asciiTheme="majorHAnsi" w:hAnsiTheme="majorHAnsi" w:cstheme="majorHAnsi"/>
        </w:rPr>
        <w:t>HTTP</w:t>
      </w:r>
      <w:r>
        <w:rPr>
          <w:rFonts w:asciiTheme="majorHAnsi" w:hAnsiTheme="majorHAnsi" w:cstheme="majorHAnsi" w:hint="eastAsia"/>
        </w:rPr>
        <w:t xml:space="preserve"> h</w:t>
      </w:r>
      <w:r>
        <w:rPr>
          <w:rFonts w:asciiTheme="majorHAnsi" w:hAnsiTheme="majorHAnsi" w:cstheme="majorHAnsi"/>
        </w:rPr>
        <w:t>eader parameter list</w:t>
      </w:r>
    </w:p>
    <w:tbl>
      <w:tblPr>
        <w:tblStyle w:val="ab"/>
        <w:tblW w:w="0" w:type="auto"/>
        <w:tblInd w:w="680" w:type="dxa"/>
        <w:tblLook w:val="04A0" w:firstRow="1" w:lastRow="0" w:firstColumn="1" w:lastColumn="0" w:noHBand="0" w:noVBand="1"/>
      </w:tblPr>
      <w:tblGrid>
        <w:gridCol w:w="1696"/>
        <w:gridCol w:w="7088"/>
      </w:tblGrid>
      <w:tr w:rsidR="008F1756" w:rsidRPr="00105FCC" w:rsidTr="001164D9">
        <w:tc>
          <w:tcPr>
            <w:tcW w:w="1696" w:type="dxa"/>
            <w:shd w:val="clear" w:color="auto" w:fill="002B62"/>
          </w:tcPr>
          <w:p w:rsidR="008F1756" w:rsidRPr="00105FCC" w:rsidRDefault="008F1756" w:rsidP="008F175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color w:val="FFFFFF" w:themeColor="background1"/>
              </w:rPr>
              <w:t xml:space="preserve"> Header</w:t>
            </w:r>
          </w:p>
        </w:tc>
        <w:tc>
          <w:tcPr>
            <w:tcW w:w="7088" w:type="dxa"/>
            <w:shd w:val="clear" w:color="auto" w:fill="002B62"/>
          </w:tcPr>
          <w:p w:rsidR="008F1756" w:rsidRPr="00105FCC" w:rsidRDefault="008F1756" w:rsidP="008F1756">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r>
      <w:tr w:rsidR="008F1756" w:rsidRPr="00105FCC" w:rsidTr="001164D9">
        <w:tc>
          <w:tcPr>
            <w:tcW w:w="1696" w:type="dxa"/>
          </w:tcPr>
          <w:p w:rsidR="008F1756" w:rsidRPr="00105FCC" w:rsidRDefault="008F1756" w:rsidP="008F1756">
            <w:pPr>
              <w:rPr>
                <w:rFonts w:asciiTheme="majorHAnsi" w:hAnsiTheme="majorHAnsi" w:cstheme="majorHAnsi"/>
              </w:rPr>
            </w:pPr>
            <w:r w:rsidRPr="00105FCC">
              <w:rPr>
                <w:rFonts w:asciiTheme="majorHAnsi" w:hAnsiTheme="majorHAnsi" w:cstheme="majorHAnsi"/>
              </w:rPr>
              <w:t>Content-Type</w:t>
            </w:r>
          </w:p>
        </w:tc>
        <w:tc>
          <w:tcPr>
            <w:tcW w:w="7088" w:type="dxa"/>
          </w:tcPr>
          <w:p w:rsidR="008F1756" w:rsidRPr="00105FCC" w:rsidRDefault="008F1756" w:rsidP="008F1756">
            <w:pPr>
              <w:rPr>
                <w:rFonts w:asciiTheme="majorHAnsi" w:hAnsiTheme="majorHAnsi" w:cstheme="majorHAnsi"/>
              </w:rPr>
            </w:pPr>
            <w:r>
              <w:rPr>
                <w:rFonts w:asciiTheme="majorHAnsi" w:hAnsiTheme="majorHAnsi" w:cstheme="majorHAnsi"/>
              </w:rPr>
              <w:t xml:space="preserve">Specify </w:t>
            </w:r>
            <w:r w:rsidRPr="00105FCC">
              <w:rPr>
                <w:rFonts w:asciiTheme="majorHAnsi" w:hAnsiTheme="majorHAnsi" w:cstheme="majorHAnsi"/>
              </w:rPr>
              <w:t xml:space="preserve">“application/json” </w:t>
            </w:r>
          </w:p>
        </w:tc>
      </w:tr>
      <w:tr w:rsidR="008F1756" w:rsidRPr="00105FCC" w:rsidTr="001164D9">
        <w:tc>
          <w:tcPr>
            <w:tcW w:w="1696" w:type="dxa"/>
          </w:tcPr>
          <w:p w:rsidR="008F1756" w:rsidRPr="00105FCC" w:rsidRDefault="008F1756" w:rsidP="008F1756">
            <w:pPr>
              <w:rPr>
                <w:rFonts w:asciiTheme="majorHAnsi" w:hAnsiTheme="majorHAnsi" w:cstheme="majorHAnsi"/>
              </w:rPr>
            </w:pPr>
            <w:r w:rsidRPr="00105FCC">
              <w:rPr>
                <w:rFonts w:asciiTheme="majorHAnsi" w:hAnsiTheme="majorHAnsi" w:cstheme="majorHAnsi"/>
              </w:rPr>
              <w:t>Authorization</w:t>
            </w:r>
          </w:p>
        </w:tc>
        <w:tc>
          <w:tcPr>
            <w:tcW w:w="7088" w:type="dxa"/>
          </w:tcPr>
          <w:p w:rsidR="008F1756" w:rsidRPr="00105FCC" w:rsidRDefault="008F1756" w:rsidP="008F1756">
            <w:pPr>
              <w:rPr>
                <w:rFonts w:asciiTheme="majorHAnsi" w:hAnsiTheme="majorHAnsi" w:cstheme="majorHAnsi"/>
              </w:rPr>
            </w:pPr>
            <w:r>
              <w:rPr>
                <w:rFonts w:asciiTheme="majorHAnsi" w:hAnsiTheme="majorHAnsi" w:cstheme="majorHAnsi"/>
              </w:rPr>
              <w:t>When accessing the menu that needs ITA authentication,</w:t>
            </w:r>
            <w:r>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8F1756" w:rsidRPr="00105FCC" w:rsidTr="001164D9">
        <w:tc>
          <w:tcPr>
            <w:tcW w:w="1696" w:type="dxa"/>
          </w:tcPr>
          <w:p w:rsidR="008F1756" w:rsidRPr="00105FCC" w:rsidRDefault="008F1756" w:rsidP="008F1756">
            <w:pPr>
              <w:rPr>
                <w:rFonts w:asciiTheme="majorHAnsi" w:hAnsiTheme="majorHAnsi" w:cstheme="majorHAnsi"/>
              </w:rPr>
            </w:pPr>
            <w:r w:rsidRPr="00105FCC">
              <w:rPr>
                <w:rFonts w:asciiTheme="majorHAnsi" w:hAnsiTheme="majorHAnsi" w:cstheme="majorHAnsi"/>
              </w:rPr>
              <w:t>X-Command</w:t>
            </w:r>
          </w:p>
        </w:tc>
        <w:tc>
          <w:tcPr>
            <w:tcW w:w="7088" w:type="dxa"/>
          </w:tcPr>
          <w:p w:rsidR="008F1756" w:rsidRPr="00105FCC" w:rsidRDefault="008F1756" w:rsidP="008F1756">
            <w:pPr>
              <w:rPr>
                <w:rFonts w:asciiTheme="majorHAnsi" w:hAnsiTheme="majorHAnsi" w:cstheme="majorHAnsi"/>
              </w:rPr>
            </w:pPr>
            <w:r>
              <w:rPr>
                <w:rFonts w:asciiTheme="majorHAnsi" w:hAnsiTheme="majorHAnsi" w:cstheme="majorHAnsi"/>
              </w:rPr>
              <w:t xml:space="preserve">The following can be selected: </w:t>
            </w:r>
            <w:r>
              <w:rPr>
                <w:rFonts w:asciiTheme="majorHAnsi" w:hAnsiTheme="majorHAnsi" w:cstheme="majorHAnsi"/>
              </w:rPr>
              <w:br/>
              <w:t>INFO</w:t>
            </w:r>
          </w:p>
        </w:tc>
      </w:tr>
    </w:tbl>
    <w:p w:rsidR="008F1756" w:rsidRPr="00AB40B5" w:rsidRDefault="008F1756" w:rsidP="008F1756"/>
    <w:p w:rsidR="008F1756" w:rsidRDefault="008F1756" w:rsidP="008F1756">
      <w:pPr>
        <w:pStyle w:val="30"/>
      </w:pPr>
      <w:bookmarkStart w:id="167" w:name="_Toc96603311"/>
      <w:r>
        <w:rPr>
          <w:rFonts w:hint="eastAsia"/>
        </w:rPr>
        <w:t>INFO</w:t>
      </w:r>
      <w:bookmarkEnd w:id="167"/>
    </w:p>
    <w:p w:rsidR="008F1756" w:rsidRDefault="000C698C" w:rsidP="008F1756">
      <w:pPr>
        <w:ind w:leftChars="337" w:left="708"/>
      </w:pPr>
      <w:r>
        <w:t>Acquires the version information from all the different ITA functions. Will only acquire information from installed functions.</w:t>
      </w:r>
      <w:r w:rsidR="008F1756">
        <w:t xml:space="preserve"> </w:t>
      </w:r>
    </w:p>
    <w:p w:rsidR="008F1756" w:rsidRDefault="008F1756" w:rsidP="008F1756">
      <w:pPr>
        <w:ind w:leftChars="337" w:left="708"/>
      </w:pPr>
    </w:p>
    <w:p w:rsidR="008F1756" w:rsidRPr="00105FCC" w:rsidRDefault="008F1756" w:rsidP="008F1756">
      <w:pPr>
        <w:pStyle w:val="af2"/>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t>8</w:t>
      </w:r>
      <w:r>
        <w:rPr>
          <w:rFonts w:asciiTheme="majorHAnsi" w:hAnsiTheme="majorHAnsi" w:cstheme="majorHAnsi"/>
        </w:rPr>
        <w:noBreakHyphen/>
        <w:t>3</w:t>
      </w:r>
      <w:r w:rsidRPr="00105FCC">
        <w:rPr>
          <w:rFonts w:asciiTheme="majorHAnsi" w:hAnsiTheme="majorHAnsi" w:cstheme="majorHAnsi"/>
        </w:rPr>
        <w:t xml:space="preserve"> HTTP</w:t>
      </w:r>
      <w:r>
        <w:rPr>
          <w:rFonts w:asciiTheme="majorHAnsi" w:hAnsiTheme="majorHAnsi" w:cstheme="majorHAnsi" w:hint="eastAsia"/>
        </w:rPr>
        <w:t xml:space="preserve"> </w:t>
      </w:r>
      <w:r>
        <w:rPr>
          <w:rFonts w:asciiTheme="majorHAnsi" w:hAnsiTheme="majorHAnsi" w:cstheme="majorHAnsi"/>
        </w:rPr>
        <w:t>header parameter list</w:t>
      </w:r>
    </w:p>
    <w:tbl>
      <w:tblPr>
        <w:tblStyle w:val="ab"/>
        <w:tblW w:w="0" w:type="auto"/>
        <w:jc w:val="center"/>
        <w:tblLook w:val="04A0" w:firstRow="1" w:lastRow="0" w:firstColumn="1" w:lastColumn="0" w:noHBand="0" w:noVBand="1"/>
      </w:tblPr>
      <w:tblGrid>
        <w:gridCol w:w="2977"/>
        <w:gridCol w:w="3402"/>
      </w:tblGrid>
      <w:tr w:rsidR="008F1756" w:rsidRPr="00105FCC" w:rsidTr="001164D9">
        <w:trPr>
          <w:jc w:val="center"/>
        </w:trPr>
        <w:tc>
          <w:tcPr>
            <w:tcW w:w="2977" w:type="dxa"/>
            <w:shd w:val="clear" w:color="auto" w:fill="002B62"/>
          </w:tcPr>
          <w:p w:rsidR="008F1756" w:rsidRPr="00105FCC" w:rsidRDefault="008F1756" w:rsidP="001164D9">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0C698C">
              <w:rPr>
                <w:rFonts w:asciiTheme="majorHAnsi" w:hAnsiTheme="majorHAnsi" w:cstheme="majorHAnsi"/>
                <w:color w:val="FFFFFF" w:themeColor="background1"/>
              </w:rPr>
              <w:t xml:space="preserve"> header</w:t>
            </w:r>
          </w:p>
        </w:tc>
        <w:tc>
          <w:tcPr>
            <w:tcW w:w="3402" w:type="dxa"/>
            <w:shd w:val="clear" w:color="auto" w:fill="002B62"/>
          </w:tcPr>
          <w:p w:rsidR="008F1756" w:rsidRPr="00105FCC" w:rsidRDefault="000C698C" w:rsidP="001164D9">
            <w:pPr>
              <w:jc w:val="center"/>
              <w:rPr>
                <w:rFonts w:asciiTheme="majorHAnsi" w:hAnsiTheme="majorHAnsi" w:cstheme="majorHAnsi"/>
                <w:color w:val="FFFFFF" w:themeColor="background1"/>
              </w:rPr>
            </w:pPr>
            <w:r>
              <w:rPr>
                <w:rFonts w:asciiTheme="majorHAnsi" w:hAnsiTheme="majorHAnsi" w:cstheme="majorHAnsi"/>
                <w:color w:val="FFFFFF" w:themeColor="background1"/>
              </w:rPr>
              <w:t>Value</w:t>
            </w:r>
          </w:p>
        </w:tc>
      </w:tr>
      <w:tr w:rsidR="008F1756" w:rsidRPr="00105FCC" w:rsidTr="001164D9">
        <w:trPr>
          <w:trHeight w:val="254"/>
          <w:jc w:val="center"/>
        </w:trPr>
        <w:tc>
          <w:tcPr>
            <w:tcW w:w="2977" w:type="dxa"/>
          </w:tcPr>
          <w:p w:rsidR="008F1756" w:rsidRPr="00105FCC" w:rsidRDefault="008F1756" w:rsidP="001164D9">
            <w:pPr>
              <w:jc w:val="center"/>
              <w:rPr>
                <w:rFonts w:asciiTheme="majorHAnsi" w:hAnsiTheme="majorHAnsi" w:cstheme="majorHAnsi"/>
              </w:rPr>
            </w:pPr>
            <w:r w:rsidRPr="00105FCC">
              <w:rPr>
                <w:rFonts w:asciiTheme="majorHAnsi" w:hAnsiTheme="majorHAnsi" w:cstheme="majorHAnsi"/>
              </w:rPr>
              <w:t>X-Command</w:t>
            </w:r>
          </w:p>
        </w:tc>
        <w:tc>
          <w:tcPr>
            <w:tcW w:w="3402" w:type="dxa"/>
          </w:tcPr>
          <w:p w:rsidR="008F1756" w:rsidRPr="00105FCC" w:rsidRDefault="008F1756" w:rsidP="001164D9">
            <w:pPr>
              <w:rPr>
                <w:rFonts w:asciiTheme="majorHAnsi" w:hAnsiTheme="majorHAnsi" w:cstheme="majorHAnsi"/>
              </w:rPr>
            </w:pPr>
            <w:r>
              <w:rPr>
                <w:rFonts w:ascii="Segoe UI" w:hAnsi="Segoe UI" w:cs="Segoe UI"/>
                <w:color w:val="24292F"/>
                <w:szCs w:val="21"/>
                <w:shd w:val="clear" w:color="auto" w:fill="FFFFFF"/>
              </w:rPr>
              <w:t>INFO</w:t>
            </w:r>
          </w:p>
        </w:tc>
      </w:tr>
    </w:tbl>
    <w:p w:rsidR="008F1756" w:rsidRDefault="008F1756" w:rsidP="008F1756"/>
    <w:p w:rsidR="008F1756" w:rsidRPr="00105FCC" w:rsidRDefault="000C698C" w:rsidP="008F1756">
      <w:pPr>
        <w:pStyle w:val="52"/>
        <w:ind w:leftChars="202" w:left="424"/>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8F1756" w:rsidRPr="00105FCC" w:rsidRDefault="008F1756" w:rsidP="008F1756">
      <w:pPr>
        <w:pStyle w:val="52"/>
        <w:ind w:leftChars="202" w:left="424"/>
        <w:rPr>
          <w:rFonts w:asciiTheme="majorHAnsi" w:hAnsiTheme="majorHAnsi" w:cstheme="majorHAnsi"/>
        </w:rPr>
      </w:pPr>
    </w:p>
    <w:p w:rsidR="008F1756" w:rsidRPr="00105FCC" w:rsidRDefault="008F1756" w:rsidP="008F1756">
      <w:pPr>
        <w:pStyle w:val="52"/>
        <w:ind w:leftChars="202" w:left="424" w:firstLineChars="100" w:firstLine="210"/>
        <w:rPr>
          <w:rFonts w:asciiTheme="majorHAnsi" w:hAnsiTheme="majorHAnsi" w:cstheme="majorHAnsi"/>
        </w:rPr>
      </w:pPr>
      <w:r w:rsidRPr="00105FCC">
        <w:rPr>
          <w:rFonts w:asciiTheme="majorHAnsi" w:hAnsiTheme="majorHAnsi" w:cstheme="majorHAnsi"/>
        </w:rPr>
        <w:t>1)</w:t>
      </w:r>
      <w:r w:rsidRPr="00AB40B5">
        <w:rPr>
          <w:rFonts w:asciiTheme="majorHAnsi" w:hAnsiTheme="majorHAnsi" w:cstheme="majorHAnsi"/>
        </w:rPr>
        <w:t xml:space="preserve"> </w:t>
      </w:r>
      <w:r w:rsidR="000C698C">
        <w:rPr>
          <w:rFonts w:asciiTheme="majorHAnsi" w:hAnsiTheme="majorHAnsi" w:cstheme="majorHAnsi" w:hint="eastAsia"/>
        </w:rPr>
        <w:t>Re</w:t>
      </w:r>
      <w:r w:rsidR="000C698C">
        <w:rPr>
          <w:rFonts w:asciiTheme="majorHAnsi" w:hAnsiTheme="majorHAnsi" w:cstheme="majorHAnsi"/>
        </w:rPr>
        <w:t>cord information</w:t>
      </w:r>
    </w:p>
    <w:p w:rsidR="008F1756" w:rsidRPr="00105FCC" w:rsidRDefault="008F1756" w:rsidP="008F1756">
      <w:pPr>
        <w:pStyle w:val="52"/>
        <w:ind w:leftChars="202" w:left="424"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000C698C">
        <w:rPr>
          <w:rFonts w:asciiTheme="majorHAnsi" w:hAnsiTheme="majorHAnsi" w:cstheme="majorHAnsi"/>
        </w:rPr>
        <w:t xml:space="preserve"> format</w:t>
      </w:r>
      <w:r w:rsidRPr="00105FCC">
        <w:rPr>
          <w:rFonts w:asciiTheme="majorHAnsi" w:hAnsiTheme="majorHAnsi" w:cstheme="majorHAnsi"/>
        </w:rPr>
        <w:t>）</w:t>
      </w:r>
    </w:p>
    <w:p w:rsidR="008F1756" w:rsidRDefault="000C698C" w:rsidP="008F1756">
      <w:pPr>
        <w:pStyle w:val="52"/>
        <w:ind w:leftChars="202" w:left="424" w:firstLineChars="300" w:firstLine="630"/>
        <w:rPr>
          <w:rFonts w:asciiTheme="majorHAnsi" w:hAnsiTheme="majorHAnsi" w:cstheme="majorHAnsi"/>
        </w:rPr>
      </w:pPr>
      <w:r>
        <w:rPr>
          <w:rFonts w:asciiTheme="majorHAnsi" w:hAnsiTheme="majorHAnsi" w:cstheme="majorHAnsi"/>
        </w:rPr>
        <w:lastRenderedPageBreak/>
        <w:t>Current running ITA Version is stored in :Key</w:t>
      </w:r>
      <w:r w:rsidR="008F1756" w:rsidRPr="00105FCC">
        <w:rPr>
          <w:rFonts w:asciiTheme="majorHAnsi" w:hAnsiTheme="majorHAnsi" w:cstheme="majorHAnsi"/>
        </w:rPr>
        <w:t xml:space="preserve">{resultdata} -&gt; </w:t>
      </w:r>
      <w:r>
        <w:rPr>
          <w:rFonts w:asciiTheme="majorHAnsi" w:hAnsiTheme="majorHAnsi" w:cstheme="majorHAnsi"/>
        </w:rPr>
        <w:t>Key</w:t>
      </w:r>
      <w:r w:rsidR="008F1756" w:rsidRPr="00105FCC">
        <w:rPr>
          <w:rFonts w:asciiTheme="majorHAnsi" w:hAnsiTheme="majorHAnsi" w:cstheme="majorHAnsi"/>
        </w:rPr>
        <w:t xml:space="preserve">{CONTENTS} -&gt; </w:t>
      </w:r>
      <w:r>
        <w:rPr>
          <w:rFonts w:asciiTheme="majorHAnsi" w:hAnsiTheme="majorHAnsi" w:cstheme="majorHAnsi"/>
        </w:rPr>
        <w:t>Key</w:t>
      </w:r>
      <w:r w:rsidR="008F1756" w:rsidRPr="00105FCC">
        <w:rPr>
          <w:rFonts w:asciiTheme="majorHAnsi" w:hAnsiTheme="majorHAnsi" w:cstheme="majorHAnsi"/>
        </w:rPr>
        <w:t>{</w:t>
      </w:r>
      <w:r w:rsidR="008F1756">
        <w:rPr>
          <w:rFonts w:asciiTheme="majorHAnsi" w:hAnsiTheme="majorHAnsi" w:cstheme="majorHAnsi"/>
        </w:rPr>
        <w:t>BODY</w:t>
      </w:r>
      <w:r w:rsidR="008F1756" w:rsidRPr="00105FCC">
        <w:rPr>
          <w:rFonts w:asciiTheme="majorHAnsi" w:hAnsiTheme="majorHAnsi" w:cstheme="majorHAnsi"/>
        </w:rPr>
        <w:t>}</w:t>
      </w:r>
      <w:r w:rsidR="008F1756">
        <w:rPr>
          <w:rFonts w:asciiTheme="majorHAnsi" w:hAnsiTheme="majorHAnsi" w:cstheme="majorHAnsi"/>
        </w:rPr>
        <w:t xml:space="preserve"> </w:t>
      </w:r>
      <w:r w:rsidR="008F1756" w:rsidRPr="00105FCC">
        <w:rPr>
          <w:rFonts w:asciiTheme="majorHAnsi" w:hAnsiTheme="majorHAnsi" w:cstheme="majorHAnsi"/>
        </w:rPr>
        <w:t xml:space="preserve">-&gt; </w:t>
      </w:r>
      <w:r>
        <w:rPr>
          <w:rFonts w:asciiTheme="majorHAnsi" w:hAnsiTheme="majorHAnsi" w:cstheme="majorHAnsi"/>
        </w:rPr>
        <w:t>Key</w:t>
      </w:r>
      <w:r w:rsidR="008F1756">
        <w:rPr>
          <w:rFonts w:asciiTheme="majorHAnsi" w:hAnsiTheme="majorHAnsi" w:cstheme="majorHAnsi" w:hint="eastAsia"/>
        </w:rPr>
        <w:t>{</w:t>
      </w:r>
      <w:r w:rsidR="008F1756">
        <w:rPr>
          <w:rFonts w:asciiTheme="majorHAnsi" w:hAnsiTheme="majorHAnsi" w:cstheme="majorHAnsi"/>
        </w:rPr>
        <w:t>version</w:t>
      </w:r>
      <w:r w:rsidR="008F1756">
        <w:rPr>
          <w:rFonts w:asciiTheme="majorHAnsi" w:hAnsiTheme="majorHAnsi" w:cstheme="majorHAnsi" w:hint="eastAsia"/>
        </w:rPr>
        <w:t>}</w:t>
      </w:r>
      <w:r w:rsidR="008F1756">
        <w:rPr>
          <w:rFonts w:asciiTheme="majorHAnsi" w:hAnsiTheme="majorHAnsi" w:cstheme="majorHAnsi" w:hint="eastAsia"/>
        </w:rPr>
        <w:t>。</w:t>
      </w:r>
    </w:p>
    <w:p w:rsidR="000C698C" w:rsidRDefault="000C698C" w:rsidP="000C698C">
      <w:pPr>
        <w:pStyle w:val="52"/>
        <w:ind w:leftChars="202" w:left="424" w:firstLineChars="300" w:firstLine="630"/>
        <w:rPr>
          <w:rFonts w:asciiTheme="majorHAnsi" w:hAnsiTheme="majorHAnsi" w:cstheme="majorHAnsi"/>
        </w:rPr>
      </w:pPr>
      <w:r>
        <w:rPr>
          <w:rFonts w:asciiTheme="majorHAnsi" w:hAnsiTheme="majorHAnsi" w:cstheme="majorHAnsi"/>
        </w:rPr>
        <w:t>Installed drivers are stored in Key</w:t>
      </w:r>
      <w:r w:rsidR="008F1756" w:rsidRPr="00105FCC">
        <w:rPr>
          <w:rFonts w:asciiTheme="majorHAnsi" w:hAnsiTheme="majorHAnsi" w:cstheme="majorHAnsi"/>
        </w:rPr>
        <w:t xml:space="preserve">{resultdata} -&gt; </w:t>
      </w:r>
      <w:r>
        <w:rPr>
          <w:rFonts w:asciiTheme="majorHAnsi" w:hAnsiTheme="majorHAnsi" w:cstheme="majorHAnsi"/>
        </w:rPr>
        <w:t>Key</w:t>
      </w:r>
      <w:r w:rsidR="008F1756" w:rsidRPr="00105FCC">
        <w:rPr>
          <w:rFonts w:asciiTheme="majorHAnsi" w:hAnsiTheme="majorHAnsi" w:cstheme="majorHAnsi"/>
        </w:rPr>
        <w:t xml:space="preserve">{CONTENTS} -&gt; </w:t>
      </w:r>
      <w:r>
        <w:rPr>
          <w:rFonts w:asciiTheme="majorHAnsi" w:hAnsiTheme="majorHAnsi" w:cstheme="majorHAnsi"/>
        </w:rPr>
        <w:t>Key</w:t>
      </w:r>
      <w:r w:rsidR="008F1756" w:rsidRPr="00105FCC">
        <w:rPr>
          <w:rFonts w:asciiTheme="majorHAnsi" w:hAnsiTheme="majorHAnsi" w:cstheme="majorHAnsi"/>
        </w:rPr>
        <w:t>{</w:t>
      </w:r>
      <w:r w:rsidR="008F1756">
        <w:rPr>
          <w:rFonts w:asciiTheme="majorHAnsi" w:hAnsiTheme="majorHAnsi" w:cstheme="majorHAnsi"/>
        </w:rPr>
        <w:t>BODY</w:t>
      </w:r>
      <w:r w:rsidR="008F1756" w:rsidRPr="00105FCC">
        <w:rPr>
          <w:rFonts w:asciiTheme="majorHAnsi" w:hAnsiTheme="majorHAnsi" w:cstheme="majorHAnsi"/>
        </w:rPr>
        <w:t>}</w:t>
      </w:r>
      <w:r w:rsidR="008F1756">
        <w:rPr>
          <w:rFonts w:asciiTheme="majorHAnsi" w:hAnsiTheme="majorHAnsi" w:cstheme="majorHAnsi"/>
        </w:rPr>
        <w:t xml:space="preserve"> </w:t>
      </w:r>
      <w:r w:rsidR="008F1756" w:rsidRPr="00105FCC">
        <w:rPr>
          <w:rFonts w:asciiTheme="majorHAnsi" w:hAnsiTheme="majorHAnsi" w:cstheme="majorHAnsi"/>
        </w:rPr>
        <w:t xml:space="preserve">-&gt; </w:t>
      </w:r>
      <w:r>
        <w:rPr>
          <w:rFonts w:asciiTheme="majorHAnsi" w:hAnsiTheme="majorHAnsi" w:cstheme="majorHAnsi"/>
        </w:rPr>
        <w:t>Key</w:t>
      </w:r>
      <w:r w:rsidR="008F1756">
        <w:rPr>
          <w:rFonts w:asciiTheme="majorHAnsi" w:hAnsiTheme="majorHAnsi" w:cstheme="majorHAnsi" w:hint="eastAsia"/>
        </w:rPr>
        <w:t>{</w:t>
      </w:r>
      <w:r w:rsidR="008F1756">
        <w:t>installed_driver</w:t>
      </w:r>
      <w:r w:rsidR="008F1756">
        <w:rPr>
          <w:rFonts w:asciiTheme="majorHAnsi" w:hAnsiTheme="majorHAnsi" w:cstheme="majorHAnsi" w:hint="eastAsia"/>
        </w:rPr>
        <w:t>}</w:t>
      </w:r>
      <w:r>
        <w:rPr>
          <w:rFonts w:asciiTheme="majorHAnsi" w:hAnsiTheme="majorHAnsi" w:cstheme="majorHAnsi" w:hint="eastAsia"/>
        </w:rPr>
        <w:t xml:space="preserve"> as an array.</w:t>
      </w:r>
    </w:p>
    <w:p w:rsidR="008F1756" w:rsidRPr="00105FCC" w:rsidRDefault="008F1756" w:rsidP="008F1756">
      <w:pPr>
        <w:pStyle w:val="52"/>
        <w:ind w:leftChars="202" w:left="424" w:firstLineChars="300" w:firstLine="630"/>
        <w:rPr>
          <w:rFonts w:asciiTheme="majorHAnsi" w:hAnsiTheme="majorHAnsi" w:cstheme="majorHAnsi"/>
        </w:rPr>
      </w:pPr>
    </w:p>
    <w:p w:rsidR="008F1756" w:rsidRPr="0025379E" w:rsidRDefault="000C698C" w:rsidP="008F1756">
      <w:pPr>
        <w:ind w:leftChars="540" w:left="1134"/>
        <w:rPr>
          <w:rFonts w:asciiTheme="majorHAnsi" w:hAnsiTheme="majorHAnsi" w:cstheme="majorHAnsi"/>
        </w:rPr>
      </w:pPr>
      <w:r>
        <w:rPr>
          <w:rFonts w:asciiTheme="majorHAnsi" w:hAnsiTheme="majorHAnsi" w:cstheme="majorHAnsi"/>
        </w:rPr>
        <w:t>・</w:t>
      </w:r>
      <w:r>
        <w:rPr>
          <w:rFonts w:asciiTheme="majorHAnsi" w:hAnsiTheme="majorHAnsi" w:cstheme="majorHAnsi" w:hint="eastAsia"/>
        </w:rPr>
        <w:t>Response</w:t>
      </w:r>
    </w:p>
    <w:p w:rsidR="008F1756" w:rsidRPr="0025379E" w:rsidRDefault="000C698C" w:rsidP="008F1756">
      <w:pPr>
        <w:ind w:leftChars="607" w:left="1275"/>
      </w:pPr>
      <w:r>
        <w:rPr>
          <w:rFonts w:hint="eastAsia"/>
        </w:rPr>
        <w:t>T</w:t>
      </w:r>
      <w:r>
        <w:t>he returned response is stored in JSON format</w:t>
      </w:r>
    </w:p>
    <w:tbl>
      <w:tblPr>
        <w:tblW w:w="8868" w:type="dxa"/>
        <w:tblInd w:w="704" w:type="dxa"/>
        <w:tblCellMar>
          <w:left w:w="99" w:type="dxa"/>
          <w:right w:w="99" w:type="dxa"/>
        </w:tblCellMar>
        <w:tblLook w:val="04A0" w:firstRow="1" w:lastRow="0" w:firstColumn="1" w:lastColumn="0" w:noHBand="0" w:noVBand="1"/>
      </w:tblPr>
      <w:tblGrid>
        <w:gridCol w:w="8868"/>
      </w:tblGrid>
      <w:tr w:rsidR="008F1756" w:rsidRPr="0025379E" w:rsidTr="001164D9">
        <w:trPr>
          <w:trHeight w:val="286"/>
        </w:trPr>
        <w:tc>
          <w:tcPr>
            <w:tcW w:w="8868" w:type="dxa"/>
            <w:tcBorders>
              <w:top w:val="single" w:sz="4" w:space="0" w:color="auto"/>
              <w:left w:val="single" w:sz="4" w:space="0" w:color="auto"/>
              <w:bottom w:val="single" w:sz="4" w:space="0" w:color="000000"/>
              <w:right w:val="single" w:sz="4" w:space="0" w:color="000000"/>
            </w:tcBorders>
            <w:shd w:val="clear" w:color="auto" w:fill="auto"/>
            <w:hideMark/>
          </w:tcPr>
          <w:p w:rsidR="008F1756" w:rsidRPr="0025379E" w:rsidRDefault="008F1756" w:rsidP="001164D9">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rsidR="008F1756" w:rsidRPr="0025379E" w:rsidRDefault="008F1756" w:rsidP="001164D9">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rsidR="008F1756" w:rsidRPr="0025379E" w:rsidRDefault="008F1756" w:rsidP="001164D9">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rsidR="008F1756" w:rsidRPr="0025379E" w:rsidRDefault="008F1756" w:rsidP="001164D9">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rsidR="008F1756" w:rsidRDefault="008F1756" w:rsidP="001164D9">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rsidR="008F1756" w:rsidRDefault="008F1756" w:rsidP="001164D9">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"version":</w:t>
            </w:r>
            <w:r w:rsidR="000C698C">
              <w:rPr>
                <w:rFonts w:asciiTheme="majorHAnsi" w:eastAsia="ＭＳ ゴシック" w:hAnsiTheme="majorHAnsi" w:cstheme="majorHAnsi" w:hint="eastAsia"/>
                <w:color w:val="000000"/>
                <w:kern w:val="0"/>
                <w:szCs w:val="21"/>
              </w:rPr>
              <w:t>I</w:t>
            </w:r>
            <w:r w:rsidR="000C698C">
              <w:rPr>
                <w:rFonts w:asciiTheme="majorHAnsi" w:eastAsia="ＭＳ ゴシック" w:hAnsiTheme="majorHAnsi" w:cstheme="majorHAnsi"/>
                <w:color w:val="000000"/>
                <w:kern w:val="0"/>
                <w:szCs w:val="21"/>
              </w:rPr>
              <w:t>nstalled ITA Version</w:t>
            </w:r>
          </w:p>
          <w:p w:rsidR="008F1756" w:rsidRDefault="008F1756" w:rsidP="001164D9">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t>installed_driver</w:t>
            </w:r>
            <w:r>
              <w:rPr>
                <w:rFonts w:asciiTheme="majorHAnsi" w:eastAsia="ＭＳ ゴシック" w:hAnsiTheme="majorHAnsi" w:cstheme="majorHAnsi"/>
                <w:color w:val="000000"/>
                <w:kern w:val="0"/>
                <w:szCs w:val="21"/>
              </w:rPr>
              <w:t>":[</w:t>
            </w:r>
          </w:p>
          <w:p w:rsidR="008F1756" w:rsidRDefault="008F1756" w:rsidP="001164D9">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r w:rsidR="000C698C">
              <w:rPr>
                <w:rFonts w:asciiTheme="majorHAnsi" w:eastAsia="ＭＳ ゴシック" w:hAnsiTheme="majorHAnsi" w:cstheme="majorHAnsi" w:hint="eastAsia"/>
                <w:color w:val="000000"/>
                <w:kern w:val="0"/>
                <w:szCs w:val="21"/>
              </w:rPr>
              <w:t>L</w:t>
            </w:r>
            <w:r w:rsidR="000C698C">
              <w:rPr>
                <w:rFonts w:asciiTheme="majorHAnsi" w:eastAsia="ＭＳ ゴシック" w:hAnsiTheme="majorHAnsi" w:cstheme="majorHAnsi"/>
                <w:color w:val="000000"/>
                <w:kern w:val="0"/>
                <w:szCs w:val="21"/>
              </w:rPr>
              <w:t>ist of installed drivers</w:t>
            </w:r>
            <w:r>
              <w:rPr>
                <w:rFonts w:asciiTheme="majorHAnsi" w:eastAsia="ＭＳ ゴシック" w:hAnsiTheme="majorHAnsi" w:cstheme="majorHAnsi" w:hint="eastAsia"/>
                <w:color w:val="000000"/>
                <w:kern w:val="0"/>
                <w:szCs w:val="21"/>
              </w:rPr>
              <w:t>・・・</w:t>
            </w:r>
          </w:p>
          <w:p w:rsidR="008F1756" w:rsidRPr="009A16A5" w:rsidRDefault="008F1756" w:rsidP="001164D9">
            <w:pPr>
              <w:widowControl/>
              <w:rPr>
                <w:rFonts w:asciiTheme="majorHAnsi" w:hAnsiTheme="majorHAnsi" w:cstheme="majorHAnsi"/>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p>
          <w:p w:rsidR="008F1756" w:rsidRPr="0025379E" w:rsidRDefault="008F1756" w:rsidP="001164D9">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w:t>
            </w:r>
          </w:p>
          <w:p w:rsidR="008F1756" w:rsidRPr="0025379E" w:rsidRDefault="008F1756" w:rsidP="001164D9">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rsidR="008F1756" w:rsidRPr="0025379E" w:rsidRDefault="008F1756" w:rsidP="001164D9">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rsidR="008F1756" w:rsidRDefault="008F1756" w:rsidP="008F1756">
      <w:pPr>
        <w:ind w:leftChars="337" w:left="708"/>
      </w:pPr>
    </w:p>
    <w:p w:rsidR="008F1756" w:rsidRPr="00105FCC" w:rsidRDefault="000C698C" w:rsidP="008F1756">
      <w:pPr>
        <w:pStyle w:val="1"/>
        <w:rPr>
          <w:rFonts w:asciiTheme="majorHAnsi" w:hAnsiTheme="majorHAnsi" w:cstheme="majorHAnsi"/>
        </w:rPr>
      </w:pPr>
      <w:bookmarkStart w:id="168" w:name="_Toc96603312"/>
      <w:r>
        <w:rPr>
          <w:rFonts w:asciiTheme="majorHAnsi" w:hAnsiTheme="majorHAnsi" w:cstheme="majorHAnsi" w:hint="eastAsia"/>
        </w:rPr>
        <w:lastRenderedPageBreak/>
        <w:t>Compare function</w:t>
      </w:r>
      <w:bookmarkEnd w:id="168"/>
    </w:p>
    <w:p w:rsidR="008F1756" w:rsidRPr="00105FCC" w:rsidRDefault="000C698C" w:rsidP="008F1756">
      <w:pPr>
        <w:pStyle w:val="20"/>
      </w:pPr>
      <w:bookmarkStart w:id="169" w:name="_Toc96603313"/>
      <w:r>
        <w:rPr>
          <w:rFonts w:hint="eastAsia"/>
        </w:rPr>
        <w:t>R</w:t>
      </w:r>
      <w:r>
        <w:t>estAPI for the Compare function.</w:t>
      </w:r>
      <w:bookmarkEnd w:id="169"/>
    </w:p>
    <w:p w:rsidR="008F1756" w:rsidRPr="00105FCC" w:rsidRDefault="000C698C" w:rsidP="008F1756">
      <w:pPr>
        <w:ind w:left="680"/>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t is possible to operate the Compare function through RestAPI.</w:t>
      </w:r>
    </w:p>
    <w:p w:rsidR="008F1756" w:rsidRPr="00105FCC" w:rsidRDefault="000C698C" w:rsidP="008F1756">
      <w:pPr>
        <w:ind w:left="680"/>
        <w:rPr>
          <w:rFonts w:asciiTheme="majorHAnsi" w:hAnsiTheme="majorHAnsi" w:cstheme="majorHAnsi"/>
        </w:rPr>
      </w:pPr>
      <w:r>
        <w:rPr>
          <w:rFonts w:asciiTheme="majorHAnsi" w:hAnsiTheme="majorHAnsi" w:cstheme="majorHAnsi"/>
        </w:rPr>
        <w:t>The functions available are the ones that corresponds to the following menu group.</w:t>
      </w:r>
      <w:r w:rsidRPr="00105FCC">
        <w:rPr>
          <w:rFonts w:asciiTheme="majorHAnsi" w:hAnsiTheme="majorHAnsi" w:cstheme="majorHAnsi"/>
        </w:rPr>
        <w:t xml:space="preserve"> </w:t>
      </w:r>
    </w:p>
    <w:p w:rsidR="008F1756" w:rsidRPr="001D60DD" w:rsidRDefault="008F1756" w:rsidP="008F1756">
      <w:pPr>
        <w:rPr>
          <w:rFonts w:asciiTheme="majorHAnsi" w:hAnsiTheme="majorHAnsi" w:cstheme="majorHAnsi"/>
        </w:rPr>
      </w:pPr>
    </w:p>
    <w:p w:rsidR="008F1756" w:rsidRPr="00105FCC" w:rsidRDefault="000C698C" w:rsidP="008F1756">
      <w:pPr>
        <w:pStyle w:val="af2"/>
        <w:keepNext/>
        <w:rPr>
          <w:rFonts w:asciiTheme="majorHAnsi" w:hAnsiTheme="majorHAnsi" w:cstheme="majorHAnsi"/>
        </w:rPr>
      </w:pPr>
      <w:r>
        <w:rPr>
          <w:rFonts w:asciiTheme="majorHAnsi" w:hAnsiTheme="majorHAnsi" w:cstheme="majorHAnsi"/>
        </w:rPr>
        <w:t>Table</w:t>
      </w:r>
      <w:r w:rsidR="008F1756" w:rsidRPr="00105FCC">
        <w:rPr>
          <w:rFonts w:asciiTheme="majorHAnsi" w:hAnsiTheme="majorHAnsi" w:cstheme="majorHAnsi"/>
        </w:rPr>
        <w:t xml:space="preserve"> </w:t>
      </w:r>
      <w:r w:rsidR="008F1756">
        <w:rPr>
          <w:rFonts w:asciiTheme="majorHAnsi" w:hAnsiTheme="majorHAnsi" w:cstheme="majorHAnsi"/>
        </w:rPr>
        <w:fldChar w:fldCharType="begin"/>
      </w:r>
      <w:r w:rsidR="008F1756">
        <w:rPr>
          <w:rFonts w:asciiTheme="majorHAnsi" w:hAnsiTheme="majorHAnsi" w:cstheme="majorHAnsi"/>
        </w:rPr>
        <w:instrText xml:space="preserve"> STYLEREF 1 \s </w:instrText>
      </w:r>
      <w:r w:rsidR="008F1756">
        <w:rPr>
          <w:rFonts w:asciiTheme="majorHAnsi" w:hAnsiTheme="majorHAnsi" w:cstheme="majorHAnsi"/>
        </w:rPr>
        <w:fldChar w:fldCharType="separate"/>
      </w:r>
      <w:r w:rsidR="005F1F35">
        <w:rPr>
          <w:rFonts w:asciiTheme="majorHAnsi" w:hAnsiTheme="majorHAnsi" w:cstheme="majorHAnsi"/>
          <w:noProof/>
        </w:rPr>
        <w:t>9</w:t>
      </w:r>
      <w:r w:rsidR="008F1756">
        <w:rPr>
          <w:rFonts w:asciiTheme="majorHAnsi" w:hAnsiTheme="majorHAnsi" w:cstheme="majorHAnsi"/>
        </w:rPr>
        <w:fldChar w:fldCharType="end"/>
      </w:r>
      <w:r w:rsidR="008F1756">
        <w:rPr>
          <w:rFonts w:asciiTheme="majorHAnsi" w:hAnsiTheme="majorHAnsi" w:cstheme="majorHAnsi"/>
        </w:rPr>
        <w:noBreakHyphen/>
      </w:r>
      <w:r w:rsidR="008F1756">
        <w:rPr>
          <w:rFonts w:asciiTheme="majorHAnsi" w:hAnsiTheme="majorHAnsi" w:cstheme="majorHAnsi"/>
        </w:rPr>
        <w:fldChar w:fldCharType="begin"/>
      </w:r>
      <w:r w:rsidR="008F1756">
        <w:rPr>
          <w:rFonts w:asciiTheme="majorHAnsi" w:hAnsiTheme="majorHAnsi" w:cstheme="majorHAnsi"/>
        </w:rPr>
        <w:instrText xml:space="preserve"> SEQ </w:instrText>
      </w:r>
      <w:r w:rsidR="008F1756">
        <w:rPr>
          <w:rFonts w:asciiTheme="majorHAnsi" w:hAnsiTheme="majorHAnsi" w:cstheme="majorHAnsi"/>
        </w:rPr>
        <w:instrText>表</w:instrText>
      </w:r>
      <w:r w:rsidR="008F1756">
        <w:rPr>
          <w:rFonts w:asciiTheme="majorHAnsi" w:hAnsiTheme="majorHAnsi" w:cstheme="majorHAnsi"/>
        </w:rPr>
        <w:instrText xml:space="preserve"> \* ARABIC \s 1 </w:instrText>
      </w:r>
      <w:r w:rsidR="008F1756">
        <w:rPr>
          <w:rFonts w:asciiTheme="majorHAnsi" w:hAnsiTheme="majorHAnsi" w:cstheme="majorHAnsi"/>
        </w:rPr>
        <w:fldChar w:fldCharType="separate"/>
      </w:r>
      <w:r w:rsidR="005F1F35">
        <w:rPr>
          <w:rFonts w:asciiTheme="majorHAnsi" w:hAnsiTheme="majorHAnsi" w:cstheme="majorHAnsi"/>
          <w:noProof/>
        </w:rPr>
        <w:t>1</w:t>
      </w:r>
      <w:r w:rsidR="008F1756">
        <w:rPr>
          <w:rFonts w:asciiTheme="majorHAnsi" w:hAnsiTheme="majorHAnsi" w:cstheme="majorHAnsi"/>
        </w:rPr>
        <w:fldChar w:fldCharType="end"/>
      </w:r>
      <w:r w:rsidR="008F1756" w:rsidRPr="00105FCC">
        <w:rPr>
          <w:rFonts w:asciiTheme="majorHAnsi" w:hAnsiTheme="majorHAnsi" w:cstheme="majorHAnsi"/>
        </w:rPr>
        <w:t xml:space="preserve"> </w:t>
      </w:r>
      <w:r>
        <w:rPr>
          <w:rFonts w:asciiTheme="majorHAnsi" w:hAnsiTheme="majorHAnsi" w:cstheme="majorHAnsi" w:hint="eastAsia"/>
        </w:rPr>
        <w:t>C</w:t>
      </w:r>
      <w:r>
        <w:rPr>
          <w:rFonts w:asciiTheme="majorHAnsi" w:hAnsiTheme="majorHAnsi" w:cstheme="majorHAnsi"/>
        </w:rPr>
        <w:t>ompare function menu list</w:t>
      </w:r>
    </w:p>
    <w:tbl>
      <w:tblPr>
        <w:tblStyle w:val="ab"/>
        <w:tblW w:w="0" w:type="auto"/>
        <w:jc w:val="center"/>
        <w:tblLook w:val="04A0" w:firstRow="1" w:lastRow="0" w:firstColumn="1" w:lastColumn="0" w:noHBand="0" w:noVBand="1"/>
      </w:tblPr>
      <w:tblGrid>
        <w:gridCol w:w="2405"/>
        <w:gridCol w:w="2693"/>
        <w:gridCol w:w="1943"/>
      </w:tblGrid>
      <w:tr w:rsidR="008F1756" w:rsidRPr="00105FCC" w:rsidTr="001164D9">
        <w:trPr>
          <w:jc w:val="center"/>
        </w:trPr>
        <w:tc>
          <w:tcPr>
            <w:tcW w:w="2405" w:type="dxa"/>
            <w:shd w:val="clear" w:color="auto" w:fill="002B62"/>
          </w:tcPr>
          <w:p w:rsidR="008F1756" w:rsidRPr="00105FCC" w:rsidRDefault="000C698C" w:rsidP="001164D9">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group</w:t>
            </w:r>
          </w:p>
        </w:tc>
        <w:tc>
          <w:tcPr>
            <w:tcW w:w="2693" w:type="dxa"/>
            <w:shd w:val="clear" w:color="auto" w:fill="002B62"/>
          </w:tcPr>
          <w:p w:rsidR="008F1756" w:rsidRPr="00105FCC" w:rsidRDefault="000C698C" w:rsidP="001164D9">
            <w:pPr>
              <w:jc w:val="center"/>
              <w:rPr>
                <w:rFonts w:asciiTheme="majorHAnsi" w:hAnsiTheme="majorHAnsi" w:cstheme="majorHAnsi"/>
                <w:color w:val="FFFFFF" w:themeColor="background1"/>
              </w:rPr>
            </w:pPr>
            <w:r>
              <w:rPr>
                <w:rFonts w:asciiTheme="majorHAnsi" w:hAnsiTheme="majorHAnsi" w:cstheme="majorHAnsi"/>
                <w:color w:val="FFFFFF" w:themeColor="background1"/>
              </w:rPr>
              <w:t>Menu name</w:t>
            </w:r>
          </w:p>
        </w:tc>
        <w:tc>
          <w:tcPr>
            <w:tcW w:w="1943" w:type="dxa"/>
            <w:shd w:val="clear" w:color="auto" w:fill="002B62"/>
          </w:tcPr>
          <w:p w:rsidR="008F1756" w:rsidRPr="00105FCC" w:rsidRDefault="000C698C" w:rsidP="001164D9">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8F1756" w:rsidRPr="00105FCC" w:rsidTr="001164D9">
        <w:trPr>
          <w:trHeight w:val="346"/>
          <w:jc w:val="center"/>
        </w:trPr>
        <w:tc>
          <w:tcPr>
            <w:tcW w:w="2405" w:type="dxa"/>
          </w:tcPr>
          <w:p w:rsidR="008F1756" w:rsidRPr="00105FCC" w:rsidRDefault="000C698C" w:rsidP="001164D9">
            <w:pPr>
              <w:rPr>
                <w:rFonts w:asciiTheme="majorHAnsi" w:hAnsiTheme="majorHAnsi" w:cstheme="majorHAnsi"/>
              </w:rPr>
            </w:pPr>
            <w:r>
              <w:rPr>
                <w:rFonts w:asciiTheme="majorHAnsi" w:hAnsiTheme="majorHAnsi" w:cstheme="majorHAnsi" w:hint="eastAsia"/>
              </w:rPr>
              <w:t>Compare</w:t>
            </w:r>
          </w:p>
        </w:tc>
        <w:tc>
          <w:tcPr>
            <w:tcW w:w="2693" w:type="dxa"/>
          </w:tcPr>
          <w:p w:rsidR="008F1756" w:rsidRPr="00105FCC" w:rsidRDefault="000C698C" w:rsidP="001164D9">
            <w:pPr>
              <w:rPr>
                <w:rFonts w:asciiTheme="majorHAnsi" w:hAnsiTheme="majorHAnsi" w:cstheme="majorHAnsi"/>
              </w:rPr>
            </w:pPr>
            <w:r>
              <w:rPr>
                <w:rFonts w:asciiTheme="majorHAnsi" w:hAnsiTheme="majorHAnsi" w:cstheme="majorHAnsi" w:hint="eastAsia"/>
              </w:rPr>
              <w:t>Compare</w:t>
            </w:r>
            <w:r>
              <w:rPr>
                <w:rFonts w:asciiTheme="majorHAnsi" w:hAnsiTheme="majorHAnsi" w:cstheme="majorHAnsi"/>
              </w:rPr>
              <w:t xml:space="preserve"> execution</w:t>
            </w:r>
          </w:p>
        </w:tc>
        <w:tc>
          <w:tcPr>
            <w:tcW w:w="1943" w:type="dxa"/>
          </w:tcPr>
          <w:p w:rsidR="008F1756" w:rsidRPr="00105FCC" w:rsidRDefault="008F1756" w:rsidP="001164D9">
            <w:pPr>
              <w:rPr>
                <w:rFonts w:asciiTheme="majorHAnsi" w:hAnsiTheme="majorHAnsi" w:cstheme="majorHAnsi"/>
              </w:rPr>
            </w:pPr>
            <w:r w:rsidRPr="001D60DD">
              <w:rPr>
                <w:rFonts w:asciiTheme="majorHAnsi" w:hAnsiTheme="majorHAnsi" w:cstheme="majorHAnsi"/>
              </w:rPr>
              <w:t>2100190003</w:t>
            </w:r>
          </w:p>
        </w:tc>
      </w:tr>
    </w:tbl>
    <w:p w:rsidR="008F1756" w:rsidRPr="00105FCC" w:rsidRDefault="008F1756" w:rsidP="008F1756">
      <w:pPr>
        <w:rPr>
          <w:rFonts w:asciiTheme="majorHAnsi" w:hAnsiTheme="majorHAnsi" w:cstheme="majorHAnsi"/>
        </w:rPr>
      </w:pPr>
    </w:p>
    <w:p w:rsidR="008F1756" w:rsidRPr="00105FCC" w:rsidRDefault="000C698C" w:rsidP="008F1756">
      <w:pPr>
        <w:pStyle w:val="30"/>
      </w:pPr>
      <w:bookmarkStart w:id="170" w:name="_Toc96603314"/>
      <w:r>
        <w:rPr>
          <w:rFonts w:hint="eastAsia"/>
        </w:rPr>
        <w:t>R</w:t>
      </w:r>
      <w:r>
        <w:t>equest format</w:t>
      </w:r>
      <w:bookmarkEnd w:id="170"/>
    </w:p>
    <w:p w:rsidR="000C698C" w:rsidRPr="0064664C" w:rsidRDefault="000C698C" w:rsidP="000C698C">
      <w:pPr>
        <w:ind w:left="680"/>
        <w:rPr>
          <w:rFonts w:asciiTheme="majorHAnsi" w:hAnsiTheme="majorHAnsi" w:cstheme="majorHAnsi"/>
        </w:rPr>
      </w:pPr>
      <w:r>
        <w:rPr>
          <w:rFonts w:asciiTheme="majorHAnsi" w:hAnsiTheme="majorHAnsi" w:cstheme="majorHAnsi"/>
        </w:rPr>
        <w:t>Send HTTP request with the following information.</w:t>
      </w:r>
    </w:p>
    <w:p w:rsidR="000C698C" w:rsidRPr="00105FCC" w:rsidRDefault="000C698C" w:rsidP="000C698C">
      <w:pPr>
        <w:ind w:left="680"/>
        <w:rPr>
          <w:rFonts w:asciiTheme="majorHAnsi" w:hAnsiTheme="majorHAnsi" w:cstheme="majorHAnsi"/>
        </w:rPr>
      </w:pPr>
    </w:p>
    <w:p w:rsidR="000C698C" w:rsidRPr="00105FCC" w:rsidRDefault="000C698C" w:rsidP="000C698C">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rsidR="000C698C" w:rsidRPr="00105FCC" w:rsidRDefault="000C698C" w:rsidP="000C698C">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Pr>
          <w:rFonts w:asciiTheme="majorHAnsi" w:hAnsiTheme="majorHAnsi" w:cstheme="majorHAnsi" w:hint="eastAsia"/>
        </w:rPr>
        <w:t>M</w:t>
      </w:r>
      <w:r>
        <w:rPr>
          <w:rFonts w:asciiTheme="majorHAnsi" w:hAnsiTheme="majorHAnsi" w:cstheme="majorHAnsi"/>
        </w:rPr>
        <w:t>enu</w:t>
      </w:r>
      <w:r w:rsidRPr="00105FCC">
        <w:rPr>
          <w:rFonts w:asciiTheme="majorHAnsi" w:hAnsiTheme="majorHAnsi" w:cstheme="majorHAnsi"/>
        </w:rPr>
        <w:t>ID</w:t>
      </w:r>
    </w:p>
    <w:p w:rsidR="000C698C" w:rsidRPr="00105FCC" w:rsidRDefault="000C698C" w:rsidP="000C698C">
      <w:pPr>
        <w:ind w:left="680" w:firstLineChars="200" w:firstLine="420"/>
        <w:rPr>
          <w:rFonts w:asciiTheme="majorHAnsi" w:hAnsiTheme="majorHAnsi" w:cstheme="majorHAnsi"/>
        </w:rPr>
      </w:pPr>
      <w:r>
        <w:rPr>
          <w:rFonts w:asciiTheme="majorHAnsi" w:hAnsiTheme="majorHAnsi" w:cstheme="majorHAnsi" w:hint="eastAsia"/>
        </w:rPr>
        <w:t xml:space="preserve">Please refer to </w:t>
      </w:r>
      <w:r>
        <w:rPr>
          <w:rFonts w:asciiTheme="majorHAnsi" w:hAnsiTheme="majorHAnsi" w:cstheme="majorHAnsi"/>
        </w:rPr>
        <w:t>“</w:t>
      </w:r>
      <w:r w:rsidRPr="00093AF7">
        <w:rPr>
          <w:rFonts w:asciiTheme="majorHAnsi" w:hAnsiTheme="majorHAnsi" w:cstheme="majorHAnsi"/>
        </w:rPr>
        <w:t xml:space="preserve">Table </w:t>
      </w:r>
      <w:r>
        <w:rPr>
          <w:rFonts w:asciiTheme="majorHAnsi" w:hAnsiTheme="majorHAnsi" w:cstheme="majorHAnsi"/>
        </w:rPr>
        <w:t xml:space="preserve">6-3 </w:t>
      </w:r>
      <w:r w:rsidRPr="00093AF7">
        <w:rPr>
          <w:rFonts w:asciiTheme="majorHAnsi" w:hAnsiTheme="majorHAnsi" w:cstheme="majorHAnsi"/>
        </w:rPr>
        <w:t>List of parameters that can be specified for X-Command</w:t>
      </w:r>
      <w:r>
        <w:rPr>
          <w:rFonts w:asciiTheme="majorHAnsi" w:hAnsiTheme="majorHAnsi" w:cstheme="majorHAnsi"/>
        </w:rPr>
        <w:t>” for Menu ID.</w:t>
      </w:r>
    </w:p>
    <w:p w:rsidR="000C698C" w:rsidRPr="00105FCC" w:rsidRDefault="000C698C" w:rsidP="000C698C">
      <w:pPr>
        <w:ind w:left="680" w:firstLineChars="100" w:firstLine="210"/>
        <w:rPr>
          <w:rFonts w:asciiTheme="majorHAnsi" w:hAnsiTheme="majorHAnsi" w:cstheme="majorHAnsi"/>
        </w:rPr>
      </w:pPr>
    </w:p>
    <w:p w:rsidR="000C698C" w:rsidRPr="00105FCC" w:rsidRDefault="000C698C" w:rsidP="000C698C">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Pr>
          <w:rFonts w:asciiTheme="majorHAnsi" w:hAnsiTheme="majorHAnsi" w:cstheme="majorHAnsi"/>
        </w:rPr>
        <w:t xml:space="preserve"> Header</w:t>
      </w:r>
    </w:p>
    <w:p w:rsidR="008F1756" w:rsidRPr="00105FCC" w:rsidRDefault="008F1756" w:rsidP="008F1756">
      <w:pPr>
        <w:ind w:firstLineChars="300" w:firstLine="630"/>
        <w:rPr>
          <w:rFonts w:asciiTheme="majorHAnsi" w:hAnsiTheme="majorHAnsi" w:cstheme="majorHAnsi"/>
        </w:rPr>
      </w:pPr>
    </w:p>
    <w:p w:rsidR="008F1756" w:rsidRPr="00105FCC" w:rsidRDefault="000C698C" w:rsidP="008F1756">
      <w:pPr>
        <w:pStyle w:val="af2"/>
        <w:keepNext/>
        <w:rPr>
          <w:rFonts w:asciiTheme="majorHAnsi" w:hAnsiTheme="majorHAnsi" w:cstheme="majorHAnsi"/>
        </w:rPr>
      </w:pPr>
      <w:r>
        <w:rPr>
          <w:rFonts w:asciiTheme="majorHAnsi" w:hAnsiTheme="majorHAnsi" w:cstheme="majorHAnsi"/>
        </w:rPr>
        <w:t>Table</w:t>
      </w:r>
      <w:r w:rsidR="008F1756" w:rsidRPr="00105FCC">
        <w:rPr>
          <w:rFonts w:asciiTheme="majorHAnsi" w:hAnsiTheme="majorHAnsi" w:cstheme="majorHAnsi"/>
        </w:rPr>
        <w:t xml:space="preserve"> </w:t>
      </w:r>
      <w:r w:rsidR="008F1756">
        <w:rPr>
          <w:rFonts w:asciiTheme="majorHAnsi" w:hAnsiTheme="majorHAnsi" w:cstheme="majorHAnsi"/>
        </w:rPr>
        <w:fldChar w:fldCharType="begin"/>
      </w:r>
      <w:r w:rsidR="008F1756">
        <w:rPr>
          <w:rFonts w:asciiTheme="majorHAnsi" w:hAnsiTheme="majorHAnsi" w:cstheme="majorHAnsi"/>
        </w:rPr>
        <w:instrText xml:space="preserve"> STYLEREF 1 \s </w:instrText>
      </w:r>
      <w:r w:rsidR="008F1756">
        <w:rPr>
          <w:rFonts w:asciiTheme="majorHAnsi" w:hAnsiTheme="majorHAnsi" w:cstheme="majorHAnsi"/>
        </w:rPr>
        <w:fldChar w:fldCharType="separate"/>
      </w:r>
      <w:r w:rsidR="005F1F35">
        <w:rPr>
          <w:rFonts w:asciiTheme="majorHAnsi" w:hAnsiTheme="majorHAnsi" w:cstheme="majorHAnsi"/>
          <w:noProof/>
        </w:rPr>
        <w:t>9</w:t>
      </w:r>
      <w:r w:rsidR="008F1756">
        <w:rPr>
          <w:rFonts w:asciiTheme="majorHAnsi" w:hAnsiTheme="majorHAnsi" w:cstheme="majorHAnsi"/>
        </w:rPr>
        <w:fldChar w:fldCharType="end"/>
      </w:r>
      <w:r w:rsidR="008F1756">
        <w:rPr>
          <w:rFonts w:asciiTheme="majorHAnsi" w:hAnsiTheme="majorHAnsi" w:cstheme="majorHAnsi"/>
        </w:rPr>
        <w:noBreakHyphen/>
      </w:r>
      <w:r w:rsidR="008F1756">
        <w:rPr>
          <w:rFonts w:asciiTheme="majorHAnsi" w:hAnsiTheme="majorHAnsi" w:cstheme="majorHAnsi"/>
        </w:rPr>
        <w:fldChar w:fldCharType="begin"/>
      </w:r>
      <w:r w:rsidR="008F1756">
        <w:rPr>
          <w:rFonts w:asciiTheme="majorHAnsi" w:hAnsiTheme="majorHAnsi" w:cstheme="majorHAnsi"/>
        </w:rPr>
        <w:instrText xml:space="preserve"> SEQ </w:instrText>
      </w:r>
      <w:r w:rsidR="008F1756">
        <w:rPr>
          <w:rFonts w:asciiTheme="majorHAnsi" w:hAnsiTheme="majorHAnsi" w:cstheme="majorHAnsi"/>
        </w:rPr>
        <w:instrText>表</w:instrText>
      </w:r>
      <w:r w:rsidR="008F1756">
        <w:rPr>
          <w:rFonts w:asciiTheme="majorHAnsi" w:hAnsiTheme="majorHAnsi" w:cstheme="majorHAnsi"/>
        </w:rPr>
        <w:instrText xml:space="preserve"> \* ARABIC \s 1 </w:instrText>
      </w:r>
      <w:r w:rsidR="008F1756">
        <w:rPr>
          <w:rFonts w:asciiTheme="majorHAnsi" w:hAnsiTheme="majorHAnsi" w:cstheme="majorHAnsi"/>
        </w:rPr>
        <w:fldChar w:fldCharType="separate"/>
      </w:r>
      <w:r w:rsidR="005F1F35">
        <w:rPr>
          <w:rFonts w:asciiTheme="majorHAnsi" w:hAnsiTheme="majorHAnsi" w:cstheme="majorHAnsi"/>
          <w:noProof/>
        </w:rPr>
        <w:t>2</w:t>
      </w:r>
      <w:r w:rsidR="008F1756">
        <w:rPr>
          <w:rFonts w:asciiTheme="majorHAnsi" w:hAnsiTheme="majorHAnsi" w:cstheme="majorHAnsi"/>
        </w:rPr>
        <w:fldChar w:fldCharType="end"/>
      </w:r>
      <w:r w:rsidR="008F1756" w:rsidRPr="00105FCC">
        <w:rPr>
          <w:rFonts w:asciiTheme="majorHAnsi" w:hAnsiTheme="majorHAnsi" w:cstheme="majorHAnsi"/>
          <w:b w:val="0"/>
        </w:rPr>
        <w:t xml:space="preserve"> </w:t>
      </w:r>
      <w:r w:rsidR="008F1756" w:rsidRPr="00772378">
        <w:rPr>
          <w:rFonts w:asciiTheme="majorHAnsi" w:hAnsiTheme="majorHAnsi" w:cstheme="majorHAnsi"/>
        </w:rPr>
        <w:t>HTTP</w:t>
      </w:r>
      <w:r>
        <w:rPr>
          <w:rFonts w:asciiTheme="majorHAnsi" w:hAnsiTheme="majorHAnsi" w:cstheme="majorHAnsi" w:hint="eastAsia"/>
        </w:rPr>
        <w:t xml:space="preserve"> </w:t>
      </w:r>
      <w:r>
        <w:rPr>
          <w:rFonts w:asciiTheme="majorHAnsi" w:hAnsiTheme="majorHAnsi" w:cstheme="majorHAnsi"/>
        </w:rPr>
        <w:t>header parameter list</w:t>
      </w:r>
    </w:p>
    <w:tbl>
      <w:tblPr>
        <w:tblStyle w:val="ab"/>
        <w:tblW w:w="0" w:type="auto"/>
        <w:tblInd w:w="680" w:type="dxa"/>
        <w:tblLook w:val="04A0" w:firstRow="1" w:lastRow="0" w:firstColumn="1" w:lastColumn="0" w:noHBand="0" w:noVBand="1"/>
      </w:tblPr>
      <w:tblGrid>
        <w:gridCol w:w="1696"/>
        <w:gridCol w:w="7088"/>
      </w:tblGrid>
      <w:tr w:rsidR="008F1756" w:rsidRPr="00105FCC" w:rsidTr="001164D9">
        <w:tc>
          <w:tcPr>
            <w:tcW w:w="1696" w:type="dxa"/>
            <w:shd w:val="clear" w:color="auto" w:fill="002B62"/>
          </w:tcPr>
          <w:p w:rsidR="008F1756" w:rsidRPr="00105FCC" w:rsidRDefault="008F1756" w:rsidP="001164D9">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0C698C">
              <w:rPr>
                <w:rFonts w:asciiTheme="majorHAnsi" w:hAnsiTheme="majorHAnsi" w:cstheme="majorHAnsi"/>
                <w:color w:val="FFFFFF" w:themeColor="background1"/>
              </w:rPr>
              <w:t xml:space="preserve"> header</w:t>
            </w:r>
          </w:p>
        </w:tc>
        <w:tc>
          <w:tcPr>
            <w:tcW w:w="7088" w:type="dxa"/>
            <w:shd w:val="clear" w:color="auto" w:fill="002B62"/>
          </w:tcPr>
          <w:p w:rsidR="008F1756" w:rsidRPr="00105FCC" w:rsidRDefault="000C698C" w:rsidP="001164D9">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8F1756" w:rsidRPr="00105FCC" w:rsidTr="001164D9">
        <w:tc>
          <w:tcPr>
            <w:tcW w:w="1696" w:type="dxa"/>
          </w:tcPr>
          <w:p w:rsidR="008F1756" w:rsidRPr="00105FCC" w:rsidRDefault="008F1756" w:rsidP="001164D9">
            <w:pPr>
              <w:rPr>
                <w:rFonts w:asciiTheme="majorHAnsi" w:hAnsiTheme="majorHAnsi" w:cstheme="majorHAnsi"/>
              </w:rPr>
            </w:pPr>
            <w:r w:rsidRPr="00105FCC">
              <w:rPr>
                <w:rFonts w:asciiTheme="majorHAnsi" w:hAnsiTheme="majorHAnsi" w:cstheme="majorHAnsi"/>
              </w:rPr>
              <w:t>Content-Type</w:t>
            </w:r>
          </w:p>
        </w:tc>
        <w:tc>
          <w:tcPr>
            <w:tcW w:w="7088" w:type="dxa"/>
          </w:tcPr>
          <w:p w:rsidR="008F1756" w:rsidRPr="00105FCC" w:rsidRDefault="000C698C" w:rsidP="000C698C">
            <w:pPr>
              <w:ind w:firstLineChars="50" w:firstLine="105"/>
              <w:rPr>
                <w:rFonts w:asciiTheme="majorHAnsi" w:hAnsiTheme="majorHAnsi" w:cstheme="majorHAnsi"/>
              </w:rPr>
            </w:pPr>
            <w:r>
              <w:rPr>
                <w:rFonts w:asciiTheme="majorHAnsi" w:hAnsiTheme="majorHAnsi" w:cstheme="majorHAnsi"/>
              </w:rPr>
              <w:t xml:space="preserve">Specifies </w:t>
            </w:r>
            <w:r w:rsidR="008F1756" w:rsidRPr="00105FCC">
              <w:rPr>
                <w:rFonts w:asciiTheme="majorHAnsi" w:hAnsiTheme="majorHAnsi" w:cstheme="majorHAnsi"/>
              </w:rPr>
              <w:t>“application/json”</w:t>
            </w:r>
            <w:r w:rsidRPr="00105FCC">
              <w:rPr>
                <w:rFonts w:asciiTheme="majorHAnsi" w:hAnsiTheme="majorHAnsi" w:cstheme="majorHAnsi"/>
              </w:rPr>
              <w:t xml:space="preserve"> </w:t>
            </w:r>
          </w:p>
        </w:tc>
      </w:tr>
      <w:tr w:rsidR="008F1756" w:rsidRPr="00105FCC" w:rsidTr="001164D9">
        <w:tc>
          <w:tcPr>
            <w:tcW w:w="1696" w:type="dxa"/>
          </w:tcPr>
          <w:p w:rsidR="008F1756" w:rsidRPr="00105FCC" w:rsidRDefault="008F1756" w:rsidP="001164D9">
            <w:pPr>
              <w:rPr>
                <w:rFonts w:asciiTheme="majorHAnsi" w:hAnsiTheme="majorHAnsi" w:cstheme="majorHAnsi"/>
              </w:rPr>
            </w:pPr>
            <w:r w:rsidRPr="00105FCC">
              <w:rPr>
                <w:rFonts w:asciiTheme="majorHAnsi" w:hAnsiTheme="majorHAnsi" w:cstheme="majorHAnsi"/>
              </w:rPr>
              <w:t>Authorization</w:t>
            </w:r>
          </w:p>
        </w:tc>
        <w:tc>
          <w:tcPr>
            <w:tcW w:w="7088" w:type="dxa"/>
          </w:tcPr>
          <w:p w:rsidR="008F1756" w:rsidRPr="00105FCC" w:rsidRDefault="000C698C" w:rsidP="001164D9">
            <w:pPr>
              <w:rPr>
                <w:rFonts w:asciiTheme="majorHAnsi" w:hAnsiTheme="majorHAnsi" w:cstheme="majorHAnsi"/>
              </w:rPr>
            </w:pPr>
            <w:r>
              <w:rPr>
                <w:rFonts w:asciiTheme="majorHAnsi" w:hAnsiTheme="majorHAnsi" w:cstheme="majorHAnsi"/>
              </w:rPr>
              <w:t>When accessing a menu that needs ITA authentication,</w:t>
            </w:r>
            <w:r>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8F1756" w:rsidRPr="00105FCC" w:rsidTr="001164D9">
        <w:tc>
          <w:tcPr>
            <w:tcW w:w="1696" w:type="dxa"/>
          </w:tcPr>
          <w:p w:rsidR="008F1756" w:rsidRPr="00105FCC" w:rsidRDefault="008F1756" w:rsidP="001164D9">
            <w:pPr>
              <w:rPr>
                <w:rFonts w:asciiTheme="majorHAnsi" w:hAnsiTheme="majorHAnsi" w:cstheme="majorHAnsi"/>
              </w:rPr>
            </w:pPr>
            <w:r w:rsidRPr="00105FCC">
              <w:rPr>
                <w:rFonts w:asciiTheme="majorHAnsi" w:hAnsiTheme="majorHAnsi" w:cstheme="majorHAnsi"/>
              </w:rPr>
              <w:t>X-Command</w:t>
            </w:r>
          </w:p>
        </w:tc>
        <w:tc>
          <w:tcPr>
            <w:tcW w:w="7088" w:type="dxa"/>
          </w:tcPr>
          <w:p w:rsidR="008F1756" w:rsidRPr="00105FCC" w:rsidRDefault="008F1756" w:rsidP="001164D9">
            <w:pPr>
              <w:rPr>
                <w:rFonts w:asciiTheme="majorHAnsi" w:hAnsiTheme="majorHAnsi" w:cstheme="majorHAnsi"/>
              </w:rPr>
            </w:pPr>
            <w:r>
              <w:rPr>
                <w:rFonts w:asciiTheme="majorHAnsi" w:hAnsiTheme="majorHAnsi" w:cstheme="majorHAnsi"/>
              </w:rPr>
              <w:t>COMPARE</w:t>
            </w:r>
          </w:p>
        </w:tc>
      </w:tr>
    </w:tbl>
    <w:p w:rsidR="008F1756" w:rsidRPr="00105FCC" w:rsidRDefault="008F1756" w:rsidP="008F1756">
      <w:pPr>
        <w:ind w:left="680"/>
        <w:rPr>
          <w:rFonts w:asciiTheme="majorHAnsi" w:hAnsiTheme="majorHAnsi" w:cstheme="majorHAnsi"/>
        </w:rPr>
      </w:pPr>
    </w:p>
    <w:p w:rsidR="008F1756" w:rsidRPr="00105FCC" w:rsidRDefault="008F1756" w:rsidP="008F1756">
      <w:pPr>
        <w:rPr>
          <w:rFonts w:asciiTheme="majorHAnsi" w:hAnsiTheme="majorHAnsi" w:cstheme="majorHAnsi"/>
        </w:rPr>
      </w:pPr>
    </w:p>
    <w:p w:rsidR="008F1756" w:rsidRPr="00105FCC" w:rsidRDefault="000C698C" w:rsidP="008F1756">
      <w:pPr>
        <w:ind w:left="680"/>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he following explains the different X-command parameters</w:t>
      </w:r>
      <w:r w:rsidR="008F1756" w:rsidRPr="00105FCC">
        <w:rPr>
          <w:rFonts w:asciiTheme="majorHAnsi" w:hAnsiTheme="majorHAnsi" w:cstheme="majorHAnsi"/>
        </w:rPr>
        <w:t>。</w:t>
      </w:r>
    </w:p>
    <w:p w:rsidR="008F1756" w:rsidRPr="00105FCC" w:rsidRDefault="008F1756" w:rsidP="008F1756">
      <w:pPr>
        <w:widowControl/>
        <w:jc w:val="left"/>
        <w:rPr>
          <w:rFonts w:asciiTheme="majorHAnsi" w:hAnsiTheme="majorHAnsi" w:cstheme="majorHAnsi"/>
        </w:rPr>
      </w:pPr>
      <w:r>
        <w:rPr>
          <w:rFonts w:asciiTheme="majorHAnsi" w:hAnsiTheme="majorHAnsi" w:cstheme="majorHAnsi"/>
        </w:rPr>
        <w:br w:type="page"/>
      </w:r>
    </w:p>
    <w:p w:rsidR="008F1756" w:rsidRPr="00105FCC" w:rsidRDefault="008F1756" w:rsidP="008F1756">
      <w:pPr>
        <w:pStyle w:val="30"/>
      </w:pPr>
      <w:bookmarkStart w:id="171" w:name="_Toc96603315"/>
      <w:r w:rsidRPr="00A118BE">
        <w:lastRenderedPageBreak/>
        <w:t>COMPARE</w:t>
      </w:r>
      <w:bookmarkEnd w:id="171"/>
    </w:p>
    <w:p w:rsidR="008F1756" w:rsidRDefault="00517CBA" w:rsidP="008F1756">
      <w:pPr>
        <w:ind w:left="454"/>
        <w:rPr>
          <w:rFonts w:asciiTheme="majorHAnsi" w:hAnsiTheme="majorHAnsi" w:cstheme="majorHAnsi"/>
        </w:rPr>
      </w:pPr>
      <w:r>
        <w:rPr>
          <w:rFonts w:asciiTheme="majorHAnsi" w:hAnsiTheme="majorHAnsi" w:cstheme="majorHAnsi" w:hint="eastAsia"/>
        </w:rPr>
        <w:t xml:space="preserve">Specify the </w:t>
      </w:r>
      <w:r>
        <w:rPr>
          <w:rFonts w:asciiTheme="majorHAnsi" w:hAnsiTheme="majorHAnsi" w:cstheme="majorHAnsi"/>
        </w:rPr>
        <w:t>Comparison definition and standard date to run the comparison.</w:t>
      </w:r>
    </w:p>
    <w:p w:rsidR="008F1756" w:rsidRPr="00105FCC" w:rsidRDefault="007B2C28" w:rsidP="007B2C28">
      <w:pPr>
        <w:ind w:left="105" w:hangingChars="50" w:hanging="105"/>
        <w:rPr>
          <w:rFonts w:asciiTheme="majorHAnsi" w:hAnsiTheme="majorHAnsi" w:cstheme="majorHAnsi"/>
        </w:rPr>
      </w:pPr>
      <w:r>
        <w:rPr>
          <w:rFonts w:asciiTheme="majorHAnsi" w:hAnsiTheme="majorHAnsi" w:cstheme="majorHAnsi"/>
        </w:rPr>
        <w:t>Users</w:t>
      </w:r>
      <w:r>
        <w:rPr>
          <w:rFonts w:asciiTheme="majorHAnsi" w:hAnsiTheme="majorHAnsi" w:cstheme="majorHAnsi" w:hint="eastAsia"/>
        </w:rPr>
        <w:t xml:space="preserve"> can also specify if they want to</w:t>
      </w:r>
      <w:r>
        <w:rPr>
          <w:rFonts w:asciiTheme="majorHAnsi" w:hAnsiTheme="majorHAnsi" w:cstheme="majorHAnsi"/>
        </w:rPr>
        <w:t xml:space="preserve"> filter the output content.(Output all data or data with differences</w:t>
      </w:r>
      <w:r w:rsidR="008F1756">
        <w:rPr>
          <w:rFonts w:asciiTheme="majorHAnsi" w:hAnsiTheme="majorHAnsi" w:cstheme="majorHAnsi" w:hint="eastAsia"/>
        </w:rPr>
        <w:t>対</w:t>
      </w:r>
      <w:r>
        <w:rPr>
          <w:rFonts w:asciiTheme="majorHAnsi" w:hAnsiTheme="majorHAnsi" w:cstheme="majorHAnsi" w:hint="eastAsia"/>
        </w:rPr>
        <w:t>only, CSV format or Excel format)</w:t>
      </w:r>
      <w:r w:rsidRPr="00105FCC">
        <w:rPr>
          <w:rFonts w:asciiTheme="majorHAnsi" w:hAnsiTheme="majorHAnsi" w:cstheme="majorHAnsi"/>
        </w:rPr>
        <w:t xml:space="preserve"> </w:t>
      </w:r>
    </w:p>
    <w:p w:rsidR="008F1756" w:rsidRPr="00105FCC" w:rsidRDefault="008F1756" w:rsidP="008F1756">
      <w:pPr>
        <w:ind w:left="454"/>
        <w:rPr>
          <w:rFonts w:asciiTheme="majorHAnsi" w:hAnsiTheme="majorHAnsi" w:cstheme="majorHAnsi"/>
        </w:rPr>
      </w:pPr>
    </w:p>
    <w:p w:rsidR="008F1756" w:rsidRPr="00105FCC" w:rsidRDefault="00517CBA" w:rsidP="008F1756">
      <w:pPr>
        <w:ind w:left="454" w:firstLine="386"/>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p>
    <w:p w:rsidR="008F1756" w:rsidRPr="00105FCC" w:rsidRDefault="008F1756" w:rsidP="008F1756">
      <w:pPr>
        <w:ind w:left="454" w:firstLine="386"/>
        <w:rPr>
          <w:rFonts w:asciiTheme="majorHAnsi" w:hAnsiTheme="majorHAnsi" w:cstheme="majorHAnsi"/>
        </w:rPr>
      </w:pPr>
      <w:r w:rsidRPr="00105FCC">
        <w:rPr>
          <w:rFonts w:asciiTheme="majorHAnsi" w:hAnsiTheme="majorHAnsi" w:cstheme="majorHAnsi"/>
        </w:rPr>
        <w:t xml:space="preserve">　</w:t>
      </w:r>
      <w:r w:rsidR="00517CBA">
        <w:rPr>
          <w:rFonts w:asciiTheme="majorHAnsi" w:hAnsiTheme="majorHAnsi" w:cstheme="majorHAnsi" w:hint="eastAsia"/>
        </w:rPr>
        <w:t>S</w:t>
      </w:r>
      <w:r w:rsidR="00517CBA">
        <w:rPr>
          <w:rFonts w:asciiTheme="majorHAnsi" w:hAnsiTheme="majorHAnsi" w:cstheme="majorHAnsi"/>
        </w:rPr>
        <w:t>pecify the following as content in JSON format.</w:t>
      </w:r>
    </w:p>
    <w:p w:rsidR="008F1756" w:rsidRPr="00105FCC" w:rsidRDefault="008F1756" w:rsidP="008F1756">
      <w:pPr>
        <w:ind w:left="454" w:firstLine="386"/>
        <w:rPr>
          <w:rFonts w:asciiTheme="majorHAnsi" w:hAnsiTheme="majorHAnsi" w:cstheme="majorHAnsi"/>
        </w:rPr>
      </w:pPr>
    </w:p>
    <w:p w:rsidR="008F1756" w:rsidRPr="00105FCC" w:rsidRDefault="000C698C" w:rsidP="008F1756">
      <w:pPr>
        <w:pStyle w:val="af2"/>
        <w:keepNext/>
        <w:rPr>
          <w:rFonts w:asciiTheme="majorHAnsi" w:hAnsiTheme="majorHAnsi" w:cstheme="majorHAnsi"/>
        </w:rPr>
      </w:pPr>
      <w:r>
        <w:rPr>
          <w:rFonts w:asciiTheme="majorHAnsi" w:hAnsiTheme="majorHAnsi" w:cstheme="majorHAnsi"/>
        </w:rPr>
        <w:t>Table</w:t>
      </w:r>
      <w:r w:rsidR="008F1756" w:rsidRPr="00105FCC">
        <w:rPr>
          <w:rFonts w:asciiTheme="majorHAnsi" w:hAnsiTheme="majorHAnsi" w:cstheme="majorHAnsi"/>
        </w:rPr>
        <w:t xml:space="preserve"> </w:t>
      </w:r>
      <w:r w:rsidR="008F1756">
        <w:rPr>
          <w:rFonts w:asciiTheme="majorHAnsi" w:hAnsiTheme="majorHAnsi" w:cstheme="majorHAnsi"/>
        </w:rPr>
        <w:fldChar w:fldCharType="begin"/>
      </w:r>
      <w:r w:rsidR="008F1756">
        <w:rPr>
          <w:rFonts w:asciiTheme="majorHAnsi" w:hAnsiTheme="majorHAnsi" w:cstheme="majorHAnsi"/>
        </w:rPr>
        <w:instrText xml:space="preserve"> STYLEREF 1 \s </w:instrText>
      </w:r>
      <w:r w:rsidR="008F1756">
        <w:rPr>
          <w:rFonts w:asciiTheme="majorHAnsi" w:hAnsiTheme="majorHAnsi" w:cstheme="majorHAnsi"/>
        </w:rPr>
        <w:fldChar w:fldCharType="separate"/>
      </w:r>
      <w:r w:rsidR="005F1F35">
        <w:rPr>
          <w:rFonts w:asciiTheme="majorHAnsi" w:hAnsiTheme="majorHAnsi" w:cstheme="majorHAnsi"/>
          <w:noProof/>
        </w:rPr>
        <w:t>9</w:t>
      </w:r>
      <w:r w:rsidR="008F1756">
        <w:rPr>
          <w:rFonts w:asciiTheme="majorHAnsi" w:hAnsiTheme="majorHAnsi" w:cstheme="majorHAnsi"/>
        </w:rPr>
        <w:fldChar w:fldCharType="end"/>
      </w:r>
      <w:r w:rsidR="008F1756">
        <w:rPr>
          <w:rFonts w:asciiTheme="majorHAnsi" w:hAnsiTheme="majorHAnsi" w:cstheme="majorHAnsi"/>
        </w:rPr>
        <w:noBreakHyphen/>
      </w:r>
      <w:r w:rsidR="008F1756">
        <w:rPr>
          <w:rFonts w:asciiTheme="majorHAnsi" w:hAnsiTheme="majorHAnsi" w:cstheme="majorHAnsi"/>
        </w:rPr>
        <w:fldChar w:fldCharType="begin"/>
      </w:r>
      <w:r w:rsidR="008F1756">
        <w:rPr>
          <w:rFonts w:asciiTheme="majorHAnsi" w:hAnsiTheme="majorHAnsi" w:cstheme="majorHAnsi"/>
        </w:rPr>
        <w:instrText xml:space="preserve"> SEQ </w:instrText>
      </w:r>
      <w:r w:rsidR="008F1756">
        <w:rPr>
          <w:rFonts w:asciiTheme="majorHAnsi" w:hAnsiTheme="majorHAnsi" w:cstheme="majorHAnsi"/>
        </w:rPr>
        <w:instrText>表</w:instrText>
      </w:r>
      <w:r w:rsidR="008F1756">
        <w:rPr>
          <w:rFonts w:asciiTheme="majorHAnsi" w:hAnsiTheme="majorHAnsi" w:cstheme="majorHAnsi"/>
        </w:rPr>
        <w:instrText xml:space="preserve"> \* ARABIC \s 1 </w:instrText>
      </w:r>
      <w:r w:rsidR="008F1756">
        <w:rPr>
          <w:rFonts w:asciiTheme="majorHAnsi" w:hAnsiTheme="majorHAnsi" w:cstheme="majorHAnsi"/>
        </w:rPr>
        <w:fldChar w:fldCharType="separate"/>
      </w:r>
      <w:r w:rsidR="005F1F35">
        <w:rPr>
          <w:rFonts w:asciiTheme="majorHAnsi" w:hAnsiTheme="majorHAnsi" w:cstheme="majorHAnsi"/>
          <w:noProof/>
        </w:rPr>
        <w:t>3</w:t>
      </w:r>
      <w:r w:rsidR="008F1756">
        <w:rPr>
          <w:rFonts w:asciiTheme="majorHAnsi" w:hAnsiTheme="majorHAnsi" w:cstheme="majorHAnsi"/>
        </w:rPr>
        <w:fldChar w:fldCharType="end"/>
      </w:r>
      <w:r w:rsidR="008F1756" w:rsidRPr="00105FCC">
        <w:rPr>
          <w:rFonts w:asciiTheme="majorHAnsi" w:hAnsiTheme="majorHAnsi" w:cstheme="majorHAnsi"/>
        </w:rPr>
        <w:t xml:space="preserve"> </w:t>
      </w:r>
      <w:r>
        <w:rPr>
          <w:rFonts w:asciiTheme="majorHAnsi" w:hAnsiTheme="majorHAnsi" w:cstheme="majorHAnsi"/>
        </w:rPr>
        <w:t>Compare function parameter list</w:t>
      </w:r>
    </w:p>
    <w:tbl>
      <w:tblPr>
        <w:tblStyle w:val="ab"/>
        <w:tblW w:w="0" w:type="auto"/>
        <w:jc w:val="center"/>
        <w:tblLook w:val="04A0" w:firstRow="1" w:lastRow="0" w:firstColumn="1" w:lastColumn="0" w:noHBand="0" w:noVBand="1"/>
      </w:tblPr>
      <w:tblGrid>
        <w:gridCol w:w="2826"/>
        <w:gridCol w:w="5842"/>
      </w:tblGrid>
      <w:tr w:rsidR="008F1756" w:rsidRPr="00105FCC" w:rsidTr="001164D9">
        <w:trPr>
          <w:jc w:val="center"/>
        </w:trPr>
        <w:tc>
          <w:tcPr>
            <w:tcW w:w="2826" w:type="dxa"/>
            <w:shd w:val="clear" w:color="auto" w:fill="002B62"/>
          </w:tcPr>
          <w:p w:rsidR="008F1756" w:rsidRPr="00105FCC" w:rsidRDefault="00517CBA" w:rsidP="001164D9">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 name</w:t>
            </w:r>
          </w:p>
        </w:tc>
        <w:tc>
          <w:tcPr>
            <w:tcW w:w="5842" w:type="dxa"/>
            <w:shd w:val="clear" w:color="auto" w:fill="002B62"/>
          </w:tcPr>
          <w:p w:rsidR="008F1756" w:rsidRPr="00105FCC" w:rsidRDefault="008F1756" w:rsidP="001164D9">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8F1756" w:rsidRPr="00105FCC" w:rsidTr="001164D9">
        <w:trPr>
          <w:jc w:val="center"/>
        </w:trPr>
        <w:tc>
          <w:tcPr>
            <w:tcW w:w="2826" w:type="dxa"/>
          </w:tcPr>
          <w:p w:rsidR="008F1756" w:rsidRPr="00105FCC" w:rsidRDefault="008F1756" w:rsidP="001164D9">
            <w:pPr>
              <w:rPr>
                <w:rFonts w:asciiTheme="majorHAnsi" w:hAnsiTheme="majorHAnsi" w:cstheme="majorHAnsi"/>
              </w:rPr>
            </w:pPr>
            <w:r w:rsidRPr="00E012AD">
              <w:rPr>
                <w:rFonts w:asciiTheme="majorHAnsi" w:eastAsia="ＭＳ ゴシック" w:hAnsiTheme="majorHAnsi" w:cstheme="majorHAnsi"/>
                <w:color w:val="000000"/>
                <w:kern w:val="0"/>
                <w:szCs w:val="21"/>
              </w:rPr>
              <w:t>COMPARE_ID</w:t>
            </w:r>
          </w:p>
        </w:tc>
        <w:tc>
          <w:tcPr>
            <w:tcW w:w="5842" w:type="dxa"/>
          </w:tcPr>
          <w:p w:rsidR="008F1756" w:rsidRPr="00105FCC" w:rsidRDefault="00517CBA" w:rsidP="001164D9">
            <w:pPr>
              <w:rPr>
                <w:rFonts w:asciiTheme="majorHAnsi" w:hAnsiTheme="majorHAnsi" w:cstheme="majorHAnsi"/>
              </w:rPr>
            </w:pPr>
            <w:r>
              <w:rPr>
                <w:rFonts w:asciiTheme="majorHAnsi" w:hAnsiTheme="majorHAnsi" w:cstheme="majorHAnsi" w:hint="eastAsia"/>
              </w:rPr>
              <w:t xml:space="preserve">Comparison definition </w:t>
            </w:r>
            <w:r w:rsidR="008F1756">
              <w:rPr>
                <w:rFonts w:asciiTheme="majorHAnsi" w:hAnsiTheme="majorHAnsi" w:cstheme="majorHAnsi" w:hint="eastAsia"/>
              </w:rPr>
              <w:t>ID</w:t>
            </w:r>
          </w:p>
        </w:tc>
      </w:tr>
      <w:tr w:rsidR="008F1756" w:rsidRPr="00105FCC" w:rsidTr="001164D9">
        <w:trPr>
          <w:jc w:val="center"/>
        </w:trPr>
        <w:tc>
          <w:tcPr>
            <w:tcW w:w="2826" w:type="dxa"/>
          </w:tcPr>
          <w:p w:rsidR="008F1756" w:rsidRPr="00105FCC" w:rsidRDefault="008F1756" w:rsidP="001164D9">
            <w:pPr>
              <w:rPr>
                <w:rFonts w:asciiTheme="majorHAnsi" w:hAnsiTheme="majorHAnsi" w:cstheme="majorHAnsi"/>
              </w:rPr>
            </w:pPr>
            <w:r w:rsidRPr="00E012AD">
              <w:rPr>
                <w:rFonts w:asciiTheme="majorHAnsi" w:eastAsia="ＭＳ ゴシック" w:hAnsiTheme="majorHAnsi" w:cstheme="majorHAnsi"/>
                <w:color w:val="000000"/>
                <w:kern w:val="0"/>
                <w:szCs w:val="21"/>
              </w:rPr>
              <w:t>BASE_TIMESTAMP_0</w:t>
            </w:r>
          </w:p>
        </w:tc>
        <w:tc>
          <w:tcPr>
            <w:tcW w:w="5842" w:type="dxa"/>
          </w:tcPr>
          <w:p w:rsidR="008F1756" w:rsidRPr="00105FCC" w:rsidRDefault="00517CBA" w:rsidP="00517CBA">
            <w:pPr>
              <w:rPr>
                <w:rFonts w:asciiTheme="majorHAnsi" w:hAnsiTheme="majorHAnsi" w:cstheme="majorHAnsi"/>
              </w:rPr>
            </w:pPr>
            <w:r>
              <w:rPr>
                <w:rFonts w:asciiTheme="majorHAnsi" w:hAnsiTheme="majorHAnsi" w:cstheme="majorHAnsi"/>
              </w:rPr>
              <w:t xml:space="preserve">Specifies </w:t>
            </w:r>
            <w:r>
              <w:rPr>
                <w:rFonts w:asciiTheme="majorHAnsi" w:hAnsiTheme="majorHAnsi" w:cstheme="majorHAnsi" w:hint="eastAsia"/>
              </w:rPr>
              <w:t>C</w:t>
            </w:r>
            <w:r>
              <w:rPr>
                <w:rFonts w:asciiTheme="majorHAnsi" w:hAnsiTheme="majorHAnsi" w:cstheme="majorHAnsi"/>
              </w:rPr>
              <w:t>ompare menu</w:t>
            </w:r>
            <w:r>
              <w:rPr>
                <w:rFonts w:asciiTheme="majorHAnsi" w:hAnsiTheme="majorHAnsi" w:cstheme="majorHAnsi" w:hint="eastAsia"/>
              </w:rPr>
              <w:t xml:space="preserve"> </w:t>
            </w:r>
            <w:r w:rsidR="008F1756" w:rsidRPr="007B7D0F">
              <w:rPr>
                <w:rFonts w:asciiTheme="majorHAnsi" w:hAnsiTheme="majorHAnsi" w:cstheme="majorHAnsi" w:hint="eastAsia"/>
              </w:rPr>
              <w:t>1</w:t>
            </w:r>
            <w:r>
              <w:rPr>
                <w:rFonts w:asciiTheme="majorHAnsi" w:hAnsiTheme="majorHAnsi" w:cstheme="majorHAnsi" w:hint="eastAsia"/>
              </w:rPr>
              <w:t xml:space="preserve"> standard date</w:t>
            </w:r>
            <w:r w:rsidR="008F1756">
              <w:rPr>
                <w:rFonts w:asciiTheme="majorHAnsi" w:hAnsiTheme="majorHAnsi" w:cstheme="majorHAnsi" w:hint="eastAsia"/>
              </w:rPr>
              <w:t xml:space="preserve"> </w:t>
            </w:r>
            <w:r w:rsidR="008F1756" w:rsidRPr="00105FCC">
              <w:rPr>
                <w:rFonts w:asciiTheme="majorHAnsi" w:hAnsiTheme="majorHAnsi" w:cstheme="majorHAnsi"/>
              </w:rPr>
              <w:t>（</w:t>
            </w:r>
            <w:r w:rsidR="008F1756" w:rsidRPr="00105FCC">
              <w:rPr>
                <w:rFonts w:asciiTheme="majorHAnsi" w:hAnsiTheme="majorHAnsi" w:cstheme="majorHAnsi"/>
              </w:rPr>
              <w:t xml:space="preserve">YYYY/MM/DD </w:t>
            </w:r>
            <w:r w:rsidR="008F1756" w:rsidRPr="00105FCC">
              <w:rPr>
                <w:rFonts w:asciiTheme="majorHAnsi" w:hAnsiTheme="majorHAnsi" w:cstheme="majorHAnsi"/>
              </w:rPr>
              <w:t>ｔｔ</w:t>
            </w:r>
            <w:r w:rsidR="008F1756" w:rsidRPr="00105FCC">
              <w:rPr>
                <w:rFonts w:asciiTheme="majorHAnsi" w:hAnsiTheme="majorHAnsi" w:cstheme="majorHAnsi"/>
              </w:rPr>
              <w:t>:</w:t>
            </w:r>
            <w:r w:rsidR="008F1756" w:rsidRPr="00105FCC">
              <w:rPr>
                <w:rFonts w:asciiTheme="majorHAnsi" w:hAnsiTheme="majorHAnsi" w:cstheme="majorHAnsi"/>
              </w:rPr>
              <w:t>ｍｍ）</w:t>
            </w:r>
          </w:p>
        </w:tc>
      </w:tr>
      <w:tr w:rsidR="00517CBA" w:rsidRPr="00105FCC" w:rsidTr="001164D9">
        <w:trPr>
          <w:jc w:val="center"/>
        </w:trPr>
        <w:tc>
          <w:tcPr>
            <w:tcW w:w="2826" w:type="dxa"/>
          </w:tcPr>
          <w:p w:rsidR="00517CBA" w:rsidRPr="00105FCC" w:rsidRDefault="00517CBA" w:rsidP="00517CBA">
            <w:pPr>
              <w:rPr>
                <w:rFonts w:asciiTheme="majorHAnsi" w:hAnsiTheme="majorHAnsi" w:cstheme="majorHAnsi"/>
              </w:rPr>
            </w:pPr>
            <w:r w:rsidRPr="00E012AD">
              <w:rPr>
                <w:rFonts w:asciiTheme="majorHAnsi" w:eastAsia="ＭＳ ゴシック" w:hAnsiTheme="majorHAnsi" w:cstheme="majorHAnsi"/>
                <w:color w:val="000000"/>
                <w:kern w:val="0"/>
                <w:szCs w:val="21"/>
              </w:rPr>
              <w:t>BASE_TIMESTAMP_1</w:t>
            </w:r>
          </w:p>
        </w:tc>
        <w:tc>
          <w:tcPr>
            <w:tcW w:w="5842" w:type="dxa"/>
          </w:tcPr>
          <w:p w:rsidR="00517CBA" w:rsidRPr="00105FCC" w:rsidRDefault="00517CBA" w:rsidP="00517CBA">
            <w:pPr>
              <w:rPr>
                <w:rFonts w:asciiTheme="majorHAnsi" w:hAnsiTheme="majorHAnsi" w:cstheme="majorHAnsi"/>
              </w:rPr>
            </w:pPr>
            <w:r>
              <w:rPr>
                <w:rFonts w:asciiTheme="majorHAnsi" w:hAnsiTheme="majorHAnsi" w:cstheme="majorHAnsi"/>
              </w:rPr>
              <w:t xml:space="preserve">Specifies </w:t>
            </w:r>
            <w:r>
              <w:rPr>
                <w:rFonts w:asciiTheme="majorHAnsi" w:hAnsiTheme="majorHAnsi" w:cstheme="majorHAnsi" w:hint="eastAsia"/>
              </w:rPr>
              <w:t>C</w:t>
            </w:r>
            <w:r>
              <w:rPr>
                <w:rFonts w:asciiTheme="majorHAnsi" w:hAnsiTheme="majorHAnsi" w:cstheme="majorHAnsi"/>
              </w:rPr>
              <w:t>ompare menu</w:t>
            </w:r>
            <w:r>
              <w:rPr>
                <w:rFonts w:asciiTheme="majorHAnsi" w:hAnsiTheme="majorHAnsi" w:cstheme="majorHAnsi" w:hint="eastAsia"/>
              </w:rPr>
              <w:t xml:space="preserve"> 2 standard date </w:t>
            </w:r>
            <w:r w:rsidRPr="00105FCC">
              <w:rPr>
                <w:rFonts w:asciiTheme="majorHAnsi" w:hAnsiTheme="majorHAnsi" w:cstheme="majorHAnsi"/>
              </w:rPr>
              <w:t>（</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8F1756" w:rsidRPr="00105FCC" w:rsidTr="001164D9">
        <w:trPr>
          <w:jc w:val="center"/>
        </w:trPr>
        <w:tc>
          <w:tcPr>
            <w:tcW w:w="2826" w:type="dxa"/>
          </w:tcPr>
          <w:p w:rsidR="008F1756" w:rsidRPr="00E012AD" w:rsidRDefault="008F1756" w:rsidP="001164D9">
            <w:pPr>
              <w:rPr>
                <w:rFonts w:asciiTheme="majorHAnsi" w:eastAsia="ＭＳ ゴシック" w:hAnsiTheme="majorHAnsi" w:cstheme="majorHAnsi"/>
                <w:color w:val="000000"/>
                <w:kern w:val="0"/>
                <w:szCs w:val="21"/>
              </w:rPr>
            </w:pPr>
            <w:r w:rsidRPr="00A118BE">
              <w:rPr>
                <w:rFonts w:asciiTheme="majorHAnsi" w:eastAsia="ＭＳ ゴシック" w:hAnsiTheme="majorHAnsi" w:cstheme="majorHAnsi"/>
                <w:color w:val="000000"/>
                <w:kern w:val="0"/>
                <w:szCs w:val="21"/>
              </w:rPr>
              <w:t>HOST_LIST</w:t>
            </w:r>
          </w:p>
        </w:tc>
        <w:tc>
          <w:tcPr>
            <w:tcW w:w="5842" w:type="dxa"/>
          </w:tcPr>
          <w:p w:rsidR="008F1756" w:rsidRPr="00105FCC" w:rsidRDefault="00517CBA" w:rsidP="001164D9">
            <w:pPr>
              <w:rPr>
                <w:rFonts w:asciiTheme="majorHAnsi" w:hAnsiTheme="majorHAnsi" w:cstheme="majorHAnsi"/>
              </w:rPr>
            </w:pPr>
            <w:r>
              <w:rPr>
                <w:rFonts w:asciiTheme="majorHAnsi" w:hAnsiTheme="majorHAnsi" w:cstheme="majorHAnsi" w:hint="eastAsia"/>
              </w:rPr>
              <w:t xml:space="preserve">Device list </w:t>
            </w:r>
            <w:r w:rsidR="008F1756">
              <w:rPr>
                <w:rFonts w:asciiTheme="majorHAnsi" w:hAnsiTheme="majorHAnsi" w:cstheme="majorHAnsi" w:hint="eastAsia"/>
              </w:rPr>
              <w:t>ID</w:t>
            </w:r>
            <w:r>
              <w:rPr>
                <w:rFonts w:asciiTheme="majorHAnsi" w:hAnsiTheme="majorHAnsi" w:cstheme="majorHAnsi" w:hint="eastAsia"/>
              </w:rPr>
              <w:t xml:space="preserve"> divided by </w:t>
            </w:r>
            <w:r>
              <w:rPr>
                <w:rFonts w:asciiTheme="majorHAnsi" w:hAnsiTheme="majorHAnsi" w:cstheme="majorHAnsi"/>
              </w:rPr>
              <w:t>comma</w:t>
            </w:r>
          </w:p>
        </w:tc>
      </w:tr>
      <w:tr w:rsidR="008F1756" w:rsidRPr="00105FCC" w:rsidTr="001164D9">
        <w:trPr>
          <w:jc w:val="center"/>
        </w:trPr>
        <w:tc>
          <w:tcPr>
            <w:tcW w:w="2826" w:type="dxa"/>
          </w:tcPr>
          <w:p w:rsidR="008F1756" w:rsidRPr="00105FCC" w:rsidRDefault="008F1756" w:rsidP="001164D9">
            <w:pPr>
              <w:widowControl/>
              <w:rPr>
                <w:rFonts w:asciiTheme="majorHAnsi" w:hAnsiTheme="majorHAnsi" w:cstheme="majorHAnsi"/>
              </w:rPr>
            </w:pPr>
            <w:r w:rsidRPr="00E012AD">
              <w:rPr>
                <w:rFonts w:asciiTheme="majorHAnsi" w:eastAsia="ＭＳ ゴシック" w:hAnsiTheme="majorHAnsi" w:cstheme="majorHAnsi"/>
                <w:color w:val="000000"/>
                <w:kern w:val="0"/>
                <w:szCs w:val="21"/>
              </w:rPr>
              <w:t>FORMATTER_ID</w:t>
            </w:r>
          </w:p>
        </w:tc>
        <w:tc>
          <w:tcPr>
            <w:tcW w:w="5842" w:type="dxa"/>
          </w:tcPr>
          <w:p w:rsidR="008F1756" w:rsidRDefault="00517CBA" w:rsidP="001164D9">
            <w:pPr>
              <w:rPr>
                <w:rFonts w:asciiTheme="majorHAnsi" w:hAnsiTheme="majorHAnsi" w:cstheme="majorHAnsi"/>
              </w:rPr>
            </w:pPr>
            <w:r>
              <w:rPr>
                <w:rFonts w:asciiTheme="majorHAnsi" w:hAnsiTheme="majorHAnsi" w:cstheme="majorHAnsi" w:hint="eastAsia"/>
              </w:rPr>
              <w:t>Compare result output format</w:t>
            </w:r>
          </w:p>
          <w:p w:rsidR="008F1756" w:rsidRPr="00105FCC" w:rsidRDefault="008F1756" w:rsidP="001164D9">
            <w:pPr>
              <w:ind w:firstLineChars="50" w:firstLine="105"/>
              <w:rPr>
                <w:rFonts w:asciiTheme="majorHAnsi" w:hAnsiTheme="majorHAnsi" w:cstheme="majorHAnsi"/>
              </w:rPr>
            </w:pPr>
            <w:r w:rsidRPr="00105FCC">
              <w:rPr>
                <w:rFonts w:asciiTheme="majorHAnsi" w:hAnsiTheme="majorHAnsi" w:cstheme="majorHAnsi"/>
              </w:rPr>
              <w:t>1</w:t>
            </w:r>
            <w:r>
              <w:rPr>
                <w:rFonts w:asciiTheme="majorHAnsi" w:hAnsiTheme="majorHAnsi" w:cstheme="majorHAnsi"/>
              </w:rPr>
              <w:t>：</w:t>
            </w:r>
            <w:r>
              <w:rPr>
                <w:rFonts w:asciiTheme="majorHAnsi" w:hAnsiTheme="majorHAnsi" w:cstheme="majorHAnsi" w:hint="eastAsia"/>
              </w:rPr>
              <w:t xml:space="preserve">CSV </w:t>
            </w:r>
            <w:r>
              <w:rPr>
                <w:rFonts w:asciiTheme="majorHAnsi" w:hAnsiTheme="majorHAnsi" w:cstheme="majorHAnsi"/>
              </w:rPr>
              <w:t>(</w:t>
            </w:r>
            <w:r w:rsidR="00517CBA">
              <w:rPr>
                <w:rFonts w:asciiTheme="majorHAnsi" w:hAnsiTheme="majorHAnsi" w:cstheme="majorHAnsi" w:hint="eastAsia"/>
              </w:rPr>
              <w:t>default</w:t>
            </w:r>
            <w:r>
              <w:rPr>
                <w:rFonts w:asciiTheme="majorHAnsi" w:hAnsiTheme="majorHAnsi" w:cstheme="majorHAnsi"/>
              </w:rPr>
              <w:t>)</w:t>
            </w:r>
          </w:p>
          <w:p w:rsidR="008F1756" w:rsidRPr="00105FCC" w:rsidRDefault="008F1756" w:rsidP="001164D9">
            <w:pPr>
              <w:ind w:firstLineChars="50" w:firstLine="105"/>
              <w:rPr>
                <w:rFonts w:asciiTheme="majorHAnsi" w:hAnsiTheme="majorHAnsi" w:cstheme="majorHAnsi"/>
              </w:rPr>
            </w:pPr>
            <w:r w:rsidRPr="00105FCC">
              <w:rPr>
                <w:rFonts w:asciiTheme="majorHAnsi" w:hAnsiTheme="majorHAnsi" w:cstheme="majorHAnsi"/>
              </w:rPr>
              <w:t>2</w:t>
            </w:r>
            <w:r>
              <w:rPr>
                <w:rFonts w:asciiTheme="majorHAnsi" w:hAnsiTheme="majorHAnsi" w:cstheme="majorHAnsi"/>
              </w:rPr>
              <w:t>：</w:t>
            </w:r>
            <w:r>
              <w:rPr>
                <w:rFonts w:asciiTheme="majorHAnsi" w:hAnsiTheme="majorHAnsi" w:cstheme="majorHAnsi"/>
              </w:rPr>
              <w:t>Excel</w:t>
            </w:r>
          </w:p>
        </w:tc>
      </w:tr>
      <w:tr w:rsidR="008F1756" w:rsidRPr="00105FCC" w:rsidTr="001164D9">
        <w:trPr>
          <w:jc w:val="center"/>
        </w:trPr>
        <w:tc>
          <w:tcPr>
            <w:tcW w:w="2826" w:type="dxa"/>
          </w:tcPr>
          <w:p w:rsidR="008F1756" w:rsidRPr="00E012AD" w:rsidRDefault="008F1756" w:rsidP="001164D9">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OUTPUT_TYPE</w:t>
            </w:r>
          </w:p>
        </w:tc>
        <w:tc>
          <w:tcPr>
            <w:tcW w:w="5842" w:type="dxa"/>
          </w:tcPr>
          <w:p w:rsidR="008F1756" w:rsidRDefault="00517CBA" w:rsidP="001164D9">
            <w:pPr>
              <w:rPr>
                <w:rFonts w:asciiTheme="majorHAnsi" w:hAnsiTheme="majorHAnsi" w:cstheme="majorHAnsi"/>
              </w:rPr>
            </w:pPr>
            <w:r>
              <w:rPr>
                <w:rFonts w:asciiTheme="majorHAnsi" w:hAnsiTheme="majorHAnsi" w:cstheme="majorHAnsi" w:hint="eastAsia"/>
              </w:rPr>
              <w:t>Compare result output</w:t>
            </w:r>
            <w:r>
              <w:rPr>
                <w:rFonts w:asciiTheme="majorHAnsi" w:hAnsiTheme="majorHAnsi" w:cstheme="majorHAnsi"/>
              </w:rPr>
              <w:t xml:space="preserve"> contents</w:t>
            </w:r>
          </w:p>
          <w:p w:rsidR="008F1756" w:rsidRDefault="008F1756" w:rsidP="001164D9">
            <w:pPr>
              <w:ind w:firstLineChars="50" w:firstLine="105"/>
              <w:rPr>
                <w:rFonts w:asciiTheme="majorHAnsi" w:hAnsiTheme="majorHAnsi" w:cstheme="majorHAnsi"/>
              </w:rPr>
            </w:pPr>
            <w:r>
              <w:rPr>
                <w:rFonts w:asciiTheme="majorHAnsi" w:hAnsiTheme="majorHAnsi" w:cstheme="majorHAnsi" w:hint="eastAsia"/>
              </w:rPr>
              <w:t>1:</w:t>
            </w:r>
            <w:r w:rsidR="00517CBA">
              <w:rPr>
                <w:rFonts w:asciiTheme="majorHAnsi" w:hAnsiTheme="majorHAnsi" w:cstheme="majorHAnsi" w:hint="eastAsia"/>
              </w:rPr>
              <w:t>Output all</w:t>
            </w:r>
            <w:r>
              <w:rPr>
                <w:rFonts w:asciiTheme="majorHAnsi" w:hAnsiTheme="majorHAnsi" w:cstheme="majorHAnsi" w:hint="eastAsia"/>
              </w:rPr>
              <w:t xml:space="preserve"> </w:t>
            </w:r>
            <w:r>
              <w:rPr>
                <w:rFonts w:asciiTheme="majorHAnsi" w:hAnsiTheme="majorHAnsi" w:cstheme="majorHAnsi"/>
              </w:rPr>
              <w:t>(</w:t>
            </w:r>
            <w:r w:rsidR="00517CBA">
              <w:rPr>
                <w:rFonts w:asciiTheme="majorHAnsi" w:hAnsiTheme="majorHAnsi" w:cstheme="majorHAnsi" w:hint="eastAsia"/>
              </w:rPr>
              <w:t>Default</w:t>
            </w:r>
            <w:r>
              <w:rPr>
                <w:rFonts w:asciiTheme="majorHAnsi" w:hAnsiTheme="majorHAnsi" w:cstheme="majorHAnsi"/>
              </w:rPr>
              <w:t>)</w:t>
            </w:r>
          </w:p>
          <w:p w:rsidR="008F1756" w:rsidRPr="00105FCC" w:rsidRDefault="008F1756" w:rsidP="001164D9">
            <w:pPr>
              <w:ind w:firstLineChars="50" w:firstLine="105"/>
              <w:rPr>
                <w:rFonts w:asciiTheme="majorHAnsi" w:hAnsiTheme="majorHAnsi" w:cstheme="majorHAnsi"/>
              </w:rPr>
            </w:pPr>
            <w:r>
              <w:rPr>
                <w:rFonts w:asciiTheme="majorHAnsi" w:hAnsiTheme="majorHAnsi" w:cstheme="majorHAnsi" w:hint="eastAsia"/>
              </w:rPr>
              <w:t>2:</w:t>
            </w:r>
            <w:r w:rsidR="00517CBA">
              <w:rPr>
                <w:rFonts w:asciiTheme="majorHAnsi" w:hAnsiTheme="majorHAnsi" w:cstheme="majorHAnsi" w:hint="eastAsia"/>
              </w:rPr>
              <w:t>Output differences only</w:t>
            </w:r>
          </w:p>
        </w:tc>
      </w:tr>
    </w:tbl>
    <w:p w:rsidR="008F1756" w:rsidRPr="00C076CC" w:rsidRDefault="008F1756" w:rsidP="008F1756">
      <w:pPr>
        <w:widowControl/>
        <w:jc w:val="left"/>
        <w:rPr>
          <w:rFonts w:asciiTheme="majorHAnsi" w:hAnsiTheme="majorHAnsi" w:cstheme="majorHAnsi"/>
        </w:rPr>
      </w:pPr>
    </w:p>
    <w:p w:rsidR="008F1756" w:rsidRPr="00105FCC" w:rsidRDefault="008F1756" w:rsidP="008F1756">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8F1756" w:rsidRPr="00105FCC" w:rsidTr="001164D9">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8F1756" w:rsidRPr="00105FCC" w:rsidRDefault="000C698C" w:rsidP="001164D9">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Example</w:t>
            </w:r>
            <w:r w:rsidR="008F1756" w:rsidRPr="00105FCC">
              <w:rPr>
                <w:rFonts w:asciiTheme="majorHAnsi" w:eastAsia="ＭＳ ゴシック" w:hAnsiTheme="majorHAnsi" w:cstheme="majorHAnsi"/>
                <w:b/>
                <w:bCs/>
                <w:color w:val="FFFFFF"/>
                <w:kern w:val="0"/>
                <w:sz w:val="22"/>
                <w:shd w:val="clear" w:color="auto" w:fill="002B62"/>
              </w:rPr>
              <w:t>）</w:t>
            </w:r>
            <w:r>
              <w:rPr>
                <w:rFonts w:asciiTheme="majorHAnsi" w:eastAsia="ＭＳ ゴシック" w:hAnsiTheme="majorHAnsi" w:cstheme="majorHAnsi"/>
                <w:b/>
                <w:bCs/>
                <w:color w:val="FFFFFF"/>
                <w:kern w:val="0"/>
                <w:sz w:val="22"/>
                <w:shd w:val="clear" w:color="auto" w:fill="002B62"/>
              </w:rPr>
              <w:t>JSON Description example</w:t>
            </w:r>
          </w:p>
        </w:tc>
      </w:tr>
      <w:tr w:rsidR="008F1756" w:rsidRPr="00105FCC" w:rsidTr="001164D9">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8F1756" w:rsidRPr="00E012AD" w:rsidRDefault="008F1756" w:rsidP="001164D9">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w:t>
            </w:r>
          </w:p>
          <w:p w:rsidR="008F1756" w:rsidRPr="00E012AD" w:rsidRDefault="008F1756" w:rsidP="001164D9">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"COMPARE_ID": "1",</w:t>
            </w:r>
          </w:p>
          <w:p w:rsidR="008F1756" w:rsidRPr="00E012AD" w:rsidRDefault="008F1756" w:rsidP="001164D9">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"BASE_TIMESTAMP_0": "",</w:t>
            </w:r>
          </w:p>
          <w:p w:rsidR="008F1756" w:rsidRDefault="008F1756" w:rsidP="001164D9">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"BASE_TIMESTAMP_1": "",</w:t>
            </w:r>
          </w:p>
          <w:p w:rsidR="008F1756" w:rsidRPr="00E012AD" w:rsidRDefault="008F1756" w:rsidP="001164D9">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C17B67">
              <w:rPr>
                <w:rFonts w:asciiTheme="majorHAnsi" w:eastAsia="ＭＳ ゴシック" w:hAnsiTheme="majorHAnsi" w:cstheme="majorHAnsi"/>
                <w:color w:val="000000"/>
                <w:kern w:val="0"/>
                <w:szCs w:val="21"/>
              </w:rPr>
              <w:t xml:space="preserve">HOST_LIST </w:t>
            </w:r>
            <w:r w:rsidRPr="00E012AD">
              <w:rPr>
                <w:rFonts w:asciiTheme="majorHAnsi" w:eastAsia="ＭＳ ゴシック" w:hAnsiTheme="majorHAnsi" w:cstheme="majorHAnsi"/>
                <w:color w:val="000000"/>
                <w:kern w:val="0"/>
                <w:szCs w:val="21"/>
              </w:rPr>
              <w:t>": "1</w:t>
            </w:r>
            <w:r>
              <w:rPr>
                <w:rFonts w:asciiTheme="majorHAnsi" w:eastAsia="ＭＳ ゴシック" w:hAnsiTheme="majorHAnsi" w:cstheme="majorHAnsi"/>
                <w:color w:val="000000"/>
                <w:kern w:val="0"/>
                <w:szCs w:val="21"/>
              </w:rPr>
              <w:t>,2,3</w:t>
            </w:r>
            <w:r w:rsidRPr="00E012AD">
              <w:rPr>
                <w:rFonts w:asciiTheme="majorHAnsi" w:eastAsia="ＭＳ ゴシック" w:hAnsiTheme="majorHAnsi" w:cstheme="majorHAnsi"/>
                <w:color w:val="000000"/>
                <w:kern w:val="0"/>
                <w:szCs w:val="21"/>
              </w:rPr>
              <w:t>",</w:t>
            </w:r>
          </w:p>
          <w:p w:rsidR="008F1756" w:rsidRPr="00E012AD" w:rsidRDefault="008F1756" w:rsidP="001164D9">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"FORMATTER_ID": "1",</w:t>
            </w:r>
          </w:p>
          <w:p w:rsidR="008F1756" w:rsidRPr="00E012AD" w:rsidRDefault="008F1756" w:rsidP="001164D9">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"OUTPUT_TYPE": "1"</w:t>
            </w:r>
          </w:p>
          <w:p w:rsidR="008F1756" w:rsidRPr="00105FCC" w:rsidRDefault="008F1756" w:rsidP="001164D9">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w:t>
            </w:r>
          </w:p>
        </w:tc>
      </w:tr>
      <w:tr w:rsidR="008F1756" w:rsidRPr="00105FCC" w:rsidTr="001164D9">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8F1756" w:rsidRPr="00105FCC" w:rsidRDefault="008F1756" w:rsidP="001164D9">
            <w:pPr>
              <w:widowControl/>
              <w:jc w:val="left"/>
              <w:rPr>
                <w:rFonts w:asciiTheme="majorHAnsi" w:eastAsia="ＭＳ ゴシック" w:hAnsiTheme="majorHAnsi" w:cstheme="majorHAnsi"/>
                <w:color w:val="000000"/>
                <w:kern w:val="0"/>
                <w:sz w:val="22"/>
              </w:rPr>
            </w:pPr>
          </w:p>
        </w:tc>
      </w:tr>
      <w:tr w:rsidR="008F1756" w:rsidRPr="00105FCC" w:rsidTr="001164D9">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8F1756" w:rsidRPr="00105FCC" w:rsidRDefault="008F1756" w:rsidP="001164D9">
            <w:pPr>
              <w:widowControl/>
              <w:jc w:val="left"/>
              <w:rPr>
                <w:rFonts w:asciiTheme="majorHAnsi" w:eastAsia="ＭＳ ゴシック" w:hAnsiTheme="majorHAnsi" w:cstheme="majorHAnsi"/>
                <w:color w:val="000000"/>
                <w:kern w:val="0"/>
                <w:sz w:val="22"/>
              </w:rPr>
            </w:pPr>
          </w:p>
        </w:tc>
      </w:tr>
    </w:tbl>
    <w:p w:rsidR="008F1756" w:rsidRPr="00105FCC" w:rsidRDefault="008F1756" w:rsidP="008F1756">
      <w:pPr>
        <w:rPr>
          <w:rFonts w:asciiTheme="majorHAnsi" w:hAnsiTheme="majorHAnsi" w:cstheme="majorHAnsi"/>
        </w:rPr>
      </w:pPr>
    </w:p>
    <w:p w:rsidR="008F1756" w:rsidRDefault="000C698C" w:rsidP="008F1756">
      <w:pPr>
        <w:ind w:left="454"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rsidR="008F1756" w:rsidRDefault="008F1756" w:rsidP="008F1756">
      <w:pPr>
        <w:ind w:left="454" w:firstLineChars="100" w:firstLine="210"/>
        <w:rPr>
          <w:rFonts w:asciiTheme="majorHAnsi" w:hAnsiTheme="majorHAnsi" w:cstheme="majorHAnsi"/>
        </w:rPr>
      </w:pPr>
    </w:p>
    <w:p w:rsidR="008F1756" w:rsidRPr="00C076CC" w:rsidRDefault="008F1756" w:rsidP="008F1756">
      <w:pPr>
        <w:ind w:left="454" w:firstLineChars="100" w:firstLine="210"/>
        <w:rPr>
          <w:rFonts w:asciiTheme="majorHAnsi" w:hAnsiTheme="majorHAnsi" w:cstheme="majorHAnsi"/>
        </w:rPr>
      </w:pPr>
      <w:r w:rsidRPr="00C076CC">
        <w:rPr>
          <w:rFonts w:asciiTheme="majorHAnsi" w:hAnsiTheme="majorHAnsi" w:cstheme="majorHAnsi" w:hint="eastAsia"/>
        </w:rPr>
        <w:t xml:space="preserve">1) </w:t>
      </w:r>
      <w:r w:rsidR="000C698C">
        <w:rPr>
          <w:rFonts w:asciiTheme="majorHAnsi" w:hAnsiTheme="majorHAnsi" w:cstheme="majorHAnsi" w:hint="eastAsia"/>
        </w:rPr>
        <w:t>R</w:t>
      </w:r>
      <w:r w:rsidR="000C698C">
        <w:rPr>
          <w:rFonts w:asciiTheme="majorHAnsi" w:hAnsiTheme="majorHAnsi" w:cstheme="majorHAnsi"/>
        </w:rPr>
        <w:t>ecord information</w:t>
      </w:r>
    </w:p>
    <w:p w:rsidR="008F1756" w:rsidRPr="00C076CC" w:rsidRDefault="008F1756" w:rsidP="008F1756">
      <w:pPr>
        <w:ind w:left="454" w:firstLineChars="100" w:firstLine="210"/>
        <w:rPr>
          <w:rFonts w:asciiTheme="majorHAnsi" w:hAnsiTheme="majorHAnsi" w:cstheme="majorHAnsi"/>
        </w:rPr>
      </w:pPr>
      <w:r w:rsidRPr="00C076CC">
        <w:rPr>
          <w:rFonts w:asciiTheme="majorHAnsi" w:hAnsiTheme="majorHAnsi" w:cstheme="majorHAnsi" w:hint="eastAsia"/>
        </w:rPr>
        <w:t>（</w:t>
      </w:r>
      <w:r w:rsidRPr="00C076CC">
        <w:rPr>
          <w:rFonts w:asciiTheme="majorHAnsi" w:hAnsiTheme="majorHAnsi" w:cstheme="majorHAnsi" w:hint="eastAsia"/>
        </w:rPr>
        <w:t>JSON</w:t>
      </w:r>
      <w:r w:rsidR="000C698C">
        <w:rPr>
          <w:rFonts w:asciiTheme="majorHAnsi" w:hAnsiTheme="majorHAnsi" w:cstheme="majorHAnsi" w:hint="eastAsia"/>
        </w:rPr>
        <w:t xml:space="preserve"> format</w:t>
      </w:r>
      <w:r w:rsidRPr="00C076CC">
        <w:rPr>
          <w:rFonts w:asciiTheme="majorHAnsi" w:hAnsiTheme="majorHAnsi" w:cstheme="majorHAnsi" w:hint="eastAsia"/>
        </w:rPr>
        <w:t>）</w:t>
      </w:r>
    </w:p>
    <w:p w:rsidR="008F1756" w:rsidRDefault="007B2C28" w:rsidP="008F1756">
      <w:pPr>
        <w:ind w:left="454" w:firstLineChars="100" w:firstLine="210"/>
        <w:rPr>
          <w:rFonts w:asciiTheme="majorHAnsi" w:hAnsiTheme="majorHAnsi" w:cstheme="majorHAnsi"/>
        </w:rPr>
      </w:pPr>
      <w:r>
        <w:rPr>
          <w:rFonts w:asciiTheme="majorHAnsi" w:hAnsiTheme="majorHAnsi" w:cstheme="majorHAnsi"/>
        </w:rPr>
        <w:t xml:space="preserve">The following items are stored in </w:t>
      </w:r>
      <w:r w:rsidR="000C698C">
        <w:rPr>
          <w:rFonts w:asciiTheme="majorHAnsi" w:hAnsiTheme="majorHAnsi" w:cstheme="majorHAnsi" w:hint="eastAsia"/>
        </w:rPr>
        <w:t>Key</w:t>
      </w:r>
      <w:r w:rsidR="008F1756" w:rsidRPr="00C076CC">
        <w:rPr>
          <w:rFonts w:asciiTheme="majorHAnsi" w:hAnsiTheme="majorHAnsi" w:cstheme="majorHAnsi" w:hint="eastAsia"/>
        </w:rPr>
        <w:t xml:space="preserve">{resultdata} -&gt; </w:t>
      </w:r>
      <w:r w:rsidR="000C698C">
        <w:rPr>
          <w:rFonts w:asciiTheme="majorHAnsi" w:hAnsiTheme="majorHAnsi" w:cstheme="majorHAnsi" w:hint="eastAsia"/>
        </w:rPr>
        <w:t>Key</w:t>
      </w:r>
      <w:r w:rsidR="008F1756" w:rsidRPr="00C076CC">
        <w:rPr>
          <w:rFonts w:asciiTheme="majorHAnsi" w:hAnsiTheme="majorHAnsi" w:cstheme="majorHAnsi" w:hint="eastAsia"/>
        </w:rPr>
        <w:t>{CONTENTS} -&gt;</w:t>
      </w:r>
      <w:r>
        <w:rPr>
          <w:rFonts w:asciiTheme="majorHAnsi" w:hAnsiTheme="majorHAnsi" w:cstheme="majorHAnsi" w:hint="eastAsia"/>
        </w:rPr>
        <w:t xml:space="preserve"> as an array.</w:t>
      </w:r>
    </w:p>
    <w:p w:rsidR="008F1756" w:rsidRPr="00795326" w:rsidRDefault="008F1756" w:rsidP="008F1756">
      <w:pPr>
        <w:ind w:left="454" w:firstLineChars="100" w:firstLine="210"/>
        <w:rPr>
          <w:rFonts w:asciiTheme="majorHAnsi" w:hAnsiTheme="majorHAnsi" w:cstheme="majorHAnsi"/>
        </w:rPr>
      </w:pPr>
    </w:p>
    <w:p w:rsidR="008F1756" w:rsidRPr="00105FCC" w:rsidRDefault="000C698C" w:rsidP="008F1756">
      <w:pPr>
        <w:pStyle w:val="af2"/>
        <w:keepNext/>
        <w:rPr>
          <w:rFonts w:asciiTheme="majorHAnsi" w:hAnsiTheme="majorHAnsi" w:cstheme="majorHAnsi"/>
        </w:rPr>
      </w:pPr>
      <w:r>
        <w:rPr>
          <w:rFonts w:asciiTheme="majorHAnsi" w:hAnsiTheme="majorHAnsi" w:cstheme="majorHAnsi"/>
        </w:rPr>
        <w:t>Table</w:t>
      </w:r>
      <w:r w:rsidR="008F1756" w:rsidRPr="00105FCC">
        <w:rPr>
          <w:rFonts w:asciiTheme="majorHAnsi" w:hAnsiTheme="majorHAnsi" w:cstheme="majorHAnsi"/>
        </w:rPr>
        <w:t xml:space="preserve"> </w:t>
      </w:r>
      <w:r w:rsidR="008F1756">
        <w:rPr>
          <w:rFonts w:asciiTheme="majorHAnsi" w:hAnsiTheme="majorHAnsi" w:cstheme="majorHAnsi"/>
        </w:rPr>
        <w:fldChar w:fldCharType="begin"/>
      </w:r>
      <w:r w:rsidR="008F1756">
        <w:rPr>
          <w:rFonts w:asciiTheme="majorHAnsi" w:hAnsiTheme="majorHAnsi" w:cstheme="majorHAnsi"/>
        </w:rPr>
        <w:instrText xml:space="preserve"> STYLEREF 1 \s </w:instrText>
      </w:r>
      <w:r w:rsidR="008F1756">
        <w:rPr>
          <w:rFonts w:asciiTheme="majorHAnsi" w:hAnsiTheme="majorHAnsi" w:cstheme="majorHAnsi"/>
        </w:rPr>
        <w:fldChar w:fldCharType="separate"/>
      </w:r>
      <w:r w:rsidR="005F1F35">
        <w:rPr>
          <w:rFonts w:asciiTheme="majorHAnsi" w:hAnsiTheme="majorHAnsi" w:cstheme="majorHAnsi"/>
          <w:noProof/>
        </w:rPr>
        <w:t>9</w:t>
      </w:r>
      <w:r w:rsidR="008F1756">
        <w:rPr>
          <w:rFonts w:asciiTheme="majorHAnsi" w:hAnsiTheme="majorHAnsi" w:cstheme="majorHAnsi"/>
        </w:rPr>
        <w:fldChar w:fldCharType="end"/>
      </w:r>
      <w:r w:rsidR="008F1756">
        <w:rPr>
          <w:rFonts w:asciiTheme="majorHAnsi" w:hAnsiTheme="majorHAnsi" w:cstheme="majorHAnsi"/>
        </w:rPr>
        <w:noBreakHyphen/>
      </w:r>
      <w:r w:rsidR="008F1756">
        <w:rPr>
          <w:rFonts w:asciiTheme="majorHAnsi" w:hAnsiTheme="majorHAnsi" w:cstheme="majorHAnsi"/>
        </w:rPr>
        <w:fldChar w:fldCharType="begin"/>
      </w:r>
      <w:r w:rsidR="008F1756">
        <w:rPr>
          <w:rFonts w:asciiTheme="majorHAnsi" w:hAnsiTheme="majorHAnsi" w:cstheme="majorHAnsi"/>
        </w:rPr>
        <w:instrText xml:space="preserve"> SEQ </w:instrText>
      </w:r>
      <w:r w:rsidR="008F1756">
        <w:rPr>
          <w:rFonts w:asciiTheme="majorHAnsi" w:hAnsiTheme="majorHAnsi" w:cstheme="majorHAnsi"/>
        </w:rPr>
        <w:instrText>表</w:instrText>
      </w:r>
      <w:r w:rsidR="008F1756">
        <w:rPr>
          <w:rFonts w:asciiTheme="majorHAnsi" w:hAnsiTheme="majorHAnsi" w:cstheme="majorHAnsi"/>
        </w:rPr>
        <w:instrText xml:space="preserve"> \* ARABIC \s 1 </w:instrText>
      </w:r>
      <w:r w:rsidR="008F1756">
        <w:rPr>
          <w:rFonts w:asciiTheme="majorHAnsi" w:hAnsiTheme="majorHAnsi" w:cstheme="majorHAnsi"/>
        </w:rPr>
        <w:fldChar w:fldCharType="separate"/>
      </w:r>
      <w:r w:rsidR="005F1F35">
        <w:rPr>
          <w:rFonts w:asciiTheme="majorHAnsi" w:hAnsiTheme="majorHAnsi" w:cstheme="majorHAnsi"/>
          <w:noProof/>
        </w:rPr>
        <w:t>4</w:t>
      </w:r>
      <w:r w:rsidR="008F1756">
        <w:rPr>
          <w:rFonts w:asciiTheme="majorHAnsi" w:hAnsiTheme="majorHAnsi" w:cstheme="majorHAnsi"/>
        </w:rPr>
        <w:fldChar w:fldCharType="end"/>
      </w:r>
      <w:r w:rsidR="008F1756" w:rsidRPr="00105FCC">
        <w:rPr>
          <w:rFonts w:asciiTheme="majorHAnsi" w:hAnsiTheme="majorHAnsi" w:cstheme="majorHAnsi"/>
        </w:rPr>
        <w:t xml:space="preserve">　</w:t>
      </w:r>
      <w:r w:rsidR="007B2C28">
        <w:rPr>
          <w:rFonts w:asciiTheme="majorHAnsi" w:hAnsiTheme="majorHAnsi" w:cstheme="majorHAnsi" w:hint="eastAsia"/>
        </w:rPr>
        <w:t>R</w:t>
      </w:r>
      <w:r w:rsidR="007B2C28">
        <w:rPr>
          <w:rFonts w:asciiTheme="majorHAnsi" w:hAnsiTheme="majorHAnsi" w:cstheme="majorHAnsi"/>
        </w:rPr>
        <w:t>esponse item list</w:t>
      </w:r>
    </w:p>
    <w:tbl>
      <w:tblPr>
        <w:tblStyle w:val="ab"/>
        <w:tblW w:w="0" w:type="auto"/>
        <w:jc w:val="center"/>
        <w:tblLook w:val="04A0" w:firstRow="1" w:lastRow="0" w:firstColumn="1" w:lastColumn="0" w:noHBand="0" w:noVBand="1"/>
      </w:tblPr>
      <w:tblGrid>
        <w:gridCol w:w="2826"/>
        <w:gridCol w:w="5842"/>
      </w:tblGrid>
      <w:tr w:rsidR="008F1756" w:rsidRPr="00105FCC" w:rsidTr="001164D9">
        <w:trPr>
          <w:jc w:val="center"/>
        </w:trPr>
        <w:tc>
          <w:tcPr>
            <w:tcW w:w="2826" w:type="dxa"/>
            <w:shd w:val="clear" w:color="auto" w:fill="002B62"/>
          </w:tcPr>
          <w:p w:rsidR="008F1756" w:rsidRPr="00105FCC" w:rsidRDefault="000C698C" w:rsidP="001164D9">
            <w:pPr>
              <w:jc w:val="center"/>
              <w:rPr>
                <w:rFonts w:asciiTheme="majorHAnsi" w:hAnsiTheme="majorHAnsi" w:cstheme="majorHAnsi"/>
                <w:color w:val="FFFFFF" w:themeColor="background1"/>
              </w:rPr>
            </w:pPr>
            <w:r>
              <w:rPr>
                <w:rFonts w:asciiTheme="majorHAnsi" w:hAnsiTheme="majorHAnsi" w:cstheme="majorHAnsi"/>
                <w:color w:val="FFFFFF" w:themeColor="background1"/>
              </w:rPr>
              <w:t>Item name</w:t>
            </w:r>
          </w:p>
        </w:tc>
        <w:tc>
          <w:tcPr>
            <w:tcW w:w="5842" w:type="dxa"/>
            <w:shd w:val="clear" w:color="auto" w:fill="002B62"/>
          </w:tcPr>
          <w:p w:rsidR="008F1756" w:rsidRPr="00105FCC" w:rsidRDefault="000C698C" w:rsidP="001164D9">
            <w:pPr>
              <w:jc w:val="center"/>
              <w:rPr>
                <w:rFonts w:asciiTheme="majorHAnsi" w:hAnsiTheme="majorHAnsi" w:cstheme="majorHAnsi"/>
                <w:color w:val="FFFFFF" w:themeColor="background1"/>
              </w:rPr>
            </w:pPr>
            <w:r>
              <w:rPr>
                <w:rFonts w:asciiTheme="majorHAnsi" w:hAnsiTheme="majorHAnsi" w:cstheme="majorHAnsi"/>
                <w:color w:val="FFFFFF" w:themeColor="background1"/>
              </w:rPr>
              <w:t>Remarks</w:t>
            </w:r>
          </w:p>
        </w:tc>
      </w:tr>
      <w:tr w:rsidR="008F1756" w:rsidRPr="00105FCC" w:rsidTr="001164D9">
        <w:trPr>
          <w:jc w:val="center"/>
        </w:trPr>
        <w:tc>
          <w:tcPr>
            <w:tcW w:w="2826" w:type="dxa"/>
          </w:tcPr>
          <w:p w:rsidR="008F1756" w:rsidRPr="00105FCC" w:rsidRDefault="008F1756" w:rsidP="001164D9">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8F1756" w:rsidRPr="00105FCC" w:rsidRDefault="007B2C28" w:rsidP="001164D9">
            <w:pPr>
              <w:rPr>
                <w:rFonts w:asciiTheme="majorHAnsi" w:hAnsiTheme="majorHAnsi" w:cstheme="majorHAnsi"/>
              </w:rPr>
            </w:pPr>
            <w:r>
              <w:rPr>
                <w:rFonts w:asciiTheme="majorHAnsi" w:hAnsiTheme="majorHAnsi" w:cstheme="majorHAnsi" w:hint="eastAsia"/>
              </w:rPr>
              <w:t>Re</w:t>
            </w:r>
            <w:r>
              <w:rPr>
                <w:rFonts w:asciiTheme="majorHAnsi" w:hAnsiTheme="majorHAnsi" w:cstheme="majorHAnsi"/>
              </w:rPr>
              <w:t>sult code</w:t>
            </w:r>
          </w:p>
          <w:p w:rsidR="008F1756" w:rsidRPr="00105FCC" w:rsidRDefault="008F1756" w:rsidP="001164D9">
            <w:pPr>
              <w:ind w:leftChars="100" w:left="210"/>
              <w:rPr>
                <w:rFonts w:asciiTheme="majorHAnsi" w:hAnsiTheme="majorHAnsi" w:cstheme="majorHAnsi"/>
              </w:rPr>
            </w:pPr>
            <w:r w:rsidRPr="00105FCC">
              <w:rPr>
                <w:rFonts w:asciiTheme="majorHAnsi" w:hAnsiTheme="majorHAnsi" w:cstheme="majorHAnsi"/>
              </w:rPr>
              <w:t>000</w:t>
            </w:r>
            <w:r>
              <w:rPr>
                <w:rFonts w:asciiTheme="majorHAnsi" w:hAnsiTheme="majorHAnsi" w:cstheme="majorHAnsi"/>
              </w:rPr>
              <w:t>：</w:t>
            </w:r>
            <w:r w:rsidR="007B2C28">
              <w:rPr>
                <w:rFonts w:asciiTheme="majorHAnsi" w:hAnsiTheme="majorHAnsi" w:cstheme="majorHAnsi" w:hint="eastAsia"/>
              </w:rPr>
              <w:t>Compared</w:t>
            </w:r>
          </w:p>
          <w:p w:rsidR="008F1756" w:rsidRPr="00105FCC" w:rsidRDefault="008F1756" w:rsidP="007B2C28">
            <w:pPr>
              <w:ind w:leftChars="100" w:left="210"/>
              <w:rPr>
                <w:rFonts w:asciiTheme="majorHAnsi" w:hAnsiTheme="majorHAnsi" w:cstheme="majorHAnsi"/>
              </w:rPr>
            </w:pPr>
            <w:r w:rsidRPr="00105FCC">
              <w:rPr>
                <w:rFonts w:asciiTheme="majorHAnsi" w:hAnsiTheme="majorHAnsi" w:cstheme="majorHAnsi"/>
              </w:rPr>
              <w:t>001</w:t>
            </w:r>
            <w:r>
              <w:rPr>
                <w:rFonts w:asciiTheme="majorHAnsi" w:hAnsiTheme="majorHAnsi" w:cstheme="majorHAnsi"/>
              </w:rPr>
              <w:t>：</w:t>
            </w:r>
            <w:r w:rsidR="007B2C28">
              <w:rPr>
                <w:rFonts w:asciiTheme="majorHAnsi" w:hAnsiTheme="majorHAnsi" w:cstheme="majorHAnsi" w:hint="eastAsia"/>
              </w:rPr>
              <w:t>N</w:t>
            </w:r>
            <w:r w:rsidR="007B2C28">
              <w:rPr>
                <w:rFonts w:asciiTheme="majorHAnsi" w:hAnsiTheme="majorHAnsi" w:cstheme="majorHAnsi"/>
              </w:rPr>
              <w:t>o results</w:t>
            </w:r>
          </w:p>
        </w:tc>
      </w:tr>
      <w:tr w:rsidR="008F1756" w:rsidRPr="00105FCC" w:rsidTr="001164D9">
        <w:trPr>
          <w:jc w:val="center"/>
        </w:trPr>
        <w:tc>
          <w:tcPr>
            <w:tcW w:w="2826" w:type="dxa"/>
          </w:tcPr>
          <w:p w:rsidR="008F1756" w:rsidRPr="00105FCC" w:rsidRDefault="008F1756" w:rsidP="001164D9">
            <w:pPr>
              <w:rPr>
                <w:rFonts w:asciiTheme="majorHAnsi" w:hAnsiTheme="majorHAnsi" w:cstheme="majorHAnsi"/>
              </w:rPr>
            </w:pPr>
            <w:r w:rsidRPr="00105FCC">
              <w:rPr>
                <w:rFonts w:asciiTheme="majorHAnsi" w:hAnsiTheme="majorHAnsi" w:cstheme="majorHAnsi"/>
              </w:rPr>
              <w:t>RESULTINFO</w:t>
            </w:r>
          </w:p>
        </w:tc>
        <w:tc>
          <w:tcPr>
            <w:tcW w:w="5842" w:type="dxa"/>
          </w:tcPr>
          <w:p w:rsidR="008F1756" w:rsidRPr="00105FCC" w:rsidRDefault="007B2C28" w:rsidP="001164D9">
            <w:pPr>
              <w:rPr>
                <w:rFonts w:asciiTheme="majorHAnsi" w:hAnsiTheme="majorHAnsi" w:cstheme="majorHAnsi"/>
              </w:rPr>
            </w:pPr>
            <w:r>
              <w:rPr>
                <w:rFonts w:asciiTheme="majorHAnsi" w:hAnsiTheme="majorHAnsi" w:cstheme="majorHAnsi"/>
              </w:rPr>
              <w:t>Detailed information</w:t>
            </w:r>
          </w:p>
        </w:tc>
      </w:tr>
      <w:tr w:rsidR="008F1756" w:rsidRPr="00105FCC" w:rsidTr="001164D9">
        <w:trPr>
          <w:jc w:val="center"/>
        </w:trPr>
        <w:tc>
          <w:tcPr>
            <w:tcW w:w="2826" w:type="dxa"/>
          </w:tcPr>
          <w:p w:rsidR="008F1756" w:rsidRPr="00105FCC" w:rsidRDefault="008F1756" w:rsidP="001164D9">
            <w:pPr>
              <w:rPr>
                <w:rFonts w:asciiTheme="majorHAnsi" w:hAnsiTheme="majorHAnsi" w:cstheme="majorHAnsi"/>
              </w:rPr>
            </w:pPr>
            <w:r>
              <w:rPr>
                <w:rFonts w:asciiTheme="majorHAnsi" w:hAnsiTheme="majorHAnsi" w:cstheme="majorHAnsi" w:hint="eastAsia"/>
              </w:rPr>
              <w:t>FILENAME</w:t>
            </w:r>
          </w:p>
        </w:tc>
        <w:tc>
          <w:tcPr>
            <w:tcW w:w="5842" w:type="dxa"/>
          </w:tcPr>
          <w:p w:rsidR="008F1756" w:rsidRPr="00105FCC" w:rsidRDefault="007B2C28" w:rsidP="001164D9">
            <w:pPr>
              <w:rPr>
                <w:rFonts w:asciiTheme="majorHAnsi" w:hAnsiTheme="majorHAnsi" w:cstheme="majorHAnsi"/>
              </w:rPr>
            </w:pPr>
            <w:r>
              <w:rPr>
                <w:rFonts w:asciiTheme="majorHAnsi" w:hAnsiTheme="majorHAnsi" w:cstheme="majorHAnsi" w:hint="eastAsia"/>
                <w:szCs w:val="21"/>
              </w:rPr>
              <w:t>C</w:t>
            </w:r>
            <w:r>
              <w:rPr>
                <w:rFonts w:asciiTheme="majorHAnsi" w:hAnsiTheme="majorHAnsi" w:cstheme="majorHAnsi"/>
                <w:szCs w:val="21"/>
              </w:rPr>
              <w:t>omparison result output file name</w:t>
            </w:r>
          </w:p>
        </w:tc>
      </w:tr>
      <w:tr w:rsidR="008F1756" w:rsidRPr="00105FCC" w:rsidTr="001164D9">
        <w:trPr>
          <w:jc w:val="center"/>
        </w:trPr>
        <w:tc>
          <w:tcPr>
            <w:tcW w:w="2826" w:type="dxa"/>
          </w:tcPr>
          <w:p w:rsidR="008F1756" w:rsidRDefault="008F1756" w:rsidP="001164D9">
            <w:pPr>
              <w:rPr>
                <w:rFonts w:asciiTheme="majorHAnsi" w:hAnsiTheme="majorHAnsi" w:cstheme="majorHAnsi"/>
              </w:rPr>
            </w:pPr>
            <w:r>
              <w:rPr>
                <w:rFonts w:asciiTheme="majorHAnsi" w:hAnsiTheme="majorHAnsi" w:cstheme="majorHAnsi" w:hint="eastAsia"/>
              </w:rPr>
              <w:lastRenderedPageBreak/>
              <w:t>FILE</w:t>
            </w:r>
          </w:p>
        </w:tc>
        <w:tc>
          <w:tcPr>
            <w:tcW w:w="5842" w:type="dxa"/>
          </w:tcPr>
          <w:p w:rsidR="008F1756" w:rsidRPr="00105FCC" w:rsidRDefault="007B2C28" w:rsidP="001164D9">
            <w:pPr>
              <w:rPr>
                <w:rFonts w:asciiTheme="majorHAnsi" w:hAnsiTheme="majorHAnsi" w:cstheme="majorHAnsi"/>
              </w:rPr>
            </w:pPr>
            <w:r>
              <w:rPr>
                <w:rFonts w:asciiTheme="majorHAnsi" w:eastAsia="ＭＳ ゴシック" w:hAnsiTheme="majorHAnsi" w:cstheme="majorHAnsi"/>
                <w:color w:val="000000"/>
                <w:kern w:val="0"/>
                <w:szCs w:val="21"/>
              </w:rPr>
              <w:t>BASE64-encoded value of the downloaded file</w:t>
            </w:r>
          </w:p>
        </w:tc>
      </w:tr>
    </w:tbl>
    <w:p w:rsidR="008F1756" w:rsidRPr="00C076CC" w:rsidRDefault="008F1756" w:rsidP="008F1756">
      <w:pPr>
        <w:ind w:left="454" w:firstLineChars="100" w:firstLine="210"/>
        <w:rPr>
          <w:rFonts w:asciiTheme="majorHAnsi" w:hAnsiTheme="majorHAnsi" w:cstheme="majorHAnsi"/>
        </w:rPr>
      </w:pPr>
    </w:p>
    <w:p w:rsidR="008F1756" w:rsidRPr="00105FCC" w:rsidRDefault="008F1756" w:rsidP="008F1756">
      <w:pPr>
        <w:ind w:left="454"/>
        <w:rPr>
          <w:rFonts w:asciiTheme="majorHAnsi" w:hAnsiTheme="majorHAnsi" w:cstheme="majorHAnsi"/>
        </w:rPr>
      </w:pPr>
      <w:r w:rsidRPr="00105FCC">
        <w:rPr>
          <w:rFonts w:asciiTheme="majorHAnsi" w:hAnsiTheme="majorHAnsi" w:cstheme="majorHAnsi"/>
        </w:rPr>
        <w:t xml:space="preserve">　　</w:t>
      </w:r>
      <w:r w:rsidR="007B2C28">
        <w:rPr>
          <w:rFonts w:asciiTheme="majorHAnsi" w:hAnsiTheme="majorHAnsi" w:cstheme="majorHAnsi" w:hint="eastAsia"/>
        </w:rPr>
        <w:t>T</w:t>
      </w:r>
      <w:r w:rsidR="007B2C28">
        <w:rPr>
          <w:rFonts w:asciiTheme="majorHAnsi" w:hAnsiTheme="majorHAnsi" w:cstheme="majorHAnsi"/>
        </w:rPr>
        <w:t>he returned response is stored in JSON format</w:t>
      </w:r>
    </w:p>
    <w:tbl>
      <w:tblPr>
        <w:tblW w:w="8506" w:type="dxa"/>
        <w:jc w:val="center"/>
        <w:tblCellMar>
          <w:left w:w="99" w:type="dxa"/>
          <w:right w:w="99" w:type="dxa"/>
        </w:tblCellMar>
        <w:tblLook w:val="04A0" w:firstRow="1" w:lastRow="0" w:firstColumn="1" w:lastColumn="0" w:noHBand="0" w:noVBand="1"/>
      </w:tblPr>
      <w:tblGrid>
        <w:gridCol w:w="8506"/>
      </w:tblGrid>
      <w:tr w:rsidR="008F1756" w:rsidRPr="00105FCC" w:rsidTr="001164D9">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8F1756" w:rsidRPr="00105FCC" w:rsidRDefault="008F1756" w:rsidP="001164D9">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8F1756" w:rsidRPr="00105FCC" w:rsidRDefault="008F1756" w:rsidP="001164D9">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8F1756" w:rsidRPr="00105FCC" w:rsidRDefault="008F1756" w:rsidP="001164D9">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8F1756" w:rsidRPr="00105FCC" w:rsidRDefault="008F1756" w:rsidP="001164D9">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517CBA">
              <w:rPr>
                <w:rFonts w:asciiTheme="majorHAnsi" w:hAnsiTheme="majorHAnsi" w:cstheme="majorHAnsi"/>
                <w:szCs w:val="21"/>
              </w:rPr>
              <w:t>Result code</w:t>
            </w:r>
            <w:r w:rsidRPr="00105FCC">
              <w:rPr>
                <w:rFonts w:asciiTheme="majorHAnsi" w:eastAsia="ＭＳ ゴシック" w:hAnsiTheme="majorHAnsi" w:cstheme="majorHAnsi"/>
                <w:color w:val="000000"/>
                <w:kern w:val="0"/>
                <w:szCs w:val="21"/>
              </w:rPr>
              <w:t>",</w:t>
            </w:r>
          </w:p>
          <w:p w:rsidR="008F1756" w:rsidRDefault="008F1756" w:rsidP="001164D9">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517CBA">
              <w:rPr>
                <w:rFonts w:asciiTheme="majorHAnsi" w:hAnsiTheme="majorHAnsi" w:cstheme="majorHAnsi"/>
                <w:szCs w:val="21"/>
              </w:rPr>
              <w:t>Detailed information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rsidR="008F1756" w:rsidRPr="00105FCC" w:rsidRDefault="008F1756" w:rsidP="001164D9">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C17B67">
              <w:rPr>
                <w:rFonts w:asciiTheme="majorHAnsi" w:eastAsia="ＭＳ ゴシック" w:hAnsiTheme="majorHAnsi" w:cstheme="majorHAnsi"/>
                <w:color w:val="000000"/>
                <w:kern w:val="0"/>
                <w:szCs w:val="21"/>
              </w:rPr>
              <w:t>FILENAME</w:t>
            </w:r>
            <w:r w:rsidRPr="00105FCC">
              <w:rPr>
                <w:rFonts w:asciiTheme="majorHAnsi" w:eastAsia="ＭＳ ゴシック" w:hAnsiTheme="majorHAnsi" w:cstheme="majorHAnsi"/>
                <w:color w:val="000000"/>
                <w:kern w:val="0"/>
                <w:szCs w:val="21"/>
              </w:rPr>
              <w:t>": "</w:t>
            </w:r>
            <w:r w:rsidR="00517CBA">
              <w:rPr>
                <w:rFonts w:asciiTheme="majorHAnsi" w:hAnsiTheme="majorHAnsi" w:cstheme="majorHAnsi" w:hint="eastAsia"/>
                <w:szCs w:val="21"/>
              </w:rPr>
              <w:t>File name</w:t>
            </w:r>
            <w:r w:rsidRPr="00105FCC">
              <w:rPr>
                <w:rFonts w:asciiTheme="majorHAnsi" w:eastAsia="ＭＳ ゴシック" w:hAnsiTheme="majorHAnsi" w:cstheme="majorHAnsi"/>
                <w:color w:val="000000"/>
                <w:kern w:val="0"/>
                <w:szCs w:val="21"/>
              </w:rPr>
              <w:t>",</w:t>
            </w:r>
          </w:p>
          <w:p w:rsidR="008F1756" w:rsidRDefault="008F1756" w:rsidP="001164D9">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C17B67">
              <w:rPr>
                <w:rFonts w:asciiTheme="majorHAnsi" w:eastAsia="ＭＳ ゴシック" w:hAnsiTheme="majorHAnsi" w:cstheme="majorHAnsi"/>
                <w:color w:val="000000"/>
                <w:kern w:val="0"/>
                <w:szCs w:val="21"/>
              </w:rPr>
              <w:t>FILE</w:t>
            </w:r>
            <w:r w:rsidRPr="00105FCC">
              <w:rPr>
                <w:rFonts w:asciiTheme="majorHAnsi" w:eastAsia="ＭＳ ゴシック" w:hAnsiTheme="majorHAnsi" w:cstheme="majorHAnsi"/>
                <w:color w:val="000000"/>
                <w:kern w:val="0"/>
                <w:szCs w:val="21"/>
              </w:rPr>
              <w:t>": "</w:t>
            </w:r>
            <w:r w:rsidR="007B2C28">
              <w:rPr>
                <w:rFonts w:asciiTheme="majorHAnsi" w:hAnsiTheme="majorHAnsi" w:cstheme="majorHAnsi" w:hint="eastAsia"/>
                <w:szCs w:val="21"/>
              </w:rPr>
              <w:t>B</w:t>
            </w:r>
            <w:r w:rsidR="007B2C28">
              <w:rPr>
                <w:rFonts w:asciiTheme="majorHAnsi" w:hAnsiTheme="majorHAnsi" w:cstheme="majorHAnsi"/>
                <w:szCs w:val="21"/>
              </w:rPr>
              <w:t>ASE64-encoded value of the Compare result output file</w:t>
            </w:r>
            <w:r>
              <w:rPr>
                <w:rFonts w:asciiTheme="majorHAnsi" w:eastAsia="ＭＳ ゴシック" w:hAnsiTheme="majorHAnsi" w:cstheme="majorHAnsi"/>
                <w:color w:val="000000"/>
                <w:kern w:val="0"/>
                <w:szCs w:val="21"/>
              </w:rPr>
              <w:t>"</w:t>
            </w:r>
          </w:p>
          <w:p w:rsidR="008F1756" w:rsidRPr="00105FCC" w:rsidRDefault="008F1756" w:rsidP="001164D9">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8F1756" w:rsidRPr="00105FCC" w:rsidRDefault="008F1756" w:rsidP="001164D9">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bl>
    <w:p w:rsidR="008D4535" w:rsidRPr="00105FCC" w:rsidRDefault="008D4535" w:rsidP="00E63BB1">
      <w:pPr>
        <w:pStyle w:val="1"/>
      </w:pPr>
      <w:bookmarkStart w:id="172" w:name="_Toc96603316"/>
      <w:r>
        <w:rPr>
          <w:rFonts w:hint="eastAsia"/>
        </w:rPr>
        <w:lastRenderedPageBreak/>
        <w:t>Appendix</w:t>
      </w:r>
      <w:bookmarkEnd w:id="163"/>
      <w:bookmarkEnd w:id="172"/>
    </w:p>
    <w:p w:rsidR="008D4535" w:rsidRPr="00105FCC" w:rsidRDefault="008D4535" w:rsidP="00B23864">
      <w:pPr>
        <w:pStyle w:val="20"/>
      </w:pPr>
      <w:bookmarkStart w:id="173" w:name="_Toc93426809"/>
      <w:bookmarkStart w:id="174" w:name="_Toc96603317"/>
      <w:r>
        <w:rPr>
          <w:rFonts w:hint="eastAsia"/>
        </w:rPr>
        <w:t>Troubleshooting</w:t>
      </w:r>
      <w:bookmarkEnd w:id="173"/>
      <w:bookmarkEnd w:id="174"/>
    </w:p>
    <w:p w:rsidR="008D4535" w:rsidRPr="0038691C" w:rsidRDefault="008D4535" w:rsidP="008D4535"/>
    <w:tbl>
      <w:tblPr>
        <w:tblStyle w:val="ab"/>
        <w:tblW w:w="0" w:type="auto"/>
        <w:tblInd w:w="108" w:type="dxa"/>
        <w:tblLook w:val="04A0" w:firstRow="1" w:lastRow="0" w:firstColumn="1" w:lastColumn="0" w:noHBand="0" w:noVBand="1"/>
      </w:tblPr>
      <w:tblGrid>
        <w:gridCol w:w="989"/>
        <w:gridCol w:w="8530"/>
      </w:tblGrid>
      <w:tr w:rsidR="008D4535" w:rsidRPr="00CB055E" w:rsidTr="008D4535">
        <w:trPr>
          <w:tblHeader/>
        </w:trPr>
        <w:tc>
          <w:tcPr>
            <w:tcW w:w="989" w:type="dxa"/>
            <w:shd w:val="clear" w:color="auto" w:fill="002B62"/>
          </w:tcPr>
          <w:p w:rsidR="008D4535" w:rsidRPr="00CB055E" w:rsidRDefault="008D4535" w:rsidP="008D4535">
            <w:pPr>
              <w:widowControl/>
              <w:ind w:leftChars="8" w:left="540" w:hangingChars="248" w:hanging="523"/>
              <w:jc w:val="center"/>
              <w:rPr>
                <w:b/>
                <w:color w:val="FFFFFF" w:themeColor="background1"/>
              </w:rPr>
            </w:pPr>
            <w:r w:rsidRPr="008A2B0D">
              <w:rPr>
                <w:rFonts w:hint="eastAsia"/>
                <w:b/>
                <w:color w:val="FFFFFF" w:themeColor="background1"/>
              </w:rPr>
              <w:t>No</w:t>
            </w:r>
          </w:p>
        </w:tc>
        <w:tc>
          <w:tcPr>
            <w:tcW w:w="8530" w:type="dxa"/>
            <w:shd w:val="clear" w:color="auto" w:fill="002B62"/>
          </w:tcPr>
          <w:p w:rsidR="008D4535" w:rsidRPr="00CB055E" w:rsidRDefault="008D4535" w:rsidP="008D4535">
            <w:pPr>
              <w:widowControl/>
              <w:jc w:val="center"/>
              <w:rPr>
                <w:b/>
                <w:color w:val="FFFFFF" w:themeColor="background1"/>
              </w:rPr>
            </w:pPr>
            <w:r>
              <w:rPr>
                <w:rFonts w:hint="eastAsia"/>
                <w:b/>
                <w:color w:val="FFFFFF" w:themeColor="background1"/>
              </w:rPr>
              <w:t>Content</w:t>
            </w:r>
          </w:p>
        </w:tc>
      </w:tr>
      <w:tr w:rsidR="008D4535" w:rsidRPr="00CB055E" w:rsidTr="008D4535">
        <w:trPr>
          <w:trHeight w:val="1235"/>
        </w:trPr>
        <w:tc>
          <w:tcPr>
            <w:tcW w:w="989" w:type="dxa"/>
            <w:shd w:val="clear" w:color="auto" w:fill="E5EAEF"/>
          </w:tcPr>
          <w:p w:rsidR="008D4535" w:rsidRPr="00CB055E" w:rsidRDefault="008D4535" w:rsidP="008D4535">
            <w:pPr>
              <w:widowControl/>
              <w:ind w:leftChars="8" w:left="538" w:hangingChars="248" w:hanging="521"/>
              <w:jc w:val="center"/>
            </w:pPr>
            <w:r w:rsidRPr="008A2B0D">
              <w:rPr>
                <w:rFonts w:hint="eastAsia"/>
              </w:rPr>
              <w:t>Q</w:t>
            </w:r>
            <w:r w:rsidRPr="00CB055E">
              <w:rPr>
                <w:rFonts w:hint="eastAsia"/>
              </w:rPr>
              <w:t>-</w:t>
            </w:r>
            <w:r w:rsidRPr="008A2B0D">
              <w:rPr>
                <w:rFonts w:hint="eastAsia"/>
              </w:rPr>
              <w:t>1</w:t>
            </w:r>
          </w:p>
        </w:tc>
        <w:tc>
          <w:tcPr>
            <w:tcW w:w="8530" w:type="dxa"/>
            <w:shd w:val="clear" w:color="auto" w:fill="E5EAEF"/>
          </w:tcPr>
          <w:p w:rsidR="008D4535" w:rsidRPr="00CB055E" w:rsidRDefault="00956268" w:rsidP="008D4535">
            <w:pPr>
              <w:widowControl/>
              <w:jc w:val="left"/>
            </w:pPr>
            <w:r>
              <w:t>Uploading files using RestAPI takes too long.</w:t>
            </w:r>
          </w:p>
          <w:p w:rsidR="008D4535" w:rsidRPr="00CB055E" w:rsidRDefault="00956268" w:rsidP="008D4535">
            <w:pPr>
              <w:widowControl/>
              <w:jc w:val="left"/>
            </w:pPr>
            <w:r>
              <w:rPr>
                <w:rFonts w:hint="eastAsia"/>
              </w:rPr>
              <w:t>An error occurs during the registration process when using RestAPI.</w:t>
            </w:r>
          </w:p>
          <w:p w:rsidR="008D4535" w:rsidRPr="00CB055E" w:rsidRDefault="00956268" w:rsidP="008D4535">
            <w:pPr>
              <w:widowControl/>
              <w:jc w:val="left"/>
            </w:pPr>
            <w:r>
              <w:t>The display and operation web screen becomes slow when uploading files with RestAPI.</w:t>
            </w:r>
          </w:p>
        </w:tc>
      </w:tr>
      <w:tr w:rsidR="008D4535" w:rsidRPr="00CB055E" w:rsidTr="008D4535">
        <w:trPr>
          <w:trHeight w:val="1949"/>
        </w:trPr>
        <w:tc>
          <w:tcPr>
            <w:tcW w:w="989" w:type="dxa"/>
          </w:tcPr>
          <w:p w:rsidR="008D4535" w:rsidRPr="00CB055E" w:rsidRDefault="008D4535" w:rsidP="008D4535">
            <w:pPr>
              <w:widowControl/>
              <w:jc w:val="center"/>
            </w:pPr>
            <w:r w:rsidRPr="008A2B0D">
              <w:rPr>
                <w:rFonts w:hint="eastAsia"/>
              </w:rPr>
              <w:t>A</w:t>
            </w:r>
            <w:r w:rsidRPr="00CB055E">
              <w:rPr>
                <w:rFonts w:hint="eastAsia"/>
              </w:rPr>
              <w:t>-</w:t>
            </w:r>
            <w:r w:rsidRPr="008A2B0D">
              <w:rPr>
                <w:rFonts w:hint="eastAsia"/>
              </w:rPr>
              <w:t>1</w:t>
            </w:r>
          </w:p>
        </w:tc>
        <w:tc>
          <w:tcPr>
            <w:tcW w:w="8530" w:type="dxa"/>
          </w:tcPr>
          <w:p w:rsidR="008D4535" w:rsidRPr="00CB055E" w:rsidRDefault="00956268" w:rsidP="008D4535">
            <w:pPr>
              <w:widowControl/>
              <w:ind w:leftChars="9" w:left="36" w:hangingChars="8" w:hanging="17"/>
              <w:jc w:val="left"/>
            </w:pPr>
            <w:r>
              <w:t>It is possible that your PHP memory settings are set too low.</w:t>
            </w:r>
            <w:r w:rsidR="00977AEF">
              <w:br/>
              <w:t>Please check the values of the following parameters in the PHP configuration file (php.ini) and increase the set maximum value.</w:t>
            </w:r>
            <w:r>
              <w:br/>
            </w:r>
          </w:p>
          <w:p w:rsidR="008D4535" w:rsidRDefault="008D4535" w:rsidP="008D4535">
            <w:pPr>
              <w:widowControl/>
              <w:spacing w:beforeLines="50" w:before="143" w:afterLines="50" w:after="143"/>
              <w:ind w:leftChars="150" w:left="315"/>
              <w:jc w:val="left"/>
            </w:pPr>
            <w:r w:rsidRPr="00CB055E">
              <w:rPr>
                <w:rFonts w:hint="eastAsia"/>
              </w:rPr>
              <w:t>・</w:t>
            </w:r>
            <w:r w:rsidRPr="008A2B0D">
              <w:rPr>
                <w:rFonts w:hint="eastAsia"/>
              </w:rPr>
              <w:t>memory</w:t>
            </w:r>
            <w:r w:rsidRPr="00CB055E">
              <w:rPr>
                <w:rFonts w:hint="eastAsia"/>
              </w:rPr>
              <w:t>_</w:t>
            </w:r>
            <w:r w:rsidRPr="008A2B0D">
              <w:rPr>
                <w:rFonts w:hint="eastAsia"/>
              </w:rPr>
              <w:t>limit</w:t>
            </w:r>
            <w:r w:rsidRPr="00CB055E">
              <w:rPr>
                <w:rFonts w:hint="eastAsia"/>
              </w:rPr>
              <w:tab/>
            </w:r>
            <w:r w:rsidRPr="00CB055E">
              <w:rPr>
                <w:rFonts w:hint="eastAsia"/>
              </w:rPr>
              <w:tab/>
            </w:r>
            <w:r w:rsidR="00977AEF">
              <w:t>Memory available for PHP allocation</w:t>
            </w:r>
          </w:p>
          <w:p w:rsidR="008D4535" w:rsidRPr="00CB055E" w:rsidRDefault="008D4535" w:rsidP="00977AEF">
            <w:pPr>
              <w:widowControl/>
              <w:spacing w:beforeLines="50" w:before="143" w:afterLines="50" w:after="143"/>
              <w:ind w:leftChars="150" w:left="315"/>
              <w:jc w:val="left"/>
            </w:pPr>
            <w:r w:rsidRPr="00CB055E">
              <w:rPr>
                <w:rFonts w:hint="eastAsia"/>
              </w:rPr>
              <w:t>・</w:t>
            </w:r>
            <w:r w:rsidRPr="008A2B0D">
              <w:rPr>
                <w:rFonts w:hint="eastAsia"/>
              </w:rPr>
              <w:t>post</w:t>
            </w:r>
            <w:r w:rsidRPr="00CB055E">
              <w:rPr>
                <w:rFonts w:hint="eastAsia"/>
              </w:rPr>
              <w:t>_</w:t>
            </w:r>
            <w:r w:rsidRPr="008A2B0D">
              <w:rPr>
                <w:rFonts w:hint="eastAsia"/>
              </w:rPr>
              <w:t>max</w:t>
            </w:r>
            <w:r w:rsidRPr="00CB055E">
              <w:rPr>
                <w:rFonts w:hint="eastAsia"/>
              </w:rPr>
              <w:t>_</w:t>
            </w:r>
            <w:r w:rsidRPr="008A2B0D">
              <w:rPr>
                <w:rFonts w:hint="eastAsia"/>
              </w:rPr>
              <w:t>size</w:t>
            </w:r>
            <w:r w:rsidRPr="00CB055E">
              <w:rPr>
                <w:rFonts w:hint="eastAsia"/>
              </w:rPr>
              <w:tab/>
            </w:r>
            <w:r w:rsidR="00977AEF">
              <w:t>Maximum size allowed for post data.</w:t>
            </w:r>
          </w:p>
        </w:tc>
      </w:tr>
    </w:tbl>
    <w:p w:rsidR="008D4535" w:rsidRPr="008D4535" w:rsidRDefault="008D4535" w:rsidP="00755EC2">
      <w:pPr>
        <w:rPr>
          <w:rFonts w:asciiTheme="majorHAnsi" w:hAnsiTheme="majorHAnsi" w:cstheme="majorHAnsi"/>
          <w:szCs w:val="21"/>
        </w:rPr>
      </w:pPr>
    </w:p>
    <w:sectPr w:rsidR="008D4535" w:rsidRPr="008D4535" w:rsidSect="00E63BB1">
      <w:headerReference w:type="default" r:id="rId11"/>
      <w:footerReference w:type="default" r:id="rId12"/>
      <w:headerReference w:type="first" r:id="rId13"/>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5AE6" w:rsidRDefault="00055AE6" w:rsidP="00DC6829">
      <w:r>
        <w:separator/>
      </w:r>
    </w:p>
  </w:endnote>
  <w:endnote w:type="continuationSeparator" w:id="0">
    <w:p w:rsidR="00055AE6" w:rsidRDefault="00055AE6"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6419884"/>
      <w:docPartObj>
        <w:docPartGallery w:val="Page Numbers (Bottom of Page)"/>
        <w:docPartUnique/>
      </w:docPartObj>
    </w:sdtPr>
    <w:sdtEndPr/>
    <w:sdtContent>
      <w:p w:rsidR="00872C8E" w:rsidRDefault="00872C8E" w:rsidP="00937CC7">
        <w:pPr>
          <w:pStyle w:val="a7"/>
          <w:jc w:val="center"/>
        </w:pPr>
        <w:r>
          <w:rPr>
            <w:kern w:val="0"/>
          </w:rPr>
          <w:t>Exastro-ITA_</w:t>
        </w:r>
        <w:r>
          <w:rPr>
            <w:rFonts w:hint="eastAsia"/>
          </w:rPr>
          <w:t>U</w:t>
        </w:r>
        <w:r>
          <w:t>ser Instruction Manual</w:t>
        </w:r>
        <w:r>
          <w:rPr>
            <w:rFonts w:hint="eastAsia"/>
          </w:rPr>
          <w:t>_RestAPI</w:t>
        </w:r>
        <w:r>
          <w:t xml:space="preserve">  </w:t>
        </w:r>
        <w:r>
          <w:fldChar w:fldCharType="begin"/>
        </w:r>
        <w:r>
          <w:instrText>PAGE   \* MERGEFORMAT</w:instrText>
        </w:r>
        <w:r>
          <w:fldChar w:fldCharType="separate"/>
        </w:r>
        <w:r w:rsidR="005F1F35" w:rsidRPr="005F1F35">
          <w:rPr>
            <w:rFonts w:ascii="Arial" w:hAnsi="Arial"/>
            <w:noProof/>
          </w:rPr>
          <w:t>65</w:t>
        </w:r>
        <w:r>
          <w:fldChar w:fldCharType="end"/>
        </w:r>
        <w:r>
          <w:rPr>
            <w:rFonts w:hint="eastAsia"/>
          </w:rPr>
          <w:t xml:space="preserve"> / </w:t>
        </w:r>
        <w:r>
          <w:rPr>
            <w:noProof/>
          </w:rPr>
          <w:fldChar w:fldCharType="begin"/>
        </w:r>
        <w:r>
          <w:rPr>
            <w:noProof/>
          </w:rPr>
          <w:instrText xml:space="preserve"> NUMPAGES  \* Arabic  \* MERGEFORMAT </w:instrText>
        </w:r>
        <w:r>
          <w:rPr>
            <w:noProof/>
          </w:rPr>
          <w:fldChar w:fldCharType="separate"/>
        </w:r>
        <w:r w:rsidR="005F1F35" w:rsidRPr="005F1F35">
          <w:rPr>
            <w:rFonts w:ascii="Arial" w:hAnsi="Arial"/>
            <w:noProof/>
          </w:rPr>
          <w:t>102</w:t>
        </w:r>
        <w:r>
          <w:rPr>
            <w:noProof/>
          </w:rPr>
          <w:fldChar w:fldCharType="end"/>
        </w:r>
      </w:p>
    </w:sdtContent>
  </w:sdt>
  <w:p w:rsidR="00872C8E" w:rsidRDefault="00872C8E">
    <w:pPr>
      <w:pStyle w:val="a7"/>
    </w:pPr>
    <w:r>
      <w:rPr>
        <w:noProof/>
      </w:rPr>
      <w:drawing>
        <wp:anchor distT="0" distB="0" distL="114300" distR="114300" simplePos="0" relativeHeight="251658752" behindDoc="0" locked="0" layoutInCell="1" allowOverlap="1">
          <wp:simplePos x="0" y="0"/>
          <wp:positionH relativeFrom="column">
            <wp:posOffset>-959807</wp:posOffset>
          </wp:positionH>
          <wp:positionV relativeFrom="paragraph">
            <wp:posOffset>481734</wp:posOffset>
          </wp:positionV>
          <wp:extent cx="7599623" cy="288268"/>
          <wp:effectExtent l="0" t="0" r="0" b="0"/>
          <wp:wrapNone/>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10346" cy="292468"/>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5AE6" w:rsidRDefault="00055AE6" w:rsidP="00DC6829">
      <w:r>
        <w:separator/>
      </w:r>
    </w:p>
  </w:footnote>
  <w:footnote w:type="continuationSeparator" w:id="0">
    <w:p w:rsidR="00055AE6" w:rsidRDefault="00055AE6"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C8E" w:rsidRPr="00B41FE2" w:rsidRDefault="00872C8E" w:rsidP="00B41FE2">
    <w:pPr>
      <w:pStyle w:val="a5"/>
    </w:pPr>
    <w:r>
      <w:rPr>
        <w:noProof/>
      </w:rPr>
      <w:drawing>
        <wp:anchor distT="0" distB="0" distL="114300" distR="114300" simplePos="0" relativeHeight="251657728" behindDoc="0" locked="0" layoutInCell="1" allowOverlap="1" wp14:anchorId="0877F381" wp14:editId="7CC55FD2">
          <wp:simplePos x="0" y="0"/>
          <wp:positionH relativeFrom="column">
            <wp:posOffset>-1007308</wp:posOffset>
          </wp:positionH>
          <wp:positionV relativeFrom="paragraph">
            <wp:posOffset>-540385</wp:posOffset>
          </wp:positionV>
          <wp:extent cx="7659584" cy="287655"/>
          <wp:effectExtent l="0" t="0" r="0" b="0"/>
          <wp:wrapNone/>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79123" cy="288389"/>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C8E" w:rsidRDefault="00872C8E">
    <w:pPr>
      <w:pStyle w:val="a5"/>
    </w:pPr>
    <w:r>
      <w:rPr>
        <w:noProof/>
      </w:rPr>
      <w:drawing>
        <wp:anchor distT="0" distB="0" distL="114300" distR="114300" simplePos="0" relativeHeight="251656704" behindDoc="0" locked="0" layoutInCell="1" allowOverlap="1">
          <wp:simplePos x="0" y="0"/>
          <wp:positionH relativeFrom="column">
            <wp:posOffset>-888555</wp:posOffset>
          </wp:positionH>
          <wp:positionV relativeFrom="paragraph">
            <wp:posOffset>-552260</wp:posOffset>
          </wp:positionV>
          <wp:extent cx="7540558" cy="10706801"/>
          <wp:effectExtent l="0" t="0" r="3810" b="0"/>
          <wp:wrapNone/>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0002" cy="107202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A5472"/>
    <w:multiLevelType w:val="hybridMultilevel"/>
    <w:tmpl w:val="71B0F3D4"/>
    <w:lvl w:ilvl="0" w:tplc="49129862">
      <w:start w:val="1"/>
      <w:numFmt w:val="decimalEnclosedCircle"/>
      <w:lvlText w:val="%1"/>
      <w:lvlJc w:val="left"/>
      <w:pPr>
        <w:ind w:left="1200" w:hanging="360"/>
      </w:pPr>
      <w:rPr>
        <w:rFonts w:ascii="ＭＳ ゴシック" w:eastAsia="ＭＳ ゴシック" w:hAnsi="ＭＳ ゴシック" w:cs="ＭＳ ゴシック"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 w15:restartNumberingAfterBreak="0">
    <w:nsid w:val="04A31A4B"/>
    <w:multiLevelType w:val="multilevel"/>
    <w:tmpl w:val="5C4EA87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2"/>
      <w:lvlText w:val="%1.%2.%3"/>
      <w:lvlJc w:val="left"/>
      <w:pPr>
        <w:ind w:left="1418" w:hanging="567"/>
      </w:pPr>
      <w:rPr>
        <w:rFonts w:asciiTheme="majorHAnsi" w:eastAsia="ＭＳ 明朝" w:hAnsiTheme="majorHAnsi" w:cstheme="majorHAnsi" w:hint="default"/>
        <w:b/>
      </w:rPr>
    </w:lvl>
    <w:lvl w:ilvl="3">
      <w:start w:val="1"/>
      <w:numFmt w:val="decimal"/>
      <w:lvlText w:val="(%4)"/>
      <w:lvlJc w:val="left"/>
      <w:pPr>
        <w:ind w:left="1588" w:hanging="737"/>
      </w:pPr>
      <w:rPr>
        <w:rFonts w:hint="default"/>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7AB53CF"/>
    <w:multiLevelType w:val="hybridMultilevel"/>
    <w:tmpl w:val="DB90C28C"/>
    <w:lvl w:ilvl="0" w:tplc="5422276C">
      <w:start w:val="1"/>
      <w:numFmt w:val="decimalEnclosedCircle"/>
      <w:lvlText w:val="%1"/>
      <w:lvlJc w:val="left"/>
      <w:pPr>
        <w:ind w:left="1200" w:hanging="360"/>
      </w:pPr>
      <w:rPr>
        <w:rFonts w:ascii="ＭＳ ゴシック" w:eastAsia="ＭＳ ゴシック" w:hAnsi="ＭＳ ゴシック" w:cs="ＭＳ ゴシック"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 w15:restartNumberingAfterBreak="0">
    <w:nsid w:val="0BCC48E7"/>
    <w:multiLevelType w:val="hybridMultilevel"/>
    <w:tmpl w:val="1B920B10"/>
    <w:lvl w:ilvl="0" w:tplc="D9AE897A">
      <w:start w:val="1"/>
      <w:numFmt w:val="decimal"/>
      <w:pStyle w:val="a"/>
      <w:suff w:val="nothing"/>
      <w:lvlText w:val="%1"/>
      <w:lvlJc w:val="righ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DF343A2"/>
    <w:multiLevelType w:val="hybridMultilevel"/>
    <w:tmpl w:val="852C7BEC"/>
    <w:lvl w:ilvl="0" w:tplc="E516F9DE">
      <w:start w:val="1"/>
      <w:numFmt w:val="decimal"/>
      <w:lvlText w:val="%1)"/>
      <w:lvlJc w:val="left"/>
      <w:pPr>
        <w:ind w:left="1515" w:hanging="360"/>
      </w:pPr>
      <w:rPr>
        <w:rFonts w:hint="eastAsia"/>
      </w:rPr>
    </w:lvl>
    <w:lvl w:ilvl="1" w:tplc="04090017" w:tentative="1">
      <w:start w:val="1"/>
      <w:numFmt w:val="aiueoFullWidth"/>
      <w:lvlText w:val="(%2)"/>
      <w:lvlJc w:val="left"/>
      <w:pPr>
        <w:ind w:left="1995" w:hanging="420"/>
      </w:pPr>
    </w:lvl>
    <w:lvl w:ilvl="2" w:tplc="04090011" w:tentative="1">
      <w:start w:val="1"/>
      <w:numFmt w:val="decimalEnclosedCircle"/>
      <w:lvlText w:val="%3"/>
      <w:lvlJc w:val="left"/>
      <w:pPr>
        <w:ind w:left="2415" w:hanging="420"/>
      </w:pPr>
    </w:lvl>
    <w:lvl w:ilvl="3" w:tplc="0409000F" w:tentative="1">
      <w:start w:val="1"/>
      <w:numFmt w:val="decimal"/>
      <w:lvlText w:val="%4."/>
      <w:lvlJc w:val="left"/>
      <w:pPr>
        <w:ind w:left="2835" w:hanging="420"/>
      </w:pPr>
    </w:lvl>
    <w:lvl w:ilvl="4" w:tplc="04090017" w:tentative="1">
      <w:start w:val="1"/>
      <w:numFmt w:val="aiueoFullWidth"/>
      <w:lvlText w:val="(%5)"/>
      <w:lvlJc w:val="left"/>
      <w:pPr>
        <w:ind w:left="3255" w:hanging="420"/>
      </w:pPr>
    </w:lvl>
    <w:lvl w:ilvl="5" w:tplc="04090011" w:tentative="1">
      <w:start w:val="1"/>
      <w:numFmt w:val="decimalEnclosedCircle"/>
      <w:lvlText w:val="%6"/>
      <w:lvlJc w:val="left"/>
      <w:pPr>
        <w:ind w:left="3675" w:hanging="420"/>
      </w:pPr>
    </w:lvl>
    <w:lvl w:ilvl="6" w:tplc="0409000F" w:tentative="1">
      <w:start w:val="1"/>
      <w:numFmt w:val="decimal"/>
      <w:lvlText w:val="%7."/>
      <w:lvlJc w:val="left"/>
      <w:pPr>
        <w:ind w:left="4095" w:hanging="420"/>
      </w:pPr>
    </w:lvl>
    <w:lvl w:ilvl="7" w:tplc="04090017" w:tentative="1">
      <w:start w:val="1"/>
      <w:numFmt w:val="aiueoFullWidth"/>
      <w:lvlText w:val="(%8)"/>
      <w:lvlJc w:val="left"/>
      <w:pPr>
        <w:ind w:left="4515" w:hanging="420"/>
      </w:pPr>
    </w:lvl>
    <w:lvl w:ilvl="8" w:tplc="04090011" w:tentative="1">
      <w:start w:val="1"/>
      <w:numFmt w:val="decimalEnclosedCircle"/>
      <w:lvlText w:val="%9"/>
      <w:lvlJc w:val="left"/>
      <w:pPr>
        <w:ind w:left="4935" w:hanging="420"/>
      </w:pPr>
    </w:lvl>
  </w:abstractNum>
  <w:abstractNum w:abstractNumId="5" w15:restartNumberingAfterBreak="0">
    <w:nsid w:val="10095E35"/>
    <w:multiLevelType w:val="hybridMultilevel"/>
    <w:tmpl w:val="DB90C28C"/>
    <w:lvl w:ilvl="0" w:tplc="5422276C">
      <w:start w:val="1"/>
      <w:numFmt w:val="decimalEnclosedCircle"/>
      <w:lvlText w:val="%1"/>
      <w:lvlJc w:val="left"/>
      <w:pPr>
        <w:ind w:left="1200" w:hanging="360"/>
      </w:pPr>
      <w:rPr>
        <w:rFonts w:ascii="ＭＳ ゴシック" w:eastAsia="ＭＳ ゴシック" w:hAnsi="ＭＳ ゴシック" w:cs="ＭＳ ゴシック"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6" w15:restartNumberingAfterBreak="0">
    <w:nsid w:val="17F82DE2"/>
    <w:multiLevelType w:val="multilevel"/>
    <w:tmpl w:val="72CEB714"/>
    <w:lvl w:ilvl="0">
      <w:start w:val="1"/>
      <w:numFmt w:val="decimalFullWidth"/>
      <w:lvlText w:val="%1"/>
      <w:lvlJc w:val="left"/>
      <w:pPr>
        <w:ind w:left="425" w:hanging="425"/>
      </w:pPr>
      <w:rPr>
        <w:rFonts w:hint="eastAsia"/>
      </w:rPr>
    </w:lvl>
    <w:lvl w:ilvl="1">
      <w:start w:val="1"/>
      <w:numFmt w:val="aiueoFullWidth"/>
      <w:lvlText w:val="(%2)"/>
      <w:lvlJc w:val="left"/>
      <w:pPr>
        <w:ind w:left="851" w:hanging="426"/>
      </w:pPr>
      <w:rPr>
        <w:rFonts w:hint="eastAsia"/>
      </w:rPr>
    </w:lvl>
    <w:lvl w:ilvl="2">
      <w:start w:val="1"/>
      <w:numFmt w:val="decimalEnclosedCircle"/>
      <w:lvlText w:val="%3"/>
      <w:lvlJc w:val="left"/>
      <w:pPr>
        <w:ind w:left="1276" w:hanging="425"/>
      </w:pPr>
      <w:rPr>
        <w:rFonts w:hint="eastAsia"/>
      </w:rPr>
    </w:lvl>
    <w:lvl w:ilvl="3">
      <w:start w:val="1"/>
      <w:numFmt w:val="decimal"/>
      <w:pStyle w:val="4"/>
      <w:lvlText w:val="(%4)"/>
      <w:lvlJc w:val="left"/>
      <w:pPr>
        <w:ind w:left="1701" w:hanging="425"/>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suff w:val="nothing"/>
      <w:lvlText w:val=""/>
      <w:lvlJc w:val="left"/>
      <w:pPr>
        <w:ind w:left="2126" w:hanging="425"/>
      </w:pPr>
      <w:rPr>
        <w:rFonts w:hint="eastAsia"/>
      </w:rPr>
    </w:lvl>
    <w:lvl w:ilvl="5">
      <w:start w:val="1"/>
      <w:numFmt w:val="none"/>
      <w:pStyle w:val="6"/>
      <w:suff w:val="nothing"/>
      <w:lvlText w:val=""/>
      <w:lvlJc w:val="left"/>
      <w:pPr>
        <w:ind w:left="2551" w:hanging="425"/>
      </w:pPr>
      <w:rPr>
        <w:rFonts w:hint="eastAsia"/>
      </w:rPr>
    </w:lvl>
    <w:lvl w:ilvl="6">
      <w:start w:val="1"/>
      <w:numFmt w:val="none"/>
      <w:pStyle w:val="7"/>
      <w:suff w:val="nothing"/>
      <w:lvlText w:val=""/>
      <w:lvlJc w:val="left"/>
      <w:pPr>
        <w:ind w:left="2976" w:hanging="425"/>
      </w:pPr>
      <w:rPr>
        <w:rFonts w:hint="eastAsia"/>
      </w:rPr>
    </w:lvl>
    <w:lvl w:ilvl="7">
      <w:start w:val="1"/>
      <w:numFmt w:val="none"/>
      <w:pStyle w:val="8"/>
      <w:suff w:val="nothing"/>
      <w:lvlText w:val=""/>
      <w:lvlJc w:val="left"/>
      <w:pPr>
        <w:ind w:left="3402" w:hanging="426"/>
      </w:pPr>
      <w:rPr>
        <w:rFonts w:hint="eastAsia"/>
      </w:rPr>
    </w:lvl>
    <w:lvl w:ilvl="8">
      <w:start w:val="1"/>
      <w:numFmt w:val="none"/>
      <w:pStyle w:val="9"/>
      <w:suff w:val="nothing"/>
      <w:lvlText w:val=""/>
      <w:lvlJc w:val="right"/>
      <w:pPr>
        <w:ind w:left="3827" w:hanging="425"/>
      </w:pPr>
      <w:rPr>
        <w:rFonts w:hint="eastAsia"/>
      </w:rPr>
    </w:lvl>
  </w:abstractNum>
  <w:abstractNum w:abstractNumId="7" w15:restartNumberingAfterBreak="0">
    <w:nsid w:val="1F970E56"/>
    <w:multiLevelType w:val="hybridMultilevel"/>
    <w:tmpl w:val="FB848534"/>
    <w:lvl w:ilvl="0" w:tplc="C69C0542">
      <w:start w:val="2"/>
      <w:numFmt w:val="bullet"/>
      <w:lvlText w:val="※"/>
      <w:lvlJc w:val="left"/>
      <w:pPr>
        <w:ind w:left="2355" w:hanging="360"/>
      </w:pPr>
      <w:rPr>
        <w:rFonts w:ascii="ＭＳ ゴシック" w:eastAsia="ＭＳ ゴシック" w:hAnsi="ＭＳ ゴシック" w:cs="ＭＳ ゴシック" w:hint="eastAsia"/>
      </w:rPr>
    </w:lvl>
    <w:lvl w:ilvl="1" w:tplc="0409000B" w:tentative="1">
      <w:start w:val="1"/>
      <w:numFmt w:val="bullet"/>
      <w:lvlText w:val=""/>
      <w:lvlJc w:val="left"/>
      <w:pPr>
        <w:ind w:left="2835" w:hanging="420"/>
      </w:pPr>
      <w:rPr>
        <w:rFonts w:ascii="Wingdings" w:hAnsi="Wingdings" w:hint="default"/>
      </w:rPr>
    </w:lvl>
    <w:lvl w:ilvl="2" w:tplc="0409000D" w:tentative="1">
      <w:start w:val="1"/>
      <w:numFmt w:val="bullet"/>
      <w:lvlText w:val=""/>
      <w:lvlJc w:val="left"/>
      <w:pPr>
        <w:ind w:left="3255" w:hanging="420"/>
      </w:pPr>
      <w:rPr>
        <w:rFonts w:ascii="Wingdings" w:hAnsi="Wingdings" w:hint="default"/>
      </w:rPr>
    </w:lvl>
    <w:lvl w:ilvl="3" w:tplc="04090001" w:tentative="1">
      <w:start w:val="1"/>
      <w:numFmt w:val="bullet"/>
      <w:lvlText w:val=""/>
      <w:lvlJc w:val="left"/>
      <w:pPr>
        <w:ind w:left="3675" w:hanging="420"/>
      </w:pPr>
      <w:rPr>
        <w:rFonts w:ascii="Wingdings" w:hAnsi="Wingdings" w:hint="default"/>
      </w:rPr>
    </w:lvl>
    <w:lvl w:ilvl="4" w:tplc="0409000B" w:tentative="1">
      <w:start w:val="1"/>
      <w:numFmt w:val="bullet"/>
      <w:lvlText w:val=""/>
      <w:lvlJc w:val="left"/>
      <w:pPr>
        <w:ind w:left="4095" w:hanging="420"/>
      </w:pPr>
      <w:rPr>
        <w:rFonts w:ascii="Wingdings" w:hAnsi="Wingdings" w:hint="default"/>
      </w:rPr>
    </w:lvl>
    <w:lvl w:ilvl="5" w:tplc="0409000D" w:tentative="1">
      <w:start w:val="1"/>
      <w:numFmt w:val="bullet"/>
      <w:lvlText w:val=""/>
      <w:lvlJc w:val="left"/>
      <w:pPr>
        <w:ind w:left="4515" w:hanging="420"/>
      </w:pPr>
      <w:rPr>
        <w:rFonts w:ascii="Wingdings" w:hAnsi="Wingdings" w:hint="default"/>
      </w:rPr>
    </w:lvl>
    <w:lvl w:ilvl="6" w:tplc="04090001" w:tentative="1">
      <w:start w:val="1"/>
      <w:numFmt w:val="bullet"/>
      <w:lvlText w:val=""/>
      <w:lvlJc w:val="left"/>
      <w:pPr>
        <w:ind w:left="4935" w:hanging="420"/>
      </w:pPr>
      <w:rPr>
        <w:rFonts w:ascii="Wingdings" w:hAnsi="Wingdings" w:hint="default"/>
      </w:rPr>
    </w:lvl>
    <w:lvl w:ilvl="7" w:tplc="0409000B" w:tentative="1">
      <w:start w:val="1"/>
      <w:numFmt w:val="bullet"/>
      <w:lvlText w:val=""/>
      <w:lvlJc w:val="left"/>
      <w:pPr>
        <w:ind w:left="5355" w:hanging="420"/>
      </w:pPr>
      <w:rPr>
        <w:rFonts w:ascii="Wingdings" w:hAnsi="Wingdings" w:hint="default"/>
      </w:rPr>
    </w:lvl>
    <w:lvl w:ilvl="8" w:tplc="0409000D" w:tentative="1">
      <w:start w:val="1"/>
      <w:numFmt w:val="bullet"/>
      <w:lvlText w:val=""/>
      <w:lvlJc w:val="left"/>
      <w:pPr>
        <w:ind w:left="5775" w:hanging="420"/>
      </w:pPr>
      <w:rPr>
        <w:rFonts w:ascii="Wingdings" w:hAnsi="Wingdings" w:hint="default"/>
      </w:rPr>
    </w:lvl>
  </w:abstractNum>
  <w:abstractNum w:abstractNumId="8" w15:restartNumberingAfterBreak="0">
    <w:nsid w:val="22E030D4"/>
    <w:multiLevelType w:val="hybridMultilevel"/>
    <w:tmpl w:val="D0B2C6AA"/>
    <w:lvl w:ilvl="0" w:tplc="9A6CBA4E">
      <w:start w:val="1"/>
      <w:numFmt w:val="decimalEnclosedCircle"/>
      <w:lvlText w:val="%1"/>
      <w:lvlJc w:val="left"/>
      <w:pPr>
        <w:ind w:left="1200" w:hanging="360"/>
      </w:pPr>
      <w:rPr>
        <w:rFonts w:ascii="ＭＳ ゴシック" w:eastAsia="ＭＳ ゴシック" w:hAnsi="ＭＳ ゴシック" w:cs="ＭＳ ゴシック"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9"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2E6E7D9D"/>
    <w:multiLevelType w:val="hybridMultilevel"/>
    <w:tmpl w:val="82D239C8"/>
    <w:lvl w:ilvl="0" w:tplc="379A92BA">
      <w:start w:val="1"/>
      <w:numFmt w:val="decimal"/>
      <w:lvlText w:val="%1)"/>
      <w:lvlJc w:val="left"/>
      <w:pPr>
        <w:ind w:left="1725" w:hanging="360"/>
      </w:pPr>
      <w:rPr>
        <w:rFonts w:hint="default"/>
      </w:rPr>
    </w:lvl>
    <w:lvl w:ilvl="1" w:tplc="04090017" w:tentative="1">
      <w:start w:val="1"/>
      <w:numFmt w:val="aiueoFullWidth"/>
      <w:lvlText w:val="(%2)"/>
      <w:lvlJc w:val="left"/>
      <w:pPr>
        <w:ind w:left="2205" w:hanging="420"/>
      </w:pPr>
    </w:lvl>
    <w:lvl w:ilvl="2" w:tplc="04090011" w:tentative="1">
      <w:start w:val="1"/>
      <w:numFmt w:val="decimalEnclosedCircle"/>
      <w:lvlText w:val="%3"/>
      <w:lvlJc w:val="left"/>
      <w:pPr>
        <w:ind w:left="2625" w:hanging="420"/>
      </w:pPr>
    </w:lvl>
    <w:lvl w:ilvl="3" w:tplc="0409000F" w:tentative="1">
      <w:start w:val="1"/>
      <w:numFmt w:val="decimal"/>
      <w:lvlText w:val="%4."/>
      <w:lvlJc w:val="left"/>
      <w:pPr>
        <w:ind w:left="3045" w:hanging="420"/>
      </w:pPr>
    </w:lvl>
    <w:lvl w:ilvl="4" w:tplc="04090017" w:tentative="1">
      <w:start w:val="1"/>
      <w:numFmt w:val="aiueoFullWidth"/>
      <w:lvlText w:val="(%5)"/>
      <w:lvlJc w:val="left"/>
      <w:pPr>
        <w:ind w:left="3465" w:hanging="420"/>
      </w:pPr>
    </w:lvl>
    <w:lvl w:ilvl="5" w:tplc="04090011" w:tentative="1">
      <w:start w:val="1"/>
      <w:numFmt w:val="decimalEnclosedCircle"/>
      <w:lvlText w:val="%6"/>
      <w:lvlJc w:val="left"/>
      <w:pPr>
        <w:ind w:left="3885" w:hanging="420"/>
      </w:pPr>
    </w:lvl>
    <w:lvl w:ilvl="6" w:tplc="0409000F" w:tentative="1">
      <w:start w:val="1"/>
      <w:numFmt w:val="decimal"/>
      <w:lvlText w:val="%7."/>
      <w:lvlJc w:val="left"/>
      <w:pPr>
        <w:ind w:left="4305" w:hanging="420"/>
      </w:pPr>
    </w:lvl>
    <w:lvl w:ilvl="7" w:tplc="04090017" w:tentative="1">
      <w:start w:val="1"/>
      <w:numFmt w:val="aiueoFullWidth"/>
      <w:lvlText w:val="(%8)"/>
      <w:lvlJc w:val="left"/>
      <w:pPr>
        <w:ind w:left="4725" w:hanging="420"/>
      </w:pPr>
    </w:lvl>
    <w:lvl w:ilvl="8" w:tplc="04090011" w:tentative="1">
      <w:start w:val="1"/>
      <w:numFmt w:val="decimalEnclosedCircle"/>
      <w:lvlText w:val="%9"/>
      <w:lvlJc w:val="left"/>
      <w:pPr>
        <w:ind w:left="5145" w:hanging="420"/>
      </w:pPr>
    </w:lvl>
  </w:abstractNum>
  <w:abstractNum w:abstractNumId="11" w15:restartNumberingAfterBreak="0">
    <w:nsid w:val="2F8F325F"/>
    <w:multiLevelType w:val="hybridMultilevel"/>
    <w:tmpl w:val="5AE45EAC"/>
    <w:lvl w:ilvl="0" w:tplc="2E027656">
      <w:start w:val="1"/>
      <w:numFmt w:val="decimal"/>
      <w:lvlText w:val="%1)"/>
      <w:lvlJc w:val="left"/>
      <w:pPr>
        <w:ind w:left="1515" w:hanging="360"/>
      </w:pPr>
      <w:rPr>
        <w:rFonts w:hint="eastAsia"/>
      </w:rPr>
    </w:lvl>
    <w:lvl w:ilvl="1" w:tplc="04090017" w:tentative="1">
      <w:start w:val="1"/>
      <w:numFmt w:val="aiueoFullWidth"/>
      <w:lvlText w:val="(%2)"/>
      <w:lvlJc w:val="left"/>
      <w:pPr>
        <w:ind w:left="1995" w:hanging="420"/>
      </w:pPr>
    </w:lvl>
    <w:lvl w:ilvl="2" w:tplc="04090011" w:tentative="1">
      <w:start w:val="1"/>
      <w:numFmt w:val="decimalEnclosedCircle"/>
      <w:lvlText w:val="%3"/>
      <w:lvlJc w:val="left"/>
      <w:pPr>
        <w:ind w:left="2415" w:hanging="420"/>
      </w:pPr>
    </w:lvl>
    <w:lvl w:ilvl="3" w:tplc="0409000F" w:tentative="1">
      <w:start w:val="1"/>
      <w:numFmt w:val="decimal"/>
      <w:lvlText w:val="%4."/>
      <w:lvlJc w:val="left"/>
      <w:pPr>
        <w:ind w:left="2835" w:hanging="420"/>
      </w:pPr>
    </w:lvl>
    <w:lvl w:ilvl="4" w:tplc="04090017" w:tentative="1">
      <w:start w:val="1"/>
      <w:numFmt w:val="aiueoFullWidth"/>
      <w:lvlText w:val="(%5)"/>
      <w:lvlJc w:val="left"/>
      <w:pPr>
        <w:ind w:left="3255" w:hanging="420"/>
      </w:pPr>
    </w:lvl>
    <w:lvl w:ilvl="5" w:tplc="04090011" w:tentative="1">
      <w:start w:val="1"/>
      <w:numFmt w:val="decimalEnclosedCircle"/>
      <w:lvlText w:val="%6"/>
      <w:lvlJc w:val="left"/>
      <w:pPr>
        <w:ind w:left="3675" w:hanging="420"/>
      </w:pPr>
    </w:lvl>
    <w:lvl w:ilvl="6" w:tplc="0409000F" w:tentative="1">
      <w:start w:val="1"/>
      <w:numFmt w:val="decimal"/>
      <w:lvlText w:val="%7."/>
      <w:lvlJc w:val="left"/>
      <w:pPr>
        <w:ind w:left="4095" w:hanging="420"/>
      </w:pPr>
    </w:lvl>
    <w:lvl w:ilvl="7" w:tplc="04090017" w:tentative="1">
      <w:start w:val="1"/>
      <w:numFmt w:val="aiueoFullWidth"/>
      <w:lvlText w:val="(%8)"/>
      <w:lvlJc w:val="left"/>
      <w:pPr>
        <w:ind w:left="4515" w:hanging="420"/>
      </w:pPr>
    </w:lvl>
    <w:lvl w:ilvl="8" w:tplc="04090011" w:tentative="1">
      <w:start w:val="1"/>
      <w:numFmt w:val="decimalEnclosedCircle"/>
      <w:lvlText w:val="%9"/>
      <w:lvlJc w:val="left"/>
      <w:pPr>
        <w:ind w:left="4935" w:hanging="420"/>
      </w:pPr>
    </w:lvl>
  </w:abstractNum>
  <w:abstractNum w:abstractNumId="12" w15:restartNumberingAfterBreak="0">
    <w:nsid w:val="30E90E8B"/>
    <w:multiLevelType w:val="hybridMultilevel"/>
    <w:tmpl w:val="221CDA66"/>
    <w:lvl w:ilvl="0" w:tplc="B596F21E">
      <w:start w:val="1"/>
      <w:numFmt w:val="decimal"/>
      <w:lvlText w:val="%1)"/>
      <w:lvlJc w:val="left"/>
      <w:pPr>
        <w:ind w:left="1515" w:hanging="360"/>
      </w:pPr>
      <w:rPr>
        <w:rFonts w:hint="default"/>
      </w:rPr>
    </w:lvl>
    <w:lvl w:ilvl="1" w:tplc="04090017" w:tentative="1">
      <w:start w:val="1"/>
      <w:numFmt w:val="aiueoFullWidth"/>
      <w:lvlText w:val="(%2)"/>
      <w:lvlJc w:val="left"/>
      <w:pPr>
        <w:ind w:left="1995" w:hanging="420"/>
      </w:pPr>
    </w:lvl>
    <w:lvl w:ilvl="2" w:tplc="04090011" w:tentative="1">
      <w:start w:val="1"/>
      <w:numFmt w:val="decimalEnclosedCircle"/>
      <w:lvlText w:val="%3"/>
      <w:lvlJc w:val="left"/>
      <w:pPr>
        <w:ind w:left="2415" w:hanging="420"/>
      </w:pPr>
    </w:lvl>
    <w:lvl w:ilvl="3" w:tplc="0409000F" w:tentative="1">
      <w:start w:val="1"/>
      <w:numFmt w:val="decimal"/>
      <w:lvlText w:val="%4."/>
      <w:lvlJc w:val="left"/>
      <w:pPr>
        <w:ind w:left="2835" w:hanging="420"/>
      </w:pPr>
    </w:lvl>
    <w:lvl w:ilvl="4" w:tplc="04090017" w:tentative="1">
      <w:start w:val="1"/>
      <w:numFmt w:val="aiueoFullWidth"/>
      <w:lvlText w:val="(%5)"/>
      <w:lvlJc w:val="left"/>
      <w:pPr>
        <w:ind w:left="3255" w:hanging="420"/>
      </w:pPr>
    </w:lvl>
    <w:lvl w:ilvl="5" w:tplc="04090011" w:tentative="1">
      <w:start w:val="1"/>
      <w:numFmt w:val="decimalEnclosedCircle"/>
      <w:lvlText w:val="%6"/>
      <w:lvlJc w:val="left"/>
      <w:pPr>
        <w:ind w:left="3675" w:hanging="420"/>
      </w:pPr>
    </w:lvl>
    <w:lvl w:ilvl="6" w:tplc="0409000F" w:tentative="1">
      <w:start w:val="1"/>
      <w:numFmt w:val="decimal"/>
      <w:lvlText w:val="%7."/>
      <w:lvlJc w:val="left"/>
      <w:pPr>
        <w:ind w:left="4095" w:hanging="420"/>
      </w:pPr>
    </w:lvl>
    <w:lvl w:ilvl="7" w:tplc="04090017" w:tentative="1">
      <w:start w:val="1"/>
      <w:numFmt w:val="aiueoFullWidth"/>
      <w:lvlText w:val="(%8)"/>
      <w:lvlJc w:val="left"/>
      <w:pPr>
        <w:ind w:left="4515" w:hanging="420"/>
      </w:pPr>
    </w:lvl>
    <w:lvl w:ilvl="8" w:tplc="04090011" w:tentative="1">
      <w:start w:val="1"/>
      <w:numFmt w:val="decimalEnclosedCircle"/>
      <w:lvlText w:val="%9"/>
      <w:lvlJc w:val="left"/>
      <w:pPr>
        <w:ind w:left="4935" w:hanging="420"/>
      </w:pPr>
    </w:lvl>
  </w:abstractNum>
  <w:abstractNum w:abstractNumId="13" w15:restartNumberingAfterBreak="0">
    <w:nsid w:val="32906A34"/>
    <w:multiLevelType w:val="hybridMultilevel"/>
    <w:tmpl w:val="82D239C8"/>
    <w:lvl w:ilvl="0" w:tplc="379A92BA">
      <w:start w:val="1"/>
      <w:numFmt w:val="decimal"/>
      <w:lvlText w:val="%1)"/>
      <w:lvlJc w:val="left"/>
      <w:pPr>
        <w:ind w:left="1725" w:hanging="360"/>
      </w:pPr>
      <w:rPr>
        <w:rFonts w:hint="default"/>
      </w:rPr>
    </w:lvl>
    <w:lvl w:ilvl="1" w:tplc="04090017" w:tentative="1">
      <w:start w:val="1"/>
      <w:numFmt w:val="aiueoFullWidth"/>
      <w:lvlText w:val="(%2)"/>
      <w:lvlJc w:val="left"/>
      <w:pPr>
        <w:ind w:left="2205" w:hanging="420"/>
      </w:pPr>
    </w:lvl>
    <w:lvl w:ilvl="2" w:tplc="04090011" w:tentative="1">
      <w:start w:val="1"/>
      <w:numFmt w:val="decimalEnclosedCircle"/>
      <w:lvlText w:val="%3"/>
      <w:lvlJc w:val="left"/>
      <w:pPr>
        <w:ind w:left="2625" w:hanging="420"/>
      </w:pPr>
    </w:lvl>
    <w:lvl w:ilvl="3" w:tplc="0409000F" w:tentative="1">
      <w:start w:val="1"/>
      <w:numFmt w:val="decimal"/>
      <w:lvlText w:val="%4."/>
      <w:lvlJc w:val="left"/>
      <w:pPr>
        <w:ind w:left="3045" w:hanging="420"/>
      </w:pPr>
    </w:lvl>
    <w:lvl w:ilvl="4" w:tplc="04090017" w:tentative="1">
      <w:start w:val="1"/>
      <w:numFmt w:val="aiueoFullWidth"/>
      <w:lvlText w:val="(%5)"/>
      <w:lvlJc w:val="left"/>
      <w:pPr>
        <w:ind w:left="3465" w:hanging="420"/>
      </w:pPr>
    </w:lvl>
    <w:lvl w:ilvl="5" w:tplc="04090011" w:tentative="1">
      <w:start w:val="1"/>
      <w:numFmt w:val="decimalEnclosedCircle"/>
      <w:lvlText w:val="%6"/>
      <w:lvlJc w:val="left"/>
      <w:pPr>
        <w:ind w:left="3885" w:hanging="420"/>
      </w:pPr>
    </w:lvl>
    <w:lvl w:ilvl="6" w:tplc="0409000F" w:tentative="1">
      <w:start w:val="1"/>
      <w:numFmt w:val="decimal"/>
      <w:lvlText w:val="%7."/>
      <w:lvlJc w:val="left"/>
      <w:pPr>
        <w:ind w:left="4305" w:hanging="420"/>
      </w:pPr>
    </w:lvl>
    <w:lvl w:ilvl="7" w:tplc="04090017" w:tentative="1">
      <w:start w:val="1"/>
      <w:numFmt w:val="aiueoFullWidth"/>
      <w:lvlText w:val="(%8)"/>
      <w:lvlJc w:val="left"/>
      <w:pPr>
        <w:ind w:left="4725" w:hanging="420"/>
      </w:pPr>
    </w:lvl>
    <w:lvl w:ilvl="8" w:tplc="04090011" w:tentative="1">
      <w:start w:val="1"/>
      <w:numFmt w:val="decimalEnclosedCircle"/>
      <w:lvlText w:val="%9"/>
      <w:lvlJc w:val="left"/>
      <w:pPr>
        <w:ind w:left="5145" w:hanging="420"/>
      </w:pPr>
    </w:lvl>
  </w:abstractNum>
  <w:abstractNum w:abstractNumId="14" w15:restartNumberingAfterBreak="0">
    <w:nsid w:val="353A1E4C"/>
    <w:multiLevelType w:val="multilevel"/>
    <w:tmpl w:val="0409001D"/>
    <w:styleLink w:val="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pStyle w:val="40"/>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39F10C5E"/>
    <w:multiLevelType w:val="hybridMultilevel"/>
    <w:tmpl w:val="715E8AF8"/>
    <w:lvl w:ilvl="0" w:tplc="D6F2BDD6">
      <w:start w:val="1"/>
      <w:numFmt w:val="decimal"/>
      <w:lvlText w:val="%1)"/>
      <w:lvlJc w:val="left"/>
      <w:pPr>
        <w:ind w:left="1725" w:hanging="360"/>
      </w:pPr>
      <w:rPr>
        <w:rFonts w:hint="default"/>
      </w:rPr>
    </w:lvl>
    <w:lvl w:ilvl="1" w:tplc="04090017" w:tentative="1">
      <w:start w:val="1"/>
      <w:numFmt w:val="aiueoFullWidth"/>
      <w:lvlText w:val="(%2)"/>
      <w:lvlJc w:val="left"/>
      <w:pPr>
        <w:ind w:left="2205" w:hanging="420"/>
      </w:pPr>
    </w:lvl>
    <w:lvl w:ilvl="2" w:tplc="04090011" w:tentative="1">
      <w:start w:val="1"/>
      <w:numFmt w:val="decimalEnclosedCircle"/>
      <w:lvlText w:val="%3"/>
      <w:lvlJc w:val="left"/>
      <w:pPr>
        <w:ind w:left="2625" w:hanging="420"/>
      </w:pPr>
    </w:lvl>
    <w:lvl w:ilvl="3" w:tplc="0409000F" w:tentative="1">
      <w:start w:val="1"/>
      <w:numFmt w:val="decimal"/>
      <w:lvlText w:val="%4."/>
      <w:lvlJc w:val="left"/>
      <w:pPr>
        <w:ind w:left="3045" w:hanging="420"/>
      </w:pPr>
    </w:lvl>
    <w:lvl w:ilvl="4" w:tplc="04090017" w:tentative="1">
      <w:start w:val="1"/>
      <w:numFmt w:val="aiueoFullWidth"/>
      <w:lvlText w:val="(%5)"/>
      <w:lvlJc w:val="left"/>
      <w:pPr>
        <w:ind w:left="3465" w:hanging="420"/>
      </w:pPr>
    </w:lvl>
    <w:lvl w:ilvl="5" w:tplc="04090011" w:tentative="1">
      <w:start w:val="1"/>
      <w:numFmt w:val="decimalEnclosedCircle"/>
      <w:lvlText w:val="%6"/>
      <w:lvlJc w:val="left"/>
      <w:pPr>
        <w:ind w:left="3885" w:hanging="420"/>
      </w:pPr>
    </w:lvl>
    <w:lvl w:ilvl="6" w:tplc="0409000F" w:tentative="1">
      <w:start w:val="1"/>
      <w:numFmt w:val="decimal"/>
      <w:lvlText w:val="%7."/>
      <w:lvlJc w:val="left"/>
      <w:pPr>
        <w:ind w:left="4305" w:hanging="420"/>
      </w:pPr>
    </w:lvl>
    <w:lvl w:ilvl="7" w:tplc="04090017" w:tentative="1">
      <w:start w:val="1"/>
      <w:numFmt w:val="aiueoFullWidth"/>
      <w:lvlText w:val="(%8)"/>
      <w:lvlJc w:val="left"/>
      <w:pPr>
        <w:ind w:left="4725" w:hanging="420"/>
      </w:pPr>
    </w:lvl>
    <w:lvl w:ilvl="8" w:tplc="04090011" w:tentative="1">
      <w:start w:val="1"/>
      <w:numFmt w:val="decimalEnclosedCircle"/>
      <w:lvlText w:val="%9"/>
      <w:lvlJc w:val="left"/>
      <w:pPr>
        <w:ind w:left="5145" w:hanging="420"/>
      </w:pPr>
    </w:lvl>
  </w:abstractNum>
  <w:abstractNum w:abstractNumId="16" w15:restartNumberingAfterBreak="0">
    <w:nsid w:val="3A4F1ABD"/>
    <w:multiLevelType w:val="hybridMultilevel"/>
    <w:tmpl w:val="981272FA"/>
    <w:lvl w:ilvl="0" w:tplc="55D64788">
      <w:start w:val="2"/>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491B5466"/>
    <w:multiLevelType w:val="multilevel"/>
    <w:tmpl w:val="495220F2"/>
    <w:lvl w:ilvl="0">
      <w:start w:val="1"/>
      <w:numFmt w:val="decimal"/>
      <w:pStyle w:val="1"/>
      <w:lvlText w:val="%1"/>
      <w:lvlJc w:val="left"/>
      <w:pPr>
        <w:ind w:left="425" w:hanging="425"/>
      </w:pPr>
      <w:rPr>
        <w:rFonts w:hint="eastAsia"/>
        <w:b/>
        <w:i w:val="0"/>
        <w:sz w:val="28"/>
      </w:rPr>
    </w:lvl>
    <w:lvl w:ilvl="1">
      <w:start w:val="1"/>
      <w:numFmt w:val="decimal"/>
      <w:pStyle w:val="20"/>
      <w:lvlText w:val=" %1.%2"/>
      <w:lvlJc w:val="left"/>
      <w:pPr>
        <w:ind w:left="539" w:hanging="539"/>
      </w:pPr>
      <w:rPr>
        <w:rFonts w:hint="eastAsia"/>
      </w:rPr>
    </w:lvl>
    <w:lvl w:ilvl="2">
      <w:start w:val="1"/>
      <w:numFmt w:val="decimal"/>
      <w:lvlRestart w:val="1"/>
      <w:pStyle w:val="30"/>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4C03459E"/>
    <w:multiLevelType w:val="hybridMultilevel"/>
    <w:tmpl w:val="5142C162"/>
    <w:lvl w:ilvl="0" w:tplc="C21C5E04">
      <w:start w:val="1"/>
      <w:numFmt w:val="decimal"/>
      <w:lvlText w:val="%1)"/>
      <w:lvlJc w:val="left"/>
      <w:pPr>
        <w:ind w:left="1515" w:hanging="360"/>
      </w:pPr>
      <w:rPr>
        <w:rFonts w:ascii="Arial" w:hAnsi="Arial" w:hint="default"/>
      </w:rPr>
    </w:lvl>
    <w:lvl w:ilvl="1" w:tplc="04090017" w:tentative="1">
      <w:start w:val="1"/>
      <w:numFmt w:val="aiueoFullWidth"/>
      <w:lvlText w:val="(%2)"/>
      <w:lvlJc w:val="left"/>
      <w:pPr>
        <w:ind w:left="1995" w:hanging="420"/>
      </w:pPr>
    </w:lvl>
    <w:lvl w:ilvl="2" w:tplc="04090011" w:tentative="1">
      <w:start w:val="1"/>
      <w:numFmt w:val="decimalEnclosedCircle"/>
      <w:lvlText w:val="%3"/>
      <w:lvlJc w:val="left"/>
      <w:pPr>
        <w:ind w:left="2415" w:hanging="420"/>
      </w:pPr>
    </w:lvl>
    <w:lvl w:ilvl="3" w:tplc="0409000F" w:tentative="1">
      <w:start w:val="1"/>
      <w:numFmt w:val="decimal"/>
      <w:lvlText w:val="%4."/>
      <w:lvlJc w:val="left"/>
      <w:pPr>
        <w:ind w:left="2835" w:hanging="420"/>
      </w:pPr>
    </w:lvl>
    <w:lvl w:ilvl="4" w:tplc="04090017" w:tentative="1">
      <w:start w:val="1"/>
      <w:numFmt w:val="aiueoFullWidth"/>
      <w:lvlText w:val="(%5)"/>
      <w:lvlJc w:val="left"/>
      <w:pPr>
        <w:ind w:left="3255" w:hanging="420"/>
      </w:pPr>
    </w:lvl>
    <w:lvl w:ilvl="5" w:tplc="04090011" w:tentative="1">
      <w:start w:val="1"/>
      <w:numFmt w:val="decimalEnclosedCircle"/>
      <w:lvlText w:val="%6"/>
      <w:lvlJc w:val="left"/>
      <w:pPr>
        <w:ind w:left="3675" w:hanging="420"/>
      </w:pPr>
    </w:lvl>
    <w:lvl w:ilvl="6" w:tplc="0409000F" w:tentative="1">
      <w:start w:val="1"/>
      <w:numFmt w:val="decimal"/>
      <w:lvlText w:val="%7."/>
      <w:lvlJc w:val="left"/>
      <w:pPr>
        <w:ind w:left="4095" w:hanging="420"/>
      </w:pPr>
    </w:lvl>
    <w:lvl w:ilvl="7" w:tplc="04090017" w:tentative="1">
      <w:start w:val="1"/>
      <w:numFmt w:val="aiueoFullWidth"/>
      <w:lvlText w:val="(%8)"/>
      <w:lvlJc w:val="left"/>
      <w:pPr>
        <w:ind w:left="4515" w:hanging="420"/>
      </w:pPr>
    </w:lvl>
    <w:lvl w:ilvl="8" w:tplc="04090011" w:tentative="1">
      <w:start w:val="1"/>
      <w:numFmt w:val="decimalEnclosedCircle"/>
      <w:lvlText w:val="%9"/>
      <w:lvlJc w:val="left"/>
      <w:pPr>
        <w:ind w:left="4935" w:hanging="420"/>
      </w:pPr>
    </w:lvl>
  </w:abstractNum>
  <w:abstractNum w:abstractNumId="19" w15:restartNumberingAfterBreak="0">
    <w:nsid w:val="54F86D63"/>
    <w:multiLevelType w:val="hybridMultilevel"/>
    <w:tmpl w:val="7C08C934"/>
    <w:lvl w:ilvl="0" w:tplc="A93A9DBA">
      <w:start w:val="1"/>
      <w:numFmt w:val="decimalEnclosedCircle"/>
      <w:pStyle w:val="5"/>
      <w:suff w:val="space"/>
      <w:lvlText w:val="%1"/>
      <w:lvlJc w:val="left"/>
      <w:pPr>
        <w:ind w:left="1155" w:hanging="420"/>
      </w:pPr>
      <w:rPr>
        <w:rFonts w:hint="eastAsia"/>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abstractNum w:abstractNumId="20" w15:restartNumberingAfterBreak="0">
    <w:nsid w:val="5A0E0DA6"/>
    <w:multiLevelType w:val="hybridMultilevel"/>
    <w:tmpl w:val="D7EAEB66"/>
    <w:lvl w:ilvl="0" w:tplc="C6728B76">
      <w:start w:val="1"/>
      <w:numFmt w:val="decimal"/>
      <w:pStyle w:val="4-2"/>
      <w:lvlText w:val="(%1)"/>
      <w:lvlJc w:val="left"/>
      <w:pPr>
        <w:ind w:left="704" w:hanging="42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1" w15:restartNumberingAfterBreak="0">
    <w:nsid w:val="5DEA31A8"/>
    <w:multiLevelType w:val="hybridMultilevel"/>
    <w:tmpl w:val="2190DE6E"/>
    <w:lvl w:ilvl="0" w:tplc="0352B654">
      <w:start w:val="1"/>
      <w:numFmt w:val="decimalEnclosedCircle"/>
      <w:pStyle w:val="50"/>
      <w:suff w:val="space"/>
      <w:lvlText w:val="%1"/>
      <w:lvlJc w:val="left"/>
      <w:pPr>
        <w:ind w:left="2205" w:hanging="420"/>
      </w:pPr>
      <w:rPr>
        <w:rFonts w:hint="eastAsia"/>
      </w:rPr>
    </w:lvl>
    <w:lvl w:ilvl="1" w:tplc="04090017" w:tentative="1">
      <w:start w:val="1"/>
      <w:numFmt w:val="aiueoFullWidth"/>
      <w:lvlText w:val="(%2)"/>
      <w:lvlJc w:val="left"/>
      <w:pPr>
        <w:ind w:left="2625" w:hanging="420"/>
      </w:pPr>
    </w:lvl>
    <w:lvl w:ilvl="2" w:tplc="04090011" w:tentative="1">
      <w:start w:val="1"/>
      <w:numFmt w:val="decimalEnclosedCircle"/>
      <w:lvlText w:val="%3"/>
      <w:lvlJc w:val="left"/>
      <w:pPr>
        <w:ind w:left="3045" w:hanging="420"/>
      </w:pPr>
    </w:lvl>
    <w:lvl w:ilvl="3" w:tplc="0409000F" w:tentative="1">
      <w:start w:val="1"/>
      <w:numFmt w:val="decimal"/>
      <w:lvlText w:val="%4."/>
      <w:lvlJc w:val="left"/>
      <w:pPr>
        <w:ind w:left="3465" w:hanging="420"/>
      </w:pPr>
    </w:lvl>
    <w:lvl w:ilvl="4" w:tplc="04090017" w:tentative="1">
      <w:start w:val="1"/>
      <w:numFmt w:val="aiueoFullWidth"/>
      <w:lvlText w:val="(%5)"/>
      <w:lvlJc w:val="left"/>
      <w:pPr>
        <w:ind w:left="3885" w:hanging="420"/>
      </w:pPr>
    </w:lvl>
    <w:lvl w:ilvl="5" w:tplc="04090011" w:tentative="1">
      <w:start w:val="1"/>
      <w:numFmt w:val="decimalEnclosedCircle"/>
      <w:lvlText w:val="%6"/>
      <w:lvlJc w:val="left"/>
      <w:pPr>
        <w:ind w:left="4305" w:hanging="420"/>
      </w:pPr>
    </w:lvl>
    <w:lvl w:ilvl="6" w:tplc="0409000F" w:tentative="1">
      <w:start w:val="1"/>
      <w:numFmt w:val="decimal"/>
      <w:lvlText w:val="%7."/>
      <w:lvlJc w:val="left"/>
      <w:pPr>
        <w:ind w:left="4725" w:hanging="420"/>
      </w:pPr>
    </w:lvl>
    <w:lvl w:ilvl="7" w:tplc="04090017" w:tentative="1">
      <w:start w:val="1"/>
      <w:numFmt w:val="aiueoFullWidth"/>
      <w:lvlText w:val="(%8)"/>
      <w:lvlJc w:val="left"/>
      <w:pPr>
        <w:ind w:left="5145" w:hanging="420"/>
      </w:pPr>
    </w:lvl>
    <w:lvl w:ilvl="8" w:tplc="04090011" w:tentative="1">
      <w:start w:val="1"/>
      <w:numFmt w:val="decimalEnclosedCircle"/>
      <w:lvlText w:val="%9"/>
      <w:lvlJc w:val="left"/>
      <w:pPr>
        <w:ind w:left="5565" w:hanging="420"/>
      </w:pPr>
    </w:lvl>
  </w:abstractNum>
  <w:abstractNum w:abstractNumId="22" w15:restartNumberingAfterBreak="0">
    <w:nsid w:val="5E9E18F2"/>
    <w:multiLevelType w:val="multilevel"/>
    <w:tmpl w:val="0409001D"/>
    <w:numStyleLink w:val="3"/>
  </w:abstractNum>
  <w:abstractNum w:abstractNumId="23" w15:restartNumberingAfterBreak="0">
    <w:nsid w:val="60B24764"/>
    <w:multiLevelType w:val="multilevel"/>
    <w:tmpl w:val="4CD4E87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asciiTheme="majorHAnsi" w:eastAsia="ＭＳ 明朝" w:hAnsiTheme="majorHAnsi" w:cstheme="majorHAnsi" w:hint="default"/>
        <w:b/>
      </w:rPr>
    </w:lvl>
    <w:lvl w:ilvl="3">
      <w:start w:val="1"/>
      <w:numFmt w:val="decimal"/>
      <w:pStyle w:val="a0"/>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5" w15:restartNumberingAfterBreak="0">
    <w:nsid w:val="774D27B3"/>
    <w:multiLevelType w:val="hybridMultilevel"/>
    <w:tmpl w:val="F3F0FD84"/>
    <w:lvl w:ilvl="0" w:tplc="68AADBC6">
      <w:start w:val="1"/>
      <w:numFmt w:val="decimal"/>
      <w:lvlText w:val="%1)"/>
      <w:lvlJc w:val="left"/>
      <w:pPr>
        <w:ind w:left="1725" w:hanging="360"/>
      </w:pPr>
      <w:rPr>
        <w:rFonts w:hint="default"/>
      </w:rPr>
    </w:lvl>
    <w:lvl w:ilvl="1" w:tplc="04090017" w:tentative="1">
      <w:start w:val="1"/>
      <w:numFmt w:val="aiueoFullWidth"/>
      <w:lvlText w:val="(%2)"/>
      <w:lvlJc w:val="left"/>
      <w:pPr>
        <w:ind w:left="2205" w:hanging="420"/>
      </w:pPr>
    </w:lvl>
    <w:lvl w:ilvl="2" w:tplc="04090011" w:tentative="1">
      <w:start w:val="1"/>
      <w:numFmt w:val="decimalEnclosedCircle"/>
      <w:lvlText w:val="%3"/>
      <w:lvlJc w:val="left"/>
      <w:pPr>
        <w:ind w:left="2625" w:hanging="420"/>
      </w:pPr>
    </w:lvl>
    <w:lvl w:ilvl="3" w:tplc="0409000F" w:tentative="1">
      <w:start w:val="1"/>
      <w:numFmt w:val="decimal"/>
      <w:lvlText w:val="%4."/>
      <w:lvlJc w:val="left"/>
      <w:pPr>
        <w:ind w:left="3045" w:hanging="420"/>
      </w:pPr>
    </w:lvl>
    <w:lvl w:ilvl="4" w:tplc="04090017" w:tentative="1">
      <w:start w:val="1"/>
      <w:numFmt w:val="aiueoFullWidth"/>
      <w:lvlText w:val="(%5)"/>
      <w:lvlJc w:val="left"/>
      <w:pPr>
        <w:ind w:left="3465" w:hanging="420"/>
      </w:pPr>
    </w:lvl>
    <w:lvl w:ilvl="5" w:tplc="04090011" w:tentative="1">
      <w:start w:val="1"/>
      <w:numFmt w:val="decimalEnclosedCircle"/>
      <w:lvlText w:val="%6"/>
      <w:lvlJc w:val="left"/>
      <w:pPr>
        <w:ind w:left="3885" w:hanging="420"/>
      </w:pPr>
    </w:lvl>
    <w:lvl w:ilvl="6" w:tplc="0409000F" w:tentative="1">
      <w:start w:val="1"/>
      <w:numFmt w:val="decimal"/>
      <w:lvlText w:val="%7."/>
      <w:lvlJc w:val="left"/>
      <w:pPr>
        <w:ind w:left="4305" w:hanging="420"/>
      </w:pPr>
    </w:lvl>
    <w:lvl w:ilvl="7" w:tplc="04090017" w:tentative="1">
      <w:start w:val="1"/>
      <w:numFmt w:val="aiueoFullWidth"/>
      <w:lvlText w:val="(%8)"/>
      <w:lvlJc w:val="left"/>
      <w:pPr>
        <w:ind w:left="4725" w:hanging="420"/>
      </w:pPr>
    </w:lvl>
    <w:lvl w:ilvl="8" w:tplc="04090011" w:tentative="1">
      <w:start w:val="1"/>
      <w:numFmt w:val="decimalEnclosedCircle"/>
      <w:lvlText w:val="%9"/>
      <w:lvlJc w:val="left"/>
      <w:pPr>
        <w:ind w:left="5145" w:hanging="420"/>
      </w:pPr>
    </w:lvl>
  </w:abstractNum>
  <w:abstractNum w:abstractNumId="26" w15:restartNumberingAfterBreak="0">
    <w:nsid w:val="7E0D0897"/>
    <w:multiLevelType w:val="hybridMultilevel"/>
    <w:tmpl w:val="886AAA0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4"/>
  </w:num>
  <w:num w:numId="2">
    <w:abstractNumId w:val="9"/>
  </w:num>
  <w:num w:numId="3">
    <w:abstractNumId w:val="14"/>
  </w:num>
  <w:num w:numId="4">
    <w:abstractNumId w:val="22"/>
    <w:lvlOverride w:ilvl="2">
      <w:lvl w:ilvl="2">
        <w:start w:val="1"/>
        <w:numFmt w:val="decimal"/>
        <w:pStyle w:val="40"/>
        <w:lvlText w:val="%1.%2.%3"/>
        <w:lvlJc w:val="left"/>
        <w:pPr>
          <w:ind w:left="1418" w:hanging="567"/>
        </w:pPr>
      </w:lvl>
    </w:lvlOverride>
  </w:num>
  <w:num w:numId="5">
    <w:abstractNumId w:val="1"/>
  </w:num>
  <w:num w:numId="6">
    <w:abstractNumId w:val="23"/>
  </w:num>
  <w:num w:numId="7">
    <w:abstractNumId w:val="6"/>
  </w:num>
  <w:num w:numId="8">
    <w:abstractNumId w:val="19"/>
  </w:num>
  <w:num w:numId="9">
    <w:abstractNumId w:val="3"/>
  </w:num>
  <w:num w:numId="10">
    <w:abstractNumId w:val="21"/>
  </w:num>
  <w:num w:numId="11">
    <w:abstractNumId w:val="20"/>
  </w:num>
  <w:num w:numId="12">
    <w:abstractNumId w:val="17"/>
  </w:num>
  <w:num w:numId="13">
    <w:abstractNumId w:val="17"/>
  </w:num>
  <w:num w:numId="14">
    <w:abstractNumId w:val="17"/>
  </w:num>
  <w:num w:numId="15">
    <w:abstractNumId w:val="17"/>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26"/>
  </w:num>
  <w:num w:numId="18">
    <w:abstractNumId w:val="17"/>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num>
  <w:num w:numId="27">
    <w:abstractNumId w:val="15"/>
  </w:num>
  <w:num w:numId="28">
    <w:abstractNumId w:val="25"/>
  </w:num>
  <w:num w:numId="29">
    <w:abstractNumId w:val="12"/>
  </w:num>
  <w:num w:numId="30">
    <w:abstractNumId w:val="10"/>
  </w:num>
  <w:num w:numId="31">
    <w:abstractNumId w:val="7"/>
  </w:num>
  <w:num w:numId="32">
    <w:abstractNumId w:val="4"/>
  </w:num>
  <w:num w:numId="33">
    <w:abstractNumId w:val="11"/>
  </w:num>
  <w:num w:numId="34">
    <w:abstractNumId w:val="5"/>
  </w:num>
  <w:num w:numId="35">
    <w:abstractNumId w:val="8"/>
  </w:num>
  <w:num w:numId="36">
    <w:abstractNumId w:val="0"/>
  </w:num>
  <w:num w:numId="37">
    <w:abstractNumId w:val="17"/>
    <w:lvlOverride w:ilvl="0">
      <w:startOverride w:val="1"/>
    </w:lvlOverride>
    <w:lvlOverride w:ilvl="1">
      <w:startOverride w:val="1"/>
    </w:lvlOverride>
    <w:lvlOverride w:ilvl="2">
      <w:startOverride w:val="1"/>
    </w:lvlOverride>
    <w:lvlOverride w:ilvl="3">
      <w:startOverride w:val="1"/>
    </w:lvlOverride>
  </w:num>
  <w:num w:numId="38">
    <w:abstractNumId w:val="16"/>
  </w:num>
  <w:num w:numId="39">
    <w:abstractNumId w:val="17"/>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bordersDoNotSurroundHeader/>
  <w:bordersDoNotSurroundFooter/>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03EC"/>
    <w:rsid w:val="000004EE"/>
    <w:rsid w:val="00000727"/>
    <w:rsid w:val="000013EC"/>
    <w:rsid w:val="0000143D"/>
    <w:rsid w:val="00001EFE"/>
    <w:rsid w:val="00003266"/>
    <w:rsid w:val="000044D2"/>
    <w:rsid w:val="00004B26"/>
    <w:rsid w:val="00005308"/>
    <w:rsid w:val="000055F8"/>
    <w:rsid w:val="000058C4"/>
    <w:rsid w:val="00006A72"/>
    <w:rsid w:val="00006AC6"/>
    <w:rsid w:val="00006F3F"/>
    <w:rsid w:val="000071D2"/>
    <w:rsid w:val="000072BF"/>
    <w:rsid w:val="00007D00"/>
    <w:rsid w:val="000108DC"/>
    <w:rsid w:val="00010DA5"/>
    <w:rsid w:val="0001184D"/>
    <w:rsid w:val="00013084"/>
    <w:rsid w:val="0001353D"/>
    <w:rsid w:val="00013DF2"/>
    <w:rsid w:val="00013E5E"/>
    <w:rsid w:val="000143C4"/>
    <w:rsid w:val="0001469E"/>
    <w:rsid w:val="00014816"/>
    <w:rsid w:val="00014C0B"/>
    <w:rsid w:val="00015D09"/>
    <w:rsid w:val="00016017"/>
    <w:rsid w:val="000161C4"/>
    <w:rsid w:val="000162CC"/>
    <w:rsid w:val="000163D9"/>
    <w:rsid w:val="00016FE9"/>
    <w:rsid w:val="00017C67"/>
    <w:rsid w:val="00017F1E"/>
    <w:rsid w:val="00020000"/>
    <w:rsid w:val="000219FC"/>
    <w:rsid w:val="000224AA"/>
    <w:rsid w:val="000228C5"/>
    <w:rsid w:val="000231F6"/>
    <w:rsid w:val="00023830"/>
    <w:rsid w:val="00023C6A"/>
    <w:rsid w:val="00024334"/>
    <w:rsid w:val="00024834"/>
    <w:rsid w:val="0002623F"/>
    <w:rsid w:val="000266AF"/>
    <w:rsid w:val="0003097A"/>
    <w:rsid w:val="000311E2"/>
    <w:rsid w:val="000312AC"/>
    <w:rsid w:val="000315A4"/>
    <w:rsid w:val="000319D8"/>
    <w:rsid w:val="00032C32"/>
    <w:rsid w:val="00032E71"/>
    <w:rsid w:val="00033165"/>
    <w:rsid w:val="0003361B"/>
    <w:rsid w:val="000343FC"/>
    <w:rsid w:val="000349B6"/>
    <w:rsid w:val="00034E71"/>
    <w:rsid w:val="00035BF5"/>
    <w:rsid w:val="000360E9"/>
    <w:rsid w:val="00036501"/>
    <w:rsid w:val="00036B0C"/>
    <w:rsid w:val="00036CE7"/>
    <w:rsid w:val="00036D08"/>
    <w:rsid w:val="0003762F"/>
    <w:rsid w:val="00037BFD"/>
    <w:rsid w:val="000403AC"/>
    <w:rsid w:val="000403CA"/>
    <w:rsid w:val="0004224C"/>
    <w:rsid w:val="00042C94"/>
    <w:rsid w:val="00042D6C"/>
    <w:rsid w:val="00043572"/>
    <w:rsid w:val="00044729"/>
    <w:rsid w:val="000448C7"/>
    <w:rsid w:val="000449EA"/>
    <w:rsid w:val="00044F25"/>
    <w:rsid w:val="00045669"/>
    <w:rsid w:val="00046F71"/>
    <w:rsid w:val="00047514"/>
    <w:rsid w:val="00050DC7"/>
    <w:rsid w:val="000516E5"/>
    <w:rsid w:val="00052034"/>
    <w:rsid w:val="00052123"/>
    <w:rsid w:val="00052200"/>
    <w:rsid w:val="00052267"/>
    <w:rsid w:val="000525A2"/>
    <w:rsid w:val="00053524"/>
    <w:rsid w:val="000542D7"/>
    <w:rsid w:val="00054DA2"/>
    <w:rsid w:val="00054DC7"/>
    <w:rsid w:val="00055019"/>
    <w:rsid w:val="00055877"/>
    <w:rsid w:val="00055AE6"/>
    <w:rsid w:val="00055FC2"/>
    <w:rsid w:val="00056064"/>
    <w:rsid w:val="0005626C"/>
    <w:rsid w:val="00056433"/>
    <w:rsid w:val="0005786C"/>
    <w:rsid w:val="0005789C"/>
    <w:rsid w:val="00057D1C"/>
    <w:rsid w:val="00057DFE"/>
    <w:rsid w:val="00057F3B"/>
    <w:rsid w:val="00060303"/>
    <w:rsid w:val="000604F2"/>
    <w:rsid w:val="00060929"/>
    <w:rsid w:val="00060BB3"/>
    <w:rsid w:val="00061E6A"/>
    <w:rsid w:val="0006225D"/>
    <w:rsid w:val="00062A70"/>
    <w:rsid w:val="00063954"/>
    <w:rsid w:val="0006410A"/>
    <w:rsid w:val="0006446B"/>
    <w:rsid w:val="00064A42"/>
    <w:rsid w:val="00064AFF"/>
    <w:rsid w:val="00064BF4"/>
    <w:rsid w:val="00064CB7"/>
    <w:rsid w:val="00064F31"/>
    <w:rsid w:val="000651C1"/>
    <w:rsid w:val="00065965"/>
    <w:rsid w:val="00067569"/>
    <w:rsid w:val="000677E0"/>
    <w:rsid w:val="00070077"/>
    <w:rsid w:val="0007023E"/>
    <w:rsid w:val="00070A03"/>
    <w:rsid w:val="00070CB5"/>
    <w:rsid w:val="00071481"/>
    <w:rsid w:val="0007183D"/>
    <w:rsid w:val="000721A2"/>
    <w:rsid w:val="000727E4"/>
    <w:rsid w:val="00072B46"/>
    <w:rsid w:val="00072DE9"/>
    <w:rsid w:val="000742A2"/>
    <w:rsid w:val="00074E53"/>
    <w:rsid w:val="00075044"/>
    <w:rsid w:val="00075892"/>
    <w:rsid w:val="000760F6"/>
    <w:rsid w:val="000770B1"/>
    <w:rsid w:val="00077C4E"/>
    <w:rsid w:val="00080257"/>
    <w:rsid w:val="00080386"/>
    <w:rsid w:val="00080783"/>
    <w:rsid w:val="00081AA0"/>
    <w:rsid w:val="00081CB7"/>
    <w:rsid w:val="0008335B"/>
    <w:rsid w:val="000837C8"/>
    <w:rsid w:val="000849BC"/>
    <w:rsid w:val="00085BBD"/>
    <w:rsid w:val="0008652B"/>
    <w:rsid w:val="000876A4"/>
    <w:rsid w:val="000876DC"/>
    <w:rsid w:val="000877B4"/>
    <w:rsid w:val="00087A10"/>
    <w:rsid w:val="00087A36"/>
    <w:rsid w:val="00087D1D"/>
    <w:rsid w:val="00090157"/>
    <w:rsid w:val="000904A2"/>
    <w:rsid w:val="00091BCD"/>
    <w:rsid w:val="00091CCB"/>
    <w:rsid w:val="000922CB"/>
    <w:rsid w:val="000926A0"/>
    <w:rsid w:val="000926A2"/>
    <w:rsid w:val="00092706"/>
    <w:rsid w:val="00093056"/>
    <w:rsid w:val="000930A4"/>
    <w:rsid w:val="000936F2"/>
    <w:rsid w:val="00093AF7"/>
    <w:rsid w:val="00093DC9"/>
    <w:rsid w:val="000941D8"/>
    <w:rsid w:val="00094ADD"/>
    <w:rsid w:val="00094BA9"/>
    <w:rsid w:val="00095122"/>
    <w:rsid w:val="00096D5A"/>
    <w:rsid w:val="00096F94"/>
    <w:rsid w:val="00097186"/>
    <w:rsid w:val="0009779D"/>
    <w:rsid w:val="00097E3D"/>
    <w:rsid w:val="00097EE6"/>
    <w:rsid w:val="000A0332"/>
    <w:rsid w:val="000A0371"/>
    <w:rsid w:val="000A0DCD"/>
    <w:rsid w:val="000A0ECC"/>
    <w:rsid w:val="000A125C"/>
    <w:rsid w:val="000A16E9"/>
    <w:rsid w:val="000A2127"/>
    <w:rsid w:val="000A2171"/>
    <w:rsid w:val="000A2921"/>
    <w:rsid w:val="000A300A"/>
    <w:rsid w:val="000A35F3"/>
    <w:rsid w:val="000A4D86"/>
    <w:rsid w:val="000A4E3A"/>
    <w:rsid w:val="000A5DEB"/>
    <w:rsid w:val="000A61A7"/>
    <w:rsid w:val="000A6864"/>
    <w:rsid w:val="000A6A7F"/>
    <w:rsid w:val="000A7035"/>
    <w:rsid w:val="000A704E"/>
    <w:rsid w:val="000A7B6E"/>
    <w:rsid w:val="000A7B86"/>
    <w:rsid w:val="000A7F9D"/>
    <w:rsid w:val="000B131C"/>
    <w:rsid w:val="000B19F5"/>
    <w:rsid w:val="000B1DC0"/>
    <w:rsid w:val="000B29C7"/>
    <w:rsid w:val="000B2C90"/>
    <w:rsid w:val="000B2D2C"/>
    <w:rsid w:val="000B302C"/>
    <w:rsid w:val="000B3235"/>
    <w:rsid w:val="000B3E5E"/>
    <w:rsid w:val="000B4408"/>
    <w:rsid w:val="000B4821"/>
    <w:rsid w:val="000B4DF4"/>
    <w:rsid w:val="000B58EB"/>
    <w:rsid w:val="000B5A0D"/>
    <w:rsid w:val="000B5B6D"/>
    <w:rsid w:val="000B5C13"/>
    <w:rsid w:val="000B6084"/>
    <w:rsid w:val="000B61ED"/>
    <w:rsid w:val="000B6641"/>
    <w:rsid w:val="000B69FE"/>
    <w:rsid w:val="000B6E2D"/>
    <w:rsid w:val="000B7A5D"/>
    <w:rsid w:val="000C096F"/>
    <w:rsid w:val="000C0971"/>
    <w:rsid w:val="000C0B17"/>
    <w:rsid w:val="000C1249"/>
    <w:rsid w:val="000C1351"/>
    <w:rsid w:val="000C1957"/>
    <w:rsid w:val="000C2288"/>
    <w:rsid w:val="000C251D"/>
    <w:rsid w:val="000C3952"/>
    <w:rsid w:val="000C3CDF"/>
    <w:rsid w:val="000C4BC0"/>
    <w:rsid w:val="000C59D0"/>
    <w:rsid w:val="000C5B0E"/>
    <w:rsid w:val="000C5CC8"/>
    <w:rsid w:val="000C6369"/>
    <w:rsid w:val="000C6459"/>
    <w:rsid w:val="000C65D6"/>
    <w:rsid w:val="000C690D"/>
    <w:rsid w:val="000C698C"/>
    <w:rsid w:val="000C6B7F"/>
    <w:rsid w:val="000C6CD4"/>
    <w:rsid w:val="000C70DB"/>
    <w:rsid w:val="000C7F03"/>
    <w:rsid w:val="000D0462"/>
    <w:rsid w:val="000D0E77"/>
    <w:rsid w:val="000D163D"/>
    <w:rsid w:val="000D1AF6"/>
    <w:rsid w:val="000D3229"/>
    <w:rsid w:val="000D32F1"/>
    <w:rsid w:val="000D407D"/>
    <w:rsid w:val="000D4856"/>
    <w:rsid w:val="000D4A6A"/>
    <w:rsid w:val="000D591E"/>
    <w:rsid w:val="000D63C5"/>
    <w:rsid w:val="000D657D"/>
    <w:rsid w:val="000D73DD"/>
    <w:rsid w:val="000E0E86"/>
    <w:rsid w:val="000E0F99"/>
    <w:rsid w:val="000E17C4"/>
    <w:rsid w:val="000E1832"/>
    <w:rsid w:val="000E1A85"/>
    <w:rsid w:val="000E33A4"/>
    <w:rsid w:val="000E40E5"/>
    <w:rsid w:val="000E4FB1"/>
    <w:rsid w:val="000E5992"/>
    <w:rsid w:val="000E5E1C"/>
    <w:rsid w:val="000E662B"/>
    <w:rsid w:val="000E7665"/>
    <w:rsid w:val="000E7AC2"/>
    <w:rsid w:val="000F0A8E"/>
    <w:rsid w:val="000F165E"/>
    <w:rsid w:val="000F193C"/>
    <w:rsid w:val="000F239F"/>
    <w:rsid w:val="000F36D2"/>
    <w:rsid w:val="000F44ED"/>
    <w:rsid w:val="000F460F"/>
    <w:rsid w:val="000F47E8"/>
    <w:rsid w:val="000F4963"/>
    <w:rsid w:val="000F5337"/>
    <w:rsid w:val="000F5E61"/>
    <w:rsid w:val="000F6449"/>
    <w:rsid w:val="000F67C0"/>
    <w:rsid w:val="00100446"/>
    <w:rsid w:val="00101353"/>
    <w:rsid w:val="00101835"/>
    <w:rsid w:val="00102998"/>
    <w:rsid w:val="00102F39"/>
    <w:rsid w:val="001031A8"/>
    <w:rsid w:val="00103546"/>
    <w:rsid w:val="001037DF"/>
    <w:rsid w:val="00103CE8"/>
    <w:rsid w:val="001047BD"/>
    <w:rsid w:val="00104D1F"/>
    <w:rsid w:val="0010536B"/>
    <w:rsid w:val="00105AD8"/>
    <w:rsid w:val="00105F50"/>
    <w:rsid w:val="00105FCC"/>
    <w:rsid w:val="00106001"/>
    <w:rsid w:val="00106C3D"/>
    <w:rsid w:val="001079F6"/>
    <w:rsid w:val="00107B71"/>
    <w:rsid w:val="00110B13"/>
    <w:rsid w:val="00111063"/>
    <w:rsid w:val="00111138"/>
    <w:rsid w:val="00111298"/>
    <w:rsid w:val="00111C1F"/>
    <w:rsid w:val="00112B0D"/>
    <w:rsid w:val="00112B41"/>
    <w:rsid w:val="00112D27"/>
    <w:rsid w:val="00113077"/>
    <w:rsid w:val="00113852"/>
    <w:rsid w:val="001138CA"/>
    <w:rsid w:val="00113A33"/>
    <w:rsid w:val="00113C33"/>
    <w:rsid w:val="00114879"/>
    <w:rsid w:val="00115491"/>
    <w:rsid w:val="00116B6C"/>
    <w:rsid w:val="00120094"/>
    <w:rsid w:val="001202FB"/>
    <w:rsid w:val="0012127A"/>
    <w:rsid w:val="00121808"/>
    <w:rsid w:val="00121934"/>
    <w:rsid w:val="00122AED"/>
    <w:rsid w:val="00122FCE"/>
    <w:rsid w:val="00123346"/>
    <w:rsid w:val="001235BF"/>
    <w:rsid w:val="00123A0D"/>
    <w:rsid w:val="0012400C"/>
    <w:rsid w:val="00124391"/>
    <w:rsid w:val="00124C05"/>
    <w:rsid w:val="001258F2"/>
    <w:rsid w:val="0012608E"/>
    <w:rsid w:val="001265DB"/>
    <w:rsid w:val="00126FF3"/>
    <w:rsid w:val="001273E5"/>
    <w:rsid w:val="0012753D"/>
    <w:rsid w:val="0013133E"/>
    <w:rsid w:val="0013249B"/>
    <w:rsid w:val="00133252"/>
    <w:rsid w:val="00133552"/>
    <w:rsid w:val="00134212"/>
    <w:rsid w:val="001343D9"/>
    <w:rsid w:val="00134586"/>
    <w:rsid w:val="00134C2C"/>
    <w:rsid w:val="00134DB6"/>
    <w:rsid w:val="00135BB7"/>
    <w:rsid w:val="00136593"/>
    <w:rsid w:val="00140EE1"/>
    <w:rsid w:val="0014216A"/>
    <w:rsid w:val="00143015"/>
    <w:rsid w:val="001441BB"/>
    <w:rsid w:val="00144798"/>
    <w:rsid w:val="00145222"/>
    <w:rsid w:val="00145326"/>
    <w:rsid w:val="00145905"/>
    <w:rsid w:val="0014602F"/>
    <w:rsid w:val="00147088"/>
    <w:rsid w:val="00147359"/>
    <w:rsid w:val="001476E4"/>
    <w:rsid w:val="00150718"/>
    <w:rsid w:val="00150D73"/>
    <w:rsid w:val="001510E1"/>
    <w:rsid w:val="00151601"/>
    <w:rsid w:val="0015184C"/>
    <w:rsid w:val="00151B64"/>
    <w:rsid w:val="00151D48"/>
    <w:rsid w:val="00152214"/>
    <w:rsid w:val="00152236"/>
    <w:rsid w:val="00152441"/>
    <w:rsid w:val="00152702"/>
    <w:rsid w:val="00153502"/>
    <w:rsid w:val="00154807"/>
    <w:rsid w:val="001551DF"/>
    <w:rsid w:val="00155825"/>
    <w:rsid w:val="001561C7"/>
    <w:rsid w:val="001563D7"/>
    <w:rsid w:val="00156741"/>
    <w:rsid w:val="00156A8A"/>
    <w:rsid w:val="00157DFD"/>
    <w:rsid w:val="00157FEA"/>
    <w:rsid w:val="00160903"/>
    <w:rsid w:val="00161931"/>
    <w:rsid w:val="00161ACC"/>
    <w:rsid w:val="00161C49"/>
    <w:rsid w:val="00162C84"/>
    <w:rsid w:val="00164584"/>
    <w:rsid w:val="00164B82"/>
    <w:rsid w:val="00165127"/>
    <w:rsid w:val="001652BE"/>
    <w:rsid w:val="00165C36"/>
    <w:rsid w:val="00165F8E"/>
    <w:rsid w:val="0016674A"/>
    <w:rsid w:val="00166BBA"/>
    <w:rsid w:val="00166D5C"/>
    <w:rsid w:val="0016723A"/>
    <w:rsid w:val="00167558"/>
    <w:rsid w:val="001676DB"/>
    <w:rsid w:val="00167926"/>
    <w:rsid w:val="0016797E"/>
    <w:rsid w:val="00167B34"/>
    <w:rsid w:val="00167C1F"/>
    <w:rsid w:val="00167D81"/>
    <w:rsid w:val="00167E27"/>
    <w:rsid w:val="00170F9C"/>
    <w:rsid w:val="00171837"/>
    <w:rsid w:val="001719C5"/>
    <w:rsid w:val="00172C36"/>
    <w:rsid w:val="0017301C"/>
    <w:rsid w:val="0017364D"/>
    <w:rsid w:val="00173FBA"/>
    <w:rsid w:val="00174242"/>
    <w:rsid w:val="001747F5"/>
    <w:rsid w:val="00175195"/>
    <w:rsid w:val="0017586D"/>
    <w:rsid w:val="00176923"/>
    <w:rsid w:val="00176AE6"/>
    <w:rsid w:val="00177163"/>
    <w:rsid w:val="0018280E"/>
    <w:rsid w:val="001837A3"/>
    <w:rsid w:val="00183FC4"/>
    <w:rsid w:val="00184462"/>
    <w:rsid w:val="001848A8"/>
    <w:rsid w:val="00184C83"/>
    <w:rsid w:val="00184C93"/>
    <w:rsid w:val="00185C5D"/>
    <w:rsid w:val="00185DE5"/>
    <w:rsid w:val="00185F84"/>
    <w:rsid w:val="001865B5"/>
    <w:rsid w:val="00186DC6"/>
    <w:rsid w:val="00187398"/>
    <w:rsid w:val="001879DD"/>
    <w:rsid w:val="00190263"/>
    <w:rsid w:val="00190723"/>
    <w:rsid w:val="00191454"/>
    <w:rsid w:val="00191530"/>
    <w:rsid w:val="0019153B"/>
    <w:rsid w:val="001920F6"/>
    <w:rsid w:val="00192114"/>
    <w:rsid w:val="001937B9"/>
    <w:rsid w:val="00194253"/>
    <w:rsid w:val="0019435C"/>
    <w:rsid w:val="001947FF"/>
    <w:rsid w:val="00194A59"/>
    <w:rsid w:val="00194BD4"/>
    <w:rsid w:val="00194C95"/>
    <w:rsid w:val="00194F7B"/>
    <w:rsid w:val="00196653"/>
    <w:rsid w:val="00197CB3"/>
    <w:rsid w:val="001A0D36"/>
    <w:rsid w:val="001A140D"/>
    <w:rsid w:val="001A1DB4"/>
    <w:rsid w:val="001A1F7E"/>
    <w:rsid w:val="001A21B8"/>
    <w:rsid w:val="001A2776"/>
    <w:rsid w:val="001A283E"/>
    <w:rsid w:val="001A28FC"/>
    <w:rsid w:val="001A2B7B"/>
    <w:rsid w:val="001A2B85"/>
    <w:rsid w:val="001A2C02"/>
    <w:rsid w:val="001A54A4"/>
    <w:rsid w:val="001A6088"/>
    <w:rsid w:val="001A6C0D"/>
    <w:rsid w:val="001A7010"/>
    <w:rsid w:val="001A7064"/>
    <w:rsid w:val="001A7914"/>
    <w:rsid w:val="001A7D2E"/>
    <w:rsid w:val="001B1232"/>
    <w:rsid w:val="001B219B"/>
    <w:rsid w:val="001B2D0F"/>
    <w:rsid w:val="001B3186"/>
    <w:rsid w:val="001B3B58"/>
    <w:rsid w:val="001B4C6E"/>
    <w:rsid w:val="001B5370"/>
    <w:rsid w:val="001B6CEC"/>
    <w:rsid w:val="001B76F3"/>
    <w:rsid w:val="001B7FF1"/>
    <w:rsid w:val="001C05D1"/>
    <w:rsid w:val="001C076F"/>
    <w:rsid w:val="001C0B62"/>
    <w:rsid w:val="001C1344"/>
    <w:rsid w:val="001C2320"/>
    <w:rsid w:val="001C2427"/>
    <w:rsid w:val="001C2B83"/>
    <w:rsid w:val="001C2BFB"/>
    <w:rsid w:val="001C360E"/>
    <w:rsid w:val="001C3879"/>
    <w:rsid w:val="001C3E36"/>
    <w:rsid w:val="001C4BFF"/>
    <w:rsid w:val="001C58C9"/>
    <w:rsid w:val="001C6448"/>
    <w:rsid w:val="001C66FA"/>
    <w:rsid w:val="001D10DB"/>
    <w:rsid w:val="001D1263"/>
    <w:rsid w:val="001D1C77"/>
    <w:rsid w:val="001D2CDD"/>
    <w:rsid w:val="001D2CF3"/>
    <w:rsid w:val="001D2DE2"/>
    <w:rsid w:val="001D3CDA"/>
    <w:rsid w:val="001D453E"/>
    <w:rsid w:val="001D496B"/>
    <w:rsid w:val="001D5149"/>
    <w:rsid w:val="001D515E"/>
    <w:rsid w:val="001D5E35"/>
    <w:rsid w:val="001D5FAF"/>
    <w:rsid w:val="001D67AB"/>
    <w:rsid w:val="001D7040"/>
    <w:rsid w:val="001D790A"/>
    <w:rsid w:val="001D7FE6"/>
    <w:rsid w:val="001E0FF5"/>
    <w:rsid w:val="001E1012"/>
    <w:rsid w:val="001E1AE3"/>
    <w:rsid w:val="001E1C90"/>
    <w:rsid w:val="001E2CCB"/>
    <w:rsid w:val="001E2E74"/>
    <w:rsid w:val="001E3077"/>
    <w:rsid w:val="001E34E5"/>
    <w:rsid w:val="001E409B"/>
    <w:rsid w:val="001E40AD"/>
    <w:rsid w:val="001E4D24"/>
    <w:rsid w:val="001E4F32"/>
    <w:rsid w:val="001E55FD"/>
    <w:rsid w:val="001E5912"/>
    <w:rsid w:val="001E5A97"/>
    <w:rsid w:val="001E5ADB"/>
    <w:rsid w:val="001E67D2"/>
    <w:rsid w:val="001E6869"/>
    <w:rsid w:val="001E6DFD"/>
    <w:rsid w:val="001E77E8"/>
    <w:rsid w:val="001E7FF7"/>
    <w:rsid w:val="001F01EF"/>
    <w:rsid w:val="001F0F67"/>
    <w:rsid w:val="001F1BAA"/>
    <w:rsid w:val="001F1C1E"/>
    <w:rsid w:val="001F1EA2"/>
    <w:rsid w:val="001F2003"/>
    <w:rsid w:val="001F237C"/>
    <w:rsid w:val="001F243B"/>
    <w:rsid w:val="001F37E0"/>
    <w:rsid w:val="001F3E1F"/>
    <w:rsid w:val="001F4268"/>
    <w:rsid w:val="001F432B"/>
    <w:rsid w:val="001F45B0"/>
    <w:rsid w:val="001F6099"/>
    <w:rsid w:val="001F6189"/>
    <w:rsid w:val="001F694F"/>
    <w:rsid w:val="001F6B85"/>
    <w:rsid w:val="001F718A"/>
    <w:rsid w:val="001F7875"/>
    <w:rsid w:val="001F7D98"/>
    <w:rsid w:val="00200370"/>
    <w:rsid w:val="002003CE"/>
    <w:rsid w:val="002009C7"/>
    <w:rsid w:val="00200C9B"/>
    <w:rsid w:val="00200F3D"/>
    <w:rsid w:val="00201035"/>
    <w:rsid w:val="0020110A"/>
    <w:rsid w:val="002011D3"/>
    <w:rsid w:val="0020260E"/>
    <w:rsid w:val="00203053"/>
    <w:rsid w:val="00204CDB"/>
    <w:rsid w:val="00205B14"/>
    <w:rsid w:val="002071BD"/>
    <w:rsid w:val="002109F5"/>
    <w:rsid w:val="00210A07"/>
    <w:rsid w:val="00210A25"/>
    <w:rsid w:val="00210F6F"/>
    <w:rsid w:val="002119D7"/>
    <w:rsid w:val="0021301E"/>
    <w:rsid w:val="00213A43"/>
    <w:rsid w:val="00214379"/>
    <w:rsid w:val="00214659"/>
    <w:rsid w:val="002146ED"/>
    <w:rsid w:val="0021489D"/>
    <w:rsid w:val="00215049"/>
    <w:rsid w:val="0021557E"/>
    <w:rsid w:val="00215634"/>
    <w:rsid w:val="00215687"/>
    <w:rsid w:val="0021617B"/>
    <w:rsid w:val="00216695"/>
    <w:rsid w:val="002169D8"/>
    <w:rsid w:val="00217231"/>
    <w:rsid w:val="00220344"/>
    <w:rsid w:val="00220651"/>
    <w:rsid w:val="002211E9"/>
    <w:rsid w:val="002215A7"/>
    <w:rsid w:val="00222FC9"/>
    <w:rsid w:val="0022359B"/>
    <w:rsid w:val="00223ECA"/>
    <w:rsid w:val="00223EE3"/>
    <w:rsid w:val="00223EFD"/>
    <w:rsid w:val="002246E1"/>
    <w:rsid w:val="0022472D"/>
    <w:rsid w:val="00224928"/>
    <w:rsid w:val="00224EA6"/>
    <w:rsid w:val="00225052"/>
    <w:rsid w:val="002257F6"/>
    <w:rsid w:val="00225C35"/>
    <w:rsid w:val="0022680B"/>
    <w:rsid w:val="00226AB6"/>
    <w:rsid w:val="002302A4"/>
    <w:rsid w:val="00230910"/>
    <w:rsid w:val="002313B9"/>
    <w:rsid w:val="00231F3E"/>
    <w:rsid w:val="0023233E"/>
    <w:rsid w:val="002325C8"/>
    <w:rsid w:val="0023291B"/>
    <w:rsid w:val="00232E19"/>
    <w:rsid w:val="00233598"/>
    <w:rsid w:val="00233759"/>
    <w:rsid w:val="0023450F"/>
    <w:rsid w:val="00234681"/>
    <w:rsid w:val="002346B0"/>
    <w:rsid w:val="00234C91"/>
    <w:rsid w:val="00234D1E"/>
    <w:rsid w:val="00234E01"/>
    <w:rsid w:val="002351CC"/>
    <w:rsid w:val="002357B9"/>
    <w:rsid w:val="00235BB7"/>
    <w:rsid w:val="00235C14"/>
    <w:rsid w:val="00235DB3"/>
    <w:rsid w:val="00236675"/>
    <w:rsid w:val="00236C2B"/>
    <w:rsid w:val="00236D9A"/>
    <w:rsid w:val="00236F79"/>
    <w:rsid w:val="00237486"/>
    <w:rsid w:val="002401BA"/>
    <w:rsid w:val="00240C0F"/>
    <w:rsid w:val="002410BD"/>
    <w:rsid w:val="0024269A"/>
    <w:rsid w:val="00242F55"/>
    <w:rsid w:val="00243862"/>
    <w:rsid w:val="00243B3F"/>
    <w:rsid w:val="0024514E"/>
    <w:rsid w:val="002451EF"/>
    <w:rsid w:val="002458C7"/>
    <w:rsid w:val="00245EEE"/>
    <w:rsid w:val="002460D1"/>
    <w:rsid w:val="00246235"/>
    <w:rsid w:val="00246316"/>
    <w:rsid w:val="0024696A"/>
    <w:rsid w:val="00246D8D"/>
    <w:rsid w:val="00246FBA"/>
    <w:rsid w:val="0024734B"/>
    <w:rsid w:val="00247451"/>
    <w:rsid w:val="002477FD"/>
    <w:rsid w:val="00247AEC"/>
    <w:rsid w:val="00250C15"/>
    <w:rsid w:val="00250E4E"/>
    <w:rsid w:val="00251655"/>
    <w:rsid w:val="00251724"/>
    <w:rsid w:val="00252846"/>
    <w:rsid w:val="002535A0"/>
    <w:rsid w:val="00254641"/>
    <w:rsid w:val="00254A04"/>
    <w:rsid w:val="00254DC4"/>
    <w:rsid w:val="00254DFD"/>
    <w:rsid w:val="00255326"/>
    <w:rsid w:val="0025564B"/>
    <w:rsid w:val="0025592A"/>
    <w:rsid w:val="002561BF"/>
    <w:rsid w:val="002562B1"/>
    <w:rsid w:val="00260951"/>
    <w:rsid w:val="00260F82"/>
    <w:rsid w:val="002620F9"/>
    <w:rsid w:val="002621AC"/>
    <w:rsid w:val="00265B19"/>
    <w:rsid w:val="002665E1"/>
    <w:rsid w:val="00266743"/>
    <w:rsid w:val="00266784"/>
    <w:rsid w:val="00270D30"/>
    <w:rsid w:val="002710C0"/>
    <w:rsid w:val="00271516"/>
    <w:rsid w:val="00273144"/>
    <w:rsid w:val="00273FCE"/>
    <w:rsid w:val="00274CBD"/>
    <w:rsid w:val="00275354"/>
    <w:rsid w:val="00276CA2"/>
    <w:rsid w:val="00276E6D"/>
    <w:rsid w:val="002778B5"/>
    <w:rsid w:val="002779D9"/>
    <w:rsid w:val="00277A83"/>
    <w:rsid w:val="00280443"/>
    <w:rsid w:val="0028151C"/>
    <w:rsid w:val="002817B5"/>
    <w:rsid w:val="00281E80"/>
    <w:rsid w:val="00281FC3"/>
    <w:rsid w:val="002827D5"/>
    <w:rsid w:val="002828F5"/>
    <w:rsid w:val="00282B83"/>
    <w:rsid w:val="00282B9B"/>
    <w:rsid w:val="002830C8"/>
    <w:rsid w:val="002833C4"/>
    <w:rsid w:val="00283B29"/>
    <w:rsid w:val="00283BE6"/>
    <w:rsid w:val="0028675B"/>
    <w:rsid w:val="0028695E"/>
    <w:rsid w:val="00287169"/>
    <w:rsid w:val="00287461"/>
    <w:rsid w:val="00287491"/>
    <w:rsid w:val="002877F6"/>
    <w:rsid w:val="00287ECB"/>
    <w:rsid w:val="002902A2"/>
    <w:rsid w:val="0029044D"/>
    <w:rsid w:val="0029045E"/>
    <w:rsid w:val="00290561"/>
    <w:rsid w:val="00290C36"/>
    <w:rsid w:val="002911D9"/>
    <w:rsid w:val="002914CE"/>
    <w:rsid w:val="00292E06"/>
    <w:rsid w:val="002930B4"/>
    <w:rsid w:val="002946D7"/>
    <w:rsid w:val="00294DF8"/>
    <w:rsid w:val="0029610E"/>
    <w:rsid w:val="00296467"/>
    <w:rsid w:val="002964D9"/>
    <w:rsid w:val="0029656B"/>
    <w:rsid w:val="00296800"/>
    <w:rsid w:val="00296C47"/>
    <w:rsid w:val="00296E96"/>
    <w:rsid w:val="00296EA0"/>
    <w:rsid w:val="00297104"/>
    <w:rsid w:val="002974B2"/>
    <w:rsid w:val="002A1317"/>
    <w:rsid w:val="002A1D9C"/>
    <w:rsid w:val="002A1FC9"/>
    <w:rsid w:val="002A2C9B"/>
    <w:rsid w:val="002A325A"/>
    <w:rsid w:val="002A35CC"/>
    <w:rsid w:val="002A386F"/>
    <w:rsid w:val="002A388B"/>
    <w:rsid w:val="002A3A4C"/>
    <w:rsid w:val="002A5161"/>
    <w:rsid w:val="002A533F"/>
    <w:rsid w:val="002A5363"/>
    <w:rsid w:val="002A540A"/>
    <w:rsid w:val="002A545C"/>
    <w:rsid w:val="002A55E9"/>
    <w:rsid w:val="002A5D0A"/>
    <w:rsid w:val="002A5FB7"/>
    <w:rsid w:val="002A6313"/>
    <w:rsid w:val="002A780E"/>
    <w:rsid w:val="002A7CC7"/>
    <w:rsid w:val="002B062B"/>
    <w:rsid w:val="002B0B3D"/>
    <w:rsid w:val="002B0BC8"/>
    <w:rsid w:val="002B128A"/>
    <w:rsid w:val="002B19D1"/>
    <w:rsid w:val="002B1AE0"/>
    <w:rsid w:val="002B1FB0"/>
    <w:rsid w:val="002B22CC"/>
    <w:rsid w:val="002B2B66"/>
    <w:rsid w:val="002B2DA4"/>
    <w:rsid w:val="002B3C8E"/>
    <w:rsid w:val="002B3E3A"/>
    <w:rsid w:val="002B479A"/>
    <w:rsid w:val="002B4E61"/>
    <w:rsid w:val="002B511F"/>
    <w:rsid w:val="002B6CC7"/>
    <w:rsid w:val="002B6E25"/>
    <w:rsid w:val="002B6E2E"/>
    <w:rsid w:val="002B789E"/>
    <w:rsid w:val="002C019F"/>
    <w:rsid w:val="002C0DC5"/>
    <w:rsid w:val="002C153B"/>
    <w:rsid w:val="002C1624"/>
    <w:rsid w:val="002C20FC"/>
    <w:rsid w:val="002C42BA"/>
    <w:rsid w:val="002C45D4"/>
    <w:rsid w:val="002C4AEF"/>
    <w:rsid w:val="002C5139"/>
    <w:rsid w:val="002C5261"/>
    <w:rsid w:val="002C6558"/>
    <w:rsid w:val="002C7E91"/>
    <w:rsid w:val="002C7F85"/>
    <w:rsid w:val="002D0559"/>
    <w:rsid w:val="002D08F9"/>
    <w:rsid w:val="002D09DE"/>
    <w:rsid w:val="002D0B4F"/>
    <w:rsid w:val="002D25E2"/>
    <w:rsid w:val="002D2855"/>
    <w:rsid w:val="002D2DDB"/>
    <w:rsid w:val="002D2FC0"/>
    <w:rsid w:val="002D3BCD"/>
    <w:rsid w:val="002D4197"/>
    <w:rsid w:val="002D43CF"/>
    <w:rsid w:val="002D47D2"/>
    <w:rsid w:val="002D56EB"/>
    <w:rsid w:val="002D5F51"/>
    <w:rsid w:val="002D623A"/>
    <w:rsid w:val="002D7178"/>
    <w:rsid w:val="002D766E"/>
    <w:rsid w:val="002D7B52"/>
    <w:rsid w:val="002E0240"/>
    <w:rsid w:val="002E10CA"/>
    <w:rsid w:val="002E1741"/>
    <w:rsid w:val="002E3276"/>
    <w:rsid w:val="002E46D2"/>
    <w:rsid w:val="002E488E"/>
    <w:rsid w:val="002E48F2"/>
    <w:rsid w:val="002E4A92"/>
    <w:rsid w:val="002E56AF"/>
    <w:rsid w:val="002E6315"/>
    <w:rsid w:val="002E735D"/>
    <w:rsid w:val="002E7554"/>
    <w:rsid w:val="002E7C2F"/>
    <w:rsid w:val="002F0419"/>
    <w:rsid w:val="002F0A7A"/>
    <w:rsid w:val="002F1713"/>
    <w:rsid w:val="002F2273"/>
    <w:rsid w:val="002F2B64"/>
    <w:rsid w:val="002F2BC2"/>
    <w:rsid w:val="002F2C18"/>
    <w:rsid w:val="002F3AE3"/>
    <w:rsid w:val="002F3AEE"/>
    <w:rsid w:val="002F4981"/>
    <w:rsid w:val="002F4A6D"/>
    <w:rsid w:val="002F63D4"/>
    <w:rsid w:val="002F705D"/>
    <w:rsid w:val="002F72BC"/>
    <w:rsid w:val="002F7659"/>
    <w:rsid w:val="00300427"/>
    <w:rsid w:val="00300660"/>
    <w:rsid w:val="00301706"/>
    <w:rsid w:val="003039EB"/>
    <w:rsid w:val="00303EF4"/>
    <w:rsid w:val="00304340"/>
    <w:rsid w:val="0030535C"/>
    <w:rsid w:val="003055C5"/>
    <w:rsid w:val="0030652A"/>
    <w:rsid w:val="0030757D"/>
    <w:rsid w:val="0030759D"/>
    <w:rsid w:val="003079ED"/>
    <w:rsid w:val="00310478"/>
    <w:rsid w:val="00310522"/>
    <w:rsid w:val="0031192A"/>
    <w:rsid w:val="00312AB9"/>
    <w:rsid w:val="00312E30"/>
    <w:rsid w:val="00313540"/>
    <w:rsid w:val="00313A0A"/>
    <w:rsid w:val="00313BF7"/>
    <w:rsid w:val="00314531"/>
    <w:rsid w:val="003146D9"/>
    <w:rsid w:val="003147C9"/>
    <w:rsid w:val="00314BAD"/>
    <w:rsid w:val="00314C84"/>
    <w:rsid w:val="0031523C"/>
    <w:rsid w:val="003154EB"/>
    <w:rsid w:val="00315827"/>
    <w:rsid w:val="00315C1A"/>
    <w:rsid w:val="00315F56"/>
    <w:rsid w:val="00316579"/>
    <w:rsid w:val="0031685A"/>
    <w:rsid w:val="00316CC4"/>
    <w:rsid w:val="0031730D"/>
    <w:rsid w:val="00317504"/>
    <w:rsid w:val="00317D24"/>
    <w:rsid w:val="00320423"/>
    <w:rsid w:val="0032058C"/>
    <w:rsid w:val="003205DF"/>
    <w:rsid w:val="0032187C"/>
    <w:rsid w:val="00321C94"/>
    <w:rsid w:val="00322062"/>
    <w:rsid w:val="0032218C"/>
    <w:rsid w:val="00322B91"/>
    <w:rsid w:val="00323A52"/>
    <w:rsid w:val="00323CF5"/>
    <w:rsid w:val="00324840"/>
    <w:rsid w:val="00324A54"/>
    <w:rsid w:val="00325004"/>
    <w:rsid w:val="00325434"/>
    <w:rsid w:val="003262E9"/>
    <w:rsid w:val="00326594"/>
    <w:rsid w:val="00326CE7"/>
    <w:rsid w:val="00327040"/>
    <w:rsid w:val="00327B5E"/>
    <w:rsid w:val="00330396"/>
    <w:rsid w:val="003318D0"/>
    <w:rsid w:val="00331EBB"/>
    <w:rsid w:val="00332088"/>
    <w:rsid w:val="0033251B"/>
    <w:rsid w:val="00334C4F"/>
    <w:rsid w:val="00334CB1"/>
    <w:rsid w:val="0033559C"/>
    <w:rsid w:val="003355C4"/>
    <w:rsid w:val="00335ABA"/>
    <w:rsid w:val="003374CF"/>
    <w:rsid w:val="00337D29"/>
    <w:rsid w:val="0034073F"/>
    <w:rsid w:val="0034118E"/>
    <w:rsid w:val="00341D89"/>
    <w:rsid w:val="00342413"/>
    <w:rsid w:val="003445BA"/>
    <w:rsid w:val="00344A61"/>
    <w:rsid w:val="00344FFE"/>
    <w:rsid w:val="0034586C"/>
    <w:rsid w:val="00346C11"/>
    <w:rsid w:val="00346C1A"/>
    <w:rsid w:val="00347038"/>
    <w:rsid w:val="00347349"/>
    <w:rsid w:val="00351738"/>
    <w:rsid w:val="00352205"/>
    <w:rsid w:val="00352610"/>
    <w:rsid w:val="00352CC9"/>
    <w:rsid w:val="00352E32"/>
    <w:rsid w:val="00352E4F"/>
    <w:rsid w:val="003530C0"/>
    <w:rsid w:val="00353CD2"/>
    <w:rsid w:val="0035423B"/>
    <w:rsid w:val="00354DE7"/>
    <w:rsid w:val="00355721"/>
    <w:rsid w:val="00356050"/>
    <w:rsid w:val="0035650D"/>
    <w:rsid w:val="00357049"/>
    <w:rsid w:val="00357822"/>
    <w:rsid w:val="003600CB"/>
    <w:rsid w:val="00360222"/>
    <w:rsid w:val="003605FC"/>
    <w:rsid w:val="0036080C"/>
    <w:rsid w:val="00360928"/>
    <w:rsid w:val="0036144A"/>
    <w:rsid w:val="003623C5"/>
    <w:rsid w:val="0036248D"/>
    <w:rsid w:val="00362C7B"/>
    <w:rsid w:val="00362E80"/>
    <w:rsid w:val="00363A25"/>
    <w:rsid w:val="00364113"/>
    <w:rsid w:val="00364522"/>
    <w:rsid w:val="00364530"/>
    <w:rsid w:val="0036517F"/>
    <w:rsid w:val="00365914"/>
    <w:rsid w:val="00365F4A"/>
    <w:rsid w:val="003663CB"/>
    <w:rsid w:val="0036698E"/>
    <w:rsid w:val="003671A5"/>
    <w:rsid w:val="00367274"/>
    <w:rsid w:val="0036731F"/>
    <w:rsid w:val="00367ADF"/>
    <w:rsid w:val="00371AA6"/>
    <w:rsid w:val="003729F3"/>
    <w:rsid w:val="00373AA7"/>
    <w:rsid w:val="003749D4"/>
    <w:rsid w:val="003749E3"/>
    <w:rsid w:val="003753F3"/>
    <w:rsid w:val="00375C2E"/>
    <w:rsid w:val="00376FDC"/>
    <w:rsid w:val="003775DD"/>
    <w:rsid w:val="00377605"/>
    <w:rsid w:val="0038046A"/>
    <w:rsid w:val="00380703"/>
    <w:rsid w:val="0038082A"/>
    <w:rsid w:val="00380BAD"/>
    <w:rsid w:val="00381222"/>
    <w:rsid w:val="00381783"/>
    <w:rsid w:val="003827E7"/>
    <w:rsid w:val="0038293C"/>
    <w:rsid w:val="00382992"/>
    <w:rsid w:val="00382A70"/>
    <w:rsid w:val="00382B4F"/>
    <w:rsid w:val="00382DB6"/>
    <w:rsid w:val="00382EC6"/>
    <w:rsid w:val="0038315D"/>
    <w:rsid w:val="00384329"/>
    <w:rsid w:val="003844EE"/>
    <w:rsid w:val="0038494F"/>
    <w:rsid w:val="0038553A"/>
    <w:rsid w:val="0038640B"/>
    <w:rsid w:val="003868F5"/>
    <w:rsid w:val="00387804"/>
    <w:rsid w:val="0038781F"/>
    <w:rsid w:val="00387FDC"/>
    <w:rsid w:val="00390316"/>
    <w:rsid w:val="00391043"/>
    <w:rsid w:val="00391139"/>
    <w:rsid w:val="003913DA"/>
    <w:rsid w:val="00391663"/>
    <w:rsid w:val="0039169A"/>
    <w:rsid w:val="00391FA5"/>
    <w:rsid w:val="003927A0"/>
    <w:rsid w:val="00393F50"/>
    <w:rsid w:val="0039451F"/>
    <w:rsid w:val="00394993"/>
    <w:rsid w:val="00394BDA"/>
    <w:rsid w:val="003955D0"/>
    <w:rsid w:val="003959E0"/>
    <w:rsid w:val="00395EE2"/>
    <w:rsid w:val="003960C4"/>
    <w:rsid w:val="00396BF5"/>
    <w:rsid w:val="00396CAB"/>
    <w:rsid w:val="00397481"/>
    <w:rsid w:val="00397530"/>
    <w:rsid w:val="003976FF"/>
    <w:rsid w:val="003A04CE"/>
    <w:rsid w:val="003A052B"/>
    <w:rsid w:val="003A0715"/>
    <w:rsid w:val="003A08AF"/>
    <w:rsid w:val="003A150F"/>
    <w:rsid w:val="003A3484"/>
    <w:rsid w:val="003A34BE"/>
    <w:rsid w:val="003A3CC8"/>
    <w:rsid w:val="003A3E75"/>
    <w:rsid w:val="003A3EE7"/>
    <w:rsid w:val="003A4767"/>
    <w:rsid w:val="003A479B"/>
    <w:rsid w:val="003A479D"/>
    <w:rsid w:val="003A5B37"/>
    <w:rsid w:val="003A5D1F"/>
    <w:rsid w:val="003A62A4"/>
    <w:rsid w:val="003A63B9"/>
    <w:rsid w:val="003A678E"/>
    <w:rsid w:val="003A6A47"/>
    <w:rsid w:val="003A74A4"/>
    <w:rsid w:val="003A7D7C"/>
    <w:rsid w:val="003B1670"/>
    <w:rsid w:val="003B2DA3"/>
    <w:rsid w:val="003B2DBA"/>
    <w:rsid w:val="003B3739"/>
    <w:rsid w:val="003B3BD8"/>
    <w:rsid w:val="003B3E1B"/>
    <w:rsid w:val="003B46D0"/>
    <w:rsid w:val="003B4842"/>
    <w:rsid w:val="003B496D"/>
    <w:rsid w:val="003B4F62"/>
    <w:rsid w:val="003B537C"/>
    <w:rsid w:val="003B60E7"/>
    <w:rsid w:val="003B6249"/>
    <w:rsid w:val="003B664B"/>
    <w:rsid w:val="003B6BA1"/>
    <w:rsid w:val="003B7382"/>
    <w:rsid w:val="003B7774"/>
    <w:rsid w:val="003B77FF"/>
    <w:rsid w:val="003B7D03"/>
    <w:rsid w:val="003C06DA"/>
    <w:rsid w:val="003C0D50"/>
    <w:rsid w:val="003C257E"/>
    <w:rsid w:val="003C39EB"/>
    <w:rsid w:val="003C3B0D"/>
    <w:rsid w:val="003C439D"/>
    <w:rsid w:val="003C47F9"/>
    <w:rsid w:val="003C4C1B"/>
    <w:rsid w:val="003C7F5E"/>
    <w:rsid w:val="003D141B"/>
    <w:rsid w:val="003D2064"/>
    <w:rsid w:val="003D2212"/>
    <w:rsid w:val="003D2994"/>
    <w:rsid w:val="003D3453"/>
    <w:rsid w:val="003D4951"/>
    <w:rsid w:val="003D4D9E"/>
    <w:rsid w:val="003D50EC"/>
    <w:rsid w:val="003D5B5D"/>
    <w:rsid w:val="003D5F4A"/>
    <w:rsid w:val="003D72C5"/>
    <w:rsid w:val="003D7F75"/>
    <w:rsid w:val="003E0741"/>
    <w:rsid w:val="003E13A4"/>
    <w:rsid w:val="003E2565"/>
    <w:rsid w:val="003E2E3E"/>
    <w:rsid w:val="003E4549"/>
    <w:rsid w:val="003E5563"/>
    <w:rsid w:val="003E5C65"/>
    <w:rsid w:val="003E5D52"/>
    <w:rsid w:val="003E5EBC"/>
    <w:rsid w:val="003E6CAD"/>
    <w:rsid w:val="003E7440"/>
    <w:rsid w:val="003E75CF"/>
    <w:rsid w:val="003F0048"/>
    <w:rsid w:val="003F012F"/>
    <w:rsid w:val="003F1065"/>
    <w:rsid w:val="003F2230"/>
    <w:rsid w:val="003F26E8"/>
    <w:rsid w:val="003F3833"/>
    <w:rsid w:val="003F426B"/>
    <w:rsid w:val="003F43BA"/>
    <w:rsid w:val="003F449A"/>
    <w:rsid w:val="003F4D98"/>
    <w:rsid w:val="003F5740"/>
    <w:rsid w:val="003F5D6E"/>
    <w:rsid w:val="003F5DCB"/>
    <w:rsid w:val="003F6165"/>
    <w:rsid w:val="003F6AD1"/>
    <w:rsid w:val="003F6EF5"/>
    <w:rsid w:val="003F74A7"/>
    <w:rsid w:val="003F75AD"/>
    <w:rsid w:val="003F7E2D"/>
    <w:rsid w:val="00400847"/>
    <w:rsid w:val="00400D4D"/>
    <w:rsid w:val="004012DE"/>
    <w:rsid w:val="0040131C"/>
    <w:rsid w:val="0040198A"/>
    <w:rsid w:val="00401CA9"/>
    <w:rsid w:val="00402BA3"/>
    <w:rsid w:val="004037BB"/>
    <w:rsid w:val="004046D2"/>
    <w:rsid w:val="004048DA"/>
    <w:rsid w:val="004057A7"/>
    <w:rsid w:val="0040600B"/>
    <w:rsid w:val="004064E9"/>
    <w:rsid w:val="00407891"/>
    <w:rsid w:val="0041086B"/>
    <w:rsid w:val="00410DEA"/>
    <w:rsid w:val="004111D5"/>
    <w:rsid w:val="00411985"/>
    <w:rsid w:val="00411C08"/>
    <w:rsid w:val="004123D4"/>
    <w:rsid w:val="0041335C"/>
    <w:rsid w:val="0041377A"/>
    <w:rsid w:val="00414253"/>
    <w:rsid w:val="00414C10"/>
    <w:rsid w:val="00414F75"/>
    <w:rsid w:val="00415030"/>
    <w:rsid w:val="004150E2"/>
    <w:rsid w:val="00415495"/>
    <w:rsid w:val="004158A7"/>
    <w:rsid w:val="00415F06"/>
    <w:rsid w:val="0041607A"/>
    <w:rsid w:val="004163C5"/>
    <w:rsid w:val="0041654A"/>
    <w:rsid w:val="00416785"/>
    <w:rsid w:val="00416EE7"/>
    <w:rsid w:val="004203AC"/>
    <w:rsid w:val="004209DC"/>
    <w:rsid w:val="00420E27"/>
    <w:rsid w:val="004226D3"/>
    <w:rsid w:val="00422EBF"/>
    <w:rsid w:val="00422F25"/>
    <w:rsid w:val="00423269"/>
    <w:rsid w:val="00424461"/>
    <w:rsid w:val="004248A6"/>
    <w:rsid w:val="00425DDB"/>
    <w:rsid w:val="004260E4"/>
    <w:rsid w:val="00426BD5"/>
    <w:rsid w:val="00426CD9"/>
    <w:rsid w:val="004270AD"/>
    <w:rsid w:val="0042715F"/>
    <w:rsid w:val="004305FC"/>
    <w:rsid w:val="00430C69"/>
    <w:rsid w:val="00431016"/>
    <w:rsid w:val="004321C2"/>
    <w:rsid w:val="00432A5C"/>
    <w:rsid w:val="00433908"/>
    <w:rsid w:val="004343FB"/>
    <w:rsid w:val="004345D2"/>
    <w:rsid w:val="004347DE"/>
    <w:rsid w:val="00434E9B"/>
    <w:rsid w:val="00437721"/>
    <w:rsid w:val="0044088C"/>
    <w:rsid w:val="004409C9"/>
    <w:rsid w:val="00441319"/>
    <w:rsid w:val="00441E24"/>
    <w:rsid w:val="004422BA"/>
    <w:rsid w:val="004428A3"/>
    <w:rsid w:val="004429E3"/>
    <w:rsid w:val="00442D50"/>
    <w:rsid w:val="00442DC2"/>
    <w:rsid w:val="004434FD"/>
    <w:rsid w:val="0044428F"/>
    <w:rsid w:val="00444465"/>
    <w:rsid w:val="00444E63"/>
    <w:rsid w:val="00446040"/>
    <w:rsid w:val="00446216"/>
    <w:rsid w:val="00446A6E"/>
    <w:rsid w:val="00446B43"/>
    <w:rsid w:val="00450074"/>
    <w:rsid w:val="0045152A"/>
    <w:rsid w:val="004523D7"/>
    <w:rsid w:val="004529C5"/>
    <w:rsid w:val="00452B3F"/>
    <w:rsid w:val="00453999"/>
    <w:rsid w:val="00453D65"/>
    <w:rsid w:val="00454044"/>
    <w:rsid w:val="004543C8"/>
    <w:rsid w:val="00455841"/>
    <w:rsid w:val="00455C9E"/>
    <w:rsid w:val="00455ED8"/>
    <w:rsid w:val="00457643"/>
    <w:rsid w:val="00457CA9"/>
    <w:rsid w:val="004608E8"/>
    <w:rsid w:val="00460BC4"/>
    <w:rsid w:val="00460BF7"/>
    <w:rsid w:val="00460C9B"/>
    <w:rsid w:val="00461871"/>
    <w:rsid w:val="0046218D"/>
    <w:rsid w:val="00462543"/>
    <w:rsid w:val="004626D9"/>
    <w:rsid w:val="004627EE"/>
    <w:rsid w:val="00462967"/>
    <w:rsid w:val="00462D3F"/>
    <w:rsid w:val="00463F04"/>
    <w:rsid w:val="00464A22"/>
    <w:rsid w:val="00465986"/>
    <w:rsid w:val="004669F3"/>
    <w:rsid w:val="00466BF6"/>
    <w:rsid w:val="00467117"/>
    <w:rsid w:val="004671D5"/>
    <w:rsid w:val="0046752A"/>
    <w:rsid w:val="00467BB3"/>
    <w:rsid w:val="00470160"/>
    <w:rsid w:val="00470357"/>
    <w:rsid w:val="00471BD2"/>
    <w:rsid w:val="00472643"/>
    <w:rsid w:val="00472B16"/>
    <w:rsid w:val="004738A6"/>
    <w:rsid w:val="00473E01"/>
    <w:rsid w:val="00473E4B"/>
    <w:rsid w:val="004741D1"/>
    <w:rsid w:val="00474ED1"/>
    <w:rsid w:val="00474FB0"/>
    <w:rsid w:val="00475E54"/>
    <w:rsid w:val="004769BF"/>
    <w:rsid w:val="00476F23"/>
    <w:rsid w:val="004809AB"/>
    <w:rsid w:val="00480C44"/>
    <w:rsid w:val="004817F2"/>
    <w:rsid w:val="00482D0B"/>
    <w:rsid w:val="00482D72"/>
    <w:rsid w:val="00483154"/>
    <w:rsid w:val="004835CF"/>
    <w:rsid w:val="00483B81"/>
    <w:rsid w:val="00485209"/>
    <w:rsid w:val="00485CEE"/>
    <w:rsid w:val="00486805"/>
    <w:rsid w:val="00486CEA"/>
    <w:rsid w:val="0048774A"/>
    <w:rsid w:val="004878B1"/>
    <w:rsid w:val="00487A22"/>
    <w:rsid w:val="00487E3F"/>
    <w:rsid w:val="00491555"/>
    <w:rsid w:val="00492A3D"/>
    <w:rsid w:val="00493035"/>
    <w:rsid w:val="00493499"/>
    <w:rsid w:val="00496139"/>
    <w:rsid w:val="00496184"/>
    <w:rsid w:val="004968B6"/>
    <w:rsid w:val="00496BC0"/>
    <w:rsid w:val="0049739C"/>
    <w:rsid w:val="00497883"/>
    <w:rsid w:val="004A02EA"/>
    <w:rsid w:val="004A071E"/>
    <w:rsid w:val="004A0BE5"/>
    <w:rsid w:val="004A1769"/>
    <w:rsid w:val="004A17BC"/>
    <w:rsid w:val="004A2024"/>
    <w:rsid w:val="004A2452"/>
    <w:rsid w:val="004A2506"/>
    <w:rsid w:val="004A2A6D"/>
    <w:rsid w:val="004A2AF4"/>
    <w:rsid w:val="004A2E6B"/>
    <w:rsid w:val="004A3697"/>
    <w:rsid w:val="004A3945"/>
    <w:rsid w:val="004A458B"/>
    <w:rsid w:val="004A588B"/>
    <w:rsid w:val="004A625D"/>
    <w:rsid w:val="004A66F6"/>
    <w:rsid w:val="004A7748"/>
    <w:rsid w:val="004A7B88"/>
    <w:rsid w:val="004A7E57"/>
    <w:rsid w:val="004B02C4"/>
    <w:rsid w:val="004B280B"/>
    <w:rsid w:val="004B2A1E"/>
    <w:rsid w:val="004B2F06"/>
    <w:rsid w:val="004B307B"/>
    <w:rsid w:val="004B320D"/>
    <w:rsid w:val="004B3887"/>
    <w:rsid w:val="004B4182"/>
    <w:rsid w:val="004B42E4"/>
    <w:rsid w:val="004B4CB3"/>
    <w:rsid w:val="004B4EA4"/>
    <w:rsid w:val="004B5721"/>
    <w:rsid w:val="004B5D6F"/>
    <w:rsid w:val="004B617B"/>
    <w:rsid w:val="004B6F05"/>
    <w:rsid w:val="004B714C"/>
    <w:rsid w:val="004B738B"/>
    <w:rsid w:val="004B77AD"/>
    <w:rsid w:val="004B7825"/>
    <w:rsid w:val="004B7A18"/>
    <w:rsid w:val="004C0294"/>
    <w:rsid w:val="004C0390"/>
    <w:rsid w:val="004C1266"/>
    <w:rsid w:val="004C2077"/>
    <w:rsid w:val="004C33E9"/>
    <w:rsid w:val="004C3EE0"/>
    <w:rsid w:val="004C4679"/>
    <w:rsid w:val="004C491A"/>
    <w:rsid w:val="004C5296"/>
    <w:rsid w:val="004C54E3"/>
    <w:rsid w:val="004C559C"/>
    <w:rsid w:val="004C5E5D"/>
    <w:rsid w:val="004C696E"/>
    <w:rsid w:val="004D044E"/>
    <w:rsid w:val="004D0E0C"/>
    <w:rsid w:val="004D1345"/>
    <w:rsid w:val="004D1F63"/>
    <w:rsid w:val="004D20FB"/>
    <w:rsid w:val="004D2AE5"/>
    <w:rsid w:val="004D3514"/>
    <w:rsid w:val="004D3A38"/>
    <w:rsid w:val="004D4356"/>
    <w:rsid w:val="004D562A"/>
    <w:rsid w:val="004D5F87"/>
    <w:rsid w:val="004D6005"/>
    <w:rsid w:val="004D6816"/>
    <w:rsid w:val="004D77A1"/>
    <w:rsid w:val="004D7A6F"/>
    <w:rsid w:val="004E0027"/>
    <w:rsid w:val="004E0143"/>
    <w:rsid w:val="004E0178"/>
    <w:rsid w:val="004E052C"/>
    <w:rsid w:val="004E0789"/>
    <w:rsid w:val="004E094F"/>
    <w:rsid w:val="004E16B0"/>
    <w:rsid w:val="004E29AD"/>
    <w:rsid w:val="004E356D"/>
    <w:rsid w:val="004E3E7F"/>
    <w:rsid w:val="004E4190"/>
    <w:rsid w:val="004E49FD"/>
    <w:rsid w:val="004E5245"/>
    <w:rsid w:val="004E56E6"/>
    <w:rsid w:val="004E5D65"/>
    <w:rsid w:val="004E608B"/>
    <w:rsid w:val="004E616B"/>
    <w:rsid w:val="004E6AF7"/>
    <w:rsid w:val="004E6B33"/>
    <w:rsid w:val="004F02DC"/>
    <w:rsid w:val="004F0DFA"/>
    <w:rsid w:val="004F1AC5"/>
    <w:rsid w:val="004F1BC7"/>
    <w:rsid w:val="004F24E1"/>
    <w:rsid w:val="004F2711"/>
    <w:rsid w:val="004F2D73"/>
    <w:rsid w:val="004F3299"/>
    <w:rsid w:val="004F45EA"/>
    <w:rsid w:val="004F4C1A"/>
    <w:rsid w:val="004F5CBB"/>
    <w:rsid w:val="004F5D7D"/>
    <w:rsid w:val="004F6C4C"/>
    <w:rsid w:val="004F71D6"/>
    <w:rsid w:val="004F7838"/>
    <w:rsid w:val="004F7F14"/>
    <w:rsid w:val="00501477"/>
    <w:rsid w:val="00501F9D"/>
    <w:rsid w:val="0050334A"/>
    <w:rsid w:val="00503C7A"/>
    <w:rsid w:val="00504281"/>
    <w:rsid w:val="00504896"/>
    <w:rsid w:val="0050595E"/>
    <w:rsid w:val="005061BB"/>
    <w:rsid w:val="0050661C"/>
    <w:rsid w:val="0050736B"/>
    <w:rsid w:val="00507793"/>
    <w:rsid w:val="0050788B"/>
    <w:rsid w:val="00507D1C"/>
    <w:rsid w:val="00510759"/>
    <w:rsid w:val="005112B3"/>
    <w:rsid w:val="005116DE"/>
    <w:rsid w:val="005127D0"/>
    <w:rsid w:val="005134F1"/>
    <w:rsid w:val="00513A60"/>
    <w:rsid w:val="00514201"/>
    <w:rsid w:val="00514346"/>
    <w:rsid w:val="00514CFC"/>
    <w:rsid w:val="00515BB1"/>
    <w:rsid w:val="00515CA1"/>
    <w:rsid w:val="00515EEE"/>
    <w:rsid w:val="00516229"/>
    <w:rsid w:val="005177A2"/>
    <w:rsid w:val="00517CBA"/>
    <w:rsid w:val="00520089"/>
    <w:rsid w:val="005212F1"/>
    <w:rsid w:val="005215B8"/>
    <w:rsid w:val="00521921"/>
    <w:rsid w:val="00521A0D"/>
    <w:rsid w:val="00521D09"/>
    <w:rsid w:val="00524717"/>
    <w:rsid w:val="00524A7B"/>
    <w:rsid w:val="00524BA3"/>
    <w:rsid w:val="0052523A"/>
    <w:rsid w:val="0052592A"/>
    <w:rsid w:val="005263E3"/>
    <w:rsid w:val="00527178"/>
    <w:rsid w:val="00527266"/>
    <w:rsid w:val="00527389"/>
    <w:rsid w:val="00527A25"/>
    <w:rsid w:val="00527E9D"/>
    <w:rsid w:val="00530302"/>
    <w:rsid w:val="005303D9"/>
    <w:rsid w:val="00531B0C"/>
    <w:rsid w:val="00531B92"/>
    <w:rsid w:val="00532798"/>
    <w:rsid w:val="00532B5A"/>
    <w:rsid w:val="00533028"/>
    <w:rsid w:val="005335E4"/>
    <w:rsid w:val="005337B1"/>
    <w:rsid w:val="00533811"/>
    <w:rsid w:val="005343B3"/>
    <w:rsid w:val="00534E5E"/>
    <w:rsid w:val="00534EB2"/>
    <w:rsid w:val="00534EC5"/>
    <w:rsid w:val="0053521E"/>
    <w:rsid w:val="00535591"/>
    <w:rsid w:val="005358C4"/>
    <w:rsid w:val="005359B5"/>
    <w:rsid w:val="00535A71"/>
    <w:rsid w:val="005360F9"/>
    <w:rsid w:val="00536666"/>
    <w:rsid w:val="00536B8E"/>
    <w:rsid w:val="0053711A"/>
    <w:rsid w:val="0053719D"/>
    <w:rsid w:val="00537AAA"/>
    <w:rsid w:val="00537ACC"/>
    <w:rsid w:val="00540734"/>
    <w:rsid w:val="00542078"/>
    <w:rsid w:val="00542415"/>
    <w:rsid w:val="00542D9F"/>
    <w:rsid w:val="005430FD"/>
    <w:rsid w:val="0054333E"/>
    <w:rsid w:val="00544410"/>
    <w:rsid w:val="00544B38"/>
    <w:rsid w:val="00544D9C"/>
    <w:rsid w:val="00545A0F"/>
    <w:rsid w:val="005462FE"/>
    <w:rsid w:val="00546944"/>
    <w:rsid w:val="00546D0B"/>
    <w:rsid w:val="005478F9"/>
    <w:rsid w:val="005500F8"/>
    <w:rsid w:val="00550362"/>
    <w:rsid w:val="005513AF"/>
    <w:rsid w:val="0055237B"/>
    <w:rsid w:val="00552B96"/>
    <w:rsid w:val="00553348"/>
    <w:rsid w:val="005533A4"/>
    <w:rsid w:val="0055425E"/>
    <w:rsid w:val="0055459A"/>
    <w:rsid w:val="00554BF8"/>
    <w:rsid w:val="00555C32"/>
    <w:rsid w:val="00555EDF"/>
    <w:rsid w:val="005560C4"/>
    <w:rsid w:val="005561BB"/>
    <w:rsid w:val="005577FC"/>
    <w:rsid w:val="00560438"/>
    <w:rsid w:val="00560C17"/>
    <w:rsid w:val="00561662"/>
    <w:rsid w:val="00562A4F"/>
    <w:rsid w:val="00563AD5"/>
    <w:rsid w:val="00563BAF"/>
    <w:rsid w:val="0056400C"/>
    <w:rsid w:val="00564225"/>
    <w:rsid w:val="005651F4"/>
    <w:rsid w:val="00565559"/>
    <w:rsid w:val="005660FB"/>
    <w:rsid w:val="005671D1"/>
    <w:rsid w:val="00567CEB"/>
    <w:rsid w:val="0057002F"/>
    <w:rsid w:val="005709F8"/>
    <w:rsid w:val="00570E08"/>
    <w:rsid w:val="005719D4"/>
    <w:rsid w:val="00571FBA"/>
    <w:rsid w:val="00572C5D"/>
    <w:rsid w:val="005734B1"/>
    <w:rsid w:val="0057366B"/>
    <w:rsid w:val="00573E37"/>
    <w:rsid w:val="0057479D"/>
    <w:rsid w:val="00574B65"/>
    <w:rsid w:val="00575A94"/>
    <w:rsid w:val="00575EA3"/>
    <w:rsid w:val="00577293"/>
    <w:rsid w:val="00577497"/>
    <w:rsid w:val="00577C94"/>
    <w:rsid w:val="005800C9"/>
    <w:rsid w:val="00580629"/>
    <w:rsid w:val="00580FD8"/>
    <w:rsid w:val="00581791"/>
    <w:rsid w:val="00581C88"/>
    <w:rsid w:val="0058273C"/>
    <w:rsid w:val="0058280B"/>
    <w:rsid w:val="00582E12"/>
    <w:rsid w:val="005832C2"/>
    <w:rsid w:val="00583334"/>
    <w:rsid w:val="0058372C"/>
    <w:rsid w:val="00585043"/>
    <w:rsid w:val="00585255"/>
    <w:rsid w:val="005855B1"/>
    <w:rsid w:val="005856FB"/>
    <w:rsid w:val="00585843"/>
    <w:rsid w:val="00585A1A"/>
    <w:rsid w:val="00586CEA"/>
    <w:rsid w:val="00587B1B"/>
    <w:rsid w:val="00587F17"/>
    <w:rsid w:val="005901CB"/>
    <w:rsid w:val="00590472"/>
    <w:rsid w:val="00590622"/>
    <w:rsid w:val="005915AB"/>
    <w:rsid w:val="00591B18"/>
    <w:rsid w:val="00591E64"/>
    <w:rsid w:val="00591F40"/>
    <w:rsid w:val="005920FA"/>
    <w:rsid w:val="00592694"/>
    <w:rsid w:val="005926E5"/>
    <w:rsid w:val="00592F49"/>
    <w:rsid w:val="00593831"/>
    <w:rsid w:val="00593D2D"/>
    <w:rsid w:val="00593D3F"/>
    <w:rsid w:val="0059427C"/>
    <w:rsid w:val="005943CD"/>
    <w:rsid w:val="00595167"/>
    <w:rsid w:val="005952A1"/>
    <w:rsid w:val="00595F2B"/>
    <w:rsid w:val="005977A8"/>
    <w:rsid w:val="00597CC1"/>
    <w:rsid w:val="005A0991"/>
    <w:rsid w:val="005A0C83"/>
    <w:rsid w:val="005A1B0F"/>
    <w:rsid w:val="005A24C8"/>
    <w:rsid w:val="005A4627"/>
    <w:rsid w:val="005A48C0"/>
    <w:rsid w:val="005A525D"/>
    <w:rsid w:val="005A5477"/>
    <w:rsid w:val="005A59B7"/>
    <w:rsid w:val="005A5D61"/>
    <w:rsid w:val="005A5DB9"/>
    <w:rsid w:val="005A5F48"/>
    <w:rsid w:val="005A6900"/>
    <w:rsid w:val="005A6BCB"/>
    <w:rsid w:val="005A6C19"/>
    <w:rsid w:val="005A733E"/>
    <w:rsid w:val="005A7A21"/>
    <w:rsid w:val="005B0381"/>
    <w:rsid w:val="005B105A"/>
    <w:rsid w:val="005B1187"/>
    <w:rsid w:val="005B161D"/>
    <w:rsid w:val="005B168D"/>
    <w:rsid w:val="005B1B27"/>
    <w:rsid w:val="005B24E6"/>
    <w:rsid w:val="005B3484"/>
    <w:rsid w:val="005B383D"/>
    <w:rsid w:val="005B3FB1"/>
    <w:rsid w:val="005B4640"/>
    <w:rsid w:val="005B46FC"/>
    <w:rsid w:val="005B4C42"/>
    <w:rsid w:val="005B52D3"/>
    <w:rsid w:val="005B62BA"/>
    <w:rsid w:val="005B6AC8"/>
    <w:rsid w:val="005B6FAA"/>
    <w:rsid w:val="005B7195"/>
    <w:rsid w:val="005B7357"/>
    <w:rsid w:val="005B786B"/>
    <w:rsid w:val="005C067A"/>
    <w:rsid w:val="005C1D4B"/>
    <w:rsid w:val="005C259C"/>
    <w:rsid w:val="005C2A21"/>
    <w:rsid w:val="005C31A9"/>
    <w:rsid w:val="005C3AEA"/>
    <w:rsid w:val="005C3D4E"/>
    <w:rsid w:val="005C4053"/>
    <w:rsid w:val="005C4F81"/>
    <w:rsid w:val="005C53C2"/>
    <w:rsid w:val="005C55D0"/>
    <w:rsid w:val="005C5A96"/>
    <w:rsid w:val="005C5F55"/>
    <w:rsid w:val="005C662E"/>
    <w:rsid w:val="005C6EEB"/>
    <w:rsid w:val="005C78C4"/>
    <w:rsid w:val="005C7A57"/>
    <w:rsid w:val="005C7ED8"/>
    <w:rsid w:val="005D0EDB"/>
    <w:rsid w:val="005D1823"/>
    <w:rsid w:val="005D19B5"/>
    <w:rsid w:val="005D2F01"/>
    <w:rsid w:val="005D333C"/>
    <w:rsid w:val="005D34A3"/>
    <w:rsid w:val="005D3956"/>
    <w:rsid w:val="005D44CF"/>
    <w:rsid w:val="005D48EA"/>
    <w:rsid w:val="005D4C58"/>
    <w:rsid w:val="005D6760"/>
    <w:rsid w:val="005D75CC"/>
    <w:rsid w:val="005D7873"/>
    <w:rsid w:val="005E1144"/>
    <w:rsid w:val="005E1263"/>
    <w:rsid w:val="005E1482"/>
    <w:rsid w:val="005E1BE5"/>
    <w:rsid w:val="005E2374"/>
    <w:rsid w:val="005E4E2B"/>
    <w:rsid w:val="005E4F2E"/>
    <w:rsid w:val="005E5933"/>
    <w:rsid w:val="005E6267"/>
    <w:rsid w:val="005E67D4"/>
    <w:rsid w:val="005E68AF"/>
    <w:rsid w:val="005E709D"/>
    <w:rsid w:val="005F0324"/>
    <w:rsid w:val="005F0C4F"/>
    <w:rsid w:val="005F0CAF"/>
    <w:rsid w:val="005F104F"/>
    <w:rsid w:val="005F15E2"/>
    <w:rsid w:val="005F1E83"/>
    <w:rsid w:val="005F1F31"/>
    <w:rsid w:val="005F1F35"/>
    <w:rsid w:val="005F22AD"/>
    <w:rsid w:val="005F3D31"/>
    <w:rsid w:val="005F430A"/>
    <w:rsid w:val="005F4B27"/>
    <w:rsid w:val="005F4B3B"/>
    <w:rsid w:val="005F5131"/>
    <w:rsid w:val="005F6E72"/>
    <w:rsid w:val="005F71B5"/>
    <w:rsid w:val="005F764F"/>
    <w:rsid w:val="005F765D"/>
    <w:rsid w:val="005F7836"/>
    <w:rsid w:val="005F7D9C"/>
    <w:rsid w:val="00600D4A"/>
    <w:rsid w:val="00601F48"/>
    <w:rsid w:val="00603355"/>
    <w:rsid w:val="00603E97"/>
    <w:rsid w:val="0060484C"/>
    <w:rsid w:val="00604869"/>
    <w:rsid w:val="00605191"/>
    <w:rsid w:val="006052D1"/>
    <w:rsid w:val="006067CF"/>
    <w:rsid w:val="00606EAF"/>
    <w:rsid w:val="0060732D"/>
    <w:rsid w:val="006078D1"/>
    <w:rsid w:val="006078E3"/>
    <w:rsid w:val="00607904"/>
    <w:rsid w:val="00607E17"/>
    <w:rsid w:val="00607F75"/>
    <w:rsid w:val="00610DD9"/>
    <w:rsid w:val="0061110D"/>
    <w:rsid w:val="00611370"/>
    <w:rsid w:val="00611449"/>
    <w:rsid w:val="00611916"/>
    <w:rsid w:val="00612A46"/>
    <w:rsid w:val="006131C3"/>
    <w:rsid w:val="00613530"/>
    <w:rsid w:val="006139B6"/>
    <w:rsid w:val="00615BCD"/>
    <w:rsid w:val="00616DE0"/>
    <w:rsid w:val="006179D7"/>
    <w:rsid w:val="00617D5C"/>
    <w:rsid w:val="00617FEE"/>
    <w:rsid w:val="00620917"/>
    <w:rsid w:val="00620F28"/>
    <w:rsid w:val="00621EC0"/>
    <w:rsid w:val="00622E0E"/>
    <w:rsid w:val="0062322B"/>
    <w:rsid w:val="00623573"/>
    <w:rsid w:val="00623A76"/>
    <w:rsid w:val="00623AAE"/>
    <w:rsid w:val="00623C35"/>
    <w:rsid w:val="006242CB"/>
    <w:rsid w:val="00624555"/>
    <w:rsid w:val="00624641"/>
    <w:rsid w:val="006248CA"/>
    <w:rsid w:val="00625352"/>
    <w:rsid w:val="0062593C"/>
    <w:rsid w:val="006261CA"/>
    <w:rsid w:val="00626BB6"/>
    <w:rsid w:val="00630862"/>
    <w:rsid w:val="0063112E"/>
    <w:rsid w:val="00631569"/>
    <w:rsid w:val="00631941"/>
    <w:rsid w:val="00631D1A"/>
    <w:rsid w:val="0063272E"/>
    <w:rsid w:val="006327C7"/>
    <w:rsid w:val="006346FF"/>
    <w:rsid w:val="0063501E"/>
    <w:rsid w:val="0063558C"/>
    <w:rsid w:val="006356A0"/>
    <w:rsid w:val="00635E9F"/>
    <w:rsid w:val="0063641D"/>
    <w:rsid w:val="00637067"/>
    <w:rsid w:val="0064038B"/>
    <w:rsid w:val="00640F0D"/>
    <w:rsid w:val="00641AAC"/>
    <w:rsid w:val="00641C6F"/>
    <w:rsid w:val="006420B1"/>
    <w:rsid w:val="006422FB"/>
    <w:rsid w:val="00642BDB"/>
    <w:rsid w:val="00643521"/>
    <w:rsid w:val="006436A4"/>
    <w:rsid w:val="00644924"/>
    <w:rsid w:val="0064664C"/>
    <w:rsid w:val="00646C97"/>
    <w:rsid w:val="00646EFC"/>
    <w:rsid w:val="0064712F"/>
    <w:rsid w:val="00647CF0"/>
    <w:rsid w:val="0065000B"/>
    <w:rsid w:val="006503FC"/>
    <w:rsid w:val="00650663"/>
    <w:rsid w:val="00650C7B"/>
    <w:rsid w:val="00650E36"/>
    <w:rsid w:val="00650EE8"/>
    <w:rsid w:val="00650F8F"/>
    <w:rsid w:val="006515AB"/>
    <w:rsid w:val="00651617"/>
    <w:rsid w:val="0065185D"/>
    <w:rsid w:val="00651EC1"/>
    <w:rsid w:val="006521A5"/>
    <w:rsid w:val="00652352"/>
    <w:rsid w:val="00652747"/>
    <w:rsid w:val="006535F6"/>
    <w:rsid w:val="00653965"/>
    <w:rsid w:val="00655243"/>
    <w:rsid w:val="006559AC"/>
    <w:rsid w:val="006565CD"/>
    <w:rsid w:val="00657182"/>
    <w:rsid w:val="006620D2"/>
    <w:rsid w:val="006624AF"/>
    <w:rsid w:val="00662ED7"/>
    <w:rsid w:val="00662F79"/>
    <w:rsid w:val="0066340C"/>
    <w:rsid w:val="00663AFA"/>
    <w:rsid w:val="00663B87"/>
    <w:rsid w:val="00664B8D"/>
    <w:rsid w:val="00665781"/>
    <w:rsid w:val="00665ADF"/>
    <w:rsid w:val="00665D73"/>
    <w:rsid w:val="006667A3"/>
    <w:rsid w:val="006667CF"/>
    <w:rsid w:val="00666924"/>
    <w:rsid w:val="0066779D"/>
    <w:rsid w:val="00670991"/>
    <w:rsid w:val="00670EA9"/>
    <w:rsid w:val="006719FC"/>
    <w:rsid w:val="00671B08"/>
    <w:rsid w:val="00672509"/>
    <w:rsid w:val="00672C43"/>
    <w:rsid w:val="0067362F"/>
    <w:rsid w:val="0067399F"/>
    <w:rsid w:val="006749E3"/>
    <w:rsid w:val="00674D32"/>
    <w:rsid w:val="00675273"/>
    <w:rsid w:val="00675944"/>
    <w:rsid w:val="00675A87"/>
    <w:rsid w:val="00675D03"/>
    <w:rsid w:val="006766FD"/>
    <w:rsid w:val="00677739"/>
    <w:rsid w:val="00677A13"/>
    <w:rsid w:val="00677B82"/>
    <w:rsid w:val="00677CE6"/>
    <w:rsid w:val="00677D03"/>
    <w:rsid w:val="00680177"/>
    <w:rsid w:val="00680A93"/>
    <w:rsid w:val="00681DC6"/>
    <w:rsid w:val="00681EAF"/>
    <w:rsid w:val="00681F55"/>
    <w:rsid w:val="006829BD"/>
    <w:rsid w:val="00682C6F"/>
    <w:rsid w:val="0068338C"/>
    <w:rsid w:val="006836DD"/>
    <w:rsid w:val="0068384E"/>
    <w:rsid w:val="00684654"/>
    <w:rsid w:val="00684A6A"/>
    <w:rsid w:val="0068514C"/>
    <w:rsid w:val="00685246"/>
    <w:rsid w:val="006857BD"/>
    <w:rsid w:val="0068584C"/>
    <w:rsid w:val="00686272"/>
    <w:rsid w:val="00686743"/>
    <w:rsid w:val="00686B41"/>
    <w:rsid w:val="00687444"/>
    <w:rsid w:val="00687DD5"/>
    <w:rsid w:val="00687F70"/>
    <w:rsid w:val="0069145B"/>
    <w:rsid w:val="00692EB7"/>
    <w:rsid w:val="00693079"/>
    <w:rsid w:val="00693267"/>
    <w:rsid w:val="0069377E"/>
    <w:rsid w:val="00693D18"/>
    <w:rsid w:val="00695411"/>
    <w:rsid w:val="006957BD"/>
    <w:rsid w:val="0069586E"/>
    <w:rsid w:val="00696417"/>
    <w:rsid w:val="00696E10"/>
    <w:rsid w:val="00697214"/>
    <w:rsid w:val="00697609"/>
    <w:rsid w:val="00697D58"/>
    <w:rsid w:val="00697DD0"/>
    <w:rsid w:val="00697E46"/>
    <w:rsid w:val="006A0287"/>
    <w:rsid w:val="006A10B1"/>
    <w:rsid w:val="006A1193"/>
    <w:rsid w:val="006A1946"/>
    <w:rsid w:val="006A1A5F"/>
    <w:rsid w:val="006A1BAE"/>
    <w:rsid w:val="006A317E"/>
    <w:rsid w:val="006A392A"/>
    <w:rsid w:val="006A3A02"/>
    <w:rsid w:val="006A3FB8"/>
    <w:rsid w:val="006A40EC"/>
    <w:rsid w:val="006A44C6"/>
    <w:rsid w:val="006A60C7"/>
    <w:rsid w:val="006A7715"/>
    <w:rsid w:val="006B04F2"/>
    <w:rsid w:val="006B05FF"/>
    <w:rsid w:val="006B11A1"/>
    <w:rsid w:val="006B1546"/>
    <w:rsid w:val="006B2341"/>
    <w:rsid w:val="006B23C2"/>
    <w:rsid w:val="006B2A81"/>
    <w:rsid w:val="006B2B7F"/>
    <w:rsid w:val="006B2F5B"/>
    <w:rsid w:val="006B4AE4"/>
    <w:rsid w:val="006B4E82"/>
    <w:rsid w:val="006B5433"/>
    <w:rsid w:val="006B5492"/>
    <w:rsid w:val="006B5B77"/>
    <w:rsid w:val="006B6138"/>
    <w:rsid w:val="006B78B6"/>
    <w:rsid w:val="006B7FD1"/>
    <w:rsid w:val="006C014D"/>
    <w:rsid w:val="006C04ED"/>
    <w:rsid w:val="006C0A0B"/>
    <w:rsid w:val="006C0D2D"/>
    <w:rsid w:val="006C1573"/>
    <w:rsid w:val="006C1A94"/>
    <w:rsid w:val="006C2284"/>
    <w:rsid w:val="006C2917"/>
    <w:rsid w:val="006C294C"/>
    <w:rsid w:val="006C3179"/>
    <w:rsid w:val="006C3AD6"/>
    <w:rsid w:val="006C413F"/>
    <w:rsid w:val="006C4A75"/>
    <w:rsid w:val="006C4D93"/>
    <w:rsid w:val="006C52FF"/>
    <w:rsid w:val="006C5631"/>
    <w:rsid w:val="006C5D4D"/>
    <w:rsid w:val="006C5E08"/>
    <w:rsid w:val="006C67D4"/>
    <w:rsid w:val="006C7E4C"/>
    <w:rsid w:val="006D07CE"/>
    <w:rsid w:val="006D10E6"/>
    <w:rsid w:val="006D1F03"/>
    <w:rsid w:val="006D299C"/>
    <w:rsid w:val="006D386A"/>
    <w:rsid w:val="006D3AD4"/>
    <w:rsid w:val="006D43F1"/>
    <w:rsid w:val="006D463B"/>
    <w:rsid w:val="006D48EE"/>
    <w:rsid w:val="006D4CAE"/>
    <w:rsid w:val="006D53A2"/>
    <w:rsid w:val="006D5840"/>
    <w:rsid w:val="006D6AED"/>
    <w:rsid w:val="006D7903"/>
    <w:rsid w:val="006E08E3"/>
    <w:rsid w:val="006E10BD"/>
    <w:rsid w:val="006E14DF"/>
    <w:rsid w:val="006E16EB"/>
    <w:rsid w:val="006E174A"/>
    <w:rsid w:val="006E1A60"/>
    <w:rsid w:val="006E1CB2"/>
    <w:rsid w:val="006E1EA2"/>
    <w:rsid w:val="006E1EB5"/>
    <w:rsid w:val="006E2139"/>
    <w:rsid w:val="006E2B43"/>
    <w:rsid w:val="006E39C6"/>
    <w:rsid w:val="006E4CB3"/>
    <w:rsid w:val="006E4D0D"/>
    <w:rsid w:val="006E54E8"/>
    <w:rsid w:val="006E5B4A"/>
    <w:rsid w:val="006E5CE0"/>
    <w:rsid w:val="006E5CE8"/>
    <w:rsid w:val="006E6251"/>
    <w:rsid w:val="006E6C93"/>
    <w:rsid w:val="006E6D0F"/>
    <w:rsid w:val="006E7C25"/>
    <w:rsid w:val="006E7D51"/>
    <w:rsid w:val="006F0117"/>
    <w:rsid w:val="006F0699"/>
    <w:rsid w:val="006F1836"/>
    <w:rsid w:val="006F1C2A"/>
    <w:rsid w:val="006F2002"/>
    <w:rsid w:val="006F259A"/>
    <w:rsid w:val="006F26D0"/>
    <w:rsid w:val="006F2916"/>
    <w:rsid w:val="006F342C"/>
    <w:rsid w:val="006F354E"/>
    <w:rsid w:val="006F35C0"/>
    <w:rsid w:val="006F3B21"/>
    <w:rsid w:val="006F4C6A"/>
    <w:rsid w:val="006F4D12"/>
    <w:rsid w:val="006F4DE0"/>
    <w:rsid w:val="006F57F1"/>
    <w:rsid w:val="006F5E78"/>
    <w:rsid w:val="006F730B"/>
    <w:rsid w:val="006F7608"/>
    <w:rsid w:val="006F7663"/>
    <w:rsid w:val="006F7CEC"/>
    <w:rsid w:val="006F7DCC"/>
    <w:rsid w:val="00700EFA"/>
    <w:rsid w:val="00700F4C"/>
    <w:rsid w:val="00702547"/>
    <w:rsid w:val="00702DB8"/>
    <w:rsid w:val="00703AAA"/>
    <w:rsid w:val="00703F8C"/>
    <w:rsid w:val="00704028"/>
    <w:rsid w:val="0070410B"/>
    <w:rsid w:val="0070678F"/>
    <w:rsid w:val="00707C8F"/>
    <w:rsid w:val="0071039E"/>
    <w:rsid w:val="00710E7B"/>
    <w:rsid w:val="00711BCA"/>
    <w:rsid w:val="00711C2B"/>
    <w:rsid w:val="0071223F"/>
    <w:rsid w:val="00712C0C"/>
    <w:rsid w:val="00713203"/>
    <w:rsid w:val="00713275"/>
    <w:rsid w:val="0071365D"/>
    <w:rsid w:val="00713779"/>
    <w:rsid w:val="0071419F"/>
    <w:rsid w:val="007141CF"/>
    <w:rsid w:val="007144F4"/>
    <w:rsid w:val="00714C1C"/>
    <w:rsid w:val="00716614"/>
    <w:rsid w:val="00716D7D"/>
    <w:rsid w:val="007179A0"/>
    <w:rsid w:val="00717AC2"/>
    <w:rsid w:val="00720F8D"/>
    <w:rsid w:val="0072163A"/>
    <w:rsid w:val="00721DAA"/>
    <w:rsid w:val="00722836"/>
    <w:rsid w:val="007235F1"/>
    <w:rsid w:val="007243E0"/>
    <w:rsid w:val="00724BB0"/>
    <w:rsid w:val="00724FF9"/>
    <w:rsid w:val="0072569B"/>
    <w:rsid w:val="007256EB"/>
    <w:rsid w:val="00725BB8"/>
    <w:rsid w:val="00725BFC"/>
    <w:rsid w:val="007261D2"/>
    <w:rsid w:val="00726576"/>
    <w:rsid w:val="0072678F"/>
    <w:rsid w:val="00727449"/>
    <w:rsid w:val="00730052"/>
    <w:rsid w:val="007304DC"/>
    <w:rsid w:val="007319E4"/>
    <w:rsid w:val="00731EF3"/>
    <w:rsid w:val="00732343"/>
    <w:rsid w:val="0073365D"/>
    <w:rsid w:val="007338F6"/>
    <w:rsid w:val="00733C5C"/>
    <w:rsid w:val="00734B20"/>
    <w:rsid w:val="00734B69"/>
    <w:rsid w:val="00734E24"/>
    <w:rsid w:val="007351B6"/>
    <w:rsid w:val="007358F8"/>
    <w:rsid w:val="007367B0"/>
    <w:rsid w:val="00736982"/>
    <w:rsid w:val="00736C6A"/>
    <w:rsid w:val="00736D1B"/>
    <w:rsid w:val="00737707"/>
    <w:rsid w:val="0073775D"/>
    <w:rsid w:val="00737C43"/>
    <w:rsid w:val="0074008A"/>
    <w:rsid w:val="007406AC"/>
    <w:rsid w:val="00740A46"/>
    <w:rsid w:val="00740A75"/>
    <w:rsid w:val="00740CE6"/>
    <w:rsid w:val="00741F3E"/>
    <w:rsid w:val="00742E1D"/>
    <w:rsid w:val="00743362"/>
    <w:rsid w:val="007444B0"/>
    <w:rsid w:val="00744BAD"/>
    <w:rsid w:val="00744BB2"/>
    <w:rsid w:val="00744CB8"/>
    <w:rsid w:val="00745189"/>
    <w:rsid w:val="0074556F"/>
    <w:rsid w:val="00746229"/>
    <w:rsid w:val="00746EAE"/>
    <w:rsid w:val="007475DA"/>
    <w:rsid w:val="00747B0E"/>
    <w:rsid w:val="00747B8A"/>
    <w:rsid w:val="00747DB3"/>
    <w:rsid w:val="0075017C"/>
    <w:rsid w:val="007503CC"/>
    <w:rsid w:val="00751933"/>
    <w:rsid w:val="0075222A"/>
    <w:rsid w:val="0075389A"/>
    <w:rsid w:val="00753A3E"/>
    <w:rsid w:val="00753B2A"/>
    <w:rsid w:val="00754BEC"/>
    <w:rsid w:val="007550EC"/>
    <w:rsid w:val="00755641"/>
    <w:rsid w:val="00755EC2"/>
    <w:rsid w:val="007560C5"/>
    <w:rsid w:val="00756160"/>
    <w:rsid w:val="00756425"/>
    <w:rsid w:val="007567E9"/>
    <w:rsid w:val="00757BE6"/>
    <w:rsid w:val="007601D6"/>
    <w:rsid w:val="0076084E"/>
    <w:rsid w:val="0076163C"/>
    <w:rsid w:val="00761CA3"/>
    <w:rsid w:val="007620CA"/>
    <w:rsid w:val="00763BA5"/>
    <w:rsid w:val="00763E4E"/>
    <w:rsid w:val="00763F6E"/>
    <w:rsid w:val="0076464E"/>
    <w:rsid w:val="00764699"/>
    <w:rsid w:val="00765275"/>
    <w:rsid w:val="0076620C"/>
    <w:rsid w:val="007665AC"/>
    <w:rsid w:val="00766746"/>
    <w:rsid w:val="00766BFB"/>
    <w:rsid w:val="00766D36"/>
    <w:rsid w:val="00766F6A"/>
    <w:rsid w:val="0076775D"/>
    <w:rsid w:val="007701B6"/>
    <w:rsid w:val="0077068B"/>
    <w:rsid w:val="00770A32"/>
    <w:rsid w:val="00770E61"/>
    <w:rsid w:val="00771141"/>
    <w:rsid w:val="007712A8"/>
    <w:rsid w:val="00771631"/>
    <w:rsid w:val="00771968"/>
    <w:rsid w:val="00771A9F"/>
    <w:rsid w:val="007725F6"/>
    <w:rsid w:val="00772A2F"/>
    <w:rsid w:val="00772CD4"/>
    <w:rsid w:val="00772EE9"/>
    <w:rsid w:val="007731AB"/>
    <w:rsid w:val="00773764"/>
    <w:rsid w:val="00773D11"/>
    <w:rsid w:val="00773D2E"/>
    <w:rsid w:val="00773DB3"/>
    <w:rsid w:val="00774F08"/>
    <w:rsid w:val="00775588"/>
    <w:rsid w:val="0077562A"/>
    <w:rsid w:val="00775C9D"/>
    <w:rsid w:val="00775D81"/>
    <w:rsid w:val="00775E93"/>
    <w:rsid w:val="00775FDB"/>
    <w:rsid w:val="0077672E"/>
    <w:rsid w:val="00776827"/>
    <w:rsid w:val="00776AE9"/>
    <w:rsid w:val="00776FE0"/>
    <w:rsid w:val="00777CF7"/>
    <w:rsid w:val="0078011C"/>
    <w:rsid w:val="007802C2"/>
    <w:rsid w:val="0078039D"/>
    <w:rsid w:val="00780C25"/>
    <w:rsid w:val="007812B2"/>
    <w:rsid w:val="0078215B"/>
    <w:rsid w:val="00782763"/>
    <w:rsid w:val="007855EE"/>
    <w:rsid w:val="007857AE"/>
    <w:rsid w:val="0078598B"/>
    <w:rsid w:val="00785C30"/>
    <w:rsid w:val="007862B6"/>
    <w:rsid w:val="007862CE"/>
    <w:rsid w:val="00786D33"/>
    <w:rsid w:val="00786E64"/>
    <w:rsid w:val="0078717A"/>
    <w:rsid w:val="007874F3"/>
    <w:rsid w:val="007878A8"/>
    <w:rsid w:val="007907A3"/>
    <w:rsid w:val="00790B55"/>
    <w:rsid w:val="00790B5B"/>
    <w:rsid w:val="00790BCC"/>
    <w:rsid w:val="00791037"/>
    <w:rsid w:val="00791609"/>
    <w:rsid w:val="00791C15"/>
    <w:rsid w:val="00792759"/>
    <w:rsid w:val="00793143"/>
    <w:rsid w:val="007939CF"/>
    <w:rsid w:val="00793E06"/>
    <w:rsid w:val="007942D6"/>
    <w:rsid w:val="007945DA"/>
    <w:rsid w:val="00794752"/>
    <w:rsid w:val="00794AB0"/>
    <w:rsid w:val="00795B6D"/>
    <w:rsid w:val="00796008"/>
    <w:rsid w:val="00796717"/>
    <w:rsid w:val="0079675E"/>
    <w:rsid w:val="0079711F"/>
    <w:rsid w:val="0079763F"/>
    <w:rsid w:val="00797A4F"/>
    <w:rsid w:val="00797B10"/>
    <w:rsid w:val="007A012C"/>
    <w:rsid w:val="007A02AB"/>
    <w:rsid w:val="007A0304"/>
    <w:rsid w:val="007A076B"/>
    <w:rsid w:val="007A0D2D"/>
    <w:rsid w:val="007A10E2"/>
    <w:rsid w:val="007A1297"/>
    <w:rsid w:val="007A137C"/>
    <w:rsid w:val="007A1F86"/>
    <w:rsid w:val="007A213C"/>
    <w:rsid w:val="007A268E"/>
    <w:rsid w:val="007A2B10"/>
    <w:rsid w:val="007A43E1"/>
    <w:rsid w:val="007A485E"/>
    <w:rsid w:val="007A4C07"/>
    <w:rsid w:val="007A4EAB"/>
    <w:rsid w:val="007A51B0"/>
    <w:rsid w:val="007A5610"/>
    <w:rsid w:val="007A57D1"/>
    <w:rsid w:val="007A5BA3"/>
    <w:rsid w:val="007A625D"/>
    <w:rsid w:val="007A787F"/>
    <w:rsid w:val="007B00F3"/>
    <w:rsid w:val="007B1EA5"/>
    <w:rsid w:val="007B258E"/>
    <w:rsid w:val="007B2715"/>
    <w:rsid w:val="007B29A4"/>
    <w:rsid w:val="007B2C28"/>
    <w:rsid w:val="007B3170"/>
    <w:rsid w:val="007B35B6"/>
    <w:rsid w:val="007B3682"/>
    <w:rsid w:val="007B4057"/>
    <w:rsid w:val="007B4658"/>
    <w:rsid w:val="007B4879"/>
    <w:rsid w:val="007B4C49"/>
    <w:rsid w:val="007B4DBD"/>
    <w:rsid w:val="007B57A6"/>
    <w:rsid w:val="007B6C68"/>
    <w:rsid w:val="007B76E8"/>
    <w:rsid w:val="007B7955"/>
    <w:rsid w:val="007B7C0E"/>
    <w:rsid w:val="007B7E17"/>
    <w:rsid w:val="007C0896"/>
    <w:rsid w:val="007C0981"/>
    <w:rsid w:val="007C121A"/>
    <w:rsid w:val="007C1395"/>
    <w:rsid w:val="007C2FA9"/>
    <w:rsid w:val="007C38DA"/>
    <w:rsid w:val="007C4787"/>
    <w:rsid w:val="007C48C6"/>
    <w:rsid w:val="007C52AB"/>
    <w:rsid w:val="007C5D2C"/>
    <w:rsid w:val="007C6DB3"/>
    <w:rsid w:val="007C77E4"/>
    <w:rsid w:val="007D016F"/>
    <w:rsid w:val="007D09F8"/>
    <w:rsid w:val="007D0EE6"/>
    <w:rsid w:val="007D1480"/>
    <w:rsid w:val="007D14A4"/>
    <w:rsid w:val="007D1650"/>
    <w:rsid w:val="007D1724"/>
    <w:rsid w:val="007D27FE"/>
    <w:rsid w:val="007D2BB2"/>
    <w:rsid w:val="007D2C9C"/>
    <w:rsid w:val="007D3686"/>
    <w:rsid w:val="007D44B4"/>
    <w:rsid w:val="007D54E7"/>
    <w:rsid w:val="007D577E"/>
    <w:rsid w:val="007D6078"/>
    <w:rsid w:val="007D774B"/>
    <w:rsid w:val="007D779C"/>
    <w:rsid w:val="007D7A61"/>
    <w:rsid w:val="007D7C2B"/>
    <w:rsid w:val="007E023E"/>
    <w:rsid w:val="007E22EB"/>
    <w:rsid w:val="007E2F59"/>
    <w:rsid w:val="007E3181"/>
    <w:rsid w:val="007E3479"/>
    <w:rsid w:val="007E57A3"/>
    <w:rsid w:val="007E6057"/>
    <w:rsid w:val="007E6D0B"/>
    <w:rsid w:val="007E76DE"/>
    <w:rsid w:val="007E778E"/>
    <w:rsid w:val="007E79AF"/>
    <w:rsid w:val="007E7A93"/>
    <w:rsid w:val="007F0A5A"/>
    <w:rsid w:val="007F1206"/>
    <w:rsid w:val="007F14F9"/>
    <w:rsid w:val="007F3139"/>
    <w:rsid w:val="007F6100"/>
    <w:rsid w:val="007F6AD8"/>
    <w:rsid w:val="007F6BBA"/>
    <w:rsid w:val="007F6E25"/>
    <w:rsid w:val="007F6F73"/>
    <w:rsid w:val="007F70E2"/>
    <w:rsid w:val="008000DB"/>
    <w:rsid w:val="008000ED"/>
    <w:rsid w:val="00800849"/>
    <w:rsid w:val="00800C6C"/>
    <w:rsid w:val="0080179E"/>
    <w:rsid w:val="0080196D"/>
    <w:rsid w:val="00801E37"/>
    <w:rsid w:val="008026CC"/>
    <w:rsid w:val="008028BD"/>
    <w:rsid w:val="00802AD0"/>
    <w:rsid w:val="00802C8D"/>
    <w:rsid w:val="00803866"/>
    <w:rsid w:val="00804A0C"/>
    <w:rsid w:val="00804DDB"/>
    <w:rsid w:val="00805B70"/>
    <w:rsid w:val="00805FAB"/>
    <w:rsid w:val="0080650B"/>
    <w:rsid w:val="00806CBA"/>
    <w:rsid w:val="00806E39"/>
    <w:rsid w:val="0080777B"/>
    <w:rsid w:val="0081001D"/>
    <w:rsid w:val="00811AEA"/>
    <w:rsid w:val="008120D2"/>
    <w:rsid w:val="00812710"/>
    <w:rsid w:val="00813232"/>
    <w:rsid w:val="00813267"/>
    <w:rsid w:val="00813B91"/>
    <w:rsid w:val="0081538C"/>
    <w:rsid w:val="008166F2"/>
    <w:rsid w:val="00816AD5"/>
    <w:rsid w:val="008174E9"/>
    <w:rsid w:val="00817A1E"/>
    <w:rsid w:val="00817DD6"/>
    <w:rsid w:val="008202B6"/>
    <w:rsid w:val="00820EC9"/>
    <w:rsid w:val="00820F25"/>
    <w:rsid w:val="00820F80"/>
    <w:rsid w:val="00820FD5"/>
    <w:rsid w:val="008220E7"/>
    <w:rsid w:val="0082279E"/>
    <w:rsid w:val="00822DF3"/>
    <w:rsid w:val="00822F43"/>
    <w:rsid w:val="00823545"/>
    <w:rsid w:val="008237E6"/>
    <w:rsid w:val="00823BFB"/>
    <w:rsid w:val="00825615"/>
    <w:rsid w:val="008258B0"/>
    <w:rsid w:val="00825B55"/>
    <w:rsid w:val="0082619F"/>
    <w:rsid w:val="00826ACF"/>
    <w:rsid w:val="00827D48"/>
    <w:rsid w:val="00830813"/>
    <w:rsid w:val="00830942"/>
    <w:rsid w:val="008317A1"/>
    <w:rsid w:val="00831A78"/>
    <w:rsid w:val="00831FF7"/>
    <w:rsid w:val="00832449"/>
    <w:rsid w:val="008326EB"/>
    <w:rsid w:val="00832930"/>
    <w:rsid w:val="008330CA"/>
    <w:rsid w:val="0083339A"/>
    <w:rsid w:val="00833F66"/>
    <w:rsid w:val="00834378"/>
    <w:rsid w:val="00834671"/>
    <w:rsid w:val="00835568"/>
    <w:rsid w:val="00835ED9"/>
    <w:rsid w:val="00836F0C"/>
    <w:rsid w:val="00837EB0"/>
    <w:rsid w:val="00837F41"/>
    <w:rsid w:val="00840950"/>
    <w:rsid w:val="00840EA8"/>
    <w:rsid w:val="00842018"/>
    <w:rsid w:val="008420A2"/>
    <w:rsid w:val="00842392"/>
    <w:rsid w:val="0084320C"/>
    <w:rsid w:val="0084345B"/>
    <w:rsid w:val="0084350A"/>
    <w:rsid w:val="00843D6D"/>
    <w:rsid w:val="00843FEF"/>
    <w:rsid w:val="0084482C"/>
    <w:rsid w:val="008451F1"/>
    <w:rsid w:val="0084547F"/>
    <w:rsid w:val="008457B7"/>
    <w:rsid w:val="008457F0"/>
    <w:rsid w:val="00845B15"/>
    <w:rsid w:val="00845CA8"/>
    <w:rsid w:val="00846992"/>
    <w:rsid w:val="00846EB9"/>
    <w:rsid w:val="00847C4F"/>
    <w:rsid w:val="00847D92"/>
    <w:rsid w:val="00850A7A"/>
    <w:rsid w:val="00850AAA"/>
    <w:rsid w:val="008511A3"/>
    <w:rsid w:val="00851F80"/>
    <w:rsid w:val="008524D5"/>
    <w:rsid w:val="00852F83"/>
    <w:rsid w:val="0085344F"/>
    <w:rsid w:val="00853CAA"/>
    <w:rsid w:val="00854237"/>
    <w:rsid w:val="00854960"/>
    <w:rsid w:val="00854A90"/>
    <w:rsid w:val="0085544E"/>
    <w:rsid w:val="00855937"/>
    <w:rsid w:val="00855FA6"/>
    <w:rsid w:val="0085615D"/>
    <w:rsid w:val="0085656D"/>
    <w:rsid w:val="00856EFA"/>
    <w:rsid w:val="0085736A"/>
    <w:rsid w:val="00857634"/>
    <w:rsid w:val="00860720"/>
    <w:rsid w:val="0086076A"/>
    <w:rsid w:val="00861F60"/>
    <w:rsid w:val="00861F6E"/>
    <w:rsid w:val="00861FDF"/>
    <w:rsid w:val="008629FE"/>
    <w:rsid w:val="00863687"/>
    <w:rsid w:val="00863AF1"/>
    <w:rsid w:val="00863F3C"/>
    <w:rsid w:val="008643EC"/>
    <w:rsid w:val="00864BDD"/>
    <w:rsid w:val="00864EFC"/>
    <w:rsid w:val="00864F7B"/>
    <w:rsid w:val="0086594D"/>
    <w:rsid w:val="00867039"/>
    <w:rsid w:val="0086755C"/>
    <w:rsid w:val="00870D68"/>
    <w:rsid w:val="00871A77"/>
    <w:rsid w:val="00872981"/>
    <w:rsid w:val="008729F9"/>
    <w:rsid w:val="00872C8E"/>
    <w:rsid w:val="00873A12"/>
    <w:rsid w:val="008747E4"/>
    <w:rsid w:val="008751B9"/>
    <w:rsid w:val="00876DF7"/>
    <w:rsid w:val="008776F6"/>
    <w:rsid w:val="00877DE0"/>
    <w:rsid w:val="00881A86"/>
    <w:rsid w:val="00881FFD"/>
    <w:rsid w:val="0088202C"/>
    <w:rsid w:val="00882916"/>
    <w:rsid w:val="00883B40"/>
    <w:rsid w:val="00883B45"/>
    <w:rsid w:val="00883C1B"/>
    <w:rsid w:val="00884C42"/>
    <w:rsid w:val="00884EFE"/>
    <w:rsid w:val="0088519F"/>
    <w:rsid w:val="008854E0"/>
    <w:rsid w:val="00885DE8"/>
    <w:rsid w:val="00886005"/>
    <w:rsid w:val="008867A7"/>
    <w:rsid w:val="00886969"/>
    <w:rsid w:val="00886F8D"/>
    <w:rsid w:val="00887264"/>
    <w:rsid w:val="0088737F"/>
    <w:rsid w:val="00887CB6"/>
    <w:rsid w:val="008906CB"/>
    <w:rsid w:val="00890903"/>
    <w:rsid w:val="00891370"/>
    <w:rsid w:val="0089137A"/>
    <w:rsid w:val="00891DB9"/>
    <w:rsid w:val="00892192"/>
    <w:rsid w:val="00892F00"/>
    <w:rsid w:val="0089447C"/>
    <w:rsid w:val="008957D4"/>
    <w:rsid w:val="008958AA"/>
    <w:rsid w:val="00895A7D"/>
    <w:rsid w:val="00895E35"/>
    <w:rsid w:val="00896470"/>
    <w:rsid w:val="00896812"/>
    <w:rsid w:val="00896858"/>
    <w:rsid w:val="00896E74"/>
    <w:rsid w:val="008976D3"/>
    <w:rsid w:val="00897E6D"/>
    <w:rsid w:val="008A0C47"/>
    <w:rsid w:val="008A1233"/>
    <w:rsid w:val="008A1603"/>
    <w:rsid w:val="008A2424"/>
    <w:rsid w:val="008A2B0D"/>
    <w:rsid w:val="008A2D27"/>
    <w:rsid w:val="008A32E1"/>
    <w:rsid w:val="008A3D48"/>
    <w:rsid w:val="008A41FA"/>
    <w:rsid w:val="008A4560"/>
    <w:rsid w:val="008A4910"/>
    <w:rsid w:val="008A4AE8"/>
    <w:rsid w:val="008A4F34"/>
    <w:rsid w:val="008A5807"/>
    <w:rsid w:val="008A5D02"/>
    <w:rsid w:val="008A5D63"/>
    <w:rsid w:val="008A61A5"/>
    <w:rsid w:val="008A6E53"/>
    <w:rsid w:val="008A72AF"/>
    <w:rsid w:val="008B0378"/>
    <w:rsid w:val="008B06B7"/>
    <w:rsid w:val="008B103E"/>
    <w:rsid w:val="008B136B"/>
    <w:rsid w:val="008B1749"/>
    <w:rsid w:val="008B261A"/>
    <w:rsid w:val="008B2899"/>
    <w:rsid w:val="008B314D"/>
    <w:rsid w:val="008B346C"/>
    <w:rsid w:val="008B3DF1"/>
    <w:rsid w:val="008B5A12"/>
    <w:rsid w:val="008B6C4F"/>
    <w:rsid w:val="008B6E80"/>
    <w:rsid w:val="008B79D1"/>
    <w:rsid w:val="008B7D91"/>
    <w:rsid w:val="008C0452"/>
    <w:rsid w:val="008C08C4"/>
    <w:rsid w:val="008C17A3"/>
    <w:rsid w:val="008C2345"/>
    <w:rsid w:val="008C3182"/>
    <w:rsid w:val="008C4867"/>
    <w:rsid w:val="008C4B95"/>
    <w:rsid w:val="008C4C68"/>
    <w:rsid w:val="008C4D80"/>
    <w:rsid w:val="008C54FF"/>
    <w:rsid w:val="008C6B69"/>
    <w:rsid w:val="008C7605"/>
    <w:rsid w:val="008C78E7"/>
    <w:rsid w:val="008C7ABD"/>
    <w:rsid w:val="008C7B92"/>
    <w:rsid w:val="008D0B2E"/>
    <w:rsid w:val="008D12AF"/>
    <w:rsid w:val="008D17B1"/>
    <w:rsid w:val="008D1E4F"/>
    <w:rsid w:val="008D275E"/>
    <w:rsid w:val="008D3F22"/>
    <w:rsid w:val="008D4535"/>
    <w:rsid w:val="008D687A"/>
    <w:rsid w:val="008D6BF8"/>
    <w:rsid w:val="008D6CDE"/>
    <w:rsid w:val="008D7248"/>
    <w:rsid w:val="008D7B79"/>
    <w:rsid w:val="008E01C2"/>
    <w:rsid w:val="008E1204"/>
    <w:rsid w:val="008E1B7D"/>
    <w:rsid w:val="008E2369"/>
    <w:rsid w:val="008E30B7"/>
    <w:rsid w:val="008E3456"/>
    <w:rsid w:val="008E3DD8"/>
    <w:rsid w:val="008E438D"/>
    <w:rsid w:val="008E44B1"/>
    <w:rsid w:val="008E5303"/>
    <w:rsid w:val="008E589A"/>
    <w:rsid w:val="008E605B"/>
    <w:rsid w:val="008E6338"/>
    <w:rsid w:val="008E689F"/>
    <w:rsid w:val="008E7347"/>
    <w:rsid w:val="008F0154"/>
    <w:rsid w:val="008F06EA"/>
    <w:rsid w:val="008F1223"/>
    <w:rsid w:val="008F1426"/>
    <w:rsid w:val="008F1756"/>
    <w:rsid w:val="008F1B90"/>
    <w:rsid w:val="008F1BE8"/>
    <w:rsid w:val="008F1C7F"/>
    <w:rsid w:val="008F29AB"/>
    <w:rsid w:val="008F2AC0"/>
    <w:rsid w:val="008F3A07"/>
    <w:rsid w:val="008F426E"/>
    <w:rsid w:val="008F491C"/>
    <w:rsid w:val="008F6042"/>
    <w:rsid w:val="008F60B4"/>
    <w:rsid w:val="008F65FC"/>
    <w:rsid w:val="008F6AFA"/>
    <w:rsid w:val="008F7AE6"/>
    <w:rsid w:val="008F7BBA"/>
    <w:rsid w:val="00900D9C"/>
    <w:rsid w:val="00901144"/>
    <w:rsid w:val="00901340"/>
    <w:rsid w:val="009017EA"/>
    <w:rsid w:val="00902196"/>
    <w:rsid w:val="00902F63"/>
    <w:rsid w:val="0090322F"/>
    <w:rsid w:val="009041CC"/>
    <w:rsid w:val="009042E5"/>
    <w:rsid w:val="00904D79"/>
    <w:rsid w:val="009052C0"/>
    <w:rsid w:val="009066D4"/>
    <w:rsid w:val="0090702A"/>
    <w:rsid w:val="009076B4"/>
    <w:rsid w:val="00907B40"/>
    <w:rsid w:val="009106C1"/>
    <w:rsid w:val="00910E9E"/>
    <w:rsid w:val="00910F4F"/>
    <w:rsid w:val="0091158D"/>
    <w:rsid w:val="00912735"/>
    <w:rsid w:val="00913250"/>
    <w:rsid w:val="00913725"/>
    <w:rsid w:val="00913C15"/>
    <w:rsid w:val="009145CD"/>
    <w:rsid w:val="0091686D"/>
    <w:rsid w:val="00917BBB"/>
    <w:rsid w:val="009204E9"/>
    <w:rsid w:val="009207DF"/>
    <w:rsid w:val="00921712"/>
    <w:rsid w:val="00921973"/>
    <w:rsid w:val="00921984"/>
    <w:rsid w:val="00923362"/>
    <w:rsid w:val="00923A03"/>
    <w:rsid w:val="0092457A"/>
    <w:rsid w:val="009248F2"/>
    <w:rsid w:val="00924BDC"/>
    <w:rsid w:val="00925477"/>
    <w:rsid w:val="009263AE"/>
    <w:rsid w:val="009274F6"/>
    <w:rsid w:val="00930BD1"/>
    <w:rsid w:val="00930FD3"/>
    <w:rsid w:val="00931277"/>
    <w:rsid w:val="00931546"/>
    <w:rsid w:val="009315E3"/>
    <w:rsid w:val="00931952"/>
    <w:rsid w:val="00932125"/>
    <w:rsid w:val="0093220A"/>
    <w:rsid w:val="009334FB"/>
    <w:rsid w:val="00933F10"/>
    <w:rsid w:val="0093559D"/>
    <w:rsid w:val="00935A78"/>
    <w:rsid w:val="00936E68"/>
    <w:rsid w:val="00937CC7"/>
    <w:rsid w:val="00940639"/>
    <w:rsid w:val="009409AB"/>
    <w:rsid w:val="00941771"/>
    <w:rsid w:val="00941B3C"/>
    <w:rsid w:val="00941ED0"/>
    <w:rsid w:val="00942341"/>
    <w:rsid w:val="00942752"/>
    <w:rsid w:val="00942878"/>
    <w:rsid w:val="00942AF0"/>
    <w:rsid w:val="00942E05"/>
    <w:rsid w:val="00943573"/>
    <w:rsid w:val="009436FE"/>
    <w:rsid w:val="00943B6C"/>
    <w:rsid w:val="00943CEB"/>
    <w:rsid w:val="00943E6D"/>
    <w:rsid w:val="0094497B"/>
    <w:rsid w:val="00944D28"/>
    <w:rsid w:val="00945327"/>
    <w:rsid w:val="009455D9"/>
    <w:rsid w:val="00945677"/>
    <w:rsid w:val="00945A0D"/>
    <w:rsid w:val="00945AD5"/>
    <w:rsid w:val="00945C39"/>
    <w:rsid w:val="00945DC5"/>
    <w:rsid w:val="0094651E"/>
    <w:rsid w:val="00946841"/>
    <w:rsid w:val="00946904"/>
    <w:rsid w:val="0094779B"/>
    <w:rsid w:val="00947D79"/>
    <w:rsid w:val="00950BDF"/>
    <w:rsid w:val="009530EE"/>
    <w:rsid w:val="009531DA"/>
    <w:rsid w:val="009532CC"/>
    <w:rsid w:val="009537D3"/>
    <w:rsid w:val="00954492"/>
    <w:rsid w:val="009545F7"/>
    <w:rsid w:val="00954B59"/>
    <w:rsid w:val="00956268"/>
    <w:rsid w:val="00957448"/>
    <w:rsid w:val="00957581"/>
    <w:rsid w:val="009576AB"/>
    <w:rsid w:val="0096094D"/>
    <w:rsid w:val="00961AE7"/>
    <w:rsid w:val="00962027"/>
    <w:rsid w:val="0096263C"/>
    <w:rsid w:val="00962E8F"/>
    <w:rsid w:val="009631A1"/>
    <w:rsid w:val="00964A01"/>
    <w:rsid w:val="0096508C"/>
    <w:rsid w:val="009651C1"/>
    <w:rsid w:val="00966626"/>
    <w:rsid w:val="00966ECD"/>
    <w:rsid w:val="0096710C"/>
    <w:rsid w:val="0096783C"/>
    <w:rsid w:val="00967BDA"/>
    <w:rsid w:val="00967FE8"/>
    <w:rsid w:val="00970641"/>
    <w:rsid w:val="00970FC9"/>
    <w:rsid w:val="0097107F"/>
    <w:rsid w:val="009714DC"/>
    <w:rsid w:val="009714E9"/>
    <w:rsid w:val="0097181F"/>
    <w:rsid w:val="009719B2"/>
    <w:rsid w:val="00973C1B"/>
    <w:rsid w:val="00973FED"/>
    <w:rsid w:val="00974468"/>
    <w:rsid w:val="00975857"/>
    <w:rsid w:val="0097622F"/>
    <w:rsid w:val="00976277"/>
    <w:rsid w:val="00976CB2"/>
    <w:rsid w:val="00977238"/>
    <w:rsid w:val="00977387"/>
    <w:rsid w:val="009774C3"/>
    <w:rsid w:val="00977AEF"/>
    <w:rsid w:val="00977FF3"/>
    <w:rsid w:val="0098056F"/>
    <w:rsid w:val="00981046"/>
    <w:rsid w:val="009819C3"/>
    <w:rsid w:val="00981B58"/>
    <w:rsid w:val="00982281"/>
    <w:rsid w:val="00982827"/>
    <w:rsid w:val="009833CD"/>
    <w:rsid w:val="00983DF5"/>
    <w:rsid w:val="00983EF6"/>
    <w:rsid w:val="00984E3B"/>
    <w:rsid w:val="009855A5"/>
    <w:rsid w:val="00985A4F"/>
    <w:rsid w:val="00985F7F"/>
    <w:rsid w:val="009863B4"/>
    <w:rsid w:val="0098700B"/>
    <w:rsid w:val="0099114F"/>
    <w:rsid w:val="0099119A"/>
    <w:rsid w:val="009919AB"/>
    <w:rsid w:val="00991FAE"/>
    <w:rsid w:val="00991FFC"/>
    <w:rsid w:val="0099240D"/>
    <w:rsid w:val="009928F4"/>
    <w:rsid w:val="00992D54"/>
    <w:rsid w:val="00993A83"/>
    <w:rsid w:val="00993E99"/>
    <w:rsid w:val="00993F78"/>
    <w:rsid w:val="009940AE"/>
    <w:rsid w:val="009948D6"/>
    <w:rsid w:val="00995276"/>
    <w:rsid w:val="0099595A"/>
    <w:rsid w:val="009960EC"/>
    <w:rsid w:val="0099628E"/>
    <w:rsid w:val="00996ABE"/>
    <w:rsid w:val="00997366"/>
    <w:rsid w:val="009A0130"/>
    <w:rsid w:val="009A062A"/>
    <w:rsid w:val="009A07C3"/>
    <w:rsid w:val="009A083A"/>
    <w:rsid w:val="009A21D5"/>
    <w:rsid w:val="009A26F5"/>
    <w:rsid w:val="009A3826"/>
    <w:rsid w:val="009A3CF2"/>
    <w:rsid w:val="009A5F84"/>
    <w:rsid w:val="009A6105"/>
    <w:rsid w:val="009A7107"/>
    <w:rsid w:val="009A7B08"/>
    <w:rsid w:val="009A7B94"/>
    <w:rsid w:val="009A7D15"/>
    <w:rsid w:val="009B007F"/>
    <w:rsid w:val="009B02AA"/>
    <w:rsid w:val="009B07A9"/>
    <w:rsid w:val="009B081D"/>
    <w:rsid w:val="009B13E2"/>
    <w:rsid w:val="009B182C"/>
    <w:rsid w:val="009B25A8"/>
    <w:rsid w:val="009B2A76"/>
    <w:rsid w:val="009B30EB"/>
    <w:rsid w:val="009B359B"/>
    <w:rsid w:val="009B3834"/>
    <w:rsid w:val="009B3B7C"/>
    <w:rsid w:val="009B3CB9"/>
    <w:rsid w:val="009B3E55"/>
    <w:rsid w:val="009B3F01"/>
    <w:rsid w:val="009B4129"/>
    <w:rsid w:val="009B48F9"/>
    <w:rsid w:val="009B64BE"/>
    <w:rsid w:val="009B70BA"/>
    <w:rsid w:val="009B79D6"/>
    <w:rsid w:val="009C02DC"/>
    <w:rsid w:val="009C0B70"/>
    <w:rsid w:val="009C10BF"/>
    <w:rsid w:val="009C12BD"/>
    <w:rsid w:val="009C1707"/>
    <w:rsid w:val="009C215F"/>
    <w:rsid w:val="009C228E"/>
    <w:rsid w:val="009C22DF"/>
    <w:rsid w:val="009C355E"/>
    <w:rsid w:val="009C447A"/>
    <w:rsid w:val="009C599E"/>
    <w:rsid w:val="009C5A6E"/>
    <w:rsid w:val="009C76D6"/>
    <w:rsid w:val="009C7A3C"/>
    <w:rsid w:val="009C7A7B"/>
    <w:rsid w:val="009C7B9A"/>
    <w:rsid w:val="009D0C7C"/>
    <w:rsid w:val="009D21F8"/>
    <w:rsid w:val="009D265B"/>
    <w:rsid w:val="009D3294"/>
    <w:rsid w:val="009D367C"/>
    <w:rsid w:val="009D450D"/>
    <w:rsid w:val="009D473B"/>
    <w:rsid w:val="009D5682"/>
    <w:rsid w:val="009D594A"/>
    <w:rsid w:val="009D643B"/>
    <w:rsid w:val="009D694B"/>
    <w:rsid w:val="009D71CE"/>
    <w:rsid w:val="009D7488"/>
    <w:rsid w:val="009D751B"/>
    <w:rsid w:val="009D751C"/>
    <w:rsid w:val="009E0CED"/>
    <w:rsid w:val="009E1412"/>
    <w:rsid w:val="009E29F8"/>
    <w:rsid w:val="009E2F9C"/>
    <w:rsid w:val="009E303B"/>
    <w:rsid w:val="009E3367"/>
    <w:rsid w:val="009E364C"/>
    <w:rsid w:val="009E39CC"/>
    <w:rsid w:val="009E4AA2"/>
    <w:rsid w:val="009E4AC0"/>
    <w:rsid w:val="009E506D"/>
    <w:rsid w:val="009E53BE"/>
    <w:rsid w:val="009E597C"/>
    <w:rsid w:val="009E6114"/>
    <w:rsid w:val="009E654C"/>
    <w:rsid w:val="009E6D16"/>
    <w:rsid w:val="009E747C"/>
    <w:rsid w:val="009F0FD0"/>
    <w:rsid w:val="009F1442"/>
    <w:rsid w:val="009F1491"/>
    <w:rsid w:val="009F22D9"/>
    <w:rsid w:val="009F2E6C"/>
    <w:rsid w:val="009F3521"/>
    <w:rsid w:val="009F4249"/>
    <w:rsid w:val="009F4CB3"/>
    <w:rsid w:val="009F4FFF"/>
    <w:rsid w:val="009F6546"/>
    <w:rsid w:val="009F7CEC"/>
    <w:rsid w:val="00A001F2"/>
    <w:rsid w:val="00A006BC"/>
    <w:rsid w:val="00A007F0"/>
    <w:rsid w:val="00A0122F"/>
    <w:rsid w:val="00A01BC7"/>
    <w:rsid w:val="00A0252D"/>
    <w:rsid w:val="00A02B3F"/>
    <w:rsid w:val="00A033C7"/>
    <w:rsid w:val="00A03C5D"/>
    <w:rsid w:val="00A03DF2"/>
    <w:rsid w:val="00A03E57"/>
    <w:rsid w:val="00A04E42"/>
    <w:rsid w:val="00A05DB2"/>
    <w:rsid w:val="00A06154"/>
    <w:rsid w:val="00A07213"/>
    <w:rsid w:val="00A072E9"/>
    <w:rsid w:val="00A077CF"/>
    <w:rsid w:val="00A0783D"/>
    <w:rsid w:val="00A079D8"/>
    <w:rsid w:val="00A10131"/>
    <w:rsid w:val="00A11B8A"/>
    <w:rsid w:val="00A128A8"/>
    <w:rsid w:val="00A12A30"/>
    <w:rsid w:val="00A13A42"/>
    <w:rsid w:val="00A140A1"/>
    <w:rsid w:val="00A15226"/>
    <w:rsid w:val="00A1522C"/>
    <w:rsid w:val="00A1529C"/>
    <w:rsid w:val="00A159F9"/>
    <w:rsid w:val="00A164F1"/>
    <w:rsid w:val="00A16DD6"/>
    <w:rsid w:val="00A16F52"/>
    <w:rsid w:val="00A206FF"/>
    <w:rsid w:val="00A20BD7"/>
    <w:rsid w:val="00A212EC"/>
    <w:rsid w:val="00A21CAF"/>
    <w:rsid w:val="00A224A3"/>
    <w:rsid w:val="00A227A8"/>
    <w:rsid w:val="00A228CC"/>
    <w:rsid w:val="00A22E28"/>
    <w:rsid w:val="00A23377"/>
    <w:rsid w:val="00A24140"/>
    <w:rsid w:val="00A24640"/>
    <w:rsid w:val="00A250C7"/>
    <w:rsid w:val="00A25638"/>
    <w:rsid w:val="00A25A92"/>
    <w:rsid w:val="00A25DB7"/>
    <w:rsid w:val="00A26AED"/>
    <w:rsid w:val="00A26DFC"/>
    <w:rsid w:val="00A27760"/>
    <w:rsid w:val="00A30262"/>
    <w:rsid w:val="00A30C36"/>
    <w:rsid w:val="00A30DE4"/>
    <w:rsid w:val="00A311FB"/>
    <w:rsid w:val="00A31CBF"/>
    <w:rsid w:val="00A31CF5"/>
    <w:rsid w:val="00A31F0E"/>
    <w:rsid w:val="00A33C4A"/>
    <w:rsid w:val="00A341F5"/>
    <w:rsid w:val="00A349A6"/>
    <w:rsid w:val="00A35C23"/>
    <w:rsid w:val="00A3621C"/>
    <w:rsid w:val="00A362F9"/>
    <w:rsid w:val="00A364C2"/>
    <w:rsid w:val="00A369B9"/>
    <w:rsid w:val="00A37409"/>
    <w:rsid w:val="00A37AF6"/>
    <w:rsid w:val="00A40C21"/>
    <w:rsid w:val="00A4151F"/>
    <w:rsid w:val="00A42E09"/>
    <w:rsid w:val="00A42EBF"/>
    <w:rsid w:val="00A43335"/>
    <w:rsid w:val="00A436C0"/>
    <w:rsid w:val="00A43A63"/>
    <w:rsid w:val="00A444BB"/>
    <w:rsid w:val="00A444D3"/>
    <w:rsid w:val="00A46316"/>
    <w:rsid w:val="00A5053F"/>
    <w:rsid w:val="00A51221"/>
    <w:rsid w:val="00A51A5A"/>
    <w:rsid w:val="00A51D62"/>
    <w:rsid w:val="00A5223F"/>
    <w:rsid w:val="00A52371"/>
    <w:rsid w:val="00A52694"/>
    <w:rsid w:val="00A52A6E"/>
    <w:rsid w:val="00A535CE"/>
    <w:rsid w:val="00A536FD"/>
    <w:rsid w:val="00A53DF3"/>
    <w:rsid w:val="00A54C89"/>
    <w:rsid w:val="00A551DE"/>
    <w:rsid w:val="00A558E2"/>
    <w:rsid w:val="00A57439"/>
    <w:rsid w:val="00A57661"/>
    <w:rsid w:val="00A57734"/>
    <w:rsid w:val="00A57876"/>
    <w:rsid w:val="00A57CD6"/>
    <w:rsid w:val="00A60984"/>
    <w:rsid w:val="00A60C66"/>
    <w:rsid w:val="00A60DF6"/>
    <w:rsid w:val="00A61537"/>
    <w:rsid w:val="00A61A7E"/>
    <w:rsid w:val="00A61EB6"/>
    <w:rsid w:val="00A626BA"/>
    <w:rsid w:val="00A629F5"/>
    <w:rsid w:val="00A62A1D"/>
    <w:rsid w:val="00A640DE"/>
    <w:rsid w:val="00A65CFF"/>
    <w:rsid w:val="00A66035"/>
    <w:rsid w:val="00A6616C"/>
    <w:rsid w:val="00A67188"/>
    <w:rsid w:val="00A6767E"/>
    <w:rsid w:val="00A676BD"/>
    <w:rsid w:val="00A70B86"/>
    <w:rsid w:val="00A70F36"/>
    <w:rsid w:val="00A7144A"/>
    <w:rsid w:val="00A714A2"/>
    <w:rsid w:val="00A722C4"/>
    <w:rsid w:val="00A73DD7"/>
    <w:rsid w:val="00A73FF2"/>
    <w:rsid w:val="00A743F2"/>
    <w:rsid w:val="00A75319"/>
    <w:rsid w:val="00A755EC"/>
    <w:rsid w:val="00A75B82"/>
    <w:rsid w:val="00A75BE2"/>
    <w:rsid w:val="00A75F29"/>
    <w:rsid w:val="00A76541"/>
    <w:rsid w:val="00A77645"/>
    <w:rsid w:val="00A80065"/>
    <w:rsid w:val="00A80172"/>
    <w:rsid w:val="00A80203"/>
    <w:rsid w:val="00A8044E"/>
    <w:rsid w:val="00A80749"/>
    <w:rsid w:val="00A80F66"/>
    <w:rsid w:val="00A810F9"/>
    <w:rsid w:val="00A81355"/>
    <w:rsid w:val="00A81C46"/>
    <w:rsid w:val="00A81CAD"/>
    <w:rsid w:val="00A81E48"/>
    <w:rsid w:val="00A82232"/>
    <w:rsid w:val="00A822E9"/>
    <w:rsid w:val="00A826AC"/>
    <w:rsid w:val="00A831C0"/>
    <w:rsid w:val="00A836C4"/>
    <w:rsid w:val="00A83DF3"/>
    <w:rsid w:val="00A841D6"/>
    <w:rsid w:val="00A84EAB"/>
    <w:rsid w:val="00A853C2"/>
    <w:rsid w:val="00A855C4"/>
    <w:rsid w:val="00A8571A"/>
    <w:rsid w:val="00A857C5"/>
    <w:rsid w:val="00A85BE7"/>
    <w:rsid w:val="00A87E5C"/>
    <w:rsid w:val="00A9067E"/>
    <w:rsid w:val="00A909B7"/>
    <w:rsid w:val="00A90B6A"/>
    <w:rsid w:val="00A90EC6"/>
    <w:rsid w:val="00A91885"/>
    <w:rsid w:val="00A91B1D"/>
    <w:rsid w:val="00A91D24"/>
    <w:rsid w:val="00A9254C"/>
    <w:rsid w:val="00A93182"/>
    <w:rsid w:val="00A93E5B"/>
    <w:rsid w:val="00A93F96"/>
    <w:rsid w:val="00A94E79"/>
    <w:rsid w:val="00A95203"/>
    <w:rsid w:val="00A9575C"/>
    <w:rsid w:val="00A962A8"/>
    <w:rsid w:val="00A97D8C"/>
    <w:rsid w:val="00AA0847"/>
    <w:rsid w:val="00AA0B97"/>
    <w:rsid w:val="00AA1B53"/>
    <w:rsid w:val="00AA2CD7"/>
    <w:rsid w:val="00AA2DA6"/>
    <w:rsid w:val="00AA3623"/>
    <w:rsid w:val="00AA375B"/>
    <w:rsid w:val="00AA380C"/>
    <w:rsid w:val="00AA40CE"/>
    <w:rsid w:val="00AA4AB3"/>
    <w:rsid w:val="00AA628E"/>
    <w:rsid w:val="00AA641D"/>
    <w:rsid w:val="00AA6E99"/>
    <w:rsid w:val="00AA7314"/>
    <w:rsid w:val="00AA76A5"/>
    <w:rsid w:val="00AA7B92"/>
    <w:rsid w:val="00AA7E40"/>
    <w:rsid w:val="00AA7F90"/>
    <w:rsid w:val="00AB0136"/>
    <w:rsid w:val="00AB19E7"/>
    <w:rsid w:val="00AB21F5"/>
    <w:rsid w:val="00AB231F"/>
    <w:rsid w:val="00AB2B1C"/>
    <w:rsid w:val="00AB2E78"/>
    <w:rsid w:val="00AB37FD"/>
    <w:rsid w:val="00AB3932"/>
    <w:rsid w:val="00AB4374"/>
    <w:rsid w:val="00AB4983"/>
    <w:rsid w:val="00AB4CE2"/>
    <w:rsid w:val="00AB4E45"/>
    <w:rsid w:val="00AB60F8"/>
    <w:rsid w:val="00AB653A"/>
    <w:rsid w:val="00AB6EF8"/>
    <w:rsid w:val="00AB6F09"/>
    <w:rsid w:val="00AB72CB"/>
    <w:rsid w:val="00AB760E"/>
    <w:rsid w:val="00AB795C"/>
    <w:rsid w:val="00AC018C"/>
    <w:rsid w:val="00AC01C5"/>
    <w:rsid w:val="00AC0708"/>
    <w:rsid w:val="00AC07F4"/>
    <w:rsid w:val="00AC19A3"/>
    <w:rsid w:val="00AC22F5"/>
    <w:rsid w:val="00AC3502"/>
    <w:rsid w:val="00AC35FB"/>
    <w:rsid w:val="00AC5341"/>
    <w:rsid w:val="00AC580B"/>
    <w:rsid w:val="00AC6729"/>
    <w:rsid w:val="00AC6AF6"/>
    <w:rsid w:val="00AC6C86"/>
    <w:rsid w:val="00AD004B"/>
    <w:rsid w:val="00AD08E0"/>
    <w:rsid w:val="00AD0CEA"/>
    <w:rsid w:val="00AD294C"/>
    <w:rsid w:val="00AD2C20"/>
    <w:rsid w:val="00AD3D2D"/>
    <w:rsid w:val="00AD403E"/>
    <w:rsid w:val="00AD4096"/>
    <w:rsid w:val="00AD40F6"/>
    <w:rsid w:val="00AD5674"/>
    <w:rsid w:val="00AD5B88"/>
    <w:rsid w:val="00AD5D15"/>
    <w:rsid w:val="00AD5DB6"/>
    <w:rsid w:val="00AD5E80"/>
    <w:rsid w:val="00AD6B56"/>
    <w:rsid w:val="00AD7532"/>
    <w:rsid w:val="00AD7FD4"/>
    <w:rsid w:val="00AE0195"/>
    <w:rsid w:val="00AE0525"/>
    <w:rsid w:val="00AE0A24"/>
    <w:rsid w:val="00AE0A5F"/>
    <w:rsid w:val="00AE11C7"/>
    <w:rsid w:val="00AE1355"/>
    <w:rsid w:val="00AE14FC"/>
    <w:rsid w:val="00AE1656"/>
    <w:rsid w:val="00AE3214"/>
    <w:rsid w:val="00AE3F49"/>
    <w:rsid w:val="00AE45B8"/>
    <w:rsid w:val="00AE484B"/>
    <w:rsid w:val="00AE48A7"/>
    <w:rsid w:val="00AE5024"/>
    <w:rsid w:val="00AE5103"/>
    <w:rsid w:val="00AE5BA1"/>
    <w:rsid w:val="00AE5D71"/>
    <w:rsid w:val="00AE6145"/>
    <w:rsid w:val="00AE6612"/>
    <w:rsid w:val="00AE6691"/>
    <w:rsid w:val="00AE6FC9"/>
    <w:rsid w:val="00AE7117"/>
    <w:rsid w:val="00AE7A1F"/>
    <w:rsid w:val="00AE7DE8"/>
    <w:rsid w:val="00AE7E0F"/>
    <w:rsid w:val="00AF0DD6"/>
    <w:rsid w:val="00AF1717"/>
    <w:rsid w:val="00AF1AEC"/>
    <w:rsid w:val="00AF29FC"/>
    <w:rsid w:val="00AF30F4"/>
    <w:rsid w:val="00AF336D"/>
    <w:rsid w:val="00AF3F5F"/>
    <w:rsid w:val="00AF41BE"/>
    <w:rsid w:val="00AF456E"/>
    <w:rsid w:val="00AF471B"/>
    <w:rsid w:val="00AF4F4B"/>
    <w:rsid w:val="00AF50B3"/>
    <w:rsid w:val="00AF54C5"/>
    <w:rsid w:val="00AF5631"/>
    <w:rsid w:val="00AF63BF"/>
    <w:rsid w:val="00AF6ACF"/>
    <w:rsid w:val="00AF6EBC"/>
    <w:rsid w:val="00AF7381"/>
    <w:rsid w:val="00AF7798"/>
    <w:rsid w:val="00AF77AC"/>
    <w:rsid w:val="00AF7FB0"/>
    <w:rsid w:val="00B00268"/>
    <w:rsid w:val="00B00CCA"/>
    <w:rsid w:val="00B015E8"/>
    <w:rsid w:val="00B0495F"/>
    <w:rsid w:val="00B04CDF"/>
    <w:rsid w:val="00B055CF"/>
    <w:rsid w:val="00B058F4"/>
    <w:rsid w:val="00B060B4"/>
    <w:rsid w:val="00B06475"/>
    <w:rsid w:val="00B06AE4"/>
    <w:rsid w:val="00B07301"/>
    <w:rsid w:val="00B077D2"/>
    <w:rsid w:val="00B10003"/>
    <w:rsid w:val="00B10992"/>
    <w:rsid w:val="00B10AD9"/>
    <w:rsid w:val="00B10BA3"/>
    <w:rsid w:val="00B11112"/>
    <w:rsid w:val="00B129D9"/>
    <w:rsid w:val="00B1344F"/>
    <w:rsid w:val="00B139F3"/>
    <w:rsid w:val="00B140E4"/>
    <w:rsid w:val="00B151A2"/>
    <w:rsid w:val="00B15627"/>
    <w:rsid w:val="00B157A4"/>
    <w:rsid w:val="00B15BF5"/>
    <w:rsid w:val="00B16012"/>
    <w:rsid w:val="00B174BF"/>
    <w:rsid w:val="00B20312"/>
    <w:rsid w:val="00B21634"/>
    <w:rsid w:val="00B222C7"/>
    <w:rsid w:val="00B23352"/>
    <w:rsid w:val="00B23689"/>
    <w:rsid w:val="00B23864"/>
    <w:rsid w:val="00B23E06"/>
    <w:rsid w:val="00B244F4"/>
    <w:rsid w:val="00B25D04"/>
    <w:rsid w:val="00B2643B"/>
    <w:rsid w:val="00B26897"/>
    <w:rsid w:val="00B270AA"/>
    <w:rsid w:val="00B278CC"/>
    <w:rsid w:val="00B30417"/>
    <w:rsid w:val="00B306A5"/>
    <w:rsid w:val="00B3191F"/>
    <w:rsid w:val="00B31D71"/>
    <w:rsid w:val="00B334B0"/>
    <w:rsid w:val="00B34263"/>
    <w:rsid w:val="00B34A26"/>
    <w:rsid w:val="00B34E12"/>
    <w:rsid w:val="00B356C4"/>
    <w:rsid w:val="00B35B00"/>
    <w:rsid w:val="00B35FA8"/>
    <w:rsid w:val="00B36273"/>
    <w:rsid w:val="00B37849"/>
    <w:rsid w:val="00B40464"/>
    <w:rsid w:val="00B40A72"/>
    <w:rsid w:val="00B40D01"/>
    <w:rsid w:val="00B40FF7"/>
    <w:rsid w:val="00B41FE2"/>
    <w:rsid w:val="00B420DC"/>
    <w:rsid w:val="00B424A7"/>
    <w:rsid w:val="00B45343"/>
    <w:rsid w:val="00B4602B"/>
    <w:rsid w:val="00B461AB"/>
    <w:rsid w:val="00B4632C"/>
    <w:rsid w:val="00B473D5"/>
    <w:rsid w:val="00B4786F"/>
    <w:rsid w:val="00B503E6"/>
    <w:rsid w:val="00B50873"/>
    <w:rsid w:val="00B50DD2"/>
    <w:rsid w:val="00B51785"/>
    <w:rsid w:val="00B51854"/>
    <w:rsid w:val="00B51AA1"/>
    <w:rsid w:val="00B521A0"/>
    <w:rsid w:val="00B52DAE"/>
    <w:rsid w:val="00B53D50"/>
    <w:rsid w:val="00B542FD"/>
    <w:rsid w:val="00B543B0"/>
    <w:rsid w:val="00B54E52"/>
    <w:rsid w:val="00B55039"/>
    <w:rsid w:val="00B55DB8"/>
    <w:rsid w:val="00B56180"/>
    <w:rsid w:val="00B563F0"/>
    <w:rsid w:val="00B5758A"/>
    <w:rsid w:val="00B57594"/>
    <w:rsid w:val="00B577B6"/>
    <w:rsid w:val="00B6050A"/>
    <w:rsid w:val="00B608A3"/>
    <w:rsid w:val="00B60A44"/>
    <w:rsid w:val="00B61438"/>
    <w:rsid w:val="00B61DBF"/>
    <w:rsid w:val="00B622C0"/>
    <w:rsid w:val="00B6352A"/>
    <w:rsid w:val="00B639D1"/>
    <w:rsid w:val="00B642C3"/>
    <w:rsid w:val="00B6550D"/>
    <w:rsid w:val="00B65DF8"/>
    <w:rsid w:val="00B669C8"/>
    <w:rsid w:val="00B6757E"/>
    <w:rsid w:val="00B679ED"/>
    <w:rsid w:val="00B70C0C"/>
    <w:rsid w:val="00B71581"/>
    <w:rsid w:val="00B719AB"/>
    <w:rsid w:val="00B71A36"/>
    <w:rsid w:val="00B71E68"/>
    <w:rsid w:val="00B71F29"/>
    <w:rsid w:val="00B722E1"/>
    <w:rsid w:val="00B72EC9"/>
    <w:rsid w:val="00B730F2"/>
    <w:rsid w:val="00B74160"/>
    <w:rsid w:val="00B748EF"/>
    <w:rsid w:val="00B7548C"/>
    <w:rsid w:val="00B75788"/>
    <w:rsid w:val="00B76730"/>
    <w:rsid w:val="00B76837"/>
    <w:rsid w:val="00B769F2"/>
    <w:rsid w:val="00B77AC4"/>
    <w:rsid w:val="00B8089F"/>
    <w:rsid w:val="00B80E15"/>
    <w:rsid w:val="00B814E0"/>
    <w:rsid w:val="00B81D5C"/>
    <w:rsid w:val="00B81D6C"/>
    <w:rsid w:val="00B82802"/>
    <w:rsid w:val="00B830FA"/>
    <w:rsid w:val="00B83D04"/>
    <w:rsid w:val="00B84ACC"/>
    <w:rsid w:val="00B84E50"/>
    <w:rsid w:val="00B85B0A"/>
    <w:rsid w:val="00B85F90"/>
    <w:rsid w:val="00B86193"/>
    <w:rsid w:val="00B86C8D"/>
    <w:rsid w:val="00B876FF"/>
    <w:rsid w:val="00B87761"/>
    <w:rsid w:val="00B87AC0"/>
    <w:rsid w:val="00B87D00"/>
    <w:rsid w:val="00B9011E"/>
    <w:rsid w:val="00B9139F"/>
    <w:rsid w:val="00B9165E"/>
    <w:rsid w:val="00B918E2"/>
    <w:rsid w:val="00B9206C"/>
    <w:rsid w:val="00B92856"/>
    <w:rsid w:val="00B92C58"/>
    <w:rsid w:val="00B92D3A"/>
    <w:rsid w:val="00B92E63"/>
    <w:rsid w:val="00B93287"/>
    <w:rsid w:val="00B94295"/>
    <w:rsid w:val="00B9490F"/>
    <w:rsid w:val="00B94ED5"/>
    <w:rsid w:val="00B94F44"/>
    <w:rsid w:val="00B951E3"/>
    <w:rsid w:val="00B954A5"/>
    <w:rsid w:val="00B963AD"/>
    <w:rsid w:val="00B97B33"/>
    <w:rsid w:val="00B97F2F"/>
    <w:rsid w:val="00BA0316"/>
    <w:rsid w:val="00BA048B"/>
    <w:rsid w:val="00BA0BA1"/>
    <w:rsid w:val="00BA0C74"/>
    <w:rsid w:val="00BA0F46"/>
    <w:rsid w:val="00BA1697"/>
    <w:rsid w:val="00BA1957"/>
    <w:rsid w:val="00BA3193"/>
    <w:rsid w:val="00BA3DC3"/>
    <w:rsid w:val="00BA4173"/>
    <w:rsid w:val="00BA458C"/>
    <w:rsid w:val="00BA486B"/>
    <w:rsid w:val="00BA4E74"/>
    <w:rsid w:val="00BA502D"/>
    <w:rsid w:val="00BA5470"/>
    <w:rsid w:val="00BA57A5"/>
    <w:rsid w:val="00BA5A3E"/>
    <w:rsid w:val="00BA5B8E"/>
    <w:rsid w:val="00BA5DE8"/>
    <w:rsid w:val="00BA6887"/>
    <w:rsid w:val="00BA6BD9"/>
    <w:rsid w:val="00BA701C"/>
    <w:rsid w:val="00BA7886"/>
    <w:rsid w:val="00BA7BA3"/>
    <w:rsid w:val="00BA7D8C"/>
    <w:rsid w:val="00BB0370"/>
    <w:rsid w:val="00BB03F6"/>
    <w:rsid w:val="00BB1442"/>
    <w:rsid w:val="00BB18F8"/>
    <w:rsid w:val="00BB1C5C"/>
    <w:rsid w:val="00BB1F51"/>
    <w:rsid w:val="00BB2260"/>
    <w:rsid w:val="00BB2479"/>
    <w:rsid w:val="00BB286C"/>
    <w:rsid w:val="00BB2CDD"/>
    <w:rsid w:val="00BB38D6"/>
    <w:rsid w:val="00BB559F"/>
    <w:rsid w:val="00BB59B1"/>
    <w:rsid w:val="00BB6114"/>
    <w:rsid w:val="00BB6B84"/>
    <w:rsid w:val="00BC02D4"/>
    <w:rsid w:val="00BC13BD"/>
    <w:rsid w:val="00BC1688"/>
    <w:rsid w:val="00BC1693"/>
    <w:rsid w:val="00BC1DAA"/>
    <w:rsid w:val="00BC22E2"/>
    <w:rsid w:val="00BC2FD2"/>
    <w:rsid w:val="00BC347B"/>
    <w:rsid w:val="00BC3535"/>
    <w:rsid w:val="00BC3FDC"/>
    <w:rsid w:val="00BC40A7"/>
    <w:rsid w:val="00BC4342"/>
    <w:rsid w:val="00BC434D"/>
    <w:rsid w:val="00BC4EF9"/>
    <w:rsid w:val="00BC5AA2"/>
    <w:rsid w:val="00BC7313"/>
    <w:rsid w:val="00BC7CA9"/>
    <w:rsid w:val="00BD0635"/>
    <w:rsid w:val="00BD1A1C"/>
    <w:rsid w:val="00BD1FE8"/>
    <w:rsid w:val="00BD25DE"/>
    <w:rsid w:val="00BD28D5"/>
    <w:rsid w:val="00BD2C7C"/>
    <w:rsid w:val="00BD2E7B"/>
    <w:rsid w:val="00BD3AEA"/>
    <w:rsid w:val="00BD3CB5"/>
    <w:rsid w:val="00BD3E21"/>
    <w:rsid w:val="00BD3E8A"/>
    <w:rsid w:val="00BD4E53"/>
    <w:rsid w:val="00BD6066"/>
    <w:rsid w:val="00BD6B92"/>
    <w:rsid w:val="00BD6C1D"/>
    <w:rsid w:val="00BD6F3B"/>
    <w:rsid w:val="00BD72F3"/>
    <w:rsid w:val="00BD76BB"/>
    <w:rsid w:val="00BD76CD"/>
    <w:rsid w:val="00BE14A8"/>
    <w:rsid w:val="00BE15DA"/>
    <w:rsid w:val="00BE1899"/>
    <w:rsid w:val="00BE2207"/>
    <w:rsid w:val="00BE24DD"/>
    <w:rsid w:val="00BE27D2"/>
    <w:rsid w:val="00BE2CDA"/>
    <w:rsid w:val="00BE4834"/>
    <w:rsid w:val="00BE5139"/>
    <w:rsid w:val="00BE5749"/>
    <w:rsid w:val="00BE5E43"/>
    <w:rsid w:val="00BE62D2"/>
    <w:rsid w:val="00BE6C2C"/>
    <w:rsid w:val="00BE723A"/>
    <w:rsid w:val="00BE729C"/>
    <w:rsid w:val="00BE7693"/>
    <w:rsid w:val="00BE7709"/>
    <w:rsid w:val="00BE77BE"/>
    <w:rsid w:val="00BF0D84"/>
    <w:rsid w:val="00BF1174"/>
    <w:rsid w:val="00BF1779"/>
    <w:rsid w:val="00BF18CB"/>
    <w:rsid w:val="00BF21CB"/>
    <w:rsid w:val="00BF28C4"/>
    <w:rsid w:val="00BF3F52"/>
    <w:rsid w:val="00BF4CC8"/>
    <w:rsid w:val="00BF5182"/>
    <w:rsid w:val="00BF5792"/>
    <w:rsid w:val="00BF6683"/>
    <w:rsid w:val="00BF6774"/>
    <w:rsid w:val="00BF6A5E"/>
    <w:rsid w:val="00BF6B8B"/>
    <w:rsid w:val="00BF6F2A"/>
    <w:rsid w:val="00BF6F65"/>
    <w:rsid w:val="00BF7237"/>
    <w:rsid w:val="00BF77D9"/>
    <w:rsid w:val="00BF7D59"/>
    <w:rsid w:val="00C00122"/>
    <w:rsid w:val="00C00183"/>
    <w:rsid w:val="00C004A0"/>
    <w:rsid w:val="00C0071F"/>
    <w:rsid w:val="00C0186C"/>
    <w:rsid w:val="00C01FFF"/>
    <w:rsid w:val="00C020C8"/>
    <w:rsid w:val="00C02151"/>
    <w:rsid w:val="00C02786"/>
    <w:rsid w:val="00C0279D"/>
    <w:rsid w:val="00C02A4C"/>
    <w:rsid w:val="00C02CB3"/>
    <w:rsid w:val="00C02D92"/>
    <w:rsid w:val="00C03407"/>
    <w:rsid w:val="00C03DDD"/>
    <w:rsid w:val="00C03E5B"/>
    <w:rsid w:val="00C0429A"/>
    <w:rsid w:val="00C049F9"/>
    <w:rsid w:val="00C05C21"/>
    <w:rsid w:val="00C05FDA"/>
    <w:rsid w:val="00C0622E"/>
    <w:rsid w:val="00C0655C"/>
    <w:rsid w:val="00C07AC0"/>
    <w:rsid w:val="00C10602"/>
    <w:rsid w:val="00C10C39"/>
    <w:rsid w:val="00C10CD2"/>
    <w:rsid w:val="00C11212"/>
    <w:rsid w:val="00C11A12"/>
    <w:rsid w:val="00C11B0A"/>
    <w:rsid w:val="00C12213"/>
    <w:rsid w:val="00C127DE"/>
    <w:rsid w:val="00C12B46"/>
    <w:rsid w:val="00C135C5"/>
    <w:rsid w:val="00C135D0"/>
    <w:rsid w:val="00C13C93"/>
    <w:rsid w:val="00C141CD"/>
    <w:rsid w:val="00C14240"/>
    <w:rsid w:val="00C14522"/>
    <w:rsid w:val="00C14DE7"/>
    <w:rsid w:val="00C15B83"/>
    <w:rsid w:val="00C15BF3"/>
    <w:rsid w:val="00C16B11"/>
    <w:rsid w:val="00C175AC"/>
    <w:rsid w:val="00C1762B"/>
    <w:rsid w:val="00C201A4"/>
    <w:rsid w:val="00C208DA"/>
    <w:rsid w:val="00C20A0A"/>
    <w:rsid w:val="00C2113B"/>
    <w:rsid w:val="00C22BA8"/>
    <w:rsid w:val="00C23457"/>
    <w:rsid w:val="00C23733"/>
    <w:rsid w:val="00C23F71"/>
    <w:rsid w:val="00C274E2"/>
    <w:rsid w:val="00C27608"/>
    <w:rsid w:val="00C30732"/>
    <w:rsid w:val="00C3108F"/>
    <w:rsid w:val="00C3133C"/>
    <w:rsid w:val="00C3150A"/>
    <w:rsid w:val="00C31801"/>
    <w:rsid w:val="00C32C1F"/>
    <w:rsid w:val="00C33ACC"/>
    <w:rsid w:val="00C33D0E"/>
    <w:rsid w:val="00C34218"/>
    <w:rsid w:val="00C34234"/>
    <w:rsid w:val="00C34249"/>
    <w:rsid w:val="00C34689"/>
    <w:rsid w:val="00C34D46"/>
    <w:rsid w:val="00C3686F"/>
    <w:rsid w:val="00C372CC"/>
    <w:rsid w:val="00C37930"/>
    <w:rsid w:val="00C4005E"/>
    <w:rsid w:val="00C40281"/>
    <w:rsid w:val="00C4045D"/>
    <w:rsid w:val="00C40B0D"/>
    <w:rsid w:val="00C40B63"/>
    <w:rsid w:val="00C41029"/>
    <w:rsid w:val="00C410C3"/>
    <w:rsid w:val="00C41128"/>
    <w:rsid w:val="00C4361F"/>
    <w:rsid w:val="00C43D17"/>
    <w:rsid w:val="00C43F18"/>
    <w:rsid w:val="00C43F6D"/>
    <w:rsid w:val="00C4464B"/>
    <w:rsid w:val="00C4607F"/>
    <w:rsid w:val="00C46ACB"/>
    <w:rsid w:val="00C47B08"/>
    <w:rsid w:val="00C50224"/>
    <w:rsid w:val="00C51221"/>
    <w:rsid w:val="00C51359"/>
    <w:rsid w:val="00C517AF"/>
    <w:rsid w:val="00C517ED"/>
    <w:rsid w:val="00C523CC"/>
    <w:rsid w:val="00C53559"/>
    <w:rsid w:val="00C53CA1"/>
    <w:rsid w:val="00C549F6"/>
    <w:rsid w:val="00C54B30"/>
    <w:rsid w:val="00C54D21"/>
    <w:rsid w:val="00C5627E"/>
    <w:rsid w:val="00C56A99"/>
    <w:rsid w:val="00C57088"/>
    <w:rsid w:val="00C57320"/>
    <w:rsid w:val="00C57CB2"/>
    <w:rsid w:val="00C611FB"/>
    <w:rsid w:val="00C61374"/>
    <w:rsid w:val="00C62AA2"/>
    <w:rsid w:val="00C62E05"/>
    <w:rsid w:val="00C62E49"/>
    <w:rsid w:val="00C634B7"/>
    <w:rsid w:val="00C63FD8"/>
    <w:rsid w:val="00C6400E"/>
    <w:rsid w:val="00C64DB7"/>
    <w:rsid w:val="00C65412"/>
    <w:rsid w:val="00C6601A"/>
    <w:rsid w:val="00C66397"/>
    <w:rsid w:val="00C663B3"/>
    <w:rsid w:val="00C66701"/>
    <w:rsid w:val="00C677CA"/>
    <w:rsid w:val="00C705CB"/>
    <w:rsid w:val="00C706D1"/>
    <w:rsid w:val="00C70CC6"/>
    <w:rsid w:val="00C7140E"/>
    <w:rsid w:val="00C71554"/>
    <w:rsid w:val="00C732E8"/>
    <w:rsid w:val="00C73DEF"/>
    <w:rsid w:val="00C73E19"/>
    <w:rsid w:val="00C740C9"/>
    <w:rsid w:val="00C746C1"/>
    <w:rsid w:val="00C748C2"/>
    <w:rsid w:val="00C74B85"/>
    <w:rsid w:val="00C75647"/>
    <w:rsid w:val="00C75696"/>
    <w:rsid w:val="00C75D4D"/>
    <w:rsid w:val="00C7644D"/>
    <w:rsid w:val="00C76C76"/>
    <w:rsid w:val="00C77E8C"/>
    <w:rsid w:val="00C8007B"/>
    <w:rsid w:val="00C811CB"/>
    <w:rsid w:val="00C812F1"/>
    <w:rsid w:val="00C819CB"/>
    <w:rsid w:val="00C81F02"/>
    <w:rsid w:val="00C821C3"/>
    <w:rsid w:val="00C82496"/>
    <w:rsid w:val="00C83DF7"/>
    <w:rsid w:val="00C8553A"/>
    <w:rsid w:val="00C85700"/>
    <w:rsid w:val="00C8607E"/>
    <w:rsid w:val="00C869AA"/>
    <w:rsid w:val="00C86DD6"/>
    <w:rsid w:val="00C870E7"/>
    <w:rsid w:val="00C872E7"/>
    <w:rsid w:val="00C8749C"/>
    <w:rsid w:val="00C8760A"/>
    <w:rsid w:val="00C87E09"/>
    <w:rsid w:val="00C90100"/>
    <w:rsid w:val="00C901B9"/>
    <w:rsid w:val="00C903AD"/>
    <w:rsid w:val="00C90EB3"/>
    <w:rsid w:val="00C90EE3"/>
    <w:rsid w:val="00C91241"/>
    <w:rsid w:val="00C91B44"/>
    <w:rsid w:val="00C9297F"/>
    <w:rsid w:val="00C92BC1"/>
    <w:rsid w:val="00C93091"/>
    <w:rsid w:val="00C94505"/>
    <w:rsid w:val="00C95A6E"/>
    <w:rsid w:val="00C969C4"/>
    <w:rsid w:val="00C96E20"/>
    <w:rsid w:val="00C97154"/>
    <w:rsid w:val="00C97C32"/>
    <w:rsid w:val="00CA00BE"/>
    <w:rsid w:val="00CA2225"/>
    <w:rsid w:val="00CA2727"/>
    <w:rsid w:val="00CA27F4"/>
    <w:rsid w:val="00CA2C51"/>
    <w:rsid w:val="00CA2F15"/>
    <w:rsid w:val="00CA372B"/>
    <w:rsid w:val="00CA3C1F"/>
    <w:rsid w:val="00CA6104"/>
    <w:rsid w:val="00CA6601"/>
    <w:rsid w:val="00CA7069"/>
    <w:rsid w:val="00CA7960"/>
    <w:rsid w:val="00CA79FA"/>
    <w:rsid w:val="00CB055E"/>
    <w:rsid w:val="00CB0BD8"/>
    <w:rsid w:val="00CB0C10"/>
    <w:rsid w:val="00CB0F38"/>
    <w:rsid w:val="00CB1473"/>
    <w:rsid w:val="00CB168A"/>
    <w:rsid w:val="00CB28D3"/>
    <w:rsid w:val="00CB39DC"/>
    <w:rsid w:val="00CB429B"/>
    <w:rsid w:val="00CB48E9"/>
    <w:rsid w:val="00CB4BD0"/>
    <w:rsid w:val="00CB6DD1"/>
    <w:rsid w:val="00CB712E"/>
    <w:rsid w:val="00CB768C"/>
    <w:rsid w:val="00CB788A"/>
    <w:rsid w:val="00CC06B1"/>
    <w:rsid w:val="00CC0A08"/>
    <w:rsid w:val="00CC1294"/>
    <w:rsid w:val="00CC1721"/>
    <w:rsid w:val="00CC178A"/>
    <w:rsid w:val="00CC1A6C"/>
    <w:rsid w:val="00CC2F02"/>
    <w:rsid w:val="00CC3C85"/>
    <w:rsid w:val="00CC3FDC"/>
    <w:rsid w:val="00CC44DF"/>
    <w:rsid w:val="00CC52CC"/>
    <w:rsid w:val="00CC60FC"/>
    <w:rsid w:val="00CC622D"/>
    <w:rsid w:val="00CC6661"/>
    <w:rsid w:val="00CC676F"/>
    <w:rsid w:val="00CC6AAE"/>
    <w:rsid w:val="00CC7161"/>
    <w:rsid w:val="00CC7348"/>
    <w:rsid w:val="00CD063B"/>
    <w:rsid w:val="00CD0985"/>
    <w:rsid w:val="00CD0B04"/>
    <w:rsid w:val="00CD1617"/>
    <w:rsid w:val="00CD1886"/>
    <w:rsid w:val="00CD1B39"/>
    <w:rsid w:val="00CD1F42"/>
    <w:rsid w:val="00CD22A2"/>
    <w:rsid w:val="00CD23E7"/>
    <w:rsid w:val="00CD27CF"/>
    <w:rsid w:val="00CD29CD"/>
    <w:rsid w:val="00CD2C3D"/>
    <w:rsid w:val="00CD3A9E"/>
    <w:rsid w:val="00CD3ED5"/>
    <w:rsid w:val="00CD4463"/>
    <w:rsid w:val="00CD4992"/>
    <w:rsid w:val="00CD5369"/>
    <w:rsid w:val="00CD5DA2"/>
    <w:rsid w:val="00CD5E2B"/>
    <w:rsid w:val="00CD5F6F"/>
    <w:rsid w:val="00CD6D1B"/>
    <w:rsid w:val="00CD6E95"/>
    <w:rsid w:val="00CD7706"/>
    <w:rsid w:val="00CD7A5E"/>
    <w:rsid w:val="00CD7FBC"/>
    <w:rsid w:val="00CE035D"/>
    <w:rsid w:val="00CE0540"/>
    <w:rsid w:val="00CE0D81"/>
    <w:rsid w:val="00CE1239"/>
    <w:rsid w:val="00CE260B"/>
    <w:rsid w:val="00CE2C21"/>
    <w:rsid w:val="00CE4109"/>
    <w:rsid w:val="00CE41A2"/>
    <w:rsid w:val="00CE4758"/>
    <w:rsid w:val="00CE4D60"/>
    <w:rsid w:val="00CE5967"/>
    <w:rsid w:val="00CE6340"/>
    <w:rsid w:val="00CE7465"/>
    <w:rsid w:val="00CF123B"/>
    <w:rsid w:val="00CF13E0"/>
    <w:rsid w:val="00CF1994"/>
    <w:rsid w:val="00CF2004"/>
    <w:rsid w:val="00CF3AC5"/>
    <w:rsid w:val="00CF3C44"/>
    <w:rsid w:val="00CF5B56"/>
    <w:rsid w:val="00CF5D87"/>
    <w:rsid w:val="00CF6BDC"/>
    <w:rsid w:val="00CF76E4"/>
    <w:rsid w:val="00CF7EDE"/>
    <w:rsid w:val="00D00788"/>
    <w:rsid w:val="00D007A7"/>
    <w:rsid w:val="00D01907"/>
    <w:rsid w:val="00D01D08"/>
    <w:rsid w:val="00D02A8C"/>
    <w:rsid w:val="00D04F1E"/>
    <w:rsid w:val="00D05277"/>
    <w:rsid w:val="00D05370"/>
    <w:rsid w:val="00D0646B"/>
    <w:rsid w:val="00D065C3"/>
    <w:rsid w:val="00D1034D"/>
    <w:rsid w:val="00D1066B"/>
    <w:rsid w:val="00D124EA"/>
    <w:rsid w:val="00D12A29"/>
    <w:rsid w:val="00D131C0"/>
    <w:rsid w:val="00D13784"/>
    <w:rsid w:val="00D13E84"/>
    <w:rsid w:val="00D13F58"/>
    <w:rsid w:val="00D13FF7"/>
    <w:rsid w:val="00D14444"/>
    <w:rsid w:val="00D14E15"/>
    <w:rsid w:val="00D15FAA"/>
    <w:rsid w:val="00D16191"/>
    <w:rsid w:val="00D16305"/>
    <w:rsid w:val="00D16676"/>
    <w:rsid w:val="00D17B7F"/>
    <w:rsid w:val="00D20CC5"/>
    <w:rsid w:val="00D2117C"/>
    <w:rsid w:val="00D224EA"/>
    <w:rsid w:val="00D227EF"/>
    <w:rsid w:val="00D22B40"/>
    <w:rsid w:val="00D23BFD"/>
    <w:rsid w:val="00D25275"/>
    <w:rsid w:val="00D26AC0"/>
    <w:rsid w:val="00D2730F"/>
    <w:rsid w:val="00D3009A"/>
    <w:rsid w:val="00D301DA"/>
    <w:rsid w:val="00D31D93"/>
    <w:rsid w:val="00D3238F"/>
    <w:rsid w:val="00D33332"/>
    <w:rsid w:val="00D33BE3"/>
    <w:rsid w:val="00D340D6"/>
    <w:rsid w:val="00D34C14"/>
    <w:rsid w:val="00D35628"/>
    <w:rsid w:val="00D35AFE"/>
    <w:rsid w:val="00D35C47"/>
    <w:rsid w:val="00D3644D"/>
    <w:rsid w:val="00D37B79"/>
    <w:rsid w:val="00D37BBE"/>
    <w:rsid w:val="00D42305"/>
    <w:rsid w:val="00D43DB4"/>
    <w:rsid w:val="00D443F9"/>
    <w:rsid w:val="00D4495C"/>
    <w:rsid w:val="00D46399"/>
    <w:rsid w:val="00D463B5"/>
    <w:rsid w:val="00D467AF"/>
    <w:rsid w:val="00D467B3"/>
    <w:rsid w:val="00D46F14"/>
    <w:rsid w:val="00D4749C"/>
    <w:rsid w:val="00D47759"/>
    <w:rsid w:val="00D47C0B"/>
    <w:rsid w:val="00D515BD"/>
    <w:rsid w:val="00D51959"/>
    <w:rsid w:val="00D51A3D"/>
    <w:rsid w:val="00D5259B"/>
    <w:rsid w:val="00D532D6"/>
    <w:rsid w:val="00D53B59"/>
    <w:rsid w:val="00D544B9"/>
    <w:rsid w:val="00D54B84"/>
    <w:rsid w:val="00D54B8F"/>
    <w:rsid w:val="00D551FF"/>
    <w:rsid w:val="00D55349"/>
    <w:rsid w:val="00D55399"/>
    <w:rsid w:val="00D55A95"/>
    <w:rsid w:val="00D56A5B"/>
    <w:rsid w:val="00D57D9C"/>
    <w:rsid w:val="00D601B0"/>
    <w:rsid w:val="00D60920"/>
    <w:rsid w:val="00D60C2A"/>
    <w:rsid w:val="00D61124"/>
    <w:rsid w:val="00D61224"/>
    <w:rsid w:val="00D61257"/>
    <w:rsid w:val="00D6187A"/>
    <w:rsid w:val="00D61B3D"/>
    <w:rsid w:val="00D63A8A"/>
    <w:rsid w:val="00D65826"/>
    <w:rsid w:val="00D66031"/>
    <w:rsid w:val="00D660AF"/>
    <w:rsid w:val="00D67294"/>
    <w:rsid w:val="00D6742E"/>
    <w:rsid w:val="00D67AB1"/>
    <w:rsid w:val="00D67B71"/>
    <w:rsid w:val="00D67E7F"/>
    <w:rsid w:val="00D70BA5"/>
    <w:rsid w:val="00D722C1"/>
    <w:rsid w:val="00D72447"/>
    <w:rsid w:val="00D7353D"/>
    <w:rsid w:val="00D7374E"/>
    <w:rsid w:val="00D73C91"/>
    <w:rsid w:val="00D74069"/>
    <w:rsid w:val="00D74B2C"/>
    <w:rsid w:val="00D74D1B"/>
    <w:rsid w:val="00D7520E"/>
    <w:rsid w:val="00D7529D"/>
    <w:rsid w:val="00D75892"/>
    <w:rsid w:val="00D75C7C"/>
    <w:rsid w:val="00D75FED"/>
    <w:rsid w:val="00D765C2"/>
    <w:rsid w:val="00D76818"/>
    <w:rsid w:val="00D772D2"/>
    <w:rsid w:val="00D774C0"/>
    <w:rsid w:val="00D803E3"/>
    <w:rsid w:val="00D8098E"/>
    <w:rsid w:val="00D81B2D"/>
    <w:rsid w:val="00D82249"/>
    <w:rsid w:val="00D82606"/>
    <w:rsid w:val="00D8262D"/>
    <w:rsid w:val="00D82732"/>
    <w:rsid w:val="00D82FD4"/>
    <w:rsid w:val="00D843D8"/>
    <w:rsid w:val="00D84EF0"/>
    <w:rsid w:val="00D85468"/>
    <w:rsid w:val="00D86034"/>
    <w:rsid w:val="00D86E46"/>
    <w:rsid w:val="00D871AC"/>
    <w:rsid w:val="00D874C4"/>
    <w:rsid w:val="00D87862"/>
    <w:rsid w:val="00D90956"/>
    <w:rsid w:val="00D90C9C"/>
    <w:rsid w:val="00D91648"/>
    <w:rsid w:val="00D92084"/>
    <w:rsid w:val="00D92E3E"/>
    <w:rsid w:val="00D92EF4"/>
    <w:rsid w:val="00D931D7"/>
    <w:rsid w:val="00D93C18"/>
    <w:rsid w:val="00D93ECA"/>
    <w:rsid w:val="00D944DB"/>
    <w:rsid w:val="00D94793"/>
    <w:rsid w:val="00D960F5"/>
    <w:rsid w:val="00D96478"/>
    <w:rsid w:val="00D968FD"/>
    <w:rsid w:val="00D975A4"/>
    <w:rsid w:val="00D97903"/>
    <w:rsid w:val="00D97A8B"/>
    <w:rsid w:val="00D97FA3"/>
    <w:rsid w:val="00DA07CA"/>
    <w:rsid w:val="00DA07DF"/>
    <w:rsid w:val="00DA0B6F"/>
    <w:rsid w:val="00DA10BE"/>
    <w:rsid w:val="00DA180F"/>
    <w:rsid w:val="00DA3482"/>
    <w:rsid w:val="00DA38EE"/>
    <w:rsid w:val="00DA3C08"/>
    <w:rsid w:val="00DA454F"/>
    <w:rsid w:val="00DA4A3E"/>
    <w:rsid w:val="00DA4CD3"/>
    <w:rsid w:val="00DA4EEB"/>
    <w:rsid w:val="00DA5808"/>
    <w:rsid w:val="00DA5B7E"/>
    <w:rsid w:val="00DA5FBC"/>
    <w:rsid w:val="00DA63C4"/>
    <w:rsid w:val="00DA6AB7"/>
    <w:rsid w:val="00DB030E"/>
    <w:rsid w:val="00DB0347"/>
    <w:rsid w:val="00DB03FB"/>
    <w:rsid w:val="00DB04A1"/>
    <w:rsid w:val="00DB093D"/>
    <w:rsid w:val="00DB0B20"/>
    <w:rsid w:val="00DB0FD2"/>
    <w:rsid w:val="00DB11E7"/>
    <w:rsid w:val="00DB185B"/>
    <w:rsid w:val="00DB1949"/>
    <w:rsid w:val="00DB1C8A"/>
    <w:rsid w:val="00DB1FF1"/>
    <w:rsid w:val="00DB2073"/>
    <w:rsid w:val="00DB23DF"/>
    <w:rsid w:val="00DB26BF"/>
    <w:rsid w:val="00DB293E"/>
    <w:rsid w:val="00DB2DA9"/>
    <w:rsid w:val="00DB339B"/>
    <w:rsid w:val="00DB34AB"/>
    <w:rsid w:val="00DB409A"/>
    <w:rsid w:val="00DB4435"/>
    <w:rsid w:val="00DB4C9A"/>
    <w:rsid w:val="00DB68AE"/>
    <w:rsid w:val="00DB69F6"/>
    <w:rsid w:val="00DC15DC"/>
    <w:rsid w:val="00DC1731"/>
    <w:rsid w:val="00DC18DA"/>
    <w:rsid w:val="00DC18F4"/>
    <w:rsid w:val="00DC1BBA"/>
    <w:rsid w:val="00DC1E32"/>
    <w:rsid w:val="00DC205A"/>
    <w:rsid w:val="00DC2924"/>
    <w:rsid w:val="00DC3663"/>
    <w:rsid w:val="00DC371E"/>
    <w:rsid w:val="00DC3952"/>
    <w:rsid w:val="00DC3D3A"/>
    <w:rsid w:val="00DC405C"/>
    <w:rsid w:val="00DC43D3"/>
    <w:rsid w:val="00DC4874"/>
    <w:rsid w:val="00DC5C36"/>
    <w:rsid w:val="00DC640B"/>
    <w:rsid w:val="00DC6829"/>
    <w:rsid w:val="00DD010A"/>
    <w:rsid w:val="00DD23B2"/>
    <w:rsid w:val="00DD245E"/>
    <w:rsid w:val="00DD355C"/>
    <w:rsid w:val="00DD4B96"/>
    <w:rsid w:val="00DD575D"/>
    <w:rsid w:val="00DD5F7C"/>
    <w:rsid w:val="00DD6513"/>
    <w:rsid w:val="00DD6A1A"/>
    <w:rsid w:val="00DD6C54"/>
    <w:rsid w:val="00DD6E77"/>
    <w:rsid w:val="00DD7943"/>
    <w:rsid w:val="00DD7F69"/>
    <w:rsid w:val="00DE039C"/>
    <w:rsid w:val="00DE0584"/>
    <w:rsid w:val="00DE079D"/>
    <w:rsid w:val="00DE0813"/>
    <w:rsid w:val="00DE0815"/>
    <w:rsid w:val="00DE0A9D"/>
    <w:rsid w:val="00DE0E2F"/>
    <w:rsid w:val="00DE1236"/>
    <w:rsid w:val="00DE1C2B"/>
    <w:rsid w:val="00DE22D2"/>
    <w:rsid w:val="00DE2A46"/>
    <w:rsid w:val="00DE2A65"/>
    <w:rsid w:val="00DE3363"/>
    <w:rsid w:val="00DE3A33"/>
    <w:rsid w:val="00DE452F"/>
    <w:rsid w:val="00DE4785"/>
    <w:rsid w:val="00DE5282"/>
    <w:rsid w:val="00DE5463"/>
    <w:rsid w:val="00DE5E84"/>
    <w:rsid w:val="00DF0259"/>
    <w:rsid w:val="00DF027C"/>
    <w:rsid w:val="00DF02B3"/>
    <w:rsid w:val="00DF108F"/>
    <w:rsid w:val="00DF1465"/>
    <w:rsid w:val="00DF1746"/>
    <w:rsid w:val="00DF17C3"/>
    <w:rsid w:val="00DF1F1A"/>
    <w:rsid w:val="00DF211B"/>
    <w:rsid w:val="00DF2D79"/>
    <w:rsid w:val="00DF314C"/>
    <w:rsid w:val="00DF33B0"/>
    <w:rsid w:val="00DF44CC"/>
    <w:rsid w:val="00DF46BC"/>
    <w:rsid w:val="00DF4912"/>
    <w:rsid w:val="00DF57AD"/>
    <w:rsid w:val="00DF5A8A"/>
    <w:rsid w:val="00DF6116"/>
    <w:rsid w:val="00DF6212"/>
    <w:rsid w:val="00DF6BDC"/>
    <w:rsid w:val="00E009BA"/>
    <w:rsid w:val="00E014B5"/>
    <w:rsid w:val="00E02A14"/>
    <w:rsid w:val="00E02C4E"/>
    <w:rsid w:val="00E030B1"/>
    <w:rsid w:val="00E049BF"/>
    <w:rsid w:val="00E04DD5"/>
    <w:rsid w:val="00E04F05"/>
    <w:rsid w:val="00E050D7"/>
    <w:rsid w:val="00E05424"/>
    <w:rsid w:val="00E05F24"/>
    <w:rsid w:val="00E063A8"/>
    <w:rsid w:val="00E06B0A"/>
    <w:rsid w:val="00E0761A"/>
    <w:rsid w:val="00E07F6F"/>
    <w:rsid w:val="00E07FCC"/>
    <w:rsid w:val="00E11008"/>
    <w:rsid w:val="00E111C9"/>
    <w:rsid w:val="00E111D8"/>
    <w:rsid w:val="00E1138F"/>
    <w:rsid w:val="00E1148F"/>
    <w:rsid w:val="00E117B5"/>
    <w:rsid w:val="00E11AC1"/>
    <w:rsid w:val="00E11ECF"/>
    <w:rsid w:val="00E1202C"/>
    <w:rsid w:val="00E1298B"/>
    <w:rsid w:val="00E13322"/>
    <w:rsid w:val="00E1369B"/>
    <w:rsid w:val="00E138A9"/>
    <w:rsid w:val="00E13BC7"/>
    <w:rsid w:val="00E13EED"/>
    <w:rsid w:val="00E15718"/>
    <w:rsid w:val="00E15B65"/>
    <w:rsid w:val="00E15FAC"/>
    <w:rsid w:val="00E1627E"/>
    <w:rsid w:val="00E163B5"/>
    <w:rsid w:val="00E1787E"/>
    <w:rsid w:val="00E178A3"/>
    <w:rsid w:val="00E203E6"/>
    <w:rsid w:val="00E20B41"/>
    <w:rsid w:val="00E20DDF"/>
    <w:rsid w:val="00E22F65"/>
    <w:rsid w:val="00E2389E"/>
    <w:rsid w:val="00E23B1F"/>
    <w:rsid w:val="00E23B92"/>
    <w:rsid w:val="00E23C1A"/>
    <w:rsid w:val="00E240F9"/>
    <w:rsid w:val="00E24C4B"/>
    <w:rsid w:val="00E25341"/>
    <w:rsid w:val="00E2586B"/>
    <w:rsid w:val="00E25C4B"/>
    <w:rsid w:val="00E26059"/>
    <w:rsid w:val="00E27D6C"/>
    <w:rsid w:val="00E31803"/>
    <w:rsid w:val="00E3191A"/>
    <w:rsid w:val="00E32222"/>
    <w:rsid w:val="00E32573"/>
    <w:rsid w:val="00E33B0D"/>
    <w:rsid w:val="00E33F1C"/>
    <w:rsid w:val="00E34339"/>
    <w:rsid w:val="00E344D0"/>
    <w:rsid w:val="00E34896"/>
    <w:rsid w:val="00E34919"/>
    <w:rsid w:val="00E35206"/>
    <w:rsid w:val="00E35477"/>
    <w:rsid w:val="00E362C4"/>
    <w:rsid w:val="00E36362"/>
    <w:rsid w:val="00E3647F"/>
    <w:rsid w:val="00E376DD"/>
    <w:rsid w:val="00E37870"/>
    <w:rsid w:val="00E37F14"/>
    <w:rsid w:val="00E37FAD"/>
    <w:rsid w:val="00E40511"/>
    <w:rsid w:val="00E41198"/>
    <w:rsid w:val="00E4122C"/>
    <w:rsid w:val="00E41A50"/>
    <w:rsid w:val="00E4229D"/>
    <w:rsid w:val="00E432CC"/>
    <w:rsid w:val="00E43CA2"/>
    <w:rsid w:val="00E44352"/>
    <w:rsid w:val="00E44A4B"/>
    <w:rsid w:val="00E44C77"/>
    <w:rsid w:val="00E46096"/>
    <w:rsid w:val="00E461C6"/>
    <w:rsid w:val="00E46D33"/>
    <w:rsid w:val="00E46F66"/>
    <w:rsid w:val="00E4717B"/>
    <w:rsid w:val="00E47791"/>
    <w:rsid w:val="00E479AB"/>
    <w:rsid w:val="00E503C8"/>
    <w:rsid w:val="00E520DE"/>
    <w:rsid w:val="00E5335A"/>
    <w:rsid w:val="00E53781"/>
    <w:rsid w:val="00E5388F"/>
    <w:rsid w:val="00E539D9"/>
    <w:rsid w:val="00E53E12"/>
    <w:rsid w:val="00E543FE"/>
    <w:rsid w:val="00E54808"/>
    <w:rsid w:val="00E55CE4"/>
    <w:rsid w:val="00E56D52"/>
    <w:rsid w:val="00E56F56"/>
    <w:rsid w:val="00E57927"/>
    <w:rsid w:val="00E605FF"/>
    <w:rsid w:val="00E610D6"/>
    <w:rsid w:val="00E61586"/>
    <w:rsid w:val="00E6263B"/>
    <w:rsid w:val="00E63A73"/>
    <w:rsid w:val="00E63BB1"/>
    <w:rsid w:val="00E63D2E"/>
    <w:rsid w:val="00E64140"/>
    <w:rsid w:val="00E65B5D"/>
    <w:rsid w:val="00E65E40"/>
    <w:rsid w:val="00E6694A"/>
    <w:rsid w:val="00E66B3E"/>
    <w:rsid w:val="00E70004"/>
    <w:rsid w:val="00E70282"/>
    <w:rsid w:val="00E70447"/>
    <w:rsid w:val="00E7085D"/>
    <w:rsid w:val="00E70DB1"/>
    <w:rsid w:val="00E719CE"/>
    <w:rsid w:val="00E71E03"/>
    <w:rsid w:val="00E72E84"/>
    <w:rsid w:val="00E73780"/>
    <w:rsid w:val="00E73CFE"/>
    <w:rsid w:val="00E7401D"/>
    <w:rsid w:val="00E74C2D"/>
    <w:rsid w:val="00E74C38"/>
    <w:rsid w:val="00E752AB"/>
    <w:rsid w:val="00E75A01"/>
    <w:rsid w:val="00E768A0"/>
    <w:rsid w:val="00E76FDF"/>
    <w:rsid w:val="00E81206"/>
    <w:rsid w:val="00E81B14"/>
    <w:rsid w:val="00E8331B"/>
    <w:rsid w:val="00E83854"/>
    <w:rsid w:val="00E84608"/>
    <w:rsid w:val="00E84C54"/>
    <w:rsid w:val="00E8527E"/>
    <w:rsid w:val="00E855CA"/>
    <w:rsid w:val="00E857DE"/>
    <w:rsid w:val="00E859EC"/>
    <w:rsid w:val="00E87168"/>
    <w:rsid w:val="00E871BB"/>
    <w:rsid w:val="00E87625"/>
    <w:rsid w:val="00E87679"/>
    <w:rsid w:val="00E87ADD"/>
    <w:rsid w:val="00E90B87"/>
    <w:rsid w:val="00E9129B"/>
    <w:rsid w:val="00E91459"/>
    <w:rsid w:val="00E92573"/>
    <w:rsid w:val="00E92772"/>
    <w:rsid w:val="00E92AB4"/>
    <w:rsid w:val="00E93134"/>
    <w:rsid w:val="00E93962"/>
    <w:rsid w:val="00E93E6A"/>
    <w:rsid w:val="00E94449"/>
    <w:rsid w:val="00E94458"/>
    <w:rsid w:val="00E94FB0"/>
    <w:rsid w:val="00E954FA"/>
    <w:rsid w:val="00E9572E"/>
    <w:rsid w:val="00E96052"/>
    <w:rsid w:val="00E964E5"/>
    <w:rsid w:val="00E966BC"/>
    <w:rsid w:val="00E96809"/>
    <w:rsid w:val="00E97316"/>
    <w:rsid w:val="00E97788"/>
    <w:rsid w:val="00E977B6"/>
    <w:rsid w:val="00E97C31"/>
    <w:rsid w:val="00EA08E6"/>
    <w:rsid w:val="00EA0922"/>
    <w:rsid w:val="00EA11FB"/>
    <w:rsid w:val="00EA1D68"/>
    <w:rsid w:val="00EA29E3"/>
    <w:rsid w:val="00EA3046"/>
    <w:rsid w:val="00EA36EC"/>
    <w:rsid w:val="00EA41B3"/>
    <w:rsid w:val="00EA4359"/>
    <w:rsid w:val="00EA4526"/>
    <w:rsid w:val="00EA4EAE"/>
    <w:rsid w:val="00EA512C"/>
    <w:rsid w:val="00EA53FB"/>
    <w:rsid w:val="00EA5853"/>
    <w:rsid w:val="00EA5CF8"/>
    <w:rsid w:val="00EA6B0E"/>
    <w:rsid w:val="00EA7C26"/>
    <w:rsid w:val="00EA7F06"/>
    <w:rsid w:val="00EB029A"/>
    <w:rsid w:val="00EB05F5"/>
    <w:rsid w:val="00EB2EFE"/>
    <w:rsid w:val="00EB3762"/>
    <w:rsid w:val="00EB48E5"/>
    <w:rsid w:val="00EB4AC0"/>
    <w:rsid w:val="00EB4BC3"/>
    <w:rsid w:val="00EB4D8B"/>
    <w:rsid w:val="00EB5EFC"/>
    <w:rsid w:val="00EB65B6"/>
    <w:rsid w:val="00EB69B2"/>
    <w:rsid w:val="00EB6EF6"/>
    <w:rsid w:val="00EB7A95"/>
    <w:rsid w:val="00EC00F0"/>
    <w:rsid w:val="00EC0304"/>
    <w:rsid w:val="00EC03F3"/>
    <w:rsid w:val="00EC1C6F"/>
    <w:rsid w:val="00EC1CEB"/>
    <w:rsid w:val="00EC21E6"/>
    <w:rsid w:val="00EC222C"/>
    <w:rsid w:val="00EC3CB4"/>
    <w:rsid w:val="00EC5B21"/>
    <w:rsid w:val="00EC5FC5"/>
    <w:rsid w:val="00EC6EAD"/>
    <w:rsid w:val="00EC6F3A"/>
    <w:rsid w:val="00EC7260"/>
    <w:rsid w:val="00EC7296"/>
    <w:rsid w:val="00EC7474"/>
    <w:rsid w:val="00EC74B4"/>
    <w:rsid w:val="00ED030E"/>
    <w:rsid w:val="00ED1A87"/>
    <w:rsid w:val="00ED1D6E"/>
    <w:rsid w:val="00ED1E5D"/>
    <w:rsid w:val="00ED2848"/>
    <w:rsid w:val="00ED2B84"/>
    <w:rsid w:val="00ED2DC3"/>
    <w:rsid w:val="00ED3C0D"/>
    <w:rsid w:val="00ED3DE5"/>
    <w:rsid w:val="00ED4140"/>
    <w:rsid w:val="00ED434F"/>
    <w:rsid w:val="00ED458B"/>
    <w:rsid w:val="00ED4BA0"/>
    <w:rsid w:val="00ED5029"/>
    <w:rsid w:val="00ED558D"/>
    <w:rsid w:val="00ED5A58"/>
    <w:rsid w:val="00ED65ED"/>
    <w:rsid w:val="00ED6F61"/>
    <w:rsid w:val="00ED7A19"/>
    <w:rsid w:val="00ED7C07"/>
    <w:rsid w:val="00EE06A9"/>
    <w:rsid w:val="00EE0F02"/>
    <w:rsid w:val="00EE1768"/>
    <w:rsid w:val="00EE17D8"/>
    <w:rsid w:val="00EE2A61"/>
    <w:rsid w:val="00EE2E21"/>
    <w:rsid w:val="00EE3C84"/>
    <w:rsid w:val="00EE3EAA"/>
    <w:rsid w:val="00EE3FE9"/>
    <w:rsid w:val="00EE4A04"/>
    <w:rsid w:val="00EE5332"/>
    <w:rsid w:val="00EE5818"/>
    <w:rsid w:val="00EE6992"/>
    <w:rsid w:val="00EE6A61"/>
    <w:rsid w:val="00EF0A3C"/>
    <w:rsid w:val="00EF137E"/>
    <w:rsid w:val="00EF2018"/>
    <w:rsid w:val="00EF24DE"/>
    <w:rsid w:val="00EF3A80"/>
    <w:rsid w:val="00EF4279"/>
    <w:rsid w:val="00EF4A39"/>
    <w:rsid w:val="00EF5562"/>
    <w:rsid w:val="00F00539"/>
    <w:rsid w:val="00F01C33"/>
    <w:rsid w:val="00F0221C"/>
    <w:rsid w:val="00F039F1"/>
    <w:rsid w:val="00F03CFD"/>
    <w:rsid w:val="00F0415B"/>
    <w:rsid w:val="00F044E9"/>
    <w:rsid w:val="00F049F2"/>
    <w:rsid w:val="00F05988"/>
    <w:rsid w:val="00F0618B"/>
    <w:rsid w:val="00F07263"/>
    <w:rsid w:val="00F10ABF"/>
    <w:rsid w:val="00F10ACB"/>
    <w:rsid w:val="00F11552"/>
    <w:rsid w:val="00F11CCB"/>
    <w:rsid w:val="00F121E8"/>
    <w:rsid w:val="00F125D3"/>
    <w:rsid w:val="00F125EE"/>
    <w:rsid w:val="00F12EE7"/>
    <w:rsid w:val="00F13655"/>
    <w:rsid w:val="00F1439E"/>
    <w:rsid w:val="00F145DD"/>
    <w:rsid w:val="00F15034"/>
    <w:rsid w:val="00F15FA6"/>
    <w:rsid w:val="00F15FAC"/>
    <w:rsid w:val="00F1646B"/>
    <w:rsid w:val="00F16650"/>
    <w:rsid w:val="00F16FAB"/>
    <w:rsid w:val="00F173AB"/>
    <w:rsid w:val="00F17799"/>
    <w:rsid w:val="00F177CA"/>
    <w:rsid w:val="00F17BF6"/>
    <w:rsid w:val="00F2117F"/>
    <w:rsid w:val="00F21AD6"/>
    <w:rsid w:val="00F22169"/>
    <w:rsid w:val="00F23591"/>
    <w:rsid w:val="00F23A78"/>
    <w:rsid w:val="00F2433F"/>
    <w:rsid w:val="00F24573"/>
    <w:rsid w:val="00F24B90"/>
    <w:rsid w:val="00F2596D"/>
    <w:rsid w:val="00F26198"/>
    <w:rsid w:val="00F26D11"/>
    <w:rsid w:val="00F26EDD"/>
    <w:rsid w:val="00F2790E"/>
    <w:rsid w:val="00F308C8"/>
    <w:rsid w:val="00F30FB3"/>
    <w:rsid w:val="00F31EE3"/>
    <w:rsid w:val="00F321DC"/>
    <w:rsid w:val="00F328D8"/>
    <w:rsid w:val="00F3310A"/>
    <w:rsid w:val="00F33BE8"/>
    <w:rsid w:val="00F33CA9"/>
    <w:rsid w:val="00F3415A"/>
    <w:rsid w:val="00F34C2C"/>
    <w:rsid w:val="00F35C16"/>
    <w:rsid w:val="00F35FB6"/>
    <w:rsid w:val="00F3617D"/>
    <w:rsid w:val="00F36811"/>
    <w:rsid w:val="00F371BB"/>
    <w:rsid w:val="00F3730F"/>
    <w:rsid w:val="00F37D7E"/>
    <w:rsid w:val="00F4047D"/>
    <w:rsid w:val="00F405A3"/>
    <w:rsid w:val="00F412A5"/>
    <w:rsid w:val="00F41635"/>
    <w:rsid w:val="00F418FE"/>
    <w:rsid w:val="00F426F9"/>
    <w:rsid w:val="00F42FC6"/>
    <w:rsid w:val="00F43280"/>
    <w:rsid w:val="00F44DB7"/>
    <w:rsid w:val="00F44DF6"/>
    <w:rsid w:val="00F4534E"/>
    <w:rsid w:val="00F4536E"/>
    <w:rsid w:val="00F45C78"/>
    <w:rsid w:val="00F470F4"/>
    <w:rsid w:val="00F4712D"/>
    <w:rsid w:val="00F47FD4"/>
    <w:rsid w:val="00F514A1"/>
    <w:rsid w:val="00F52259"/>
    <w:rsid w:val="00F52647"/>
    <w:rsid w:val="00F52917"/>
    <w:rsid w:val="00F52F01"/>
    <w:rsid w:val="00F53ADD"/>
    <w:rsid w:val="00F54B53"/>
    <w:rsid w:val="00F552B7"/>
    <w:rsid w:val="00F558BF"/>
    <w:rsid w:val="00F561A0"/>
    <w:rsid w:val="00F56593"/>
    <w:rsid w:val="00F5698A"/>
    <w:rsid w:val="00F56D3C"/>
    <w:rsid w:val="00F608D1"/>
    <w:rsid w:val="00F60CB7"/>
    <w:rsid w:val="00F61565"/>
    <w:rsid w:val="00F61DA9"/>
    <w:rsid w:val="00F6238F"/>
    <w:rsid w:val="00F6281C"/>
    <w:rsid w:val="00F629BE"/>
    <w:rsid w:val="00F6356C"/>
    <w:rsid w:val="00F637A5"/>
    <w:rsid w:val="00F63BBC"/>
    <w:rsid w:val="00F63CA9"/>
    <w:rsid w:val="00F6467F"/>
    <w:rsid w:val="00F64991"/>
    <w:rsid w:val="00F652DC"/>
    <w:rsid w:val="00F653B9"/>
    <w:rsid w:val="00F6546C"/>
    <w:rsid w:val="00F65501"/>
    <w:rsid w:val="00F6561B"/>
    <w:rsid w:val="00F65A8D"/>
    <w:rsid w:val="00F65EEF"/>
    <w:rsid w:val="00F66025"/>
    <w:rsid w:val="00F675FE"/>
    <w:rsid w:val="00F6796A"/>
    <w:rsid w:val="00F67B91"/>
    <w:rsid w:val="00F67B97"/>
    <w:rsid w:val="00F67BBF"/>
    <w:rsid w:val="00F67BE2"/>
    <w:rsid w:val="00F67CE3"/>
    <w:rsid w:val="00F70185"/>
    <w:rsid w:val="00F70626"/>
    <w:rsid w:val="00F70732"/>
    <w:rsid w:val="00F70C00"/>
    <w:rsid w:val="00F70DC4"/>
    <w:rsid w:val="00F7163D"/>
    <w:rsid w:val="00F7293D"/>
    <w:rsid w:val="00F72CF9"/>
    <w:rsid w:val="00F73E86"/>
    <w:rsid w:val="00F756F9"/>
    <w:rsid w:val="00F75BD4"/>
    <w:rsid w:val="00F75DB1"/>
    <w:rsid w:val="00F762D7"/>
    <w:rsid w:val="00F76763"/>
    <w:rsid w:val="00F76C69"/>
    <w:rsid w:val="00F76EBD"/>
    <w:rsid w:val="00F773D2"/>
    <w:rsid w:val="00F77580"/>
    <w:rsid w:val="00F80384"/>
    <w:rsid w:val="00F80A8B"/>
    <w:rsid w:val="00F81169"/>
    <w:rsid w:val="00F81CEB"/>
    <w:rsid w:val="00F826B3"/>
    <w:rsid w:val="00F831FC"/>
    <w:rsid w:val="00F834BB"/>
    <w:rsid w:val="00F83E0E"/>
    <w:rsid w:val="00F83F7B"/>
    <w:rsid w:val="00F842F2"/>
    <w:rsid w:val="00F849F9"/>
    <w:rsid w:val="00F84C62"/>
    <w:rsid w:val="00F84C97"/>
    <w:rsid w:val="00F84E62"/>
    <w:rsid w:val="00F84EA3"/>
    <w:rsid w:val="00F84EFC"/>
    <w:rsid w:val="00F84F2D"/>
    <w:rsid w:val="00F859AF"/>
    <w:rsid w:val="00F859CD"/>
    <w:rsid w:val="00F85C99"/>
    <w:rsid w:val="00F902B3"/>
    <w:rsid w:val="00F907C7"/>
    <w:rsid w:val="00F92593"/>
    <w:rsid w:val="00F92734"/>
    <w:rsid w:val="00F92C57"/>
    <w:rsid w:val="00F93214"/>
    <w:rsid w:val="00F93DF2"/>
    <w:rsid w:val="00F948F6"/>
    <w:rsid w:val="00F94AC9"/>
    <w:rsid w:val="00F94AD1"/>
    <w:rsid w:val="00F95697"/>
    <w:rsid w:val="00F95854"/>
    <w:rsid w:val="00F95CFF"/>
    <w:rsid w:val="00F974E1"/>
    <w:rsid w:val="00F97773"/>
    <w:rsid w:val="00F97BF6"/>
    <w:rsid w:val="00FA01B2"/>
    <w:rsid w:val="00FA2831"/>
    <w:rsid w:val="00FA2910"/>
    <w:rsid w:val="00FA2BEB"/>
    <w:rsid w:val="00FA2E70"/>
    <w:rsid w:val="00FA33F0"/>
    <w:rsid w:val="00FA3A36"/>
    <w:rsid w:val="00FA44EB"/>
    <w:rsid w:val="00FA454C"/>
    <w:rsid w:val="00FA4586"/>
    <w:rsid w:val="00FA4E53"/>
    <w:rsid w:val="00FA4F6D"/>
    <w:rsid w:val="00FA5EBE"/>
    <w:rsid w:val="00FA624A"/>
    <w:rsid w:val="00FA62F4"/>
    <w:rsid w:val="00FA649E"/>
    <w:rsid w:val="00FA6CF9"/>
    <w:rsid w:val="00FA716C"/>
    <w:rsid w:val="00FA72E9"/>
    <w:rsid w:val="00FA78C2"/>
    <w:rsid w:val="00FA79F6"/>
    <w:rsid w:val="00FA7A76"/>
    <w:rsid w:val="00FA7CCF"/>
    <w:rsid w:val="00FB1988"/>
    <w:rsid w:val="00FB1F5F"/>
    <w:rsid w:val="00FB1FE3"/>
    <w:rsid w:val="00FB26B3"/>
    <w:rsid w:val="00FB2C67"/>
    <w:rsid w:val="00FB35CC"/>
    <w:rsid w:val="00FB3D2D"/>
    <w:rsid w:val="00FB3ECE"/>
    <w:rsid w:val="00FB3FED"/>
    <w:rsid w:val="00FB407A"/>
    <w:rsid w:val="00FB42AC"/>
    <w:rsid w:val="00FB48BE"/>
    <w:rsid w:val="00FB5277"/>
    <w:rsid w:val="00FB5B82"/>
    <w:rsid w:val="00FB6BF1"/>
    <w:rsid w:val="00FC06B5"/>
    <w:rsid w:val="00FC1669"/>
    <w:rsid w:val="00FC23E9"/>
    <w:rsid w:val="00FC2A3E"/>
    <w:rsid w:val="00FC4382"/>
    <w:rsid w:val="00FC46F8"/>
    <w:rsid w:val="00FC4744"/>
    <w:rsid w:val="00FC4C5F"/>
    <w:rsid w:val="00FC4F0C"/>
    <w:rsid w:val="00FC5103"/>
    <w:rsid w:val="00FC53B6"/>
    <w:rsid w:val="00FC5E04"/>
    <w:rsid w:val="00FC6540"/>
    <w:rsid w:val="00FC6ED6"/>
    <w:rsid w:val="00FD02A0"/>
    <w:rsid w:val="00FD02BE"/>
    <w:rsid w:val="00FD0D1B"/>
    <w:rsid w:val="00FD116C"/>
    <w:rsid w:val="00FD1272"/>
    <w:rsid w:val="00FD19A7"/>
    <w:rsid w:val="00FD21B6"/>
    <w:rsid w:val="00FD26EA"/>
    <w:rsid w:val="00FD2721"/>
    <w:rsid w:val="00FD2D9A"/>
    <w:rsid w:val="00FD3013"/>
    <w:rsid w:val="00FD3A3E"/>
    <w:rsid w:val="00FD3EB2"/>
    <w:rsid w:val="00FD4236"/>
    <w:rsid w:val="00FD4A65"/>
    <w:rsid w:val="00FD567F"/>
    <w:rsid w:val="00FD5FD4"/>
    <w:rsid w:val="00FD6856"/>
    <w:rsid w:val="00FD718C"/>
    <w:rsid w:val="00FD7EA1"/>
    <w:rsid w:val="00FE0083"/>
    <w:rsid w:val="00FE0CE8"/>
    <w:rsid w:val="00FE1291"/>
    <w:rsid w:val="00FE1DA1"/>
    <w:rsid w:val="00FE1E8D"/>
    <w:rsid w:val="00FE249E"/>
    <w:rsid w:val="00FE26C7"/>
    <w:rsid w:val="00FE2901"/>
    <w:rsid w:val="00FE2B7F"/>
    <w:rsid w:val="00FE2D8E"/>
    <w:rsid w:val="00FE3BE7"/>
    <w:rsid w:val="00FE3EF3"/>
    <w:rsid w:val="00FE4ADA"/>
    <w:rsid w:val="00FE4DF1"/>
    <w:rsid w:val="00FE56EB"/>
    <w:rsid w:val="00FE5F18"/>
    <w:rsid w:val="00FE6A8F"/>
    <w:rsid w:val="00FE7887"/>
    <w:rsid w:val="00FE79C0"/>
    <w:rsid w:val="00FE7A9A"/>
    <w:rsid w:val="00FF0E0D"/>
    <w:rsid w:val="00FF10EA"/>
    <w:rsid w:val="00FF14A8"/>
    <w:rsid w:val="00FF1CE9"/>
    <w:rsid w:val="00FF1DDC"/>
    <w:rsid w:val="00FF1E08"/>
    <w:rsid w:val="00FF3069"/>
    <w:rsid w:val="00FF3AE5"/>
    <w:rsid w:val="00FF4524"/>
    <w:rsid w:val="00FF4A3E"/>
    <w:rsid w:val="00FF509E"/>
    <w:rsid w:val="00FF5379"/>
    <w:rsid w:val="00FF591A"/>
    <w:rsid w:val="00FF5C1A"/>
    <w:rsid w:val="00FF7D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B212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5F1F35"/>
    <w:pPr>
      <w:widowControl w:val="0"/>
      <w:jc w:val="both"/>
    </w:pPr>
  </w:style>
  <w:style w:type="paragraph" w:styleId="1">
    <w:name w:val="heading 1"/>
    <w:basedOn w:val="a1"/>
    <w:next w:val="20"/>
    <w:link w:val="11"/>
    <w:autoRedefine/>
    <w:uiPriority w:val="9"/>
    <w:qFormat/>
    <w:rsid w:val="00E63BB1"/>
    <w:pPr>
      <w:keepNext/>
      <w:pageBreakBefore/>
      <w:numPr>
        <w:numId w:val="12"/>
      </w:numPr>
      <w:pBdr>
        <w:bottom w:val="single" w:sz="4" w:space="1" w:color="auto"/>
      </w:pBdr>
      <w:spacing w:line="276" w:lineRule="auto"/>
      <w:outlineLvl w:val="0"/>
    </w:pPr>
    <w:rPr>
      <w:rFonts w:ascii="Arial" w:eastAsia="メイリオ" w:hAnsi="Arial" w:cs="Arial"/>
      <w:b/>
      <w:color w:val="002B62"/>
      <w:sz w:val="28"/>
      <w:szCs w:val="24"/>
    </w:rPr>
  </w:style>
  <w:style w:type="paragraph" w:styleId="20">
    <w:name w:val="heading 2"/>
    <w:basedOn w:val="a1"/>
    <w:next w:val="a1"/>
    <w:link w:val="21"/>
    <w:autoRedefine/>
    <w:uiPriority w:val="9"/>
    <w:unhideWhenUsed/>
    <w:qFormat/>
    <w:rsid w:val="00B23864"/>
    <w:pPr>
      <w:keepNext/>
      <w:numPr>
        <w:ilvl w:val="1"/>
        <w:numId w:val="12"/>
      </w:numPr>
      <w:pBdr>
        <w:left w:val="single" w:sz="48" w:space="0" w:color="E36C0A" w:themeColor="accent6" w:themeShade="BF"/>
      </w:pBdr>
      <w:shd w:val="clear" w:color="002B62" w:fill="002B62"/>
      <w:spacing w:beforeLines="100" w:before="286" w:afterLines="100" w:after="286"/>
      <w:jc w:val="left"/>
      <w:outlineLvl w:val="1"/>
    </w:pPr>
    <w:rPr>
      <w:rFonts w:ascii="メイリオ" w:eastAsia="メイリオ" w:hAnsi="メイリオ" w:cs="Arial"/>
      <w:b/>
      <w:color w:val="FFFFFF" w:themeColor="background1"/>
      <w:sz w:val="24"/>
      <w:szCs w:val="21"/>
    </w:rPr>
  </w:style>
  <w:style w:type="paragraph" w:styleId="30">
    <w:name w:val="heading 3"/>
    <w:basedOn w:val="a1"/>
    <w:next w:val="a1"/>
    <w:link w:val="31"/>
    <w:autoRedefine/>
    <w:uiPriority w:val="9"/>
    <w:unhideWhenUsed/>
    <w:qFormat/>
    <w:rsid w:val="00985A4F"/>
    <w:pPr>
      <w:keepNext/>
      <w:numPr>
        <w:ilvl w:val="2"/>
        <w:numId w:val="12"/>
      </w:numPr>
      <w:spacing w:beforeLines="50" w:before="143" w:afterLines="50" w:after="143"/>
      <w:outlineLvl w:val="2"/>
    </w:pPr>
    <w:rPr>
      <w:rFonts w:ascii="Arial" w:eastAsia="ＭＳ Ｐゴシック" w:hAnsi="Arial" w:cs="Arial"/>
      <w:b/>
      <w:sz w:val="22"/>
      <w:szCs w:val="21"/>
    </w:rPr>
  </w:style>
  <w:style w:type="paragraph" w:styleId="4">
    <w:name w:val="heading 4"/>
    <w:basedOn w:val="a1"/>
    <w:next w:val="a1"/>
    <w:link w:val="41"/>
    <w:uiPriority w:val="9"/>
    <w:unhideWhenUsed/>
    <w:qFormat/>
    <w:rsid w:val="00C634B7"/>
    <w:pPr>
      <w:keepNext/>
      <w:numPr>
        <w:ilvl w:val="3"/>
        <w:numId w:val="7"/>
      </w:numPr>
      <w:jc w:val="left"/>
      <w:outlineLvl w:val="3"/>
    </w:pPr>
    <w:rPr>
      <w:bCs/>
    </w:rPr>
  </w:style>
  <w:style w:type="paragraph" w:styleId="5">
    <w:name w:val="heading 5"/>
    <w:basedOn w:val="a1"/>
    <w:next w:val="a1"/>
    <w:link w:val="51"/>
    <w:uiPriority w:val="9"/>
    <w:unhideWhenUsed/>
    <w:qFormat/>
    <w:rsid w:val="00B23E06"/>
    <w:pPr>
      <w:numPr>
        <w:numId w:val="8"/>
      </w:numPr>
      <w:contextualSpacing/>
      <w:outlineLvl w:val="4"/>
    </w:pPr>
    <w:rPr>
      <w:rFonts w:asciiTheme="majorHAnsi" w:eastAsiaTheme="majorEastAsia" w:hAnsiTheme="majorHAnsi" w:cstheme="majorBidi"/>
    </w:rPr>
  </w:style>
  <w:style w:type="paragraph" w:styleId="6">
    <w:name w:val="heading 6"/>
    <w:basedOn w:val="a1"/>
    <w:next w:val="a1"/>
    <w:link w:val="60"/>
    <w:uiPriority w:val="9"/>
    <w:unhideWhenUsed/>
    <w:qFormat/>
    <w:rsid w:val="00BB6B84"/>
    <w:pPr>
      <w:keepNext/>
      <w:numPr>
        <w:ilvl w:val="5"/>
        <w:numId w:val="7"/>
      </w:numPr>
      <w:outlineLvl w:val="5"/>
    </w:pPr>
    <w:rPr>
      <w:b/>
      <w:bCs/>
    </w:rPr>
  </w:style>
  <w:style w:type="paragraph" w:styleId="7">
    <w:name w:val="heading 7"/>
    <w:basedOn w:val="a1"/>
    <w:next w:val="a1"/>
    <w:link w:val="70"/>
    <w:uiPriority w:val="9"/>
    <w:semiHidden/>
    <w:unhideWhenUsed/>
    <w:qFormat/>
    <w:rsid w:val="00BB6B84"/>
    <w:pPr>
      <w:keepNext/>
      <w:numPr>
        <w:ilvl w:val="6"/>
        <w:numId w:val="7"/>
      </w:numPr>
      <w:outlineLvl w:val="6"/>
    </w:pPr>
  </w:style>
  <w:style w:type="paragraph" w:styleId="8">
    <w:name w:val="heading 8"/>
    <w:basedOn w:val="a1"/>
    <w:next w:val="a1"/>
    <w:link w:val="80"/>
    <w:uiPriority w:val="9"/>
    <w:semiHidden/>
    <w:unhideWhenUsed/>
    <w:qFormat/>
    <w:rsid w:val="00BB6B84"/>
    <w:pPr>
      <w:keepNext/>
      <w:numPr>
        <w:ilvl w:val="7"/>
        <w:numId w:val="7"/>
      </w:numPr>
      <w:outlineLvl w:val="7"/>
    </w:pPr>
  </w:style>
  <w:style w:type="paragraph" w:styleId="9">
    <w:name w:val="heading 9"/>
    <w:basedOn w:val="a1"/>
    <w:next w:val="a1"/>
    <w:link w:val="90"/>
    <w:uiPriority w:val="9"/>
    <w:semiHidden/>
    <w:unhideWhenUsed/>
    <w:qFormat/>
    <w:rsid w:val="00BB6B84"/>
    <w:pPr>
      <w:keepNext/>
      <w:numPr>
        <w:ilvl w:val="8"/>
        <w:numId w:val="7"/>
      </w:numPr>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Web">
    <w:name w:val="Normal (Web)"/>
    <w:basedOn w:val="a1"/>
    <w:uiPriority w:val="99"/>
    <w:semiHidden/>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2"/>
    <w:link w:val="1"/>
    <w:uiPriority w:val="9"/>
    <w:rsid w:val="00E63BB1"/>
    <w:rPr>
      <w:rFonts w:ascii="Arial" w:eastAsia="メイリオ" w:hAnsi="Arial" w:cs="Arial"/>
      <w:b/>
      <w:color w:val="002B62"/>
      <w:sz w:val="28"/>
      <w:szCs w:val="24"/>
    </w:rPr>
  </w:style>
  <w:style w:type="character" w:customStyle="1" w:styleId="21">
    <w:name w:val="見出し 2 (文字)"/>
    <w:basedOn w:val="a2"/>
    <w:link w:val="20"/>
    <w:uiPriority w:val="9"/>
    <w:rsid w:val="00B23864"/>
    <w:rPr>
      <w:rFonts w:ascii="メイリオ" w:eastAsia="メイリオ" w:hAnsi="メイリオ" w:cs="Arial"/>
      <w:b/>
      <w:color w:val="FFFFFF" w:themeColor="background1"/>
      <w:sz w:val="24"/>
      <w:szCs w:val="21"/>
      <w:shd w:val="clear" w:color="002B62" w:fill="002B62"/>
    </w:rPr>
  </w:style>
  <w:style w:type="paragraph" w:styleId="a5">
    <w:name w:val="header"/>
    <w:basedOn w:val="a1"/>
    <w:link w:val="a6"/>
    <w:uiPriority w:val="99"/>
    <w:unhideWhenUsed/>
    <w:rsid w:val="00DC6829"/>
    <w:pPr>
      <w:tabs>
        <w:tab w:val="center" w:pos="4252"/>
        <w:tab w:val="right" w:pos="8504"/>
      </w:tabs>
      <w:snapToGrid w:val="0"/>
    </w:pPr>
  </w:style>
  <w:style w:type="character" w:customStyle="1" w:styleId="a6">
    <w:name w:val="ヘッダー (文字)"/>
    <w:basedOn w:val="a2"/>
    <w:link w:val="a5"/>
    <w:uiPriority w:val="99"/>
    <w:rsid w:val="00DC6829"/>
  </w:style>
  <w:style w:type="paragraph" w:styleId="a7">
    <w:name w:val="footer"/>
    <w:basedOn w:val="a1"/>
    <w:link w:val="a8"/>
    <w:uiPriority w:val="99"/>
    <w:unhideWhenUsed/>
    <w:rsid w:val="00DC6829"/>
    <w:pPr>
      <w:tabs>
        <w:tab w:val="center" w:pos="4252"/>
        <w:tab w:val="right" w:pos="8504"/>
      </w:tabs>
      <w:snapToGrid w:val="0"/>
    </w:pPr>
  </w:style>
  <w:style w:type="character" w:customStyle="1" w:styleId="a8">
    <w:name w:val="フッター (文字)"/>
    <w:basedOn w:val="a2"/>
    <w:link w:val="a7"/>
    <w:uiPriority w:val="99"/>
    <w:rsid w:val="00DC6829"/>
  </w:style>
  <w:style w:type="paragraph" w:styleId="a9">
    <w:name w:val="List Paragraph"/>
    <w:basedOn w:val="a1"/>
    <w:link w:val="aa"/>
    <w:uiPriority w:val="34"/>
    <w:qFormat/>
    <w:rsid w:val="00F33BE8"/>
    <w:pPr>
      <w:ind w:leftChars="250" w:left="525"/>
      <w:jc w:val="left"/>
    </w:pPr>
  </w:style>
  <w:style w:type="table" w:styleId="ab">
    <w:name w:val="Table Grid"/>
    <w:basedOn w:val="a3"/>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1">
    <w:name w:val="Medium Grid 2 Accent 1"/>
    <w:basedOn w:val="a3"/>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c">
    <w:name w:val="Title"/>
    <w:basedOn w:val="a1"/>
    <w:next w:val="a1"/>
    <w:link w:val="ad"/>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d">
    <w:name w:val="表題 (文字)"/>
    <w:basedOn w:val="a2"/>
    <w:link w:val="ac"/>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e">
    <w:name w:val="Subtitle"/>
    <w:basedOn w:val="a1"/>
    <w:next w:val="a1"/>
    <w:link w:val="af"/>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f">
    <w:name w:val="副題 (文字)"/>
    <w:basedOn w:val="a2"/>
    <w:link w:val="ae"/>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f0">
    <w:name w:val="Balloon Text"/>
    <w:basedOn w:val="a1"/>
    <w:link w:val="af1"/>
    <w:uiPriority w:val="99"/>
    <w:semiHidden/>
    <w:unhideWhenUsed/>
    <w:rsid w:val="008202B6"/>
    <w:rPr>
      <w:rFonts w:asciiTheme="majorHAnsi" w:eastAsiaTheme="majorEastAsia" w:hAnsiTheme="majorHAnsi" w:cstheme="majorBidi"/>
      <w:sz w:val="18"/>
      <w:szCs w:val="18"/>
    </w:rPr>
  </w:style>
  <w:style w:type="character" w:customStyle="1" w:styleId="af1">
    <w:name w:val="吹き出し (文字)"/>
    <w:basedOn w:val="a2"/>
    <w:link w:val="af0"/>
    <w:uiPriority w:val="99"/>
    <w:semiHidden/>
    <w:rsid w:val="008202B6"/>
    <w:rPr>
      <w:rFonts w:asciiTheme="majorHAnsi" w:eastAsiaTheme="majorEastAsia" w:hAnsiTheme="majorHAnsi" w:cstheme="majorBidi"/>
      <w:sz w:val="18"/>
      <w:szCs w:val="18"/>
    </w:rPr>
  </w:style>
  <w:style w:type="table" w:styleId="12">
    <w:name w:val="Light Shading Accent 1"/>
    <w:basedOn w:val="a3"/>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2">
    <w:name w:val="Light Grid Accent 1"/>
    <w:basedOn w:val="a3"/>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2">
    <w:name w:val="caption"/>
    <w:basedOn w:val="a1"/>
    <w:next w:val="a1"/>
    <w:uiPriority w:val="35"/>
    <w:unhideWhenUsed/>
    <w:qFormat/>
    <w:rsid w:val="00FC06B5"/>
    <w:pPr>
      <w:jc w:val="center"/>
    </w:pPr>
    <w:rPr>
      <w:b/>
      <w:bCs/>
      <w:szCs w:val="21"/>
    </w:rPr>
  </w:style>
  <w:style w:type="character" w:customStyle="1" w:styleId="31">
    <w:name w:val="見出し 3 (文字)"/>
    <w:basedOn w:val="a2"/>
    <w:link w:val="30"/>
    <w:uiPriority w:val="9"/>
    <w:rsid w:val="00985A4F"/>
    <w:rPr>
      <w:rFonts w:ascii="Arial" w:eastAsia="ＭＳ Ｐゴシック" w:hAnsi="Arial" w:cs="Arial"/>
      <w:b/>
      <w:sz w:val="22"/>
      <w:szCs w:val="21"/>
    </w:rPr>
  </w:style>
  <w:style w:type="character" w:customStyle="1" w:styleId="41">
    <w:name w:val="見出し 4 (文字)"/>
    <w:basedOn w:val="a2"/>
    <w:link w:val="4"/>
    <w:uiPriority w:val="9"/>
    <w:rsid w:val="00C634B7"/>
    <w:rPr>
      <w:bCs/>
    </w:rPr>
  </w:style>
  <w:style w:type="paragraph" w:styleId="af3">
    <w:name w:val="TOC Heading"/>
    <w:basedOn w:val="1"/>
    <w:next w:val="a1"/>
    <w:uiPriority w:val="39"/>
    <w:semiHidden/>
    <w:unhideWhenUsed/>
    <w:qFormat/>
    <w:rsid w:val="00EB3762"/>
    <w:pPr>
      <w:keepLines/>
      <w:widowControl/>
      <w:spacing w:before="480"/>
      <w:jc w:val="left"/>
      <w:outlineLvl w:val="9"/>
    </w:pPr>
    <w:rPr>
      <w:b w:val="0"/>
      <w:bCs/>
      <w:color w:val="365F91" w:themeColor="accent1" w:themeShade="BF"/>
      <w:kern w:val="0"/>
      <w:szCs w:val="28"/>
    </w:rPr>
  </w:style>
  <w:style w:type="paragraph" w:styleId="13">
    <w:name w:val="toc 1"/>
    <w:basedOn w:val="a1"/>
    <w:next w:val="a1"/>
    <w:autoRedefine/>
    <w:uiPriority w:val="39"/>
    <w:unhideWhenUsed/>
    <w:qFormat/>
    <w:rsid w:val="002B511F"/>
    <w:pPr>
      <w:tabs>
        <w:tab w:val="left" w:pos="420"/>
        <w:tab w:val="right" w:leader="dot" w:pos="9627"/>
      </w:tabs>
    </w:pPr>
  </w:style>
  <w:style w:type="paragraph" w:styleId="22">
    <w:name w:val="toc 2"/>
    <w:basedOn w:val="a1"/>
    <w:next w:val="a1"/>
    <w:autoRedefine/>
    <w:uiPriority w:val="39"/>
    <w:unhideWhenUsed/>
    <w:qFormat/>
    <w:rsid w:val="00EB3762"/>
    <w:pPr>
      <w:ind w:leftChars="100" w:left="210"/>
    </w:pPr>
  </w:style>
  <w:style w:type="paragraph" w:styleId="33">
    <w:name w:val="toc 3"/>
    <w:basedOn w:val="a1"/>
    <w:next w:val="a1"/>
    <w:autoRedefine/>
    <w:uiPriority w:val="39"/>
    <w:unhideWhenUsed/>
    <w:qFormat/>
    <w:rsid w:val="00D74B2C"/>
    <w:pPr>
      <w:tabs>
        <w:tab w:val="left" w:pos="1155"/>
        <w:tab w:val="right" w:leader="dot" w:pos="9627"/>
      </w:tabs>
      <w:ind w:leftChars="200" w:left="420"/>
    </w:pPr>
  </w:style>
  <w:style w:type="character" w:styleId="af4">
    <w:name w:val="Hyperlink"/>
    <w:basedOn w:val="a2"/>
    <w:uiPriority w:val="99"/>
    <w:unhideWhenUsed/>
    <w:rsid w:val="00EB3762"/>
    <w:rPr>
      <w:color w:val="0000FF" w:themeColor="hyperlink"/>
      <w:u w:val="single"/>
    </w:rPr>
  </w:style>
  <w:style w:type="paragraph" w:styleId="42">
    <w:name w:val="toc 4"/>
    <w:basedOn w:val="a1"/>
    <w:next w:val="a1"/>
    <w:autoRedefine/>
    <w:uiPriority w:val="39"/>
    <w:unhideWhenUsed/>
    <w:rsid w:val="00EB3762"/>
    <w:pPr>
      <w:ind w:leftChars="300" w:left="630"/>
    </w:pPr>
  </w:style>
  <w:style w:type="table" w:styleId="23">
    <w:name w:val="Light List Accent 1"/>
    <w:basedOn w:val="a3"/>
    <w:uiPriority w:val="61"/>
    <w:rsid w:val="00BC16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f5">
    <w:name w:val="No Spacing"/>
    <w:uiPriority w:val="1"/>
    <w:qFormat/>
    <w:rsid w:val="00625352"/>
    <w:pPr>
      <w:widowControl w:val="0"/>
      <w:jc w:val="both"/>
    </w:pPr>
  </w:style>
  <w:style w:type="paragraph" w:customStyle="1" w:styleId="2">
    <w:name w:val="スタイル2"/>
    <w:basedOn w:val="30"/>
    <w:link w:val="24"/>
    <w:rsid w:val="009531DA"/>
    <w:pPr>
      <w:numPr>
        <w:numId w:val="5"/>
      </w:numPr>
    </w:pPr>
    <w:rPr>
      <w:b w:val="0"/>
    </w:rPr>
  </w:style>
  <w:style w:type="character" w:customStyle="1" w:styleId="24">
    <w:name w:val="スタイル2 (文字)"/>
    <w:basedOn w:val="31"/>
    <w:link w:val="2"/>
    <w:rsid w:val="009531DA"/>
    <w:rPr>
      <w:rFonts w:ascii="ＭＳ Ｐゴシック" w:eastAsia="ＭＳ Ｐゴシック" w:hAnsi="ＭＳ Ｐゴシック" w:cstheme="majorHAnsi"/>
      <w:b w:val="0"/>
      <w:sz w:val="22"/>
      <w:szCs w:val="21"/>
    </w:rPr>
  </w:style>
  <w:style w:type="paragraph" w:customStyle="1" w:styleId="Default">
    <w:name w:val="Default"/>
    <w:rsid w:val="0091158D"/>
    <w:pPr>
      <w:widowControl w:val="0"/>
      <w:autoSpaceDE w:val="0"/>
      <w:autoSpaceDN w:val="0"/>
      <w:adjustRightInd w:val="0"/>
    </w:pPr>
    <w:rPr>
      <w:rFonts w:ascii="Arial" w:hAnsi="Arial" w:cs="Arial"/>
      <w:color w:val="000000"/>
      <w:kern w:val="0"/>
      <w:sz w:val="24"/>
      <w:szCs w:val="24"/>
    </w:rPr>
  </w:style>
  <w:style w:type="character" w:customStyle="1" w:styleId="generalbold">
    <w:name w:val="generalbold"/>
    <w:basedOn w:val="a2"/>
    <w:rsid w:val="00820EC9"/>
  </w:style>
  <w:style w:type="numbering" w:customStyle="1" w:styleId="3">
    <w:name w:val="スタイル3"/>
    <w:uiPriority w:val="99"/>
    <w:rsid w:val="00826ACF"/>
    <w:pPr>
      <w:numPr>
        <w:numId w:val="3"/>
      </w:numPr>
    </w:pPr>
  </w:style>
  <w:style w:type="paragraph" w:customStyle="1" w:styleId="40">
    <w:name w:val="スタイル4"/>
    <w:basedOn w:val="30"/>
    <w:qFormat/>
    <w:rsid w:val="008D7248"/>
    <w:pPr>
      <w:numPr>
        <w:numId w:val="4"/>
      </w:numPr>
    </w:pPr>
  </w:style>
  <w:style w:type="character" w:customStyle="1" w:styleId="51">
    <w:name w:val="見出し 5 (文字)"/>
    <w:basedOn w:val="a2"/>
    <w:link w:val="5"/>
    <w:uiPriority w:val="9"/>
    <w:rsid w:val="00B23E06"/>
    <w:rPr>
      <w:rFonts w:asciiTheme="majorHAnsi" w:eastAsiaTheme="majorEastAsia" w:hAnsiTheme="majorHAnsi" w:cstheme="majorBidi"/>
    </w:rPr>
  </w:style>
  <w:style w:type="character" w:customStyle="1" w:styleId="60">
    <w:name w:val="見出し 6 (文字)"/>
    <w:basedOn w:val="a2"/>
    <w:link w:val="6"/>
    <w:uiPriority w:val="9"/>
    <w:rsid w:val="00BB6B84"/>
    <w:rPr>
      <w:b/>
      <w:bCs/>
    </w:rPr>
  </w:style>
  <w:style w:type="character" w:customStyle="1" w:styleId="70">
    <w:name w:val="見出し 7 (文字)"/>
    <w:basedOn w:val="a2"/>
    <w:link w:val="7"/>
    <w:uiPriority w:val="9"/>
    <w:semiHidden/>
    <w:rsid w:val="00BB6B84"/>
  </w:style>
  <w:style w:type="character" w:customStyle="1" w:styleId="80">
    <w:name w:val="見出し 8 (文字)"/>
    <w:basedOn w:val="a2"/>
    <w:link w:val="8"/>
    <w:uiPriority w:val="9"/>
    <w:semiHidden/>
    <w:rsid w:val="00BB6B84"/>
  </w:style>
  <w:style w:type="character" w:customStyle="1" w:styleId="90">
    <w:name w:val="見出し 9 (文字)"/>
    <w:basedOn w:val="a2"/>
    <w:link w:val="9"/>
    <w:uiPriority w:val="9"/>
    <w:semiHidden/>
    <w:rsid w:val="00BB6B84"/>
  </w:style>
  <w:style w:type="table" w:styleId="25">
    <w:name w:val="Light List"/>
    <w:basedOn w:val="a3"/>
    <w:uiPriority w:val="61"/>
    <w:rsid w:val="003600C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0">
    <w:name w:val="見出し 0"/>
    <w:basedOn w:val="1"/>
    <w:link w:val="00"/>
    <w:qFormat/>
    <w:rsid w:val="0086755C"/>
    <w:pPr>
      <w:widowControl/>
      <w:ind w:left="0" w:firstLine="0"/>
      <w:jc w:val="left"/>
    </w:pPr>
    <w:rPr>
      <w:rFonts w:cstheme="minorHAnsi"/>
      <w:b w:val="0"/>
    </w:rPr>
  </w:style>
  <w:style w:type="character" w:customStyle="1" w:styleId="00">
    <w:name w:val="見出し 0 (文字)"/>
    <w:basedOn w:val="11"/>
    <w:link w:val="0"/>
    <w:rsid w:val="0086755C"/>
    <w:rPr>
      <w:rFonts w:ascii="メイリオ" w:eastAsia="メイリオ" w:hAnsi="メイリオ" w:cstheme="minorHAnsi"/>
      <w:b w:val="0"/>
      <w:color w:val="002B62"/>
      <w:sz w:val="28"/>
      <w:szCs w:val="24"/>
    </w:rPr>
  </w:style>
  <w:style w:type="table" w:customStyle="1" w:styleId="14">
    <w:name w:val="表 (格子)1"/>
    <w:basedOn w:val="a3"/>
    <w:next w:val="ab"/>
    <w:uiPriority w:val="59"/>
    <w:rsid w:val="00F259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見出し３"/>
    <w:basedOn w:val="30"/>
    <w:next w:val="a1"/>
    <w:link w:val="af7"/>
    <w:autoRedefine/>
    <w:qFormat/>
    <w:rsid w:val="00280443"/>
    <w:pPr>
      <w:spacing w:beforeLines="0" w:before="0"/>
      <w:ind w:leftChars="100" w:left="210" w:firstLine="0"/>
    </w:pPr>
    <w:rPr>
      <w:b w:val="0"/>
    </w:rPr>
  </w:style>
  <w:style w:type="paragraph" w:customStyle="1" w:styleId="af8">
    <w:name w:val="図"/>
    <w:basedOn w:val="af2"/>
    <w:qFormat/>
    <w:rsid w:val="004A7E57"/>
  </w:style>
  <w:style w:type="character" w:customStyle="1" w:styleId="af7">
    <w:name w:val="見出し３ (文字)"/>
    <w:basedOn w:val="a2"/>
    <w:link w:val="af6"/>
    <w:rsid w:val="00280443"/>
    <w:rPr>
      <w:rFonts w:ascii="ＭＳ Ｐゴシック" w:eastAsia="ＭＳ Ｐゴシック" w:hAnsi="ＭＳ Ｐゴシック" w:cstheme="majorHAnsi"/>
      <w:sz w:val="22"/>
      <w:szCs w:val="21"/>
    </w:rPr>
  </w:style>
  <w:style w:type="paragraph" w:customStyle="1" w:styleId="a0">
    <w:name w:val="番号()"/>
    <w:basedOn w:val="20"/>
    <w:link w:val="af9"/>
    <w:autoRedefine/>
    <w:qFormat/>
    <w:rsid w:val="00FB5B82"/>
    <w:pPr>
      <w:numPr>
        <w:ilvl w:val="3"/>
        <w:numId w:val="6"/>
      </w:numPr>
      <w:ind w:left="737"/>
      <w:outlineLvl w:val="9"/>
    </w:pPr>
    <w:rPr>
      <w:sz w:val="21"/>
    </w:rPr>
  </w:style>
  <w:style w:type="character" w:customStyle="1" w:styleId="af9">
    <w:name w:val="番号() (文字)"/>
    <w:basedOn w:val="21"/>
    <w:link w:val="a0"/>
    <w:rsid w:val="00FB5B82"/>
    <w:rPr>
      <w:rFonts w:asciiTheme="minorEastAsia" w:eastAsia="メイリオ" w:hAnsiTheme="minorEastAsia" w:cs="Arial"/>
      <w:b/>
      <w:color w:val="FFFFFF" w:themeColor="background1"/>
      <w:sz w:val="24"/>
      <w:szCs w:val="21"/>
      <w:shd w:val="clear" w:color="002B62" w:fill="002B62"/>
    </w:rPr>
  </w:style>
  <w:style w:type="character" w:styleId="afa">
    <w:name w:val="annotation reference"/>
    <w:basedOn w:val="a2"/>
    <w:uiPriority w:val="99"/>
    <w:semiHidden/>
    <w:unhideWhenUsed/>
    <w:rsid w:val="00ED1A87"/>
    <w:rPr>
      <w:sz w:val="18"/>
      <w:szCs w:val="18"/>
    </w:rPr>
  </w:style>
  <w:style w:type="paragraph" w:styleId="afb">
    <w:name w:val="annotation text"/>
    <w:basedOn w:val="a1"/>
    <w:link w:val="afc"/>
    <w:uiPriority w:val="99"/>
    <w:semiHidden/>
    <w:unhideWhenUsed/>
    <w:rsid w:val="00ED1A87"/>
    <w:pPr>
      <w:jc w:val="left"/>
    </w:pPr>
  </w:style>
  <w:style w:type="character" w:customStyle="1" w:styleId="afc">
    <w:name w:val="コメント文字列 (文字)"/>
    <w:basedOn w:val="a2"/>
    <w:link w:val="afb"/>
    <w:uiPriority w:val="99"/>
    <w:semiHidden/>
    <w:rsid w:val="00ED1A87"/>
  </w:style>
  <w:style w:type="paragraph" w:styleId="afd">
    <w:name w:val="annotation subject"/>
    <w:basedOn w:val="afb"/>
    <w:next w:val="afb"/>
    <w:link w:val="afe"/>
    <w:uiPriority w:val="99"/>
    <w:semiHidden/>
    <w:unhideWhenUsed/>
    <w:rsid w:val="00ED1A87"/>
    <w:rPr>
      <w:b/>
      <w:bCs/>
    </w:rPr>
  </w:style>
  <w:style w:type="character" w:customStyle="1" w:styleId="afe">
    <w:name w:val="コメント内容 (文字)"/>
    <w:basedOn w:val="afc"/>
    <w:link w:val="afd"/>
    <w:uiPriority w:val="99"/>
    <w:semiHidden/>
    <w:rsid w:val="00ED1A87"/>
    <w:rPr>
      <w:b/>
      <w:bCs/>
    </w:rPr>
  </w:style>
  <w:style w:type="table" w:customStyle="1" w:styleId="26">
    <w:name w:val="表 (格子)2"/>
    <w:basedOn w:val="a3"/>
    <w:next w:val="ab"/>
    <w:uiPriority w:val="59"/>
    <w:rsid w:val="00237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リスト段落 (文字)"/>
    <w:basedOn w:val="a2"/>
    <w:link w:val="a9"/>
    <w:uiPriority w:val="34"/>
    <w:rsid w:val="00F33BE8"/>
  </w:style>
  <w:style w:type="paragraph" w:customStyle="1" w:styleId="27">
    <w:name w:val="本文2"/>
    <w:basedOn w:val="a1"/>
    <w:link w:val="28"/>
    <w:qFormat/>
    <w:rsid w:val="00EC6F3A"/>
    <w:rPr>
      <w:rFonts w:ascii="Arial" w:hAnsi="Arial" w:cs="Arial"/>
    </w:rPr>
  </w:style>
  <w:style w:type="paragraph" w:customStyle="1" w:styleId="aff">
    <w:name w:val="・アウトライン"/>
    <w:basedOn w:val="27"/>
    <w:link w:val="aff0"/>
    <w:qFormat/>
    <w:rsid w:val="007550EC"/>
    <w:pPr>
      <w:ind w:firstLineChars="300" w:firstLine="630"/>
    </w:pPr>
  </w:style>
  <w:style w:type="character" w:customStyle="1" w:styleId="28">
    <w:name w:val="本文2 (文字)"/>
    <w:basedOn w:val="a2"/>
    <w:link w:val="27"/>
    <w:rsid w:val="00EC6F3A"/>
    <w:rPr>
      <w:rFonts w:ascii="Arial" w:hAnsi="Arial" w:cs="Arial"/>
    </w:rPr>
  </w:style>
  <w:style w:type="character" w:customStyle="1" w:styleId="aff0">
    <w:name w:val="・アウトライン (文字)"/>
    <w:basedOn w:val="28"/>
    <w:link w:val="aff"/>
    <w:rsid w:val="007550EC"/>
    <w:rPr>
      <w:rFonts w:ascii="Arial" w:hAnsi="Arial" w:cs="Arial"/>
    </w:rPr>
  </w:style>
  <w:style w:type="paragraph" w:customStyle="1" w:styleId="aff1">
    <w:name w:val="リスト見出し"/>
    <w:basedOn w:val="4"/>
    <w:link w:val="aff2"/>
    <w:qFormat/>
    <w:rsid w:val="00F308C8"/>
    <w:pPr>
      <w:numPr>
        <w:ilvl w:val="0"/>
        <w:numId w:val="0"/>
      </w:numPr>
      <w:ind w:leftChars="200" w:left="420"/>
    </w:pPr>
  </w:style>
  <w:style w:type="paragraph" w:customStyle="1" w:styleId="aff3">
    <w:name w:val="内部本文"/>
    <w:basedOn w:val="a9"/>
    <w:link w:val="aff4"/>
    <w:qFormat/>
    <w:rsid w:val="00F308C8"/>
    <w:pPr>
      <w:ind w:leftChars="300" w:left="630"/>
    </w:pPr>
  </w:style>
  <w:style w:type="character" w:customStyle="1" w:styleId="aff2">
    <w:name w:val="リスト見出し (文字)"/>
    <w:basedOn w:val="a2"/>
    <w:link w:val="aff1"/>
    <w:rsid w:val="00F308C8"/>
    <w:rPr>
      <w:bCs/>
    </w:rPr>
  </w:style>
  <w:style w:type="paragraph" w:customStyle="1" w:styleId="34">
    <w:name w:val="本文3"/>
    <w:basedOn w:val="a1"/>
    <w:link w:val="35"/>
    <w:qFormat/>
    <w:rsid w:val="006248CA"/>
    <w:pPr>
      <w:ind w:leftChars="100" w:left="210"/>
    </w:pPr>
  </w:style>
  <w:style w:type="character" w:customStyle="1" w:styleId="aff4">
    <w:name w:val="内部本文 (文字)"/>
    <w:basedOn w:val="aa"/>
    <w:link w:val="aff3"/>
    <w:rsid w:val="00F308C8"/>
  </w:style>
  <w:style w:type="character" w:customStyle="1" w:styleId="35">
    <w:name w:val="本文3 (文字)"/>
    <w:basedOn w:val="a2"/>
    <w:link w:val="34"/>
    <w:rsid w:val="006248CA"/>
  </w:style>
  <w:style w:type="paragraph" w:customStyle="1" w:styleId="52">
    <w:name w:val="本文5"/>
    <w:basedOn w:val="a1"/>
    <w:link w:val="53"/>
    <w:qFormat/>
    <w:rsid w:val="007B4658"/>
    <w:pPr>
      <w:ind w:leftChars="450" w:left="945"/>
    </w:pPr>
  </w:style>
  <w:style w:type="character" w:customStyle="1" w:styleId="53">
    <w:name w:val="本文5 (文字)"/>
    <w:basedOn w:val="a2"/>
    <w:link w:val="52"/>
    <w:rsid w:val="007B4658"/>
  </w:style>
  <w:style w:type="paragraph" w:styleId="aff5">
    <w:name w:val="footnote text"/>
    <w:basedOn w:val="a1"/>
    <w:link w:val="aff6"/>
    <w:uiPriority w:val="99"/>
    <w:semiHidden/>
    <w:unhideWhenUsed/>
    <w:rsid w:val="000161C4"/>
    <w:pPr>
      <w:snapToGrid w:val="0"/>
      <w:jc w:val="left"/>
    </w:pPr>
  </w:style>
  <w:style w:type="character" w:customStyle="1" w:styleId="aff6">
    <w:name w:val="脚注文字列 (文字)"/>
    <w:basedOn w:val="a2"/>
    <w:link w:val="aff5"/>
    <w:uiPriority w:val="99"/>
    <w:semiHidden/>
    <w:rsid w:val="000161C4"/>
  </w:style>
  <w:style w:type="character" w:styleId="aff7">
    <w:name w:val="footnote reference"/>
    <w:basedOn w:val="a2"/>
    <w:uiPriority w:val="99"/>
    <w:semiHidden/>
    <w:unhideWhenUsed/>
    <w:rsid w:val="000161C4"/>
    <w:rPr>
      <w:vertAlign w:val="superscript"/>
    </w:rPr>
  </w:style>
  <w:style w:type="paragraph" w:customStyle="1" w:styleId="a">
    <w:name w:val="マニュアル番号"/>
    <w:basedOn w:val="a9"/>
    <w:link w:val="aff8"/>
    <w:qFormat/>
    <w:rsid w:val="00CC60FC"/>
    <w:pPr>
      <w:widowControl/>
      <w:numPr>
        <w:numId w:val="9"/>
      </w:numPr>
      <w:snapToGrid w:val="0"/>
      <w:spacing w:beforeLines="30" w:before="85"/>
      <w:ind w:leftChars="50" w:left="525" w:rightChars="50" w:right="105"/>
      <w:jc w:val="right"/>
    </w:pPr>
    <w:rPr>
      <w:rFonts w:cstheme="minorHAnsi"/>
    </w:rPr>
  </w:style>
  <w:style w:type="paragraph" w:customStyle="1" w:styleId="50">
    <w:name w:val="段落番号5"/>
    <w:basedOn w:val="aff3"/>
    <w:link w:val="54"/>
    <w:qFormat/>
    <w:rsid w:val="00225052"/>
    <w:pPr>
      <w:numPr>
        <w:numId w:val="10"/>
      </w:numPr>
      <w:ind w:leftChars="0" w:left="0"/>
    </w:pPr>
  </w:style>
  <w:style w:type="character" w:customStyle="1" w:styleId="aff8">
    <w:name w:val="マニュアル番号 (文字)"/>
    <w:basedOn w:val="aa"/>
    <w:link w:val="a"/>
    <w:rsid w:val="00CC60FC"/>
    <w:rPr>
      <w:rFonts w:cstheme="minorHAnsi"/>
    </w:rPr>
  </w:style>
  <w:style w:type="character" w:customStyle="1" w:styleId="54">
    <w:name w:val="段落番号5 (文字)"/>
    <w:basedOn w:val="aff4"/>
    <w:link w:val="50"/>
    <w:rsid w:val="00225052"/>
  </w:style>
  <w:style w:type="paragraph" w:customStyle="1" w:styleId="4-2">
    <w:name w:val="見出し 4 - 2"/>
    <w:basedOn w:val="a1"/>
    <w:next w:val="a1"/>
    <w:link w:val="4-20"/>
    <w:qFormat/>
    <w:rsid w:val="00AC35FB"/>
    <w:pPr>
      <w:numPr>
        <w:numId w:val="11"/>
      </w:numPr>
      <w:outlineLvl w:val="3"/>
    </w:pPr>
  </w:style>
  <w:style w:type="character" w:customStyle="1" w:styleId="4-20">
    <w:name w:val="見出し 4 - 2 (文字)"/>
    <w:basedOn w:val="aa"/>
    <w:link w:val="4-2"/>
    <w:rsid w:val="00AC35FB"/>
  </w:style>
  <w:style w:type="table" w:customStyle="1" w:styleId="36">
    <w:name w:val="表 (格子)3"/>
    <w:basedOn w:val="a3"/>
    <w:next w:val="ab"/>
    <w:uiPriority w:val="59"/>
    <w:rsid w:val="00F653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9">
    <w:name w:val="FollowedHyperlink"/>
    <w:basedOn w:val="a2"/>
    <w:uiPriority w:val="99"/>
    <w:semiHidden/>
    <w:unhideWhenUsed/>
    <w:rsid w:val="004E0143"/>
    <w:rPr>
      <w:color w:val="800080" w:themeColor="followedHyperlink"/>
      <w:u w:val="single"/>
    </w:rPr>
  </w:style>
  <w:style w:type="paragraph" w:styleId="affa">
    <w:name w:val="Revision"/>
    <w:hidden/>
    <w:uiPriority w:val="99"/>
    <w:semiHidden/>
    <w:rsid w:val="0097181F"/>
  </w:style>
  <w:style w:type="character" w:styleId="affb">
    <w:name w:val="Emphasis"/>
    <w:basedOn w:val="a2"/>
    <w:uiPriority w:val="20"/>
    <w:qFormat/>
    <w:rsid w:val="009C228E"/>
    <w:rPr>
      <w:i/>
      <w:iCs/>
    </w:rPr>
  </w:style>
  <w:style w:type="paragraph" w:styleId="HTML">
    <w:name w:val="HTML Preformatted"/>
    <w:basedOn w:val="a1"/>
    <w:link w:val="HTML0"/>
    <w:uiPriority w:val="99"/>
    <w:semiHidden/>
    <w:unhideWhenUsed/>
    <w:rsid w:val="00BA7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2"/>
    <w:link w:val="HTML"/>
    <w:uiPriority w:val="99"/>
    <w:semiHidden/>
    <w:rsid w:val="00BA7886"/>
    <w:rPr>
      <w:rFonts w:ascii="ＭＳ ゴシック" w:eastAsia="ＭＳ ゴシック" w:hAnsi="ＭＳ ゴシック" w:cs="ＭＳ ゴシック"/>
      <w:kern w:val="0"/>
      <w:sz w:val="24"/>
      <w:szCs w:val="24"/>
    </w:rPr>
  </w:style>
  <w:style w:type="character" w:customStyle="1" w:styleId="pl-k">
    <w:name w:val="pl-k"/>
    <w:basedOn w:val="a2"/>
    <w:rsid w:val="00BA7886"/>
  </w:style>
  <w:style w:type="character" w:customStyle="1" w:styleId="pl-smi">
    <w:name w:val="pl-smi"/>
    <w:basedOn w:val="a2"/>
    <w:rsid w:val="00BA7886"/>
  </w:style>
  <w:style w:type="character" w:customStyle="1" w:styleId="pl-c1">
    <w:name w:val="pl-c1"/>
    <w:basedOn w:val="a2"/>
    <w:rsid w:val="00BA7886"/>
  </w:style>
  <w:style w:type="character" w:customStyle="1" w:styleId="pl-s">
    <w:name w:val="pl-s"/>
    <w:basedOn w:val="a2"/>
    <w:rsid w:val="00BA7886"/>
  </w:style>
  <w:style w:type="character" w:customStyle="1" w:styleId="pl-pds">
    <w:name w:val="pl-pds"/>
    <w:basedOn w:val="a2"/>
    <w:rsid w:val="00BA7886"/>
  </w:style>
  <w:style w:type="paragraph" w:styleId="55">
    <w:name w:val="toc 5"/>
    <w:basedOn w:val="a1"/>
    <w:next w:val="a1"/>
    <w:autoRedefine/>
    <w:uiPriority w:val="39"/>
    <w:unhideWhenUsed/>
    <w:rsid w:val="000B7A5D"/>
    <w:pPr>
      <w:ind w:leftChars="400" w:left="840"/>
    </w:pPr>
  </w:style>
  <w:style w:type="paragraph" w:styleId="61">
    <w:name w:val="toc 6"/>
    <w:basedOn w:val="a1"/>
    <w:next w:val="a1"/>
    <w:autoRedefine/>
    <w:uiPriority w:val="39"/>
    <w:unhideWhenUsed/>
    <w:rsid w:val="000B7A5D"/>
    <w:pPr>
      <w:ind w:leftChars="500" w:left="1050"/>
    </w:pPr>
  </w:style>
  <w:style w:type="paragraph" w:styleId="71">
    <w:name w:val="toc 7"/>
    <w:basedOn w:val="a1"/>
    <w:next w:val="a1"/>
    <w:autoRedefine/>
    <w:uiPriority w:val="39"/>
    <w:unhideWhenUsed/>
    <w:rsid w:val="000B7A5D"/>
    <w:pPr>
      <w:ind w:leftChars="600" w:left="1260"/>
    </w:pPr>
  </w:style>
  <w:style w:type="paragraph" w:styleId="81">
    <w:name w:val="toc 8"/>
    <w:basedOn w:val="a1"/>
    <w:next w:val="a1"/>
    <w:autoRedefine/>
    <w:uiPriority w:val="39"/>
    <w:unhideWhenUsed/>
    <w:rsid w:val="000B7A5D"/>
    <w:pPr>
      <w:ind w:leftChars="700" w:left="1470"/>
    </w:pPr>
  </w:style>
  <w:style w:type="paragraph" w:styleId="92">
    <w:name w:val="toc 9"/>
    <w:basedOn w:val="a1"/>
    <w:next w:val="a1"/>
    <w:autoRedefine/>
    <w:uiPriority w:val="39"/>
    <w:unhideWhenUsed/>
    <w:rsid w:val="000B7A5D"/>
    <w:pPr>
      <w:ind w:leftChars="800"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836074">
      <w:bodyDiv w:val="1"/>
      <w:marLeft w:val="0"/>
      <w:marRight w:val="0"/>
      <w:marTop w:val="0"/>
      <w:marBottom w:val="0"/>
      <w:divBdr>
        <w:top w:val="none" w:sz="0" w:space="0" w:color="auto"/>
        <w:left w:val="none" w:sz="0" w:space="0" w:color="auto"/>
        <w:bottom w:val="none" w:sz="0" w:space="0" w:color="auto"/>
        <w:right w:val="none" w:sz="0" w:space="0" w:color="auto"/>
      </w:divBdr>
    </w:div>
    <w:div w:id="107362419">
      <w:bodyDiv w:val="1"/>
      <w:marLeft w:val="0"/>
      <w:marRight w:val="0"/>
      <w:marTop w:val="0"/>
      <w:marBottom w:val="0"/>
      <w:divBdr>
        <w:top w:val="none" w:sz="0" w:space="0" w:color="auto"/>
        <w:left w:val="none" w:sz="0" w:space="0" w:color="auto"/>
        <w:bottom w:val="none" w:sz="0" w:space="0" w:color="auto"/>
        <w:right w:val="none" w:sz="0" w:space="0" w:color="auto"/>
      </w:divBdr>
    </w:div>
    <w:div w:id="108934320">
      <w:bodyDiv w:val="1"/>
      <w:marLeft w:val="0"/>
      <w:marRight w:val="0"/>
      <w:marTop w:val="0"/>
      <w:marBottom w:val="0"/>
      <w:divBdr>
        <w:top w:val="none" w:sz="0" w:space="0" w:color="auto"/>
        <w:left w:val="none" w:sz="0" w:space="0" w:color="auto"/>
        <w:bottom w:val="none" w:sz="0" w:space="0" w:color="auto"/>
        <w:right w:val="none" w:sz="0" w:space="0" w:color="auto"/>
      </w:divBdr>
    </w:div>
    <w:div w:id="155268886">
      <w:bodyDiv w:val="1"/>
      <w:marLeft w:val="0"/>
      <w:marRight w:val="0"/>
      <w:marTop w:val="0"/>
      <w:marBottom w:val="0"/>
      <w:divBdr>
        <w:top w:val="none" w:sz="0" w:space="0" w:color="auto"/>
        <w:left w:val="none" w:sz="0" w:space="0" w:color="auto"/>
        <w:bottom w:val="none" w:sz="0" w:space="0" w:color="auto"/>
        <w:right w:val="none" w:sz="0" w:space="0" w:color="auto"/>
      </w:divBdr>
    </w:div>
    <w:div w:id="180120998">
      <w:bodyDiv w:val="1"/>
      <w:marLeft w:val="0"/>
      <w:marRight w:val="0"/>
      <w:marTop w:val="0"/>
      <w:marBottom w:val="0"/>
      <w:divBdr>
        <w:top w:val="none" w:sz="0" w:space="0" w:color="auto"/>
        <w:left w:val="none" w:sz="0" w:space="0" w:color="auto"/>
        <w:bottom w:val="none" w:sz="0" w:space="0" w:color="auto"/>
        <w:right w:val="none" w:sz="0" w:space="0" w:color="auto"/>
      </w:divBdr>
    </w:div>
    <w:div w:id="266348419">
      <w:bodyDiv w:val="1"/>
      <w:marLeft w:val="0"/>
      <w:marRight w:val="0"/>
      <w:marTop w:val="0"/>
      <w:marBottom w:val="0"/>
      <w:divBdr>
        <w:top w:val="none" w:sz="0" w:space="0" w:color="auto"/>
        <w:left w:val="none" w:sz="0" w:space="0" w:color="auto"/>
        <w:bottom w:val="none" w:sz="0" w:space="0" w:color="auto"/>
        <w:right w:val="none" w:sz="0" w:space="0" w:color="auto"/>
      </w:divBdr>
    </w:div>
    <w:div w:id="266885270">
      <w:bodyDiv w:val="1"/>
      <w:marLeft w:val="0"/>
      <w:marRight w:val="0"/>
      <w:marTop w:val="0"/>
      <w:marBottom w:val="0"/>
      <w:divBdr>
        <w:top w:val="none" w:sz="0" w:space="0" w:color="auto"/>
        <w:left w:val="none" w:sz="0" w:space="0" w:color="auto"/>
        <w:bottom w:val="none" w:sz="0" w:space="0" w:color="auto"/>
        <w:right w:val="none" w:sz="0" w:space="0" w:color="auto"/>
      </w:divBdr>
    </w:div>
    <w:div w:id="438650424">
      <w:bodyDiv w:val="1"/>
      <w:marLeft w:val="0"/>
      <w:marRight w:val="0"/>
      <w:marTop w:val="0"/>
      <w:marBottom w:val="0"/>
      <w:divBdr>
        <w:top w:val="none" w:sz="0" w:space="0" w:color="auto"/>
        <w:left w:val="none" w:sz="0" w:space="0" w:color="auto"/>
        <w:bottom w:val="none" w:sz="0" w:space="0" w:color="auto"/>
        <w:right w:val="none" w:sz="0" w:space="0" w:color="auto"/>
      </w:divBdr>
      <w:divsChild>
        <w:div w:id="2115707984">
          <w:marLeft w:val="0"/>
          <w:marRight w:val="0"/>
          <w:marTop w:val="0"/>
          <w:marBottom w:val="0"/>
          <w:divBdr>
            <w:top w:val="none" w:sz="0" w:space="0" w:color="auto"/>
            <w:left w:val="none" w:sz="0" w:space="0" w:color="auto"/>
            <w:bottom w:val="none" w:sz="0" w:space="0" w:color="auto"/>
            <w:right w:val="none" w:sz="0" w:space="0" w:color="auto"/>
          </w:divBdr>
          <w:divsChild>
            <w:div w:id="231358782">
              <w:marLeft w:val="0"/>
              <w:marRight w:val="0"/>
              <w:marTop w:val="0"/>
              <w:marBottom w:val="0"/>
              <w:divBdr>
                <w:top w:val="none" w:sz="0" w:space="0" w:color="auto"/>
                <w:left w:val="none" w:sz="0" w:space="0" w:color="auto"/>
                <w:bottom w:val="none" w:sz="0" w:space="0" w:color="auto"/>
                <w:right w:val="none" w:sz="0" w:space="0" w:color="auto"/>
              </w:divBdr>
              <w:divsChild>
                <w:div w:id="1120802007">
                  <w:marLeft w:val="0"/>
                  <w:marRight w:val="0"/>
                  <w:marTop w:val="0"/>
                  <w:marBottom w:val="0"/>
                  <w:divBdr>
                    <w:top w:val="none" w:sz="0" w:space="0" w:color="auto"/>
                    <w:left w:val="none" w:sz="0" w:space="0" w:color="auto"/>
                    <w:bottom w:val="none" w:sz="0" w:space="0" w:color="auto"/>
                    <w:right w:val="none" w:sz="0" w:space="0" w:color="auto"/>
                  </w:divBdr>
                  <w:divsChild>
                    <w:div w:id="1601139411">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465394714">
      <w:bodyDiv w:val="1"/>
      <w:marLeft w:val="0"/>
      <w:marRight w:val="0"/>
      <w:marTop w:val="0"/>
      <w:marBottom w:val="0"/>
      <w:divBdr>
        <w:top w:val="none" w:sz="0" w:space="0" w:color="auto"/>
        <w:left w:val="none" w:sz="0" w:space="0" w:color="auto"/>
        <w:bottom w:val="none" w:sz="0" w:space="0" w:color="auto"/>
        <w:right w:val="none" w:sz="0" w:space="0" w:color="auto"/>
      </w:divBdr>
    </w:div>
    <w:div w:id="685130829">
      <w:bodyDiv w:val="1"/>
      <w:marLeft w:val="0"/>
      <w:marRight w:val="0"/>
      <w:marTop w:val="0"/>
      <w:marBottom w:val="0"/>
      <w:divBdr>
        <w:top w:val="none" w:sz="0" w:space="0" w:color="auto"/>
        <w:left w:val="none" w:sz="0" w:space="0" w:color="auto"/>
        <w:bottom w:val="none" w:sz="0" w:space="0" w:color="auto"/>
        <w:right w:val="none" w:sz="0" w:space="0" w:color="auto"/>
      </w:divBdr>
    </w:div>
    <w:div w:id="880828743">
      <w:bodyDiv w:val="1"/>
      <w:marLeft w:val="0"/>
      <w:marRight w:val="0"/>
      <w:marTop w:val="0"/>
      <w:marBottom w:val="0"/>
      <w:divBdr>
        <w:top w:val="none" w:sz="0" w:space="0" w:color="auto"/>
        <w:left w:val="none" w:sz="0" w:space="0" w:color="auto"/>
        <w:bottom w:val="none" w:sz="0" w:space="0" w:color="auto"/>
        <w:right w:val="none" w:sz="0" w:space="0" w:color="auto"/>
      </w:divBdr>
    </w:div>
    <w:div w:id="940993478">
      <w:bodyDiv w:val="1"/>
      <w:marLeft w:val="0"/>
      <w:marRight w:val="0"/>
      <w:marTop w:val="0"/>
      <w:marBottom w:val="0"/>
      <w:divBdr>
        <w:top w:val="none" w:sz="0" w:space="0" w:color="auto"/>
        <w:left w:val="none" w:sz="0" w:space="0" w:color="auto"/>
        <w:bottom w:val="none" w:sz="0" w:space="0" w:color="auto"/>
        <w:right w:val="none" w:sz="0" w:space="0" w:color="auto"/>
      </w:divBdr>
    </w:div>
    <w:div w:id="1179588899">
      <w:bodyDiv w:val="1"/>
      <w:marLeft w:val="0"/>
      <w:marRight w:val="0"/>
      <w:marTop w:val="0"/>
      <w:marBottom w:val="0"/>
      <w:divBdr>
        <w:top w:val="none" w:sz="0" w:space="0" w:color="auto"/>
        <w:left w:val="none" w:sz="0" w:space="0" w:color="auto"/>
        <w:bottom w:val="none" w:sz="0" w:space="0" w:color="auto"/>
        <w:right w:val="none" w:sz="0" w:space="0" w:color="auto"/>
      </w:divBdr>
    </w:div>
    <w:div w:id="1308243710">
      <w:bodyDiv w:val="1"/>
      <w:marLeft w:val="0"/>
      <w:marRight w:val="0"/>
      <w:marTop w:val="0"/>
      <w:marBottom w:val="0"/>
      <w:divBdr>
        <w:top w:val="none" w:sz="0" w:space="0" w:color="auto"/>
        <w:left w:val="none" w:sz="0" w:space="0" w:color="auto"/>
        <w:bottom w:val="none" w:sz="0" w:space="0" w:color="auto"/>
        <w:right w:val="none" w:sz="0" w:space="0" w:color="auto"/>
      </w:divBdr>
    </w:div>
    <w:div w:id="1352217534">
      <w:bodyDiv w:val="1"/>
      <w:marLeft w:val="0"/>
      <w:marRight w:val="0"/>
      <w:marTop w:val="0"/>
      <w:marBottom w:val="0"/>
      <w:divBdr>
        <w:top w:val="none" w:sz="0" w:space="0" w:color="auto"/>
        <w:left w:val="none" w:sz="0" w:space="0" w:color="auto"/>
        <w:bottom w:val="none" w:sz="0" w:space="0" w:color="auto"/>
        <w:right w:val="none" w:sz="0" w:space="0" w:color="auto"/>
      </w:divBdr>
    </w:div>
    <w:div w:id="1473060016">
      <w:bodyDiv w:val="1"/>
      <w:marLeft w:val="0"/>
      <w:marRight w:val="0"/>
      <w:marTop w:val="0"/>
      <w:marBottom w:val="0"/>
      <w:divBdr>
        <w:top w:val="none" w:sz="0" w:space="0" w:color="auto"/>
        <w:left w:val="none" w:sz="0" w:space="0" w:color="auto"/>
        <w:bottom w:val="none" w:sz="0" w:space="0" w:color="auto"/>
        <w:right w:val="none" w:sz="0" w:space="0" w:color="auto"/>
      </w:divBdr>
    </w:div>
    <w:div w:id="1560088596">
      <w:bodyDiv w:val="1"/>
      <w:marLeft w:val="0"/>
      <w:marRight w:val="0"/>
      <w:marTop w:val="0"/>
      <w:marBottom w:val="0"/>
      <w:divBdr>
        <w:top w:val="none" w:sz="0" w:space="0" w:color="auto"/>
        <w:left w:val="none" w:sz="0" w:space="0" w:color="auto"/>
        <w:bottom w:val="none" w:sz="0" w:space="0" w:color="auto"/>
        <w:right w:val="none" w:sz="0" w:space="0" w:color="auto"/>
      </w:divBdr>
    </w:div>
    <w:div w:id="1605653244">
      <w:bodyDiv w:val="1"/>
      <w:marLeft w:val="0"/>
      <w:marRight w:val="0"/>
      <w:marTop w:val="0"/>
      <w:marBottom w:val="0"/>
      <w:divBdr>
        <w:top w:val="none" w:sz="0" w:space="0" w:color="auto"/>
        <w:left w:val="none" w:sz="0" w:space="0" w:color="auto"/>
        <w:bottom w:val="none" w:sz="0" w:space="0" w:color="auto"/>
        <w:right w:val="none" w:sz="0" w:space="0" w:color="auto"/>
      </w:divBdr>
    </w:div>
    <w:div w:id="1657610078">
      <w:bodyDiv w:val="1"/>
      <w:marLeft w:val="0"/>
      <w:marRight w:val="0"/>
      <w:marTop w:val="0"/>
      <w:marBottom w:val="0"/>
      <w:divBdr>
        <w:top w:val="none" w:sz="0" w:space="0" w:color="auto"/>
        <w:left w:val="none" w:sz="0" w:space="0" w:color="auto"/>
        <w:bottom w:val="none" w:sz="0" w:space="0" w:color="auto"/>
        <w:right w:val="none" w:sz="0" w:space="0" w:color="auto"/>
      </w:divBdr>
    </w:div>
    <w:div w:id="1662386941">
      <w:bodyDiv w:val="1"/>
      <w:marLeft w:val="0"/>
      <w:marRight w:val="0"/>
      <w:marTop w:val="0"/>
      <w:marBottom w:val="0"/>
      <w:divBdr>
        <w:top w:val="none" w:sz="0" w:space="0" w:color="auto"/>
        <w:left w:val="none" w:sz="0" w:space="0" w:color="auto"/>
        <w:bottom w:val="none" w:sz="0" w:space="0" w:color="auto"/>
        <w:right w:val="none" w:sz="0" w:space="0" w:color="auto"/>
      </w:divBdr>
    </w:div>
    <w:div w:id="1679304412">
      <w:bodyDiv w:val="1"/>
      <w:marLeft w:val="0"/>
      <w:marRight w:val="0"/>
      <w:marTop w:val="0"/>
      <w:marBottom w:val="0"/>
      <w:divBdr>
        <w:top w:val="none" w:sz="0" w:space="0" w:color="auto"/>
        <w:left w:val="none" w:sz="0" w:space="0" w:color="auto"/>
        <w:bottom w:val="none" w:sz="0" w:space="0" w:color="auto"/>
        <w:right w:val="none" w:sz="0" w:space="0" w:color="auto"/>
      </w:divBdr>
    </w:div>
    <w:div w:id="1711491633">
      <w:bodyDiv w:val="1"/>
      <w:marLeft w:val="0"/>
      <w:marRight w:val="0"/>
      <w:marTop w:val="0"/>
      <w:marBottom w:val="0"/>
      <w:divBdr>
        <w:top w:val="none" w:sz="0" w:space="0" w:color="auto"/>
        <w:left w:val="none" w:sz="0" w:space="0" w:color="auto"/>
        <w:bottom w:val="none" w:sz="0" w:space="0" w:color="auto"/>
        <w:right w:val="none" w:sz="0" w:space="0" w:color="auto"/>
      </w:divBdr>
    </w:div>
    <w:div w:id="1740441014">
      <w:bodyDiv w:val="1"/>
      <w:marLeft w:val="0"/>
      <w:marRight w:val="0"/>
      <w:marTop w:val="0"/>
      <w:marBottom w:val="0"/>
      <w:divBdr>
        <w:top w:val="none" w:sz="0" w:space="0" w:color="auto"/>
        <w:left w:val="none" w:sz="0" w:space="0" w:color="auto"/>
        <w:bottom w:val="none" w:sz="0" w:space="0" w:color="auto"/>
        <w:right w:val="none" w:sz="0" w:space="0" w:color="auto"/>
      </w:divBdr>
    </w:div>
    <w:div w:id="1815951835">
      <w:bodyDiv w:val="1"/>
      <w:marLeft w:val="0"/>
      <w:marRight w:val="0"/>
      <w:marTop w:val="0"/>
      <w:marBottom w:val="0"/>
      <w:divBdr>
        <w:top w:val="none" w:sz="0" w:space="0" w:color="auto"/>
        <w:left w:val="none" w:sz="0" w:space="0" w:color="auto"/>
        <w:bottom w:val="none" w:sz="0" w:space="0" w:color="auto"/>
        <w:right w:val="none" w:sz="0" w:space="0" w:color="auto"/>
      </w:divBdr>
    </w:div>
    <w:div w:id="196503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B0B18-DA2C-4750-BB53-3E7609A0F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103</Pages>
  <Words>19003</Words>
  <Characters>108318</Characters>
  <Application>Microsoft Office Word</Application>
  <DocSecurity>0</DocSecurity>
  <Lines>902</Lines>
  <Paragraphs>254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2021-09-16T09:22:00Z</dcterms:created>
  <dcterms:modified xsi:type="dcterms:W3CDTF">2022-02-24T04:56:00Z</dcterms:modified>
</cp:coreProperties>
</file>